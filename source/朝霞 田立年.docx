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F3B58">
      <w:pPr>
        <w:tabs>
          <w:tab w:val="left" w:pos="3855"/>
          <w:tab w:val="center" w:pos="4153"/>
        </w:tabs>
        <w:jc w:val="center"/>
        <w:rPr>
          <w:rFonts w:hint="eastAsia"/>
          <w:b/>
          <w:sz w:val="32"/>
          <w:szCs w:val="32"/>
        </w:rPr>
      </w:pPr>
      <w:r>
        <w:rPr>
          <w:rFonts w:hint="eastAsia"/>
          <w:b/>
          <w:sz w:val="32"/>
          <w:szCs w:val="32"/>
        </w:rPr>
        <w:t>目录</w:t>
      </w:r>
    </w:p>
    <w:p w:rsidR="00000000" w:rsidRDefault="00EF3B58">
      <w:pPr>
        <w:tabs>
          <w:tab w:val="left" w:pos="3855"/>
          <w:tab w:val="center" w:pos="4153"/>
        </w:tabs>
        <w:jc w:val="center"/>
        <w:rPr>
          <w:rFonts w:hint="eastAsia"/>
          <w:b/>
          <w:sz w:val="32"/>
          <w:szCs w:val="32"/>
        </w:rPr>
      </w:pPr>
    </w:p>
    <w:p w:rsidR="00000000" w:rsidRDefault="00EF3B58">
      <w:pPr>
        <w:tabs>
          <w:tab w:val="left" w:pos="3855"/>
          <w:tab w:val="center" w:pos="4153"/>
        </w:tabs>
        <w:jc w:val="right"/>
        <w:rPr>
          <w:rFonts w:ascii="宋体" w:hAnsi="宋体" w:hint="eastAsia"/>
          <w:b/>
          <w:szCs w:val="21"/>
        </w:rPr>
      </w:pPr>
      <w:r>
        <w:rPr>
          <w:rFonts w:hint="eastAsia"/>
          <w:b/>
          <w:szCs w:val="21"/>
        </w:rPr>
        <w:t>编辑说明（</w:t>
      </w:r>
      <w:r>
        <w:rPr>
          <w:rFonts w:hint="eastAsia"/>
          <w:b/>
          <w:szCs w:val="21"/>
        </w:rPr>
        <w:t>KSA</w:t>
      </w:r>
      <w:r>
        <w:rPr>
          <w:rFonts w:hint="eastAsia"/>
          <w:b/>
          <w:szCs w:val="21"/>
        </w:rPr>
        <w:t>版）</w:t>
      </w:r>
      <w:r>
        <w:rPr>
          <w:rFonts w:ascii="宋体" w:hAnsi="宋体" w:hint="eastAsia"/>
          <w:b/>
          <w:szCs w:val="21"/>
        </w:rPr>
        <w:t>…………………………………………………………………………</w:t>
      </w:r>
      <w:r>
        <w:rPr>
          <w:rFonts w:ascii="宋体" w:hAnsi="宋体" w:hint="eastAsia"/>
          <w:b/>
          <w:szCs w:val="21"/>
        </w:rPr>
        <w:t>2</w:t>
      </w:r>
    </w:p>
    <w:p w:rsidR="00000000" w:rsidRDefault="00EF3B58">
      <w:pPr>
        <w:tabs>
          <w:tab w:val="left" w:pos="3855"/>
          <w:tab w:val="center" w:pos="4153"/>
        </w:tabs>
        <w:jc w:val="left"/>
        <w:rPr>
          <w:rFonts w:hint="eastAsia"/>
          <w:b/>
          <w:szCs w:val="21"/>
        </w:rPr>
      </w:pPr>
    </w:p>
    <w:p w:rsidR="00000000" w:rsidRDefault="00EF3B58">
      <w:pPr>
        <w:tabs>
          <w:tab w:val="left" w:pos="3855"/>
          <w:tab w:val="center" w:pos="4153"/>
        </w:tabs>
        <w:jc w:val="right"/>
        <w:rPr>
          <w:rFonts w:ascii="宋体" w:hAnsi="宋体" w:hint="eastAsia"/>
          <w:b/>
          <w:szCs w:val="21"/>
        </w:rPr>
      </w:pPr>
      <w:r>
        <w:rPr>
          <w:rFonts w:hint="eastAsia"/>
          <w:b/>
          <w:szCs w:val="21"/>
        </w:rPr>
        <w:t>编辑说明（</w:t>
      </w:r>
      <w:r>
        <w:rPr>
          <w:b/>
          <w:szCs w:val="21"/>
          <w:lang w:val="de-DE"/>
        </w:rPr>
        <w:t>Pütz</w:t>
      </w:r>
      <w:r>
        <w:rPr>
          <w:rFonts w:ascii="宋体" w:hAnsi="宋体" w:hint="eastAsia"/>
          <w:b/>
          <w:szCs w:val="21"/>
        </w:rPr>
        <w:t>版）…………………………………………………………………………</w:t>
      </w:r>
      <w:r>
        <w:rPr>
          <w:rFonts w:ascii="宋体" w:hAnsi="宋体" w:hint="eastAsia"/>
          <w:b/>
          <w:szCs w:val="21"/>
        </w:rPr>
        <w:t>7</w:t>
      </w:r>
    </w:p>
    <w:p w:rsidR="00000000" w:rsidRDefault="00EF3B58">
      <w:pPr>
        <w:tabs>
          <w:tab w:val="left" w:pos="3855"/>
          <w:tab w:val="center" w:pos="4153"/>
        </w:tabs>
        <w:jc w:val="right"/>
        <w:rPr>
          <w:rFonts w:ascii="宋体" w:hAnsi="宋体" w:hint="eastAsia"/>
          <w:b/>
          <w:szCs w:val="21"/>
        </w:rPr>
      </w:pPr>
    </w:p>
    <w:p w:rsidR="00000000" w:rsidRDefault="00EF3B58">
      <w:pPr>
        <w:tabs>
          <w:tab w:val="left" w:pos="3855"/>
          <w:tab w:val="center" w:pos="4153"/>
        </w:tabs>
        <w:jc w:val="right"/>
        <w:rPr>
          <w:rFonts w:ascii="宋体" w:hAnsi="宋体" w:hint="eastAsia"/>
          <w:b/>
          <w:szCs w:val="21"/>
        </w:rPr>
      </w:pPr>
    </w:p>
    <w:p w:rsidR="00000000" w:rsidRDefault="00EF3B58">
      <w:pPr>
        <w:tabs>
          <w:tab w:val="left" w:pos="3855"/>
          <w:tab w:val="center" w:pos="4153"/>
        </w:tabs>
        <w:jc w:val="right"/>
        <w:rPr>
          <w:rFonts w:ascii="宋体" w:hAnsi="宋体" w:hint="eastAsia"/>
          <w:b/>
          <w:szCs w:val="21"/>
        </w:rPr>
      </w:pPr>
      <w:r>
        <w:rPr>
          <w:rFonts w:ascii="宋体" w:hAnsi="宋体" w:hint="eastAsia"/>
          <w:b/>
          <w:szCs w:val="21"/>
        </w:rPr>
        <w:t>前</w:t>
      </w:r>
      <w:r>
        <w:rPr>
          <w:rFonts w:ascii="宋体" w:hAnsi="宋体" w:hint="eastAsia"/>
          <w:b/>
          <w:szCs w:val="21"/>
        </w:rPr>
        <w:t xml:space="preserve">  </w:t>
      </w:r>
      <w:r>
        <w:rPr>
          <w:rFonts w:ascii="宋体" w:hAnsi="宋体" w:hint="eastAsia"/>
          <w:b/>
          <w:szCs w:val="21"/>
        </w:rPr>
        <w:t>言………………………………………………………………………………………</w:t>
      </w:r>
      <w:r>
        <w:rPr>
          <w:rFonts w:ascii="宋体" w:hAnsi="宋体" w:hint="eastAsia"/>
          <w:b/>
          <w:szCs w:val="21"/>
        </w:rPr>
        <w:t>29</w:t>
      </w:r>
    </w:p>
    <w:p w:rsidR="00000000" w:rsidRDefault="00EF3B58">
      <w:pPr>
        <w:tabs>
          <w:tab w:val="left" w:pos="3855"/>
          <w:tab w:val="center" w:pos="4153"/>
        </w:tabs>
        <w:jc w:val="right"/>
        <w:rPr>
          <w:rFonts w:ascii="宋体" w:hAnsi="宋体" w:hint="eastAsia"/>
          <w:b/>
          <w:szCs w:val="21"/>
        </w:rPr>
      </w:pPr>
    </w:p>
    <w:p w:rsidR="00000000" w:rsidRDefault="00EF3B58">
      <w:pPr>
        <w:tabs>
          <w:tab w:val="left" w:pos="3855"/>
          <w:tab w:val="center" w:pos="4153"/>
        </w:tabs>
        <w:jc w:val="right"/>
        <w:rPr>
          <w:rFonts w:ascii="宋体" w:hAnsi="宋体" w:hint="eastAsia"/>
          <w:b/>
          <w:szCs w:val="21"/>
        </w:rPr>
      </w:pPr>
      <w:r>
        <w:rPr>
          <w:rFonts w:ascii="宋体" w:hAnsi="宋体" w:hint="eastAsia"/>
          <w:b/>
          <w:szCs w:val="21"/>
        </w:rPr>
        <w:t>卷一…………………………………………………………………………………………</w:t>
      </w:r>
      <w:r>
        <w:rPr>
          <w:rFonts w:ascii="宋体" w:hAnsi="宋体" w:hint="eastAsia"/>
          <w:b/>
          <w:szCs w:val="21"/>
        </w:rPr>
        <w:t>39</w:t>
      </w:r>
    </w:p>
    <w:p w:rsidR="00000000" w:rsidRDefault="00EF3B58">
      <w:pPr>
        <w:tabs>
          <w:tab w:val="left" w:pos="3855"/>
          <w:tab w:val="center" w:pos="4153"/>
        </w:tabs>
        <w:jc w:val="right"/>
        <w:rPr>
          <w:rFonts w:ascii="宋体" w:hAnsi="宋体" w:hint="eastAsia"/>
          <w:b/>
          <w:szCs w:val="21"/>
        </w:rPr>
      </w:pPr>
    </w:p>
    <w:p w:rsidR="00000000" w:rsidRDefault="00EF3B58">
      <w:pPr>
        <w:tabs>
          <w:tab w:val="left" w:pos="3855"/>
          <w:tab w:val="center" w:pos="4153"/>
        </w:tabs>
        <w:wordWrap w:val="0"/>
        <w:jc w:val="right"/>
        <w:rPr>
          <w:rFonts w:ascii="宋体" w:hAnsi="宋体" w:hint="eastAsia"/>
          <w:b/>
          <w:szCs w:val="21"/>
        </w:rPr>
      </w:pPr>
      <w:r>
        <w:rPr>
          <w:rFonts w:ascii="宋体" w:hAnsi="宋体" w:hint="eastAsia"/>
          <w:b/>
          <w:szCs w:val="21"/>
        </w:rPr>
        <w:t>卷二</w:t>
      </w:r>
      <w:r>
        <w:rPr>
          <w:rFonts w:ascii="宋体" w:hAnsi="宋体" w:hint="eastAsia"/>
          <w:b/>
          <w:szCs w:val="21"/>
        </w:rPr>
        <w:t xml:space="preserve"> </w:t>
      </w:r>
      <w:r>
        <w:rPr>
          <w:rFonts w:ascii="宋体" w:hAnsi="宋体" w:hint="eastAsia"/>
          <w:b/>
          <w:szCs w:val="21"/>
        </w:rPr>
        <w:t>………………………………………………………………………………………</w:t>
      </w:r>
      <w:r>
        <w:rPr>
          <w:rFonts w:ascii="宋体" w:hAnsi="宋体" w:hint="eastAsia"/>
          <w:b/>
          <w:szCs w:val="21"/>
        </w:rPr>
        <w:t>114</w:t>
      </w:r>
    </w:p>
    <w:p w:rsidR="00000000" w:rsidRDefault="00EF3B58">
      <w:pPr>
        <w:tabs>
          <w:tab w:val="left" w:pos="3855"/>
          <w:tab w:val="center" w:pos="4153"/>
        </w:tabs>
        <w:jc w:val="right"/>
        <w:rPr>
          <w:rFonts w:ascii="宋体" w:hAnsi="宋体" w:hint="eastAsia"/>
          <w:b/>
          <w:szCs w:val="21"/>
        </w:rPr>
      </w:pPr>
    </w:p>
    <w:p w:rsidR="00000000" w:rsidRDefault="00EF3B58">
      <w:pPr>
        <w:tabs>
          <w:tab w:val="left" w:pos="3855"/>
          <w:tab w:val="center" w:pos="4153"/>
        </w:tabs>
        <w:wordWrap w:val="0"/>
        <w:ind w:firstLineChars="200" w:firstLine="422"/>
        <w:jc w:val="right"/>
        <w:rPr>
          <w:rFonts w:ascii="宋体" w:hAnsi="宋体" w:hint="eastAsia"/>
          <w:b/>
          <w:szCs w:val="21"/>
        </w:rPr>
      </w:pPr>
      <w:r>
        <w:rPr>
          <w:rFonts w:ascii="宋体" w:hAnsi="宋体" w:hint="eastAsia"/>
          <w:b/>
          <w:szCs w:val="21"/>
        </w:rPr>
        <w:t>卷三</w:t>
      </w:r>
      <w:r>
        <w:rPr>
          <w:rFonts w:ascii="宋体" w:hAnsi="宋体" w:hint="eastAsia"/>
          <w:b/>
          <w:szCs w:val="21"/>
        </w:rPr>
        <w:t xml:space="preserve"> </w:t>
      </w:r>
      <w:r>
        <w:rPr>
          <w:rFonts w:ascii="宋体" w:hAnsi="宋体" w:hint="eastAsia"/>
          <w:b/>
          <w:szCs w:val="21"/>
        </w:rPr>
        <w:t>………………………………………………………………………………………</w:t>
      </w:r>
      <w:r>
        <w:rPr>
          <w:rFonts w:ascii="宋体" w:hAnsi="宋体" w:hint="eastAsia"/>
          <w:b/>
          <w:szCs w:val="21"/>
        </w:rPr>
        <w:t>169</w:t>
      </w:r>
    </w:p>
    <w:p w:rsidR="00000000" w:rsidRDefault="00EF3B58">
      <w:pPr>
        <w:tabs>
          <w:tab w:val="left" w:pos="3855"/>
          <w:tab w:val="center" w:pos="4153"/>
        </w:tabs>
        <w:jc w:val="right"/>
        <w:rPr>
          <w:rFonts w:ascii="宋体" w:hAnsi="宋体" w:hint="eastAsia"/>
          <w:b/>
          <w:szCs w:val="21"/>
        </w:rPr>
      </w:pPr>
    </w:p>
    <w:p w:rsidR="00000000" w:rsidRDefault="00EF3B58">
      <w:pPr>
        <w:tabs>
          <w:tab w:val="left" w:pos="3855"/>
          <w:tab w:val="center" w:pos="4153"/>
        </w:tabs>
        <w:wordWrap w:val="0"/>
        <w:jc w:val="right"/>
        <w:rPr>
          <w:rFonts w:ascii="宋体" w:hAnsi="宋体" w:hint="eastAsia"/>
          <w:b/>
          <w:szCs w:val="21"/>
        </w:rPr>
      </w:pPr>
      <w:r>
        <w:rPr>
          <w:rFonts w:ascii="宋体" w:hAnsi="宋体" w:hint="eastAsia"/>
          <w:b/>
          <w:szCs w:val="21"/>
        </w:rPr>
        <w:t>卷四</w:t>
      </w:r>
      <w:r>
        <w:rPr>
          <w:rFonts w:ascii="宋体" w:hAnsi="宋体" w:hint="eastAsia"/>
          <w:b/>
          <w:szCs w:val="21"/>
        </w:rPr>
        <w:t xml:space="preserve"> </w:t>
      </w:r>
      <w:r>
        <w:rPr>
          <w:rFonts w:ascii="宋体" w:hAnsi="宋体" w:hint="eastAsia"/>
          <w:b/>
          <w:szCs w:val="21"/>
        </w:rPr>
        <w:t>……</w:t>
      </w:r>
      <w:r>
        <w:rPr>
          <w:rFonts w:ascii="宋体" w:hAnsi="宋体" w:hint="eastAsia"/>
          <w:b/>
          <w:szCs w:val="21"/>
        </w:rPr>
        <w:t>…………………………………………………………………………………</w:t>
      </w:r>
      <w:r>
        <w:rPr>
          <w:rFonts w:ascii="宋体" w:hAnsi="宋体" w:hint="eastAsia"/>
          <w:b/>
          <w:szCs w:val="21"/>
        </w:rPr>
        <w:t>222</w:t>
      </w:r>
    </w:p>
    <w:p w:rsidR="00000000" w:rsidRDefault="00EF3B58">
      <w:pPr>
        <w:tabs>
          <w:tab w:val="left" w:pos="3855"/>
          <w:tab w:val="center" w:pos="4153"/>
        </w:tabs>
        <w:jc w:val="right"/>
        <w:rPr>
          <w:rFonts w:ascii="宋体" w:hAnsi="宋体" w:hint="eastAsia"/>
          <w:b/>
          <w:szCs w:val="21"/>
        </w:rPr>
      </w:pPr>
    </w:p>
    <w:p w:rsidR="00000000" w:rsidRDefault="00EF3B58">
      <w:pPr>
        <w:tabs>
          <w:tab w:val="left" w:pos="3855"/>
          <w:tab w:val="center" w:pos="4153"/>
        </w:tabs>
        <w:wordWrap w:val="0"/>
        <w:jc w:val="right"/>
        <w:rPr>
          <w:rFonts w:ascii="宋体" w:hAnsi="宋体" w:hint="eastAsia"/>
          <w:b/>
          <w:szCs w:val="21"/>
        </w:rPr>
      </w:pPr>
      <w:r>
        <w:rPr>
          <w:rFonts w:ascii="宋体" w:hAnsi="宋体" w:hint="eastAsia"/>
          <w:b/>
          <w:szCs w:val="21"/>
        </w:rPr>
        <w:t>卷五</w:t>
      </w:r>
      <w:r>
        <w:rPr>
          <w:rFonts w:ascii="宋体" w:hAnsi="宋体" w:hint="eastAsia"/>
          <w:b/>
          <w:szCs w:val="21"/>
        </w:rPr>
        <w:t xml:space="preserve"> </w:t>
      </w:r>
      <w:r>
        <w:rPr>
          <w:rFonts w:ascii="宋体" w:hAnsi="宋体" w:hint="eastAsia"/>
          <w:b/>
          <w:szCs w:val="21"/>
        </w:rPr>
        <w:t>………………………………………………………………………………………</w:t>
      </w:r>
      <w:r>
        <w:rPr>
          <w:rFonts w:ascii="宋体" w:hAnsi="宋体" w:hint="eastAsia"/>
          <w:b/>
          <w:szCs w:val="21"/>
        </w:rPr>
        <w:t>287</w:t>
      </w:r>
    </w:p>
    <w:p w:rsidR="00000000" w:rsidRDefault="00EF3B58">
      <w:pPr>
        <w:pStyle w:val="1"/>
        <w:jc w:val="center"/>
        <w:rPr>
          <w:rFonts w:hint="eastAsia"/>
        </w:rPr>
      </w:pPr>
      <w:r>
        <w:rPr>
          <w:rFonts w:ascii="宋体" w:hAnsi="宋体"/>
          <w:b w:val="0"/>
          <w:szCs w:val="21"/>
        </w:rPr>
        <w:br w:type="page"/>
      </w:r>
      <w:r>
        <w:rPr>
          <w:rFonts w:hint="eastAsia"/>
        </w:rPr>
        <w:lastRenderedPageBreak/>
        <w:t>编辑说明（</w:t>
      </w:r>
      <w:r>
        <w:rPr>
          <w:rFonts w:hint="eastAsia"/>
        </w:rPr>
        <w:t>KSA</w:t>
      </w:r>
      <w:r>
        <w:rPr>
          <w:rFonts w:hint="eastAsia"/>
        </w:rPr>
        <w:t>版）</w:t>
      </w:r>
    </w:p>
    <w:p w:rsidR="00000000" w:rsidRDefault="00EF3B58">
      <w:pPr>
        <w:ind w:firstLineChars="200" w:firstLine="560"/>
        <w:rPr>
          <w:rFonts w:hint="eastAsia"/>
          <w:sz w:val="28"/>
        </w:rPr>
      </w:pPr>
      <w:r>
        <w:rPr>
          <w:rFonts w:hint="eastAsia"/>
          <w:sz w:val="28"/>
        </w:rPr>
        <w:t>“我探索我自己”，赫拉克利特如是说。我们在《朝霞》中看到的，是这一热烈赫拉克利特总结的自由诗人的变体（</w:t>
      </w:r>
      <w:r>
        <w:rPr>
          <w:rFonts w:hint="eastAsia"/>
          <w:sz w:val="28"/>
        </w:rPr>
        <w:t>die rhapsodische Variation</w:t>
      </w:r>
      <w:r>
        <w:rPr>
          <w:rFonts w:hint="eastAsia"/>
          <w:sz w:val="28"/>
        </w:rPr>
        <w:t>）。在思考他自己的过程中，尼采发现了世界；对他所解说的一切事物，他都在上面打上了他自己的印记，他作为认识者（</w:t>
      </w:r>
      <w:r>
        <w:rPr>
          <w:rFonts w:hint="eastAsia"/>
          <w:sz w:val="28"/>
        </w:rPr>
        <w:t>Erkennenden</w:t>
      </w:r>
      <w:r>
        <w:rPr>
          <w:rFonts w:hint="eastAsia"/>
          <w:sz w:val="28"/>
        </w:rPr>
        <w:t>）的印记。但是，谁若按部就班地将本书作为循序渐进的系</w:t>
      </w:r>
      <w:r>
        <w:rPr>
          <w:rFonts w:hint="eastAsia"/>
          <w:sz w:val="28"/>
        </w:rPr>
        <w:t>列思考来读，他就还没有进入尼采的自我探索——这种接受是天真的（</w:t>
      </w:r>
      <w:r>
        <w:rPr>
          <w:sz w:val="28"/>
        </w:rPr>
        <w:t>naiv</w:t>
      </w:r>
      <w:r>
        <w:rPr>
          <w:rFonts w:hint="eastAsia"/>
          <w:sz w:val="28"/>
        </w:rPr>
        <w:t>）。当我们带着语文学家的无耻，在这本著作的准备材料中翻腾，我们首先看到的是一个个彼此没有任何可见关联的光辉闪烁的认识，然后看到作者努力对它们进行冶炼并将其铸造为文本。在对这些格言进行各种简化和结构调整之后，它们开始呈现出出版物的模样。从这时开始，尼采的自我探索被加以掩盖，被悄悄地重新加以包装，被以一种艺术家本能，一种艺术性欺骗加以处理，而天真的读者以为这本著作就是像他读到的那样形成的，他们显然比聪明的读者更好对付；聪明的读者闯入内心认识过</w:t>
      </w:r>
      <w:r>
        <w:rPr>
          <w:rFonts w:hint="eastAsia"/>
          <w:sz w:val="28"/>
        </w:rPr>
        <w:t>程的迷宫，希望将它们向全世界公布出来。因为说到艺术，正是尼采自己，就在这本书中，呼唤我们去怀疑</w:t>
      </w:r>
      <w:r>
        <w:rPr>
          <w:rFonts w:hint="eastAsia"/>
          <w:sz w:val="28"/>
        </w:rPr>
        <w:t>:</w:t>
      </w:r>
      <w:r>
        <w:rPr>
          <w:rFonts w:hint="eastAsia"/>
          <w:sz w:val="28"/>
        </w:rPr>
        <w:t>“再没有什么比那样一双眼睛更让艺术家、诗人和作家害怕的了，它看穿了他们的小把戏，</w:t>
      </w:r>
      <w:r>
        <w:rPr>
          <w:rFonts w:hint="eastAsia"/>
          <w:sz w:val="28"/>
        </w:rPr>
        <w:t>[</w:t>
      </w:r>
      <w:r>
        <w:rPr>
          <w:rFonts w:hint="eastAsia"/>
          <w:sz w:val="28"/>
        </w:rPr>
        <w:t>……</w:t>
      </w:r>
      <w:r>
        <w:rPr>
          <w:sz w:val="28"/>
        </w:rPr>
        <w:t>]</w:t>
      </w:r>
      <w:r>
        <w:rPr>
          <w:rFonts w:hint="eastAsia"/>
          <w:sz w:val="28"/>
        </w:rPr>
        <w:t>知道他们多么想以很少货色换取很多东西。”（格言</w:t>
      </w:r>
      <w:r>
        <w:rPr>
          <w:rFonts w:hint="eastAsia"/>
          <w:sz w:val="28"/>
        </w:rPr>
        <w:t>223</w:t>
      </w:r>
      <w:r>
        <w:rPr>
          <w:rFonts w:hint="eastAsia"/>
          <w:sz w:val="28"/>
        </w:rPr>
        <w:t>）</w:t>
      </w:r>
    </w:p>
    <w:p w:rsidR="00000000" w:rsidRDefault="00EF3B58">
      <w:pPr>
        <w:ind w:firstLineChars="200" w:firstLine="560"/>
        <w:rPr>
          <w:rFonts w:hint="eastAsia"/>
          <w:sz w:val="28"/>
        </w:rPr>
      </w:pPr>
      <w:r>
        <w:rPr>
          <w:rFonts w:hint="eastAsia"/>
          <w:sz w:val="28"/>
        </w:rPr>
        <w:t>但是，认识的内心源泉的沟壑，离开真实（</w:t>
      </w:r>
      <w:r>
        <w:rPr>
          <w:rFonts w:hint="eastAsia"/>
          <w:sz w:val="28"/>
        </w:rPr>
        <w:t>Wahrheiten</w:t>
      </w:r>
      <w:r>
        <w:rPr>
          <w:rFonts w:hint="eastAsia"/>
          <w:sz w:val="28"/>
        </w:rPr>
        <w:t>）的上升，掩盖这种真实的渴望，给它们掺上某种麻药，某种“小把戏”——这</w:t>
      </w:r>
      <w:r>
        <w:rPr>
          <w:rFonts w:hint="eastAsia"/>
          <w:sz w:val="28"/>
        </w:rPr>
        <w:lastRenderedPageBreak/>
        <w:t>正是尼采魅力之所在：读者知道这一切是好的，因为他必须学会接受尼采，同时又防备尼采。此外，这里也正是对认识进行教育的地方。如果我们至少了解到，我们</w:t>
      </w:r>
      <w:r>
        <w:rPr>
          <w:rFonts w:hint="eastAsia"/>
          <w:sz w:val="28"/>
        </w:rPr>
        <w:t>在此涉及的是理解和把握世界上所有事物的一种完全独特的方式——即自我探索的方式——，如果我们开始发觉，所有确信</w:t>
      </w:r>
      <w:r>
        <w:rPr>
          <w:rFonts w:hint="eastAsia"/>
          <w:sz w:val="28"/>
        </w:rPr>
        <w:t>(Uberzeugungen)</w:t>
      </w:r>
      <w:r>
        <w:rPr>
          <w:rFonts w:hint="eastAsia"/>
          <w:sz w:val="28"/>
        </w:rPr>
        <w:t>，而不仅仅是道德确信，都已经被扫除，那么就足够了——对天真读者和聪明读者都如此。</w:t>
      </w:r>
    </w:p>
    <w:p w:rsidR="00000000" w:rsidRDefault="00EF3B58">
      <w:pPr>
        <w:ind w:firstLineChars="200" w:firstLine="560"/>
        <w:rPr>
          <w:rFonts w:hint="eastAsia"/>
          <w:sz w:val="28"/>
          <w:szCs w:val="28"/>
          <w:lang w:val="el-GR"/>
        </w:rPr>
      </w:pPr>
      <w:r>
        <w:rPr>
          <w:rFonts w:hint="eastAsia"/>
          <w:sz w:val="28"/>
        </w:rPr>
        <w:t>在《人性的，太人性的》中，尼采让我们看到了一种源于直觉的科学，在《快乐的科学》中则给我们展示了一种科学，这种科学的关键在于将自己与诗歌等同；在这里，在《朝霞》中，他提供给我们一种内容缤纷和流动的科学；这些内容不属于政治和国家事务，与哲学家和艺术家也只有很少的关系。心灵，人的本能冲动（</w:t>
      </w:r>
      <w:r>
        <w:rPr>
          <w:rFonts w:hint="eastAsia"/>
          <w:sz w:val="28"/>
        </w:rPr>
        <w:t>Trie</w:t>
      </w:r>
      <w:r>
        <w:rPr>
          <w:rFonts w:hint="eastAsia"/>
          <w:sz w:val="28"/>
        </w:rPr>
        <w:t>b</w:t>
      </w:r>
      <w:r>
        <w:rPr>
          <w:rFonts w:hint="eastAsia"/>
          <w:sz w:val="28"/>
        </w:rPr>
        <w:t>），这就是主要研究内容，尼采一般称之为道德思考或心理学。在此有必要举例说明，必须为本书中的“科学”一词提出哪些最重要辩护。在格言</w:t>
      </w:r>
      <w:r>
        <w:rPr>
          <w:rFonts w:hint="eastAsia"/>
          <w:sz w:val="28"/>
        </w:rPr>
        <w:t>76</w:t>
      </w:r>
      <w:r>
        <w:rPr>
          <w:rFonts w:hint="eastAsia"/>
          <w:sz w:val="28"/>
        </w:rPr>
        <w:t>中，关于基督教对于情爱（</w:t>
      </w:r>
      <w:r>
        <w:rPr>
          <w:rFonts w:hint="eastAsia"/>
          <w:sz w:val="28"/>
        </w:rPr>
        <w:t>Liebe</w:t>
      </w:r>
      <w:r>
        <w:rPr>
          <w:rFonts w:hint="eastAsia"/>
          <w:sz w:val="28"/>
        </w:rPr>
        <w:t>）的毁谤以及有关谈论的增生，我们读到：“</w:t>
      </w:r>
      <w:r>
        <w:rPr>
          <w:rFonts w:hint="eastAsia"/>
          <w:sz w:val="28"/>
          <w:szCs w:val="28"/>
          <w:lang w:val="el-GR"/>
        </w:rPr>
        <w:t>但是，爱若斯</w:t>
      </w:r>
      <w:r>
        <w:rPr>
          <w:rFonts w:hint="eastAsia"/>
          <w:sz w:val="28"/>
          <w:szCs w:val="28"/>
          <w:lang w:val="el-GR"/>
        </w:rPr>
        <w:t>(Eros)</w:t>
      </w:r>
      <w:r>
        <w:rPr>
          <w:rFonts w:hint="eastAsia"/>
          <w:sz w:val="28"/>
          <w:szCs w:val="28"/>
          <w:lang w:val="el-GR"/>
        </w:rPr>
        <w:t>的这种魔鬼化最终以喜剧收场。</w:t>
      </w:r>
      <w:r>
        <w:rPr>
          <w:rFonts w:hint="eastAsia"/>
          <w:sz w:val="28"/>
          <w:szCs w:val="28"/>
          <w:lang w:val="el-GR"/>
        </w:rPr>
        <w:t>[</w:t>
      </w:r>
      <w:r>
        <w:rPr>
          <w:rFonts w:hint="eastAsia"/>
          <w:sz w:val="28"/>
          <w:szCs w:val="28"/>
          <w:lang w:val="el-GR"/>
        </w:rPr>
        <w:t>……</w:t>
      </w:r>
      <w:r>
        <w:rPr>
          <w:rFonts w:hint="eastAsia"/>
          <w:sz w:val="28"/>
          <w:szCs w:val="28"/>
          <w:lang w:val="el-GR"/>
        </w:rPr>
        <w:t>]</w:t>
      </w:r>
      <w:r>
        <w:rPr>
          <w:rFonts w:hint="eastAsia"/>
          <w:sz w:val="28"/>
          <w:szCs w:val="28"/>
          <w:lang w:val="el-GR"/>
        </w:rPr>
        <w:t>以至于，直到我们目前这个时代，</w:t>
      </w:r>
      <w:r>
        <w:rPr>
          <w:rFonts w:ascii="楷体_GB2312" w:eastAsia="楷体_GB2312" w:hint="eastAsia"/>
          <w:sz w:val="28"/>
          <w:szCs w:val="28"/>
          <w:lang w:val="el-GR"/>
        </w:rPr>
        <w:t>爱情故事</w:t>
      </w:r>
      <w:r>
        <w:rPr>
          <w:rFonts w:hint="eastAsia"/>
          <w:sz w:val="28"/>
          <w:szCs w:val="28"/>
          <w:lang w:val="el-GR"/>
        </w:rPr>
        <w:t>仍然是</w:t>
      </w:r>
      <w:r>
        <w:rPr>
          <w:rFonts w:ascii="楷体_GB2312" w:eastAsia="楷体_GB2312" w:hint="eastAsia"/>
          <w:sz w:val="28"/>
          <w:szCs w:val="28"/>
          <w:lang w:val="el-GR"/>
        </w:rPr>
        <w:t>所有</w:t>
      </w:r>
      <w:r>
        <w:rPr>
          <w:rFonts w:hint="eastAsia"/>
          <w:sz w:val="28"/>
          <w:szCs w:val="28"/>
          <w:lang w:val="el-GR"/>
        </w:rPr>
        <w:t>阶层都能同等地带着一种夸张的热情乐之不疲的唯一事物，这种夸张的热情对古代人来说是完全不可理解的，在未来的人看来也将是可笑的。”我们的文化的所有作品，尼采接着说，无论是最高级的还是最低级的，“都具有</w:t>
      </w:r>
      <w:r>
        <w:rPr>
          <w:rFonts w:hint="eastAsia"/>
          <w:sz w:val="28"/>
          <w:szCs w:val="28"/>
          <w:lang w:val="el-GR"/>
        </w:rPr>
        <w:t>赋予爱情故事以过于重要意义的特点”。我们在此看到一种“科学”的一个完美例证，这种科学既不需要广泛的材料收集，也不需要对其研究对象的时空界定，或者一种严格的归纳或演绎方法，作为其</w:t>
      </w:r>
      <w:r>
        <w:rPr>
          <w:rFonts w:hint="eastAsia"/>
          <w:sz w:val="28"/>
          <w:szCs w:val="28"/>
          <w:lang w:val="el-GR"/>
        </w:rPr>
        <w:lastRenderedPageBreak/>
        <w:t>前提。它唯一地和单独地只与对一种正常的、直接的或间接的经验之根据（</w:t>
      </w:r>
      <w:r>
        <w:rPr>
          <w:rFonts w:hint="eastAsia"/>
          <w:sz w:val="28"/>
          <w:szCs w:val="28"/>
          <w:lang w:val="el-GR"/>
        </w:rPr>
        <w:t>Grundlage</w:t>
      </w:r>
      <w:r>
        <w:rPr>
          <w:rFonts w:hint="eastAsia"/>
          <w:sz w:val="28"/>
          <w:szCs w:val="28"/>
          <w:lang w:val="el-GR"/>
        </w:rPr>
        <w:t>）的直觉有关。如果我们希望以某种方式界定它们，我们可以称之为历史直觉（</w:t>
      </w:r>
      <w:r>
        <w:rPr>
          <w:rFonts w:hint="eastAsia"/>
          <w:sz w:val="28"/>
          <w:szCs w:val="28"/>
          <w:lang w:val="el-GR"/>
        </w:rPr>
        <w:t>historische Intuition</w:t>
      </w:r>
      <w:r>
        <w:rPr>
          <w:rFonts w:hint="eastAsia"/>
          <w:sz w:val="28"/>
          <w:szCs w:val="28"/>
          <w:lang w:val="el-GR"/>
        </w:rPr>
        <w:t>），因为在这里，对过去（基督教世界观）的一种判断使对当代（</w:t>
      </w:r>
      <w:r>
        <w:rPr>
          <w:rFonts w:hint="eastAsia"/>
          <w:sz w:val="28"/>
          <w:szCs w:val="28"/>
          <w:lang w:val="el-GR"/>
        </w:rPr>
        <w:t>19</w:t>
      </w:r>
      <w:r>
        <w:rPr>
          <w:rFonts w:hint="eastAsia"/>
          <w:sz w:val="28"/>
          <w:szCs w:val="28"/>
          <w:lang w:val="el-GR"/>
        </w:rPr>
        <w:t>世纪社会）的一种评价成为可理解的。但是从整体来说，事情在根本上甚至是更多层次的</w:t>
      </w:r>
      <w:r>
        <w:rPr>
          <w:rFonts w:hint="eastAsia"/>
          <w:sz w:val="28"/>
          <w:szCs w:val="28"/>
          <w:lang w:val="el-GR"/>
        </w:rPr>
        <w:t>，因为与这一主题结合在一起的是两个更广泛的评价：一个更遥远的过去（古代）的评价和一个还不确定的未来的评价，在这件事上，古代处于头两个判断之外，实际上完全不知道它们是什么意思，而未来则会嘲笑它们。这是关于历史（</w:t>
      </w:r>
      <w:r>
        <w:rPr>
          <w:rFonts w:hint="eastAsia"/>
          <w:sz w:val="28"/>
          <w:szCs w:val="28"/>
          <w:lang w:val="el-GR"/>
        </w:rPr>
        <w:t>Historie</w:t>
      </w:r>
      <w:r>
        <w:rPr>
          <w:rFonts w:hint="eastAsia"/>
          <w:sz w:val="28"/>
          <w:szCs w:val="28"/>
          <w:lang w:val="el-GR"/>
        </w:rPr>
        <w:t>）的反历史的“科学”。为了认识其烛照力，我们不妨在尼采之后一个世纪看一下有关现象：当年所谓“爱情故事”者，今天岂不是性欲（</w:t>
      </w:r>
      <w:r>
        <w:rPr>
          <w:rFonts w:hint="eastAsia"/>
          <w:sz w:val="28"/>
          <w:szCs w:val="28"/>
          <w:lang w:val="el-GR"/>
        </w:rPr>
        <w:t>Sexualit</w:t>
      </w:r>
      <w:r>
        <w:rPr>
          <w:sz w:val="28"/>
          <w:szCs w:val="28"/>
          <w:lang w:val="de-DE"/>
        </w:rPr>
        <w:t>ät</w:t>
      </w:r>
      <w:r>
        <w:rPr>
          <w:rFonts w:hint="eastAsia"/>
          <w:sz w:val="28"/>
          <w:szCs w:val="28"/>
          <w:lang w:val="de-DE"/>
        </w:rPr>
        <w:t>）</w:t>
      </w:r>
      <w:r>
        <w:rPr>
          <w:rFonts w:hint="eastAsia"/>
          <w:sz w:val="28"/>
          <w:szCs w:val="28"/>
          <w:lang w:val="el-GR"/>
        </w:rPr>
        <w:t>和色情</w:t>
      </w:r>
      <w:r>
        <w:rPr>
          <w:sz w:val="28"/>
          <w:szCs w:val="28"/>
          <w:lang w:val="de-DE"/>
        </w:rPr>
        <w:t>(Erotik)</w:t>
      </w:r>
      <w:r>
        <w:rPr>
          <w:rFonts w:hint="eastAsia"/>
          <w:sz w:val="28"/>
          <w:szCs w:val="28"/>
          <w:lang w:val="el-GR"/>
        </w:rPr>
        <w:t>吗？</w:t>
      </w:r>
    </w:p>
    <w:p w:rsidR="00000000" w:rsidRDefault="00EF3B58">
      <w:pPr>
        <w:tabs>
          <w:tab w:val="left" w:pos="6645"/>
        </w:tabs>
        <w:ind w:firstLineChars="200" w:firstLine="560"/>
        <w:jc w:val="left"/>
        <w:rPr>
          <w:rFonts w:hint="eastAsia"/>
          <w:sz w:val="28"/>
          <w:szCs w:val="28"/>
          <w:lang w:val="el-GR"/>
        </w:rPr>
      </w:pPr>
      <w:r>
        <w:rPr>
          <w:rFonts w:hint="eastAsia"/>
          <w:sz w:val="28"/>
          <w:szCs w:val="28"/>
          <w:lang w:val="el-GR"/>
        </w:rPr>
        <w:t>格言２５４提供给我们不能称为“历史的”，甚至拒绝被冠之以“科学”之名者的例子：“使诗人气质与众不同的是他那</w:t>
      </w:r>
      <w:r>
        <w:rPr>
          <w:rFonts w:ascii="宋体" w:hint="eastAsia"/>
          <w:sz w:val="28"/>
          <w:szCs w:val="28"/>
          <w:lang w:val="el-GR"/>
        </w:rPr>
        <w:t>淋漓尽致</w:t>
      </w:r>
      <w:r>
        <w:rPr>
          <w:rFonts w:hint="eastAsia"/>
          <w:sz w:val="28"/>
          <w:szCs w:val="28"/>
          <w:lang w:val="el-GR"/>
        </w:rPr>
        <w:t>的</w:t>
      </w:r>
      <w:r>
        <w:rPr>
          <w:rFonts w:hint="eastAsia"/>
          <w:sz w:val="28"/>
          <w:szCs w:val="28"/>
          <w:lang w:val="el-GR"/>
        </w:rPr>
        <w:t>想象力，但这也正是他的危险性所在：对于行将到来或可能到来的一切，他都在想象中预先领略了，预想品尝了，预先忍受了，因此，当它们真的到来时，他反而对它们</w:t>
      </w:r>
      <w:r>
        <w:rPr>
          <w:rFonts w:ascii="宋体" w:hint="eastAsia"/>
          <w:sz w:val="28"/>
          <w:szCs w:val="28"/>
          <w:lang w:val="el-GR"/>
        </w:rPr>
        <w:t>厌倦了</w:t>
      </w:r>
      <w:r>
        <w:rPr>
          <w:rFonts w:hint="eastAsia"/>
          <w:sz w:val="28"/>
          <w:szCs w:val="28"/>
          <w:lang w:val="el-GR"/>
        </w:rPr>
        <w:t>。”将这种写作方式称为心理学，岂非像是一种贬低？如果是心理学，那么，使它能作出这样一种结论的重复性经验和行为规则又是什么？在此作为观察对象的是一独特的唯一的心灵，也许，是正在写下这话的人的心灵，成了激情之对象。</w:t>
      </w:r>
    </w:p>
    <w:p w:rsidR="00000000" w:rsidRDefault="00EF3B58">
      <w:pPr>
        <w:tabs>
          <w:tab w:val="left" w:pos="6645"/>
        </w:tabs>
        <w:ind w:firstLine="570"/>
        <w:jc w:val="left"/>
        <w:rPr>
          <w:rFonts w:hint="eastAsia"/>
          <w:sz w:val="28"/>
          <w:szCs w:val="28"/>
          <w:lang w:val="de-DE"/>
        </w:rPr>
      </w:pPr>
      <w:r>
        <w:rPr>
          <w:rFonts w:hint="eastAsia"/>
          <w:sz w:val="28"/>
          <w:szCs w:val="28"/>
          <w:lang w:val="el-GR"/>
        </w:rPr>
        <w:t>如果这一直觉抗拒任何将其标记为历史的、美学的或心理学的企图，抗拒任何亲密接近，那么，关于下述一种人性地加以解释的自然形象的背后含义，我们又该如何理</w:t>
      </w:r>
      <w:r>
        <w:rPr>
          <w:rFonts w:hint="eastAsia"/>
          <w:sz w:val="28"/>
          <w:szCs w:val="28"/>
          <w:lang w:val="el-GR"/>
        </w:rPr>
        <w:t>解？“大海躺在那里，苍白而闪烁，它不能言。［……］但我可怜你，自然，你不得不沉默，即使你完全出于你自己的恶意，才缄口：是的，我因为你之恶意而可怜你！［……］我的心再次充满［……］它享受自己最甜蜜的沉默的恶意。”（格言４２３）但是，尼采的全部生活就是一种“言”（</w:t>
      </w:r>
      <w:r>
        <w:rPr>
          <w:rFonts w:hint="eastAsia"/>
          <w:sz w:val="28"/>
          <w:szCs w:val="28"/>
          <w:lang w:val="el-GR"/>
        </w:rPr>
        <w:t>Reden</w:t>
      </w:r>
      <w:r>
        <w:rPr>
          <w:rFonts w:hint="eastAsia"/>
          <w:sz w:val="28"/>
          <w:szCs w:val="28"/>
          <w:lang w:val="el-GR"/>
        </w:rPr>
        <w:t>）</w:t>
      </w:r>
      <w:r>
        <w:rPr>
          <w:rFonts w:hint="eastAsia"/>
          <w:sz w:val="28"/>
          <w:szCs w:val="28"/>
          <w:lang w:val="el-GR"/>
        </w:rPr>
        <w:t>!</w:t>
      </w:r>
      <w:r>
        <w:rPr>
          <w:rFonts w:hint="eastAsia"/>
          <w:sz w:val="28"/>
          <w:szCs w:val="28"/>
          <w:lang w:val="el-GR"/>
        </w:rPr>
        <w:t>所以他将他的说（</w:t>
      </w:r>
      <w:r>
        <w:rPr>
          <w:rFonts w:hint="eastAsia"/>
          <w:sz w:val="28"/>
          <w:szCs w:val="28"/>
          <w:lang w:val="el-GR"/>
        </w:rPr>
        <w:t>Sprechen</w:t>
      </w:r>
      <w:r>
        <w:rPr>
          <w:rFonts w:hint="eastAsia"/>
          <w:sz w:val="28"/>
          <w:szCs w:val="28"/>
          <w:lang w:val="el-GR"/>
        </w:rPr>
        <w:t>）感觉为好（</w:t>
      </w:r>
      <w:r>
        <w:rPr>
          <w:rFonts w:hint="eastAsia"/>
          <w:sz w:val="28"/>
          <w:szCs w:val="28"/>
          <w:lang w:val="el-GR"/>
        </w:rPr>
        <w:t>G</w:t>
      </w:r>
      <w:r>
        <w:rPr>
          <w:sz w:val="28"/>
          <w:szCs w:val="28"/>
          <w:lang w:val="de-DE"/>
        </w:rPr>
        <w:t>üte</w:t>
      </w:r>
      <w:r>
        <w:rPr>
          <w:rFonts w:hint="eastAsia"/>
          <w:sz w:val="28"/>
          <w:szCs w:val="28"/>
          <w:lang w:val="de-DE"/>
        </w:rPr>
        <w:t>）而将自我隐藏感觉为恶意。尼采断然拒绝这一企图：这是对世界进行一种道德解释，在其中，行动的位置被给予自我显示，表达，语词。</w:t>
      </w:r>
    </w:p>
    <w:p w:rsidR="00000000" w:rsidRDefault="00EF3B58">
      <w:pPr>
        <w:tabs>
          <w:tab w:val="left" w:pos="5560"/>
        </w:tabs>
        <w:ind w:firstLineChars="200" w:firstLine="560"/>
        <w:jc w:val="left"/>
        <w:rPr>
          <w:rFonts w:hint="eastAsia"/>
          <w:sz w:val="28"/>
          <w:szCs w:val="28"/>
          <w:lang w:val="el-GR"/>
        </w:rPr>
      </w:pPr>
      <w:r>
        <w:rPr>
          <w:rFonts w:hint="eastAsia"/>
          <w:sz w:val="28"/>
          <w:szCs w:val="28"/>
          <w:lang w:val="de-DE"/>
        </w:rPr>
        <w:t>如果所有这些都真实不虚——对此我们还可以引用更多的格言——，那</w:t>
      </w:r>
      <w:r>
        <w:rPr>
          <w:rFonts w:hint="eastAsia"/>
          <w:sz w:val="28"/>
          <w:szCs w:val="28"/>
          <w:lang w:val="de-DE"/>
        </w:rPr>
        <w:t>么，关于将《朝霞》看作一部启蒙主义、理性主义和实证主义作品的流行见解，我们又当作何论呢？确实，在这部著作中，我们可以看到很多反对迷狂（</w:t>
      </w:r>
      <w:r>
        <w:rPr>
          <w:rFonts w:hint="eastAsia"/>
          <w:sz w:val="28"/>
          <w:szCs w:val="28"/>
          <w:lang w:val="de-DE"/>
        </w:rPr>
        <w:t>Ekstase</w:t>
      </w:r>
      <w:r>
        <w:rPr>
          <w:rFonts w:hint="eastAsia"/>
          <w:sz w:val="28"/>
          <w:szCs w:val="28"/>
          <w:lang w:val="de-DE"/>
        </w:rPr>
        <w:t>）、迷幻</w:t>
      </w:r>
      <w:r>
        <w:rPr>
          <w:rFonts w:hint="eastAsia"/>
          <w:sz w:val="28"/>
          <w:szCs w:val="28"/>
          <w:lang w:val="de-DE"/>
        </w:rPr>
        <w:t>(Gesichte)</w:t>
      </w:r>
      <w:r>
        <w:rPr>
          <w:rFonts w:hint="eastAsia"/>
          <w:sz w:val="28"/>
          <w:szCs w:val="28"/>
          <w:lang w:val="de-DE"/>
        </w:rPr>
        <w:t>、迷醉（</w:t>
      </w:r>
      <w:r>
        <w:rPr>
          <w:rFonts w:hint="eastAsia"/>
          <w:sz w:val="28"/>
          <w:szCs w:val="28"/>
          <w:lang w:val="de-DE"/>
        </w:rPr>
        <w:t>Rausch</w:t>
      </w:r>
      <w:r>
        <w:rPr>
          <w:rFonts w:hint="eastAsia"/>
          <w:sz w:val="28"/>
          <w:szCs w:val="28"/>
          <w:lang w:val="de-DE"/>
        </w:rPr>
        <w:t>）和苦思冥想（</w:t>
      </w:r>
      <w:r>
        <w:rPr>
          <w:rFonts w:hint="eastAsia"/>
          <w:sz w:val="28"/>
          <w:szCs w:val="28"/>
          <w:lang w:val="de-DE"/>
        </w:rPr>
        <w:t>kontemplative Versenkung</w:t>
      </w:r>
      <w:r>
        <w:rPr>
          <w:rFonts w:hint="eastAsia"/>
          <w:sz w:val="28"/>
          <w:szCs w:val="28"/>
          <w:lang w:val="de-DE"/>
        </w:rPr>
        <w:t>）的说法。但是我们必须注意，不要忘了关于艺术性欺骗所说过的话。尼采在此所描述的科学，与人们通常所理解的“科学”相反，但是，他以正当的信念坚持使用这一语词，因为他因此得以带出自我否定的禁欲主义激情，带出与他的本能天性相反的被理解为根据和论证的客观性。在此事</w:t>
      </w:r>
      <w:r>
        <w:rPr>
          <w:rFonts w:hint="eastAsia"/>
          <w:sz w:val="28"/>
          <w:szCs w:val="28"/>
          <w:lang w:val="de-DE"/>
        </w:rPr>
        <w:t>上，他的榜样是修昔底德，修昔底德在感到同情时即不做认识。因此我们看到，尼采力图甚至不时给予基督教以赞扬和承认。但是，有时他以过于粗糙的方式应用这种反转技术</w:t>
      </w:r>
      <w:r>
        <w:rPr>
          <w:rFonts w:hint="eastAsia"/>
          <w:sz w:val="28"/>
          <w:szCs w:val="28"/>
          <w:lang w:val="de-DE"/>
        </w:rPr>
        <w:t>(Umkehrungstechnik)</w:t>
      </w:r>
      <w:r>
        <w:rPr>
          <w:rFonts w:hint="eastAsia"/>
          <w:sz w:val="28"/>
          <w:szCs w:val="28"/>
          <w:lang w:val="de-DE"/>
        </w:rPr>
        <w:t>：我们于是吃惊地听到，他如何开始为辩证法——他的一直的鬼怪——唱颂歌：如果我们听到叔本华为黑格尔唱赞歌，我们就会这样吃惊的。无论如何，我们在格言</w:t>
      </w:r>
      <w:r>
        <w:rPr>
          <w:rFonts w:hint="eastAsia"/>
          <w:sz w:val="28"/>
          <w:szCs w:val="28"/>
          <w:lang w:val="de-DE"/>
        </w:rPr>
        <w:t>544</w:t>
      </w:r>
      <w:r>
        <w:rPr>
          <w:rFonts w:hint="eastAsia"/>
          <w:sz w:val="28"/>
          <w:szCs w:val="28"/>
          <w:lang w:val="de-DE"/>
        </w:rPr>
        <w:t>中确实读到：“</w:t>
      </w:r>
      <w:r>
        <w:rPr>
          <w:rFonts w:hint="eastAsia"/>
          <w:sz w:val="28"/>
          <w:szCs w:val="28"/>
          <w:lang w:val="el-GR"/>
        </w:rPr>
        <w:t>我清楚看到，我们今天爱好哲学的青年</w:t>
      </w:r>
      <w:r>
        <w:rPr>
          <w:rFonts w:hint="eastAsia"/>
          <w:sz w:val="28"/>
          <w:szCs w:val="28"/>
          <w:lang w:val="el-GR"/>
        </w:rPr>
        <w:t>[</w:t>
      </w:r>
      <w:r>
        <w:rPr>
          <w:rFonts w:hint="eastAsia"/>
          <w:sz w:val="28"/>
          <w:szCs w:val="28"/>
          <w:lang w:val="el-GR"/>
        </w:rPr>
        <w:t>……</w:t>
      </w:r>
      <w:r>
        <w:rPr>
          <w:rFonts w:hint="eastAsia"/>
          <w:sz w:val="28"/>
          <w:szCs w:val="28"/>
          <w:lang w:val="el-GR"/>
        </w:rPr>
        <w:t>]</w:t>
      </w:r>
      <w:r>
        <w:rPr>
          <w:rFonts w:hint="eastAsia"/>
          <w:sz w:val="28"/>
          <w:szCs w:val="28"/>
          <w:lang w:val="el-GR"/>
        </w:rPr>
        <w:t>希望从哲学中得到的，与希腊人曾经从哲学中得到的，</w:t>
      </w:r>
      <w:r>
        <w:rPr>
          <w:rFonts w:ascii="宋体" w:hint="eastAsia"/>
          <w:sz w:val="28"/>
          <w:szCs w:val="28"/>
          <w:lang w:val="el-GR"/>
        </w:rPr>
        <w:t>正好相反</w:t>
      </w:r>
      <w:r>
        <w:rPr>
          <w:rFonts w:hint="eastAsia"/>
          <w:sz w:val="28"/>
          <w:szCs w:val="28"/>
          <w:lang w:val="el-GR"/>
        </w:rPr>
        <w:t>。谁从没有听到过一场柏拉图式对话双方的演说和反驳所引起的不</w:t>
      </w:r>
      <w:r>
        <w:rPr>
          <w:rFonts w:hint="eastAsia"/>
          <w:sz w:val="28"/>
          <w:szCs w:val="28"/>
          <w:lang w:val="el-GR"/>
        </w:rPr>
        <w:t>断欢呼声，谁从没有听到过为</w:t>
      </w:r>
      <w:r>
        <w:rPr>
          <w:rFonts w:ascii="宋体" w:hint="eastAsia"/>
          <w:sz w:val="28"/>
          <w:szCs w:val="28"/>
          <w:lang w:val="el-GR"/>
        </w:rPr>
        <w:t>理性</w:t>
      </w:r>
      <w:r>
        <w:rPr>
          <w:rFonts w:hint="eastAsia"/>
          <w:sz w:val="28"/>
          <w:szCs w:val="28"/>
          <w:lang w:val="el-GR"/>
        </w:rPr>
        <w:t>思维的新发明创造而响起的欢呼声，他对柏拉图，对古代哲学，又能知道些什么呢？当时，</w:t>
      </w:r>
      <w:r>
        <w:rPr>
          <w:rFonts w:hint="eastAsia"/>
          <w:sz w:val="28"/>
          <w:szCs w:val="28"/>
          <w:lang w:val="el-GR"/>
        </w:rPr>
        <w:t>[</w:t>
      </w:r>
      <w:r>
        <w:rPr>
          <w:rFonts w:hint="eastAsia"/>
          <w:sz w:val="28"/>
          <w:szCs w:val="28"/>
          <w:lang w:val="el-GR"/>
        </w:rPr>
        <w:t>……</w:t>
      </w:r>
      <w:r>
        <w:rPr>
          <w:rFonts w:hint="eastAsia"/>
          <w:sz w:val="28"/>
          <w:szCs w:val="28"/>
          <w:lang w:val="el-GR"/>
        </w:rPr>
        <w:t>]</w:t>
      </w:r>
      <w:r>
        <w:rPr>
          <w:rFonts w:hint="eastAsia"/>
          <w:sz w:val="28"/>
          <w:szCs w:val="28"/>
          <w:lang w:val="el-GR"/>
        </w:rPr>
        <w:t>沉醉在严格而清醒的概念、</w:t>
      </w:r>
      <w:r>
        <w:rPr>
          <w:rFonts w:hint="eastAsia"/>
          <w:sz w:val="28"/>
          <w:szCs w:val="28"/>
          <w:lang w:val="el-GR"/>
        </w:rPr>
        <w:t>[</w:t>
      </w:r>
      <w:r>
        <w:rPr>
          <w:rFonts w:hint="eastAsia"/>
          <w:sz w:val="28"/>
          <w:szCs w:val="28"/>
          <w:lang w:val="el-GR"/>
        </w:rPr>
        <w:t>……</w:t>
      </w:r>
      <w:r>
        <w:rPr>
          <w:rFonts w:hint="eastAsia"/>
          <w:sz w:val="28"/>
          <w:szCs w:val="28"/>
          <w:lang w:val="el-GR"/>
        </w:rPr>
        <w:t>]</w:t>
      </w:r>
      <w:r>
        <w:rPr>
          <w:rFonts w:hint="eastAsia"/>
          <w:sz w:val="28"/>
          <w:szCs w:val="28"/>
          <w:lang w:val="el-GR"/>
        </w:rPr>
        <w:t>游戏中。”我们不能相信我们的耳朵，但是尼采不肯停下来：“只有苏格拉底才发现了</w:t>
      </w:r>
      <w:r>
        <w:rPr>
          <w:rFonts w:hint="eastAsia"/>
          <w:sz w:val="28"/>
          <w:szCs w:val="28"/>
          <w:lang w:val="el-GR"/>
        </w:rPr>
        <w:t>[</w:t>
      </w:r>
      <w:r>
        <w:rPr>
          <w:rFonts w:hint="eastAsia"/>
          <w:sz w:val="28"/>
          <w:szCs w:val="28"/>
          <w:lang w:val="el-GR"/>
        </w:rPr>
        <w:t>……</w:t>
      </w:r>
      <w:r>
        <w:rPr>
          <w:rFonts w:hint="eastAsia"/>
          <w:sz w:val="28"/>
          <w:szCs w:val="28"/>
          <w:lang w:val="el-GR"/>
        </w:rPr>
        <w:t>]</w:t>
      </w:r>
      <w:r>
        <w:rPr>
          <w:rFonts w:hint="eastAsia"/>
          <w:sz w:val="28"/>
          <w:szCs w:val="28"/>
          <w:lang w:val="el-GR"/>
        </w:rPr>
        <w:t>乐趣：原因和结果的乐趣，根据和推论的乐趣：我们现代人对这种乐趣如此熟悉——我们实际上是在以逻辑为必须的教育下长大的——以至它变成了我们的正常趣味，而对于那些多欲和自负的人来说，它却是一种可恶的乐趣。这种人现在只对明显不正常的东西感兴趣。”</w:t>
      </w:r>
    </w:p>
    <w:p w:rsidR="00000000" w:rsidRDefault="00EF3B58">
      <w:pPr>
        <w:tabs>
          <w:tab w:val="left" w:pos="5560"/>
        </w:tabs>
        <w:ind w:firstLine="570"/>
        <w:jc w:val="left"/>
        <w:rPr>
          <w:rFonts w:hint="eastAsia"/>
          <w:sz w:val="28"/>
          <w:szCs w:val="28"/>
          <w:lang w:val="el-GR"/>
        </w:rPr>
      </w:pPr>
      <w:r>
        <w:rPr>
          <w:rFonts w:hint="eastAsia"/>
          <w:sz w:val="28"/>
          <w:szCs w:val="28"/>
          <w:lang w:val="el-GR"/>
        </w:rPr>
        <w:t>阅读尼采这个时期的遗稿（参第</w:t>
      </w:r>
      <w:r>
        <w:rPr>
          <w:rFonts w:hint="eastAsia"/>
          <w:sz w:val="28"/>
          <w:szCs w:val="28"/>
          <w:lang w:val="el-GR"/>
        </w:rPr>
        <w:t>9</w:t>
      </w:r>
      <w:r>
        <w:rPr>
          <w:rFonts w:hint="eastAsia"/>
          <w:sz w:val="28"/>
          <w:szCs w:val="28"/>
          <w:lang w:val="el-GR"/>
        </w:rPr>
        <w:t>卷），我</w:t>
      </w:r>
      <w:r>
        <w:rPr>
          <w:rFonts w:hint="eastAsia"/>
          <w:sz w:val="28"/>
          <w:szCs w:val="28"/>
          <w:lang w:val="el-GR"/>
        </w:rPr>
        <w:t>们发现尼采紧张地致力于现实世界问题</w:t>
      </w:r>
      <w:r>
        <w:rPr>
          <w:rFonts w:hint="eastAsia"/>
          <w:sz w:val="28"/>
          <w:szCs w:val="28"/>
          <w:lang w:val="el-GR"/>
        </w:rPr>
        <w:t>(den Problemen der weltlichen)</w:t>
      </w:r>
      <w:r>
        <w:rPr>
          <w:rFonts w:hint="eastAsia"/>
          <w:sz w:val="28"/>
          <w:szCs w:val="28"/>
          <w:lang w:val="el-GR"/>
        </w:rPr>
        <w:t>，特别是政治权力问题。大量的片段表明他对拿破仑和保罗的关注。但是，其中只有极少重新出现于《朝霞》中，因为主旋律是启蒙：“政府越少越好！”（格言</w:t>
      </w:r>
      <w:r>
        <w:rPr>
          <w:rFonts w:hint="eastAsia"/>
          <w:sz w:val="28"/>
          <w:szCs w:val="28"/>
          <w:lang w:val="el-GR"/>
        </w:rPr>
        <w:t>179</w:t>
      </w:r>
      <w:r>
        <w:rPr>
          <w:rFonts w:hint="eastAsia"/>
          <w:sz w:val="28"/>
          <w:szCs w:val="28"/>
          <w:lang w:val="el-GR"/>
        </w:rPr>
        <w:t>）知识在此被提升为最高的生命价值，所以尼采与相反价值战斗，与行动战斗。因为行动将被按照知识的标尺衡量：“</w:t>
      </w:r>
      <w:r>
        <w:rPr>
          <w:rFonts w:hint="eastAsia"/>
          <w:sz w:val="28"/>
          <w:szCs w:val="28"/>
          <w:lang w:val="el-GR"/>
        </w:rPr>
        <w:t>[</w:t>
      </w:r>
      <w:r>
        <w:rPr>
          <w:rFonts w:hint="eastAsia"/>
          <w:sz w:val="28"/>
          <w:szCs w:val="28"/>
          <w:lang w:val="el-GR"/>
        </w:rPr>
        <w:t>……</w:t>
      </w:r>
      <w:r>
        <w:rPr>
          <w:rFonts w:hint="eastAsia"/>
          <w:sz w:val="28"/>
          <w:szCs w:val="28"/>
          <w:lang w:val="el-GR"/>
        </w:rPr>
        <w:t>]</w:t>
      </w:r>
      <w:r>
        <w:rPr>
          <w:rFonts w:hint="eastAsia"/>
          <w:sz w:val="28"/>
          <w:szCs w:val="28"/>
          <w:lang w:val="el-GR"/>
        </w:rPr>
        <w:t>所有行动的奥秘都是未知的”（格言</w:t>
      </w:r>
      <w:r>
        <w:rPr>
          <w:rFonts w:hint="eastAsia"/>
          <w:sz w:val="28"/>
          <w:szCs w:val="28"/>
          <w:lang w:val="el-GR"/>
        </w:rPr>
        <w:t>117</w:t>
      </w:r>
      <w:r>
        <w:rPr>
          <w:rFonts w:hint="eastAsia"/>
          <w:sz w:val="28"/>
          <w:szCs w:val="28"/>
          <w:lang w:val="el-GR"/>
        </w:rPr>
        <w:t>）。但是，知识对于行动的优先性不仅仅是抽象的，而且也被看作是确实的；它同样具有一种道德上的优先性：“那么，也许行动欲骨子</w:t>
      </w:r>
      <w:r>
        <w:rPr>
          <w:rFonts w:hint="eastAsia"/>
          <w:sz w:val="28"/>
          <w:szCs w:val="28"/>
          <w:lang w:val="el-GR"/>
        </w:rPr>
        <w:t>里就是一种自我逃避？”（格言</w:t>
      </w:r>
      <w:r>
        <w:rPr>
          <w:rFonts w:hint="eastAsia"/>
          <w:sz w:val="28"/>
          <w:szCs w:val="28"/>
          <w:lang w:val="el-GR"/>
        </w:rPr>
        <w:t>549</w:t>
      </w:r>
      <w:r>
        <w:rPr>
          <w:rFonts w:hint="eastAsia"/>
          <w:sz w:val="28"/>
          <w:szCs w:val="28"/>
          <w:lang w:val="el-GR"/>
        </w:rPr>
        <w:t>）</w:t>
      </w:r>
    </w:p>
    <w:p w:rsidR="00000000" w:rsidRDefault="00EF3B58">
      <w:pPr>
        <w:tabs>
          <w:tab w:val="left" w:pos="5560"/>
        </w:tabs>
        <w:ind w:firstLine="570"/>
        <w:jc w:val="left"/>
        <w:rPr>
          <w:rFonts w:hint="eastAsia"/>
          <w:sz w:val="28"/>
          <w:szCs w:val="28"/>
          <w:lang w:val="de-DE"/>
        </w:rPr>
      </w:pPr>
    </w:p>
    <w:p w:rsidR="00000000" w:rsidRDefault="00EF3B58">
      <w:pPr>
        <w:ind w:firstLineChars="200" w:firstLine="560"/>
        <w:rPr>
          <w:rFonts w:hint="eastAsia"/>
          <w:sz w:val="28"/>
          <w:lang w:val="de-DE"/>
        </w:rPr>
      </w:pPr>
    </w:p>
    <w:p w:rsidR="00000000" w:rsidRDefault="00EF3B58">
      <w:pPr>
        <w:pStyle w:val="1"/>
        <w:jc w:val="center"/>
        <w:rPr>
          <w:rFonts w:ascii="宋体" w:hAnsi="宋体" w:hint="eastAsia"/>
        </w:rPr>
      </w:pPr>
      <w:r>
        <w:rPr>
          <w:rFonts w:eastAsia="华文细黑" w:hint="eastAsia"/>
        </w:rPr>
        <w:t>编辑说明（</w:t>
      </w:r>
      <w:r>
        <w:rPr>
          <w:lang w:val="de-DE"/>
        </w:rPr>
        <w:t xml:space="preserve"> Pütz</w:t>
      </w:r>
      <w:r>
        <w:rPr>
          <w:rFonts w:ascii="宋体" w:hAnsi="宋体" w:hint="eastAsia"/>
        </w:rPr>
        <w:t>版）</w:t>
      </w:r>
    </w:p>
    <w:p w:rsidR="00000000" w:rsidRDefault="00EF3B58">
      <w:pPr>
        <w:jc w:val="center"/>
        <w:rPr>
          <w:rFonts w:ascii="华文细黑" w:eastAsia="华文细黑" w:hAnsi="华文细黑" w:hint="eastAsia"/>
          <w:sz w:val="28"/>
          <w:szCs w:val="28"/>
        </w:rPr>
      </w:pPr>
    </w:p>
    <w:p w:rsidR="00000000" w:rsidRDefault="00EF3B58">
      <w:pPr>
        <w:ind w:firstLineChars="200" w:firstLine="560"/>
        <w:rPr>
          <w:rFonts w:ascii="华文细黑" w:eastAsia="华文细黑" w:hAnsi="华文细黑" w:hint="eastAsia"/>
          <w:sz w:val="28"/>
          <w:szCs w:val="28"/>
        </w:rPr>
      </w:pPr>
      <w:r>
        <w:rPr>
          <w:rFonts w:ascii="华文细黑" w:eastAsia="华文细黑" w:hAnsi="华文细黑" w:hint="eastAsia"/>
          <w:sz w:val="28"/>
          <w:szCs w:val="28"/>
        </w:rPr>
        <w:t>尼采的《朝霞》</w:t>
      </w:r>
      <w:r>
        <w:rPr>
          <w:rFonts w:ascii="华文细黑" w:eastAsia="华文细黑" w:hAnsi="华文细黑" w:hint="eastAsia"/>
          <w:sz w:val="28"/>
          <w:szCs w:val="28"/>
        </w:rPr>
        <w:t>1881</w:t>
      </w:r>
      <w:r>
        <w:rPr>
          <w:rFonts w:ascii="华文细黑" w:eastAsia="华文细黑" w:hAnsi="华文细黑" w:hint="eastAsia"/>
          <w:sz w:val="28"/>
          <w:szCs w:val="28"/>
        </w:rPr>
        <w:t>年问世，</w:t>
      </w:r>
      <w:r>
        <w:rPr>
          <w:rFonts w:ascii="华文细黑" w:eastAsia="华文细黑" w:hAnsi="华文细黑" w:hint="eastAsia"/>
          <w:sz w:val="28"/>
          <w:szCs w:val="28"/>
        </w:rPr>
        <w:t>1887</w:t>
      </w:r>
      <w:r>
        <w:rPr>
          <w:rFonts w:ascii="华文细黑" w:eastAsia="华文细黑" w:hAnsi="华文细黑" w:hint="eastAsia"/>
          <w:sz w:val="28"/>
          <w:szCs w:val="28"/>
        </w:rPr>
        <w:t>年新版并附有一篇前言，它在著作史上位于《人性的，太人性的》第二部分（</w:t>
      </w:r>
      <w:r>
        <w:rPr>
          <w:rFonts w:ascii="华文细黑" w:eastAsia="华文细黑" w:hAnsi="华文细黑" w:hint="eastAsia"/>
          <w:sz w:val="28"/>
          <w:szCs w:val="28"/>
        </w:rPr>
        <w:t>1880</w:t>
      </w:r>
      <w:r>
        <w:rPr>
          <w:rFonts w:ascii="华文细黑" w:eastAsia="华文细黑" w:hAnsi="华文细黑" w:hint="eastAsia"/>
          <w:sz w:val="28"/>
          <w:szCs w:val="28"/>
        </w:rPr>
        <w:t>）与《快乐的科学》（</w:t>
      </w:r>
      <w:r>
        <w:rPr>
          <w:rFonts w:ascii="华文细黑" w:eastAsia="华文细黑" w:hAnsi="华文细黑" w:hint="eastAsia"/>
          <w:sz w:val="28"/>
          <w:szCs w:val="28"/>
        </w:rPr>
        <w:t>1882</w:t>
      </w:r>
      <w:r>
        <w:rPr>
          <w:rFonts w:ascii="华文细黑" w:eastAsia="华文细黑" w:hAnsi="华文细黑" w:hint="eastAsia"/>
          <w:sz w:val="28"/>
          <w:szCs w:val="28"/>
        </w:rPr>
        <w:t>）之间。《朝霞》分为五卷，每卷分为长短不同的节，少只有一两行，多则一两页，甚至偶尔长达三页以上。该书比较详细的部分，特别是前三卷，有点像随笔式的短文（</w:t>
      </w:r>
      <w:r>
        <w:rPr>
          <w:rFonts w:ascii="华文细黑" w:eastAsia="华文细黑" w:hAnsi="华文细黑" w:hint="eastAsia"/>
          <w:sz w:val="28"/>
          <w:szCs w:val="28"/>
        </w:rPr>
        <w:t>essayistischer Kurzform</w:t>
      </w:r>
      <w:r>
        <w:rPr>
          <w:rFonts w:ascii="华文细黑" w:eastAsia="华文细黑" w:hAnsi="华文细黑"/>
          <w:sz w:val="28"/>
          <w:szCs w:val="28"/>
        </w:rPr>
        <w:t>）</w:t>
      </w:r>
      <w:r>
        <w:rPr>
          <w:rFonts w:ascii="华文细黑" w:eastAsia="华文细黑" w:hAnsi="华文细黑" w:hint="eastAsia"/>
          <w:sz w:val="28"/>
          <w:szCs w:val="28"/>
        </w:rPr>
        <w:t>，其思想素描与其说是巨细无遗的不如说是钩玄提要的。在接下来的讨论中，特别是在第四卷中，每段要更短一些，</w:t>
      </w:r>
      <w:r>
        <w:rPr>
          <w:rFonts w:ascii="华文细黑" w:eastAsia="华文细黑" w:hAnsi="华文细黑" w:hint="eastAsia"/>
          <w:sz w:val="28"/>
          <w:szCs w:val="28"/>
        </w:rPr>
        <w:t>带有圣经经文（</w:t>
      </w:r>
      <w:r>
        <w:rPr>
          <w:rFonts w:ascii="华文细黑" w:eastAsia="华文细黑" w:hAnsi="华文细黑" w:hint="eastAsia"/>
          <w:sz w:val="28"/>
          <w:szCs w:val="28"/>
        </w:rPr>
        <w:t>Textes</w:t>
      </w:r>
      <w:r>
        <w:rPr>
          <w:rFonts w:ascii="华文细黑" w:eastAsia="华文细黑" w:hAnsi="华文细黑"/>
          <w:sz w:val="28"/>
          <w:szCs w:val="28"/>
        </w:rPr>
        <w:t>）</w:t>
      </w:r>
      <w:r>
        <w:rPr>
          <w:rFonts w:ascii="华文细黑" w:eastAsia="华文细黑" w:hAnsi="华文细黑" w:hint="eastAsia"/>
          <w:sz w:val="28"/>
          <w:szCs w:val="28"/>
        </w:rPr>
        <w:t>的思想风格。寥寥几个句子甚至单独一个句子构成浓缩的和凝练的格言，好像压缩甚至过度压缩的短文（</w:t>
      </w:r>
      <w:r>
        <w:rPr>
          <w:rFonts w:ascii="华文细黑" w:eastAsia="华文细黑" w:hAnsi="华文细黑" w:hint="eastAsia"/>
          <w:sz w:val="28"/>
          <w:szCs w:val="28"/>
        </w:rPr>
        <w:t>Kurzessay</w:t>
      </w:r>
      <w:r>
        <w:rPr>
          <w:rFonts w:ascii="华文细黑" w:eastAsia="华文细黑" w:hAnsi="华文细黑"/>
          <w:sz w:val="28"/>
          <w:szCs w:val="28"/>
        </w:rPr>
        <w:t>）</w:t>
      </w:r>
      <w:r>
        <w:rPr>
          <w:rFonts w:ascii="华文细黑" w:eastAsia="华文细黑" w:hAnsi="华文细黑" w:hint="eastAsia"/>
          <w:sz w:val="28"/>
          <w:szCs w:val="28"/>
        </w:rPr>
        <w:t>。</w:t>
      </w:r>
    </w:p>
    <w:p w:rsidR="00000000" w:rsidRDefault="00EF3B58">
      <w:pPr>
        <w:ind w:firstLineChars="200" w:firstLine="560"/>
        <w:rPr>
          <w:rFonts w:ascii="华文细黑" w:eastAsia="华文细黑" w:hAnsi="华文细黑" w:hint="eastAsia"/>
          <w:sz w:val="28"/>
          <w:szCs w:val="28"/>
        </w:rPr>
      </w:pPr>
    </w:p>
    <w:p w:rsidR="00000000" w:rsidRDefault="00EF3B58">
      <w:pPr>
        <w:pStyle w:val="2"/>
        <w:jc w:val="center"/>
        <w:rPr>
          <w:rFonts w:hint="eastAsia"/>
        </w:rPr>
      </w:pPr>
      <w:r>
        <w:rPr>
          <w:rFonts w:hint="eastAsia"/>
        </w:rPr>
        <w:t>前言</w:t>
      </w:r>
    </w:p>
    <w:p w:rsidR="00000000" w:rsidRDefault="00EF3B58">
      <w:pPr>
        <w:ind w:firstLineChars="200" w:firstLine="560"/>
        <w:rPr>
          <w:rFonts w:ascii="华文细黑" w:eastAsia="华文细黑" w:hAnsi="华文细黑" w:hint="eastAsia"/>
          <w:sz w:val="28"/>
          <w:szCs w:val="28"/>
        </w:rPr>
      </w:pPr>
      <w:r>
        <w:rPr>
          <w:rFonts w:ascii="华文细黑" w:eastAsia="华文细黑" w:hAnsi="华文细黑" w:hint="eastAsia"/>
          <w:sz w:val="28"/>
          <w:szCs w:val="28"/>
        </w:rPr>
        <w:t>在尼采</w:t>
      </w:r>
      <w:r>
        <w:rPr>
          <w:rFonts w:ascii="华文细黑" w:eastAsia="华文细黑" w:hAnsi="华文细黑" w:hint="eastAsia"/>
          <w:sz w:val="28"/>
          <w:szCs w:val="28"/>
        </w:rPr>
        <w:t>1886</w:t>
      </w:r>
      <w:r>
        <w:rPr>
          <w:rFonts w:ascii="华文细黑" w:eastAsia="华文细黑" w:hAnsi="华文细黑" w:hint="eastAsia"/>
          <w:sz w:val="28"/>
          <w:szCs w:val="28"/>
        </w:rPr>
        <w:t>年秋为《朝霞》新版所写前言中，随笔风格超过了格言风格。无例外较长篇幅的节已经在印刷形象上与此时正在酝酿形成的（</w:t>
      </w:r>
      <w:r>
        <w:rPr>
          <w:rFonts w:ascii="华文细黑" w:eastAsia="华文细黑" w:hAnsi="华文细黑" w:hint="eastAsia"/>
          <w:sz w:val="28"/>
          <w:szCs w:val="28"/>
        </w:rPr>
        <w:t>Entstehungszeit</w:t>
      </w:r>
      <w:r>
        <w:rPr>
          <w:rFonts w:ascii="华文细黑" w:eastAsia="华文细黑" w:hAnsi="华文细黑"/>
          <w:sz w:val="28"/>
          <w:szCs w:val="28"/>
        </w:rPr>
        <w:t>）</w:t>
      </w:r>
      <w:r>
        <w:rPr>
          <w:rFonts w:ascii="华文细黑" w:eastAsia="华文细黑" w:hAnsi="华文细黑" w:hint="eastAsia"/>
          <w:sz w:val="28"/>
          <w:szCs w:val="28"/>
        </w:rPr>
        <w:t>的较晚作品一致：《善恶的彼岸》（</w:t>
      </w:r>
      <w:r>
        <w:rPr>
          <w:rFonts w:ascii="华文细黑" w:eastAsia="华文细黑" w:hAnsi="华文细黑" w:hint="eastAsia"/>
          <w:sz w:val="28"/>
          <w:szCs w:val="28"/>
        </w:rPr>
        <w:t>1886</w:t>
      </w:r>
      <w:r>
        <w:rPr>
          <w:rFonts w:ascii="华文细黑" w:eastAsia="华文细黑" w:hAnsi="华文细黑" w:hint="eastAsia"/>
          <w:sz w:val="28"/>
          <w:szCs w:val="28"/>
        </w:rPr>
        <w:t>）、《道德的谱系》（</w:t>
      </w:r>
      <w:r>
        <w:rPr>
          <w:rFonts w:ascii="华文细黑" w:eastAsia="华文细黑" w:hAnsi="华文细黑" w:hint="eastAsia"/>
          <w:sz w:val="28"/>
          <w:szCs w:val="28"/>
        </w:rPr>
        <w:t>1887</w:t>
      </w:r>
      <w:r>
        <w:rPr>
          <w:rFonts w:ascii="华文细黑" w:eastAsia="华文细黑" w:hAnsi="华文细黑" w:hint="eastAsia"/>
          <w:sz w:val="28"/>
          <w:szCs w:val="28"/>
        </w:rPr>
        <w:t>）。比外在形式联系更明显的是这一增补部分在内容上的联系：《朝霞》第一版中已经存在的副标题“关于道德偏见的思考”为八十年代后期的道德分析和</w:t>
      </w:r>
      <w:r>
        <w:rPr>
          <w:rFonts w:ascii="华文细黑" w:eastAsia="华文细黑" w:hAnsi="华文细黑" w:hint="eastAsia"/>
          <w:sz w:val="28"/>
          <w:szCs w:val="28"/>
        </w:rPr>
        <w:t>批评打好了地基。出自这一时期的增补《前言》重申这种关系，并使《朝霞》成为随后关于善和恶的谱系学探讨的先兆。为了挖掘当代支配性价值判断（</w:t>
      </w:r>
      <w:r>
        <w:rPr>
          <w:rFonts w:ascii="华文细黑" w:eastAsia="华文细黑" w:hAnsi="华文细黑" w:hint="eastAsia"/>
          <w:sz w:val="28"/>
          <w:szCs w:val="28"/>
        </w:rPr>
        <w:t>herrschender Wertungen</w:t>
      </w:r>
      <w:r>
        <w:rPr>
          <w:rFonts w:ascii="华文细黑" w:eastAsia="华文细黑" w:hAnsi="华文细黑"/>
          <w:sz w:val="28"/>
          <w:szCs w:val="28"/>
        </w:rPr>
        <w:t>）</w:t>
      </w:r>
      <w:r>
        <w:rPr>
          <w:rFonts w:ascii="华文细黑" w:eastAsia="华文细黑" w:hAnsi="华文细黑" w:hint="eastAsia"/>
          <w:sz w:val="28"/>
          <w:szCs w:val="28"/>
        </w:rPr>
        <w:t>的被掩埋的起源，需要白天里的工作，需要下降到地下，需要鼹鼠似地打洞，挖掘，和推进——这就是塑造头两节之艺术风格的纯粹形象和思想。它们预示了福柯知识和价值考古学的萌芽和工作方式。</w:t>
      </w:r>
    </w:p>
    <w:p w:rsidR="00000000" w:rsidRDefault="00EF3B58">
      <w:pPr>
        <w:ind w:firstLineChars="200" w:firstLine="560"/>
        <w:rPr>
          <w:rFonts w:ascii="华文细黑" w:eastAsia="华文细黑" w:hAnsi="华文细黑" w:hint="eastAsia"/>
          <w:sz w:val="28"/>
          <w:szCs w:val="28"/>
        </w:rPr>
      </w:pPr>
      <w:r>
        <w:rPr>
          <w:rFonts w:ascii="华文细黑" w:eastAsia="华文细黑" w:hAnsi="华文细黑" w:hint="eastAsia"/>
          <w:sz w:val="28"/>
          <w:szCs w:val="28"/>
        </w:rPr>
        <w:t>对于揭开善恶的基础和深渊的努力，支配性道德（</w:t>
      </w:r>
      <w:r>
        <w:rPr>
          <w:rFonts w:ascii="华文细黑" w:eastAsia="华文细黑" w:hAnsi="华文细黑" w:hint="eastAsia"/>
          <w:sz w:val="28"/>
          <w:szCs w:val="28"/>
        </w:rPr>
        <w:t>die herrschende Moral</w:t>
      </w:r>
      <w:r>
        <w:rPr>
          <w:rFonts w:ascii="华文细黑" w:eastAsia="华文细黑" w:hAnsi="华文细黑"/>
          <w:sz w:val="28"/>
          <w:szCs w:val="28"/>
        </w:rPr>
        <w:t>）</w:t>
      </w:r>
      <w:r>
        <w:rPr>
          <w:rFonts w:ascii="华文细黑" w:eastAsia="华文细黑" w:hAnsi="华文细黑" w:hint="eastAsia"/>
          <w:sz w:val="28"/>
          <w:szCs w:val="28"/>
          <w:lang w:val="de-DE"/>
        </w:rPr>
        <w:t>一直有效地予以消除</w:t>
      </w:r>
      <w:r>
        <w:rPr>
          <w:rFonts w:ascii="华文细黑" w:eastAsia="华文细黑" w:hAnsi="华文细黑" w:hint="eastAsia"/>
          <w:sz w:val="28"/>
          <w:szCs w:val="28"/>
        </w:rPr>
        <w:t>——这与其说是通过其权威性良心的严厉性（</w:t>
      </w:r>
      <w:r>
        <w:rPr>
          <w:rFonts w:ascii="华文细黑" w:eastAsia="华文细黑" w:hAnsi="华文细黑" w:hint="eastAsia"/>
          <w:sz w:val="28"/>
          <w:szCs w:val="28"/>
        </w:rPr>
        <w:t>ihre</w:t>
      </w:r>
      <w:r>
        <w:rPr>
          <w:rFonts w:ascii="华文细黑" w:eastAsia="华文细黑" w:hAnsi="华文细黑" w:hint="eastAsia"/>
          <w:sz w:val="28"/>
          <w:szCs w:val="28"/>
        </w:rPr>
        <w:t>r</w:t>
      </w:r>
      <w:r>
        <w:rPr>
          <w:rFonts w:ascii="华文细黑" w:eastAsia="华文细黑" w:hAnsi="华文细黑"/>
          <w:sz w:val="28"/>
          <w:szCs w:val="28"/>
        </w:rPr>
        <w:t xml:space="preserve"> </w:t>
      </w:r>
      <w:r>
        <w:rPr>
          <w:rFonts w:ascii="华文细黑" w:eastAsia="华文细黑" w:hAnsi="华文细黑" w:hint="eastAsia"/>
          <w:sz w:val="28"/>
          <w:szCs w:val="28"/>
        </w:rPr>
        <w:t>autorit</w:t>
      </w:r>
      <w:r>
        <w:rPr>
          <w:rFonts w:ascii="华文细黑" w:eastAsia="华文细黑" w:hAnsi="华文细黑"/>
          <w:sz w:val="28"/>
          <w:szCs w:val="28"/>
        </w:rPr>
        <w:t xml:space="preserve">ätsgewissen </w:t>
      </w:r>
      <w:r>
        <w:rPr>
          <w:rFonts w:ascii="华文细黑" w:eastAsia="华文细黑" w:hAnsi="华文细黑" w:hint="eastAsia"/>
          <w:sz w:val="28"/>
          <w:szCs w:val="28"/>
        </w:rPr>
        <w:t>Unerbitttlichkeit</w:t>
      </w:r>
      <w:r>
        <w:rPr>
          <w:rFonts w:ascii="华文细黑" w:eastAsia="华文细黑" w:hAnsi="华文细黑"/>
          <w:sz w:val="28"/>
          <w:szCs w:val="28"/>
        </w:rPr>
        <w:t>）</w:t>
      </w:r>
      <w:r>
        <w:rPr>
          <w:rFonts w:ascii="华文细黑" w:eastAsia="华文细黑" w:hAnsi="华文细黑" w:hint="eastAsia"/>
          <w:sz w:val="28"/>
          <w:szCs w:val="28"/>
        </w:rPr>
        <w:t>，不如说是通过劝说、鼓动和迷人之艺术。那以禁欲主义的否弃之激情（</w:t>
      </w:r>
      <w:r>
        <w:rPr>
          <w:rFonts w:ascii="华文细黑" w:eastAsia="华文细黑" w:hAnsi="华文细黑" w:hint="eastAsia"/>
          <w:sz w:val="28"/>
          <w:szCs w:val="28"/>
        </w:rPr>
        <w:t>dem Pathos asketischer Verweigenrung</w:t>
      </w:r>
      <w:r>
        <w:rPr>
          <w:rFonts w:ascii="华文细黑" w:eastAsia="华文细黑" w:hAnsi="华文细黑"/>
          <w:sz w:val="28"/>
          <w:szCs w:val="28"/>
        </w:rPr>
        <w:t>）</w:t>
      </w:r>
      <w:r>
        <w:rPr>
          <w:rFonts w:ascii="华文细黑" w:eastAsia="华文细黑" w:hAnsi="华文细黑" w:hint="eastAsia"/>
          <w:sz w:val="28"/>
          <w:szCs w:val="28"/>
        </w:rPr>
        <w:t>反对一切肉欲和情欲诱惑的人，却证明自己是最无耻的诱惑者。想通过崇高的原则来证明其正当性的道德哲学家们，为了达到自己的目的，不是在精神上琢磨砥砺，而是依靠其毒刺之致命效力。道德之毒可形象地比喻为蝎子之蜇、毒蜘蛛之吻和喀尔刻之魅力。自柏拉图以来，真理的爱好者们试图给道德提供一个得到确证、经过理性检验</w:t>
      </w:r>
      <w:r>
        <w:rPr>
          <w:rFonts w:ascii="华文细黑" w:eastAsia="华文细黑" w:hAnsi="华文细黑" w:hint="eastAsia"/>
          <w:sz w:val="28"/>
          <w:szCs w:val="28"/>
        </w:rPr>
        <w:t>的基础，以便像康德那样，“为那一宏伟的道德大厦平整和夯实地基”，（页</w:t>
      </w:r>
      <w:r>
        <w:rPr>
          <w:rFonts w:ascii="华文细黑" w:eastAsia="华文细黑" w:hAnsi="华文细黑" w:hint="eastAsia"/>
          <w:sz w:val="28"/>
          <w:szCs w:val="28"/>
        </w:rPr>
        <w:t>9[</w:t>
      </w:r>
      <w:r>
        <w:rPr>
          <w:lang w:val="de-DE"/>
        </w:rPr>
        <w:t xml:space="preserve"> Pütz</w:t>
      </w:r>
      <w:r>
        <w:rPr>
          <w:rFonts w:ascii="宋体" w:hAnsi="宋体" w:hint="eastAsia"/>
        </w:rPr>
        <w:t>版页码</w:t>
      </w:r>
      <w:r>
        <w:rPr>
          <w:rFonts w:ascii="宋体" w:hAnsi="宋体" w:hint="eastAsia"/>
        </w:rPr>
        <w:t>,</w:t>
      </w:r>
      <w:r>
        <w:rPr>
          <w:rFonts w:ascii="宋体" w:hAnsi="宋体" w:hint="eastAsia"/>
        </w:rPr>
        <w:t>下同</w:t>
      </w:r>
      <w:r>
        <w:rPr>
          <w:rFonts w:ascii="宋体" w:hAnsi="宋体" w:hint="eastAsia"/>
        </w:rPr>
        <w:t>]</w:t>
      </w:r>
      <w:r>
        <w:rPr>
          <w:rFonts w:ascii="华文细黑" w:eastAsia="华文细黑" w:hAnsi="华文细黑" w:hint="eastAsia"/>
          <w:sz w:val="28"/>
          <w:szCs w:val="28"/>
        </w:rPr>
        <w:t>）但劳而无功。因此，他们转而首先让理性经受一种根本检验，限制其范围，留出一块本身不需要任何基础的地盘。通过这种方式，他们抽掉了怀疑道德和信仰之神圣狂热的任何基础。无论所谓信仰高于知识，还是所谓实践理性对理论理性的优先性，在每一种情况下，都无例外地以离开理性（</w:t>
      </w:r>
      <w:r>
        <w:rPr>
          <w:rFonts w:ascii="华文细黑" w:eastAsia="华文细黑" w:hAnsi="华文细黑" w:hint="eastAsia"/>
          <w:sz w:val="28"/>
          <w:szCs w:val="28"/>
        </w:rPr>
        <w:t>Vernunft-Entr</w:t>
      </w:r>
      <w:r>
        <w:rPr>
          <w:rFonts w:ascii="华文细黑" w:eastAsia="华文细黑" w:hAnsi="华文细黑"/>
          <w:sz w:val="28"/>
          <w:szCs w:val="28"/>
          <w:lang w:val="de-DE"/>
        </w:rPr>
        <w:t>ücktheit</w:t>
      </w:r>
      <w:r>
        <w:rPr>
          <w:rFonts w:ascii="华文细黑" w:eastAsia="华文细黑" w:hAnsi="华文细黑"/>
          <w:sz w:val="28"/>
          <w:szCs w:val="28"/>
          <w:lang w:val="de-DE"/>
        </w:rPr>
        <w:t>）</w:t>
      </w:r>
      <w:r>
        <w:rPr>
          <w:rFonts w:ascii="华文细黑" w:eastAsia="华文细黑" w:hAnsi="华文细黑" w:hint="eastAsia"/>
          <w:sz w:val="28"/>
          <w:szCs w:val="28"/>
        </w:rPr>
        <w:t>开始，以对那些既不能证明也不能反驳的东西的神化结束。这一源于柏拉图、中经路德、卢梭和康德的占统治地位的两个世界学说</w:t>
      </w:r>
      <w:r>
        <w:rPr>
          <w:rFonts w:ascii="华文细黑" w:eastAsia="华文细黑" w:hAnsi="华文细黑" w:hint="eastAsia"/>
          <w:sz w:val="28"/>
          <w:szCs w:val="28"/>
        </w:rPr>
        <w:t>，表现为自然和道德，认识和信仰二分的形式，在尼采看来，这一学说在黑格尔关于根本矛盾性（</w:t>
      </w:r>
      <w:r>
        <w:rPr>
          <w:rFonts w:ascii="华文细黑" w:eastAsia="华文细黑" w:hAnsi="华文细黑" w:hint="eastAsia"/>
          <w:sz w:val="28"/>
          <w:szCs w:val="28"/>
        </w:rPr>
        <w:t>fundamentalen Widerspr</w:t>
      </w:r>
      <w:r>
        <w:rPr>
          <w:rFonts w:ascii="华文细黑" w:eastAsia="华文细黑" w:hAnsi="华文细黑"/>
          <w:sz w:val="28"/>
          <w:szCs w:val="28"/>
          <w:lang w:val="de-DE"/>
        </w:rPr>
        <w:t>üchlichkeit</w:t>
      </w:r>
      <w:r>
        <w:rPr>
          <w:rFonts w:ascii="华文细黑" w:eastAsia="华文细黑" w:hAnsi="华文细黑"/>
          <w:sz w:val="28"/>
          <w:szCs w:val="28"/>
          <w:lang w:val="de-DE"/>
        </w:rPr>
        <w:t>）</w:t>
      </w:r>
      <w:r>
        <w:rPr>
          <w:rFonts w:ascii="华文细黑" w:eastAsia="华文细黑" w:hAnsi="华文细黑" w:hint="eastAsia"/>
          <w:sz w:val="28"/>
          <w:szCs w:val="28"/>
        </w:rPr>
        <w:t>的原则中仍然在起作用，这一原则同样是从对抗不可调和这一悲观主义见解中成长起来的。</w:t>
      </w:r>
    </w:p>
    <w:p w:rsidR="00000000" w:rsidRDefault="00EF3B58">
      <w:pPr>
        <w:ind w:firstLineChars="200" w:firstLine="560"/>
        <w:rPr>
          <w:rFonts w:ascii="华文细黑" w:eastAsia="华文细黑" w:hAnsi="华文细黑" w:hint="eastAsia"/>
          <w:sz w:val="28"/>
          <w:szCs w:val="28"/>
        </w:rPr>
      </w:pPr>
      <w:r>
        <w:rPr>
          <w:rFonts w:ascii="华文细黑" w:eastAsia="华文细黑" w:hAnsi="华文细黑" w:hint="eastAsia"/>
          <w:sz w:val="28"/>
          <w:szCs w:val="28"/>
        </w:rPr>
        <w:t>但是，推动着“鼹鼠”穿过</w:t>
      </w:r>
      <w:r>
        <w:rPr>
          <w:rFonts w:ascii="华文细黑" w:eastAsia="华文细黑" w:hAnsi="华文细黑" w:hint="eastAsia"/>
          <w:sz w:val="28"/>
          <w:szCs w:val="28"/>
          <w:lang w:val="de-DE"/>
        </w:rPr>
        <w:t>重重叠叠掩盖</w:t>
      </w:r>
      <w:r>
        <w:rPr>
          <w:rFonts w:ascii="华文细黑" w:eastAsia="华文细黑" w:hAnsi="华文细黑" w:hint="eastAsia"/>
          <w:sz w:val="28"/>
          <w:szCs w:val="28"/>
        </w:rPr>
        <w:t>，追踪各种传统价值的可疑起源的是什么？是什么让它不得安宁，非要从被认为可靠的地面下降，从表面下降到深处？正如尼采所承认的，仍然是道德性（</w:t>
      </w:r>
      <w:r>
        <w:rPr>
          <w:rFonts w:ascii="华文细黑" w:eastAsia="华文细黑" w:hAnsi="华文细黑" w:hint="eastAsia"/>
          <w:sz w:val="28"/>
          <w:szCs w:val="28"/>
        </w:rPr>
        <w:t>Moralit</w:t>
      </w:r>
      <w:r>
        <w:rPr>
          <w:rFonts w:ascii="华文细黑" w:eastAsia="华文细黑" w:hAnsi="华文细黑"/>
          <w:sz w:val="28"/>
          <w:szCs w:val="28"/>
        </w:rPr>
        <w:t>äte</w:t>
      </w:r>
      <w:r>
        <w:rPr>
          <w:rFonts w:ascii="华文细黑" w:eastAsia="华文细黑" w:hAnsi="华文细黑"/>
          <w:sz w:val="28"/>
          <w:szCs w:val="28"/>
        </w:rPr>
        <w:t>）</w:t>
      </w:r>
      <w:r>
        <w:rPr>
          <w:rFonts w:ascii="华文细黑" w:eastAsia="华文细黑" w:hAnsi="华文细黑" w:hint="eastAsia"/>
          <w:sz w:val="28"/>
          <w:szCs w:val="28"/>
        </w:rPr>
        <w:t>之毒刺，然而，这一次不是为了某种确定的伦理教条，或者是为了某种渴望获得承认的真理，</w:t>
      </w:r>
      <w:r>
        <w:rPr>
          <w:rFonts w:ascii="华文细黑" w:eastAsia="华文细黑" w:hAnsi="华文细黑" w:hint="eastAsia"/>
          <w:sz w:val="28"/>
          <w:szCs w:val="28"/>
        </w:rPr>
        <w:t>而是出于某种不能止息的知识良心</w:t>
      </w:r>
      <w:r>
        <w:rPr>
          <w:rFonts w:ascii="华文细黑" w:eastAsia="华文细黑" w:hAnsi="华文细黑" w:hint="eastAsia"/>
          <w:sz w:val="28"/>
          <w:szCs w:val="28"/>
        </w:rPr>
        <w:t>(Erkenntnisgewissens)</w:t>
      </w:r>
      <w:r>
        <w:rPr>
          <w:rFonts w:ascii="华文细黑" w:eastAsia="华文细黑" w:hAnsi="华文细黑" w:hint="eastAsia"/>
          <w:sz w:val="28"/>
          <w:szCs w:val="28"/>
        </w:rPr>
        <w:t>的命令，出于对于任何不再值得给予承认的东西的否定意志的命令——哪怕是否定一个人的变得成问题的自我身份认同（</w:t>
      </w:r>
      <w:r>
        <w:rPr>
          <w:rFonts w:ascii="华文细黑" w:eastAsia="华文细黑" w:hAnsi="华文细黑" w:hint="eastAsia"/>
          <w:sz w:val="28"/>
          <w:szCs w:val="28"/>
        </w:rPr>
        <w:t>Identit</w:t>
      </w:r>
      <w:r>
        <w:rPr>
          <w:rFonts w:ascii="华文细黑" w:eastAsia="华文细黑" w:hAnsi="华文细黑"/>
          <w:sz w:val="28"/>
          <w:szCs w:val="28"/>
        </w:rPr>
        <w:t>ät des eigenen Selbst</w:t>
      </w:r>
      <w:r>
        <w:rPr>
          <w:rFonts w:ascii="华文细黑" w:eastAsia="华文细黑" w:hAnsi="华文细黑"/>
          <w:sz w:val="28"/>
          <w:szCs w:val="28"/>
        </w:rPr>
        <w:t>）</w:t>
      </w:r>
      <w:r>
        <w:rPr>
          <w:rFonts w:ascii="华文细黑" w:eastAsia="华文细黑" w:hAnsi="华文细黑" w:hint="eastAsia"/>
          <w:sz w:val="28"/>
          <w:szCs w:val="28"/>
        </w:rPr>
        <w:t>及其问题。对这一智性急进（</w:t>
      </w:r>
      <w:r>
        <w:rPr>
          <w:rFonts w:ascii="华文细黑" w:eastAsia="华文细黑" w:hAnsi="华文细黑" w:hint="eastAsia"/>
          <w:sz w:val="28"/>
          <w:szCs w:val="28"/>
        </w:rPr>
        <w:t>intellektuellen Radikalit</w:t>
      </w:r>
      <w:r>
        <w:rPr>
          <w:rFonts w:ascii="华文细黑" w:eastAsia="华文细黑" w:hAnsi="华文细黑"/>
          <w:sz w:val="28"/>
          <w:szCs w:val="28"/>
          <w:lang w:val="de-DE"/>
        </w:rPr>
        <w:t>ät</w:t>
      </w:r>
      <w:r>
        <w:rPr>
          <w:rFonts w:ascii="华文细黑" w:eastAsia="华文细黑" w:hAnsi="华文细黑" w:hint="eastAsia"/>
          <w:sz w:val="28"/>
          <w:szCs w:val="28"/>
          <w:lang w:val="de-DE"/>
        </w:rPr>
        <w:t>）</w:t>
      </w:r>
      <w:r>
        <w:rPr>
          <w:rFonts w:ascii="华文细黑" w:eastAsia="华文细黑" w:hAnsi="华文细黑" w:hint="eastAsia"/>
          <w:sz w:val="28"/>
          <w:szCs w:val="28"/>
        </w:rPr>
        <w:t>的热情同样来源于悲观道德</w:t>
      </w:r>
      <w:r>
        <w:rPr>
          <w:rFonts w:ascii="华文细黑" w:eastAsia="华文细黑" w:hAnsi="华文细黑" w:hint="eastAsia"/>
          <w:sz w:val="28"/>
          <w:szCs w:val="28"/>
          <w:lang w:val="de-DE"/>
        </w:rPr>
        <w:t>主义（</w:t>
      </w:r>
      <w:r>
        <w:rPr>
          <w:rFonts w:ascii="华文细黑" w:eastAsia="华文细黑" w:hAnsi="华文细黑" w:hint="eastAsia"/>
          <w:sz w:val="28"/>
          <w:szCs w:val="28"/>
          <w:lang w:val="de-DE"/>
        </w:rPr>
        <w:t>pessimistischem Moralismus</w:t>
      </w:r>
      <w:r>
        <w:rPr>
          <w:rFonts w:ascii="华文细黑" w:eastAsia="华文细黑" w:hAnsi="华文细黑"/>
          <w:sz w:val="28"/>
          <w:szCs w:val="28"/>
          <w:lang w:val="de-DE"/>
        </w:rPr>
        <w:t>）</w:t>
      </w:r>
      <w:r>
        <w:rPr>
          <w:rFonts w:ascii="华文细黑" w:eastAsia="华文细黑" w:hAnsi="华文细黑" w:hint="eastAsia"/>
          <w:sz w:val="28"/>
          <w:szCs w:val="28"/>
        </w:rPr>
        <w:t>，其结果不是使人无所作为的听之任之（</w:t>
      </w:r>
      <w:r>
        <w:rPr>
          <w:rFonts w:ascii="华文细黑" w:eastAsia="华文细黑" w:hAnsi="华文细黑" w:hint="eastAsia"/>
          <w:sz w:val="28"/>
          <w:szCs w:val="28"/>
        </w:rPr>
        <w:t>Resignation</w:t>
      </w:r>
      <w:r>
        <w:rPr>
          <w:rFonts w:ascii="华文细黑" w:eastAsia="华文细黑" w:hAnsi="华文细黑"/>
          <w:sz w:val="28"/>
          <w:szCs w:val="28"/>
        </w:rPr>
        <w:t>）</w:t>
      </w:r>
      <w:r>
        <w:rPr>
          <w:rFonts w:ascii="华文细黑" w:eastAsia="华文细黑" w:hAnsi="华文细黑" w:hint="eastAsia"/>
          <w:sz w:val="28"/>
          <w:szCs w:val="28"/>
        </w:rPr>
        <w:t>，也非理想化同时压抑性的升华；相反，它希望“</w:t>
      </w:r>
      <w:r>
        <w:rPr>
          <w:rFonts w:ascii="楷体_GB2312" w:eastAsia="楷体_GB2312" w:hAnsi="华文细黑" w:hint="eastAsia"/>
          <w:sz w:val="28"/>
          <w:szCs w:val="28"/>
        </w:rPr>
        <w:t>快乐</w:t>
      </w:r>
      <w:r>
        <w:rPr>
          <w:rFonts w:ascii="华文细黑" w:eastAsia="华文细黑" w:hAnsi="华文细黑" w:hint="eastAsia"/>
          <w:sz w:val="28"/>
          <w:szCs w:val="28"/>
        </w:rPr>
        <w:t>地</w:t>
      </w:r>
      <w:r>
        <w:rPr>
          <w:rFonts w:ascii="华文细黑" w:eastAsia="华文细黑" w:hAnsi="华文细黑" w:hint="eastAsia"/>
          <w:sz w:val="28"/>
          <w:szCs w:val="28"/>
        </w:rPr>
        <w:t>（</w:t>
      </w:r>
      <w:r>
        <w:rPr>
          <w:rFonts w:ascii="华文细黑" w:eastAsia="华文细黑" w:hAnsi="华文细黑" w:hint="eastAsia"/>
          <w:sz w:val="28"/>
          <w:szCs w:val="28"/>
        </w:rPr>
        <w:t>mit Lust</w:t>
      </w:r>
      <w:r>
        <w:rPr>
          <w:rFonts w:ascii="华文细黑" w:eastAsia="华文细黑" w:hAnsi="华文细黑"/>
          <w:sz w:val="28"/>
          <w:szCs w:val="28"/>
        </w:rPr>
        <w:t>）</w:t>
      </w:r>
      <w:r>
        <w:rPr>
          <w:rFonts w:ascii="华文细黑" w:eastAsia="华文细黑" w:hAnsi="华文细黑" w:hint="eastAsia"/>
          <w:sz w:val="28"/>
          <w:szCs w:val="28"/>
        </w:rPr>
        <w:t>”追寻探讨的迷宫幽径，因为在对知识的意志中，意愿和认识之间的分裂被扬弃了。因此，当尼采承认自己的“道德的自我扬弃”的“公式”时（页</w:t>
      </w:r>
      <w:r>
        <w:rPr>
          <w:rFonts w:ascii="华文细黑" w:eastAsia="华文细黑" w:hAnsi="华文细黑" w:hint="eastAsia"/>
          <w:sz w:val="28"/>
          <w:szCs w:val="28"/>
        </w:rPr>
        <w:t>12</w:t>
      </w:r>
      <w:r>
        <w:rPr>
          <w:rFonts w:ascii="华文细黑" w:eastAsia="华文细黑" w:hAnsi="华文细黑" w:hint="eastAsia"/>
          <w:sz w:val="28"/>
          <w:szCs w:val="28"/>
        </w:rPr>
        <w:t>）这里包含着——不仅仅是黑格尔意义上的——多重含义：扬弃首先意味着关于善和恶的传统学说的否定；其次，这种学说将在一个另外的意义上，在一个不是更高但是更深刻的意义上，也就是作为反思道德之前提条件的推动力的意义上，得到保存（扬弃）；第三，这种新型道德自己推动其扬弃，因为它力图克服善与恶，此岸和彼岸，以及特别是意愿和知识（</w:t>
      </w:r>
      <w:r>
        <w:rPr>
          <w:rFonts w:ascii="华文细黑" w:eastAsia="华文细黑" w:hAnsi="华文细黑" w:hint="eastAsia"/>
          <w:sz w:val="28"/>
          <w:szCs w:val="28"/>
        </w:rPr>
        <w:t>Wollen und Wissen</w:t>
      </w:r>
      <w:r>
        <w:rPr>
          <w:rFonts w:ascii="华文细黑" w:eastAsia="华文细黑" w:hAnsi="华文细黑"/>
          <w:sz w:val="28"/>
          <w:szCs w:val="28"/>
        </w:rPr>
        <w:t>）</w:t>
      </w:r>
      <w:r>
        <w:rPr>
          <w:rFonts w:ascii="华文细黑" w:eastAsia="华文细黑" w:hAnsi="华文细黑" w:hint="eastAsia"/>
          <w:sz w:val="28"/>
          <w:szCs w:val="28"/>
        </w:rPr>
        <w:t>之间</w:t>
      </w:r>
      <w:r>
        <w:rPr>
          <w:rFonts w:ascii="华文细黑" w:eastAsia="华文细黑" w:hAnsi="华文细黑" w:hint="eastAsia"/>
          <w:sz w:val="28"/>
          <w:szCs w:val="28"/>
        </w:rPr>
        <w:t>的矛盾。《朝霞》的格言式思想由此开始。</w:t>
      </w:r>
    </w:p>
    <w:p w:rsidR="00000000" w:rsidRDefault="00EF3B58">
      <w:pPr>
        <w:pStyle w:val="2"/>
        <w:jc w:val="center"/>
        <w:rPr>
          <w:rFonts w:hint="eastAsia"/>
        </w:rPr>
      </w:pPr>
      <w:r>
        <w:rPr>
          <w:rFonts w:hint="eastAsia"/>
        </w:rPr>
        <w:t>格言</w:t>
      </w:r>
    </w:p>
    <w:p w:rsidR="00000000" w:rsidRDefault="00EF3B58">
      <w:pPr>
        <w:ind w:firstLineChars="200" w:firstLine="560"/>
        <w:rPr>
          <w:rFonts w:ascii="华文细黑" w:eastAsia="华文细黑" w:hAnsi="华文细黑" w:hint="eastAsia"/>
          <w:sz w:val="28"/>
          <w:szCs w:val="28"/>
        </w:rPr>
      </w:pPr>
      <w:r>
        <w:rPr>
          <w:rFonts w:ascii="华文细黑" w:eastAsia="华文细黑" w:hAnsi="华文细黑" w:hint="eastAsia"/>
          <w:sz w:val="28"/>
          <w:szCs w:val="28"/>
        </w:rPr>
        <w:t>格言（</w:t>
      </w:r>
      <w:r>
        <w:rPr>
          <w:rFonts w:ascii="华文细黑" w:eastAsia="华文细黑" w:hAnsi="华文细黑" w:hint="eastAsia"/>
          <w:sz w:val="28"/>
          <w:szCs w:val="28"/>
        </w:rPr>
        <w:t>Aphorismus</w:t>
      </w:r>
      <w:r>
        <w:rPr>
          <w:rFonts w:ascii="华文细黑" w:eastAsia="华文细黑" w:hAnsi="华文细黑"/>
          <w:sz w:val="28"/>
          <w:szCs w:val="28"/>
        </w:rPr>
        <w:t>）</w:t>
      </w:r>
      <w:r>
        <w:rPr>
          <w:rFonts w:ascii="华文细黑" w:eastAsia="华文细黑" w:hAnsi="华文细黑" w:hint="eastAsia"/>
          <w:sz w:val="28"/>
          <w:szCs w:val="28"/>
        </w:rPr>
        <w:t>一词来自希腊语动词</w:t>
      </w:r>
      <w:r>
        <w:rPr>
          <w:rFonts w:ascii="华文细黑" w:eastAsia="华文细黑" w:hAnsi="华文细黑" w:hint="eastAsia"/>
          <w:sz w:val="28"/>
          <w:szCs w:val="28"/>
        </w:rPr>
        <w:t>aphorizein</w:t>
      </w:r>
      <w:r>
        <w:rPr>
          <w:rFonts w:ascii="华文细黑" w:eastAsia="华文细黑" w:hAnsi="华文细黑" w:hint="eastAsia"/>
          <w:sz w:val="28"/>
          <w:szCs w:val="28"/>
        </w:rPr>
        <w:t>，意为“划界”（</w:t>
      </w:r>
      <w:r>
        <w:rPr>
          <w:rFonts w:ascii="华文细黑" w:eastAsia="华文细黑" w:hAnsi="华文细黑" w:hint="eastAsia"/>
          <w:sz w:val="28"/>
          <w:szCs w:val="28"/>
        </w:rPr>
        <w:t>abgrenzen</w:t>
      </w:r>
      <w:r>
        <w:rPr>
          <w:rFonts w:ascii="华文细黑" w:eastAsia="华文细黑" w:hAnsi="华文细黑"/>
          <w:sz w:val="28"/>
          <w:szCs w:val="28"/>
        </w:rPr>
        <w:t>）</w:t>
      </w:r>
      <w:r>
        <w:rPr>
          <w:rFonts w:ascii="华文细黑" w:eastAsia="华文细黑" w:hAnsi="华文细黑" w:hint="eastAsia"/>
          <w:sz w:val="28"/>
          <w:szCs w:val="28"/>
        </w:rPr>
        <w:t>。因此，其任务似乎就是做出定义，通过找出某一现象与有关更普遍存在之间的特定区别而将其从中分离出来。然而实际上，格言与其说在于一种形式逻辑的确定，不如说更在于相对于迄今一直被认为真的东西的一种“划界”。格言将检验这些东西，将它们放置到新的光线下，批评它们，必要时纠正它们。与格言不同，习语（</w:t>
      </w:r>
      <w:r>
        <w:rPr>
          <w:rFonts w:ascii="华文细黑" w:eastAsia="华文细黑" w:hAnsi="华文细黑" w:hint="eastAsia"/>
          <w:sz w:val="28"/>
          <w:szCs w:val="28"/>
        </w:rPr>
        <w:t>Sprichw</w:t>
      </w:r>
      <w:r>
        <w:rPr>
          <w:rFonts w:ascii="华文细黑" w:eastAsia="华文细黑" w:hAnsi="华文细黑"/>
          <w:sz w:val="28"/>
          <w:szCs w:val="28"/>
        </w:rPr>
        <w:t>örter</w:t>
      </w:r>
      <w:r>
        <w:rPr>
          <w:rFonts w:ascii="华文细黑" w:eastAsia="华文细黑" w:hAnsi="华文细黑" w:hint="eastAsia"/>
          <w:sz w:val="28"/>
          <w:szCs w:val="28"/>
        </w:rPr>
        <w:t>）在其应用的文本联系中带有证明性，被安排在讲话中确定</w:t>
      </w:r>
      <w:r>
        <w:rPr>
          <w:rFonts w:ascii="华文细黑" w:eastAsia="华文细黑" w:hAnsi="华文细黑" w:hint="eastAsia"/>
          <w:sz w:val="28"/>
          <w:szCs w:val="28"/>
        </w:rPr>
        <w:t>的位置，经常构成某一修辞描述的顶点。当习语确定地结束了一次思想进程时，格言却正好刚开始某一思想运动。“烫过的孩子怕火”这样的成语建立在长期经验的基础上，其有效性被认为是已被证明的，并且是被大多数人证实的。一种这样接受的真理很快就使自己成为多余的，变成了老生常谈。与此相反，格言则背离习惯，打破常规，并按照自己的理解形成新的东西。格言语不惊人不罢休的爱好使其看起来与小说或奇闻逸事有某种亲缘关系；其攻击性使其与戏剧性演说和反驳的好战性联系起来。由于格言完全不是现成的、可以信手拿来和好掌握的（</w:t>
      </w:r>
      <w:r>
        <w:rPr>
          <w:rFonts w:ascii="华文细黑" w:eastAsia="华文细黑" w:hAnsi="华文细黑" w:hint="eastAsia"/>
          <w:sz w:val="28"/>
          <w:szCs w:val="28"/>
        </w:rPr>
        <w:t>nicht das A</w:t>
      </w:r>
      <w:r>
        <w:rPr>
          <w:rFonts w:ascii="华文细黑" w:eastAsia="华文细黑" w:hAnsi="华文细黑" w:hint="eastAsia"/>
          <w:sz w:val="28"/>
          <w:szCs w:val="28"/>
        </w:rPr>
        <w:t>uf-der-Hand-Liegende und Griffige zum besten gibt</w:t>
      </w:r>
      <w:r>
        <w:rPr>
          <w:rFonts w:ascii="华文细黑" w:eastAsia="华文细黑" w:hAnsi="华文细黑"/>
          <w:sz w:val="28"/>
          <w:szCs w:val="28"/>
        </w:rPr>
        <w:t>）</w:t>
      </w:r>
      <w:r>
        <w:rPr>
          <w:rFonts w:ascii="华文细黑" w:eastAsia="华文细黑" w:hAnsi="华文细黑" w:hint="eastAsia"/>
          <w:sz w:val="28"/>
          <w:szCs w:val="28"/>
        </w:rPr>
        <w:t>，所以对于其听众和读者来说是不轻松的，而是要求他们极其努力，才能理解。它不是一个入口，它要求思想者破门而入。</w:t>
      </w:r>
    </w:p>
    <w:p w:rsidR="00000000" w:rsidRDefault="00EF3B58">
      <w:pPr>
        <w:ind w:firstLineChars="200" w:firstLine="560"/>
        <w:rPr>
          <w:rFonts w:ascii="华文细黑" w:eastAsia="华文细黑" w:hAnsi="华文细黑" w:hint="eastAsia"/>
          <w:sz w:val="28"/>
          <w:szCs w:val="28"/>
        </w:rPr>
      </w:pPr>
      <w:r>
        <w:rPr>
          <w:rFonts w:ascii="华文细黑" w:eastAsia="华文细黑" w:hAnsi="华文细黑" w:hint="eastAsia"/>
          <w:sz w:val="28"/>
          <w:szCs w:val="28"/>
        </w:rPr>
        <w:t>从许多方面来看，格言都是主观化的。如果说习语的起源大多是匿名的，那么，格言则</w:t>
      </w:r>
      <w:r>
        <w:rPr>
          <w:rFonts w:ascii="楷体_GB2312" w:eastAsia="楷体_GB2312" w:hAnsi="华文细黑" w:hint="eastAsia"/>
          <w:sz w:val="28"/>
          <w:szCs w:val="28"/>
        </w:rPr>
        <w:t>对抗</w:t>
      </w:r>
      <w:r>
        <w:rPr>
          <w:rFonts w:ascii="华文细黑" w:eastAsia="华文细黑" w:hAnsi="华文细黑" w:hint="eastAsia"/>
          <w:sz w:val="28"/>
          <w:szCs w:val="28"/>
        </w:rPr>
        <w:t>已经确立的一致意见，来源</w:t>
      </w:r>
      <w:r>
        <w:rPr>
          <w:rFonts w:ascii="楷体_GB2312" w:eastAsia="楷体_GB2312" w:hAnsi="华文细黑" w:hint="eastAsia"/>
          <w:sz w:val="28"/>
          <w:szCs w:val="28"/>
        </w:rPr>
        <w:t>于</w:t>
      </w:r>
      <w:r>
        <w:rPr>
          <w:rFonts w:ascii="宋体" w:hAnsi="宋体" w:hint="eastAsia"/>
          <w:sz w:val="28"/>
          <w:szCs w:val="28"/>
        </w:rPr>
        <w:t>一个</w:t>
      </w:r>
      <w:r>
        <w:rPr>
          <w:rFonts w:ascii="华文细黑" w:eastAsia="华文细黑" w:hAnsi="华文细黑" w:hint="eastAsia"/>
          <w:sz w:val="28"/>
          <w:szCs w:val="28"/>
        </w:rPr>
        <w:t>确定的作者，完全不否认其作者的独特和任意的思想和感受方式。其内容不是建立在某种可客观化的观点之上，而是建立在个人自己的经验和认识之上。格言表达的不是某一集团，某一阶层、民族或文化阶段的智慧，同</w:t>
      </w:r>
      <w:r>
        <w:rPr>
          <w:rFonts w:ascii="华文细黑" w:eastAsia="华文细黑" w:hAnsi="华文细黑" w:hint="eastAsia"/>
          <w:sz w:val="28"/>
          <w:szCs w:val="28"/>
        </w:rPr>
        <w:t>样，它也不具有通用的箴言和名言（</w:t>
      </w:r>
      <w:r>
        <w:rPr>
          <w:rFonts w:ascii="华文细黑" w:eastAsia="华文细黑" w:hAnsi="华文细黑" w:hint="eastAsia"/>
          <w:sz w:val="28"/>
          <w:szCs w:val="28"/>
        </w:rPr>
        <w:t>Maximen und Sentenzen</w:t>
      </w:r>
      <w:r>
        <w:rPr>
          <w:rFonts w:ascii="华文细黑" w:eastAsia="华文细黑" w:hAnsi="华文细黑"/>
          <w:sz w:val="28"/>
          <w:szCs w:val="28"/>
        </w:rPr>
        <w:t>）</w:t>
      </w:r>
      <w:r>
        <w:rPr>
          <w:rFonts w:ascii="华文细黑" w:eastAsia="华文细黑" w:hAnsi="华文细黑" w:hint="eastAsia"/>
          <w:sz w:val="28"/>
          <w:szCs w:val="28"/>
        </w:rPr>
        <w:t>所具有的普遍效力。格言通过其修辞影响人，多于通过其逻辑影响人，与其说是澄清不如说是激发，不是提供满意的回答，而是通过一个接一个的问题不断激起新的不安和骚动。正如格言不宣布任何可证明的真理，它也不在任何牢固的和清楚界定的体系中停下来。格言的任务不是建立广泛的关联，而是将某一特别方面极端个别化</w:t>
      </w:r>
      <w:r>
        <w:rPr>
          <w:rFonts w:ascii="华文细黑" w:eastAsia="华文细黑" w:hAnsi="华文细黑" w:hint="eastAsia"/>
          <w:sz w:val="28"/>
          <w:szCs w:val="28"/>
          <w:lang w:val="el-GR"/>
        </w:rPr>
        <w:t>（</w:t>
      </w:r>
      <w:r>
        <w:rPr>
          <w:rFonts w:ascii="华文细黑" w:eastAsia="华文细黑" w:hAnsi="华文细黑" w:hint="eastAsia"/>
          <w:sz w:val="28"/>
          <w:szCs w:val="28"/>
          <w:lang w:val="el-GR"/>
        </w:rPr>
        <w:t>Vereinzelung</w:t>
      </w:r>
      <w:r>
        <w:rPr>
          <w:rFonts w:ascii="华文细黑" w:eastAsia="华文细黑" w:hAnsi="华文细黑"/>
          <w:sz w:val="28"/>
          <w:szCs w:val="28"/>
          <w:lang w:val="el-GR"/>
        </w:rPr>
        <w:t>）</w:t>
      </w:r>
      <w:r>
        <w:rPr>
          <w:rFonts w:ascii="华文细黑" w:eastAsia="华文细黑" w:hAnsi="华文细黑" w:hint="eastAsia"/>
          <w:sz w:val="28"/>
          <w:szCs w:val="28"/>
        </w:rPr>
        <w:t>，从这一特别方面出发，新的光线甚至能够照亮广大范围的问题。</w:t>
      </w:r>
    </w:p>
    <w:p w:rsidR="00000000" w:rsidRDefault="00EF3B58">
      <w:pPr>
        <w:tabs>
          <w:tab w:val="left" w:pos="6645"/>
        </w:tabs>
        <w:ind w:firstLineChars="200" w:firstLine="560"/>
        <w:jc w:val="left"/>
        <w:rPr>
          <w:rFonts w:ascii="华文细黑" w:eastAsia="华文细黑" w:hAnsi="华文细黑" w:hint="eastAsia"/>
          <w:sz w:val="28"/>
          <w:szCs w:val="28"/>
          <w:lang w:val="el-GR"/>
        </w:rPr>
      </w:pPr>
      <w:r>
        <w:rPr>
          <w:rFonts w:ascii="华文细黑" w:eastAsia="华文细黑" w:hAnsi="华文细黑" w:hint="eastAsia"/>
          <w:sz w:val="28"/>
          <w:szCs w:val="28"/>
        </w:rPr>
        <w:t>格言之放弃与对整体关系的认识经常被作为一种危机症状看待。人</w:t>
      </w:r>
      <w:r>
        <w:rPr>
          <w:rFonts w:ascii="华文细黑" w:eastAsia="华文细黑" w:hAnsi="华文细黑" w:hint="eastAsia"/>
          <w:sz w:val="28"/>
          <w:szCs w:val="28"/>
        </w:rPr>
        <w:t>们或者相信作者仅具有有限的能力，最多也只能在一些不重要的形式上有所创造，或者将喜爱格言的时代，看作一些深刻动荡和急剧衰落的时代。撇开在所有时代都存在着解体和转化不论，在格言的繁荣和特定历史阶段之间确实可以看到某种联系，这些时代不是将其任务看作是现存（</w:t>
      </w:r>
      <w:r>
        <w:rPr>
          <w:rFonts w:ascii="华文细黑" w:eastAsia="华文细黑" w:hAnsi="华文细黑" w:hint="eastAsia"/>
          <w:sz w:val="28"/>
          <w:szCs w:val="28"/>
        </w:rPr>
        <w:t>vorhandenen</w:t>
      </w:r>
      <w:r>
        <w:rPr>
          <w:rFonts w:ascii="华文细黑" w:eastAsia="华文细黑" w:hAnsi="华文细黑"/>
          <w:sz w:val="28"/>
          <w:szCs w:val="28"/>
        </w:rPr>
        <w:t>）</w:t>
      </w:r>
      <w:r>
        <w:rPr>
          <w:rFonts w:ascii="华文细黑" w:eastAsia="华文细黑" w:hAnsi="华文细黑" w:hint="eastAsia"/>
          <w:sz w:val="28"/>
          <w:szCs w:val="28"/>
        </w:rPr>
        <w:t>的继续发展和完整掌握，而是更愿意将其任务看作是与过去划清界限和一种决定性的新开端。每当对传统价值和现行规范的怀疑生长起来，这种怀疑对体系的攻击往往不是一个相反的体系形成，而是通过格言和随笔作为尖锐武器，用它们来命中和穿透对方的核心。在这一</w:t>
      </w:r>
      <w:r>
        <w:rPr>
          <w:rFonts w:ascii="华文细黑" w:eastAsia="华文细黑" w:hAnsi="华文细黑" w:hint="eastAsia"/>
          <w:sz w:val="28"/>
          <w:szCs w:val="28"/>
        </w:rPr>
        <w:t>关联下，我们可以认为启蒙思想家利希滕贝格（</w:t>
      </w:r>
      <w:r>
        <w:rPr>
          <w:rFonts w:ascii="华文细黑" w:eastAsia="华文细黑" w:hAnsi="华文细黑" w:hint="eastAsia"/>
          <w:sz w:val="28"/>
          <w:szCs w:val="28"/>
        </w:rPr>
        <w:t>Lichtenberg</w:t>
      </w:r>
      <w:r>
        <w:rPr>
          <w:rFonts w:ascii="华文细黑" w:eastAsia="华文细黑" w:hAnsi="华文细黑"/>
          <w:sz w:val="28"/>
          <w:szCs w:val="28"/>
        </w:rPr>
        <w:t>）</w:t>
      </w:r>
      <w:r>
        <w:rPr>
          <w:rFonts w:ascii="华文细黑" w:eastAsia="华文细黑" w:hAnsi="华文细黑" w:hint="eastAsia"/>
          <w:sz w:val="28"/>
          <w:szCs w:val="28"/>
        </w:rPr>
        <w:t>，早期浪漫派（施莱格尔，诺瓦利斯），以及还有尼采是在为相似的目的而战。因此，《朝霞》呼吁：“</w:t>
      </w:r>
      <w:r>
        <w:rPr>
          <w:rFonts w:ascii="楷体_GB2312" w:eastAsia="楷体_GB2312" w:hAnsi="华文细黑" w:hint="eastAsia"/>
          <w:sz w:val="28"/>
          <w:szCs w:val="28"/>
        </w:rPr>
        <w:t>警惕系统制造者！</w:t>
      </w:r>
      <w:r>
        <w:rPr>
          <w:rFonts w:ascii="华文细黑" w:eastAsia="华文细黑" w:hAnsi="华文细黑" w:hint="eastAsia"/>
          <w:sz w:val="28"/>
          <w:szCs w:val="28"/>
          <w:lang w:val="el-GR"/>
        </w:rPr>
        <w:t>——系统制造者的戏剧性在于，为了使系统充实，完美，他们不得不像表现其较强品质那样努力表现其较弱品质。——他们希望显出完满而强大的个性。”（页</w:t>
      </w:r>
      <w:r>
        <w:rPr>
          <w:rFonts w:ascii="华文细黑" w:eastAsia="华文细黑" w:hAnsi="华文细黑" w:hint="eastAsia"/>
          <w:sz w:val="28"/>
          <w:szCs w:val="28"/>
          <w:lang w:val="el-GR"/>
        </w:rPr>
        <w:t>206</w:t>
      </w:r>
      <w:r>
        <w:rPr>
          <w:rFonts w:ascii="华文细黑" w:eastAsia="华文细黑" w:hAnsi="华文细黑" w:hint="eastAsia"/>
          <w:sz w:val="28"/>
          <w:szCs w:val="28"/>
          <w:lang w:val="el-GR"/>
        </w:rPr>
        <w:t>）</w:t>
      </w:r>
    </w:p>
    <w:p w:rsidR="00000000" w:rsidRDefault="00EF3B58">
      <w:pPr>
        <w:tabs>
          <w:tab w:val="left" w:pos="6645"/>
        </w:tabs>
        <w:ind w:firstLineChars="200" w:firstLine="560"/>
        <w:jc w:val="left"/>
        <w:rPr>
          <w:rFonts w:ascii="华文细黑" w:eastAsia="华文细黑" w:hAnsi="华文细黑" w:hint="eastAsia"/>
          <w:sz w:val="28"/>
          <w:szCs w:val="28"/>
          <w:lang w:val="el-GR"/>
        </w:rPr>
      </w:pPr>
      <w:r>
        <w:rPr>
          <w:rFonts w:ascii="华文细黑" w:eastAsia="华文细黑" w:hAnsi="华文细黑" w:hint="eastAsia"/>
          <w:sz w:val="28"/>
          <w:szCs w:val="28"/>
          <w:lang w:val="el-GR"/>
        </w:rPr>
        <w:t>格言作者的个人主义与格言的个别化遥相呼应。格言是如此自成一体，以至于无须从广泛的关联中提炼其意义，就能理解它。习语和名言只有在一个确定的语境中才是合适的并依赖于这一语境，因为它们只有在这一</w:t>
      </w:r>
      <w:r>
        <w:rPr>
          <w:rFonts w:ascii="华文细黑" w:eastAsia="华文细黑" w:hAnsi="华文细黑" w:hint="eastAsia"/>
          <w:sz w:val="28"/>
          <w:szCs w:val="28"/>
          <w:lang w:val="el-GR"/>
        </w:rPr>
        <w:t>语境中才能兑现其意义，而格言却完全是自为自立的（</w:t>
      </w:r>
      <w:r>
        <w:rPr>
          <w:rFonts w:ascii="华文细黑" w:eastAsia="华文细黑" w:hAnsi="华文细黑" w:hint="eastAsia"/>
          <w:sz w:val="28"/>
          <w:szCs w:val="28"/>
          <w:lang w:val="el-GR"/>
        </w:rPr>
        <w:t>allein f</w:t>
      </w:r>
      <w:r>
        <w:rPr>
          <w:rFonts w:ascii="华文细黑" w:eastAsia="华文细黑" w:hAnsi="华文细黑"/>
          <w:sz w:val="28"/>
          <w:szCs w:val="28"/>
          <w:lang w:val="de-DE"/>
        </w:rPr>
        <w:t>ür und auf sich selbst</w:t>
      </w:r>
      <w:r>
        <w:rPr>
          <w:rFonts w:ascii="华文细黑" w:eastAsia="华文细黑" w:hAnsi="华文细黑" w:hint="eastAsia"/>
          <w:sz w:val="28"/>
          <w:szCs w:val="28"/>
          <w:lang w:val="de-DE"/>
        </w:rPr>
        <w:t>）</w:t>
      </w:r>
      <w:r>
        <w:rPr>
          <w:rFonts w:ascii="华文细黑" w:eastAsia="华文细黑" w:hAnsi="华文细黑" w:hint="eastAsia"/>
          <w:sz w:val="28"/>
          <w:szCs w:val="28"/>
          <w:lang w:val="el-GR"/>
        </w:rPr>
        <w:t>。与其个别化类似的是它们对其读者群众的影响：格言是通俗的，但却是高雅的，不是大众化的，而是智性的。格言之孤立于文本关联和其对接受</w:t>
      </w:r>
      <w:r>
        <w:rPr>
          <w:rFonts w:ascii="华文细黑" w:eastAsia="华文细黑" w:hAnsi="华文细黑" w:hint="eastAsia"/>
          <w:sz w:val="28"/>
          <w:szCs w:val="28"/>
          <w:lang w:val="de-DE"/>
        </w:rPr>
        <w:t>之</w:t>
      </w:r>
      <w:r>
        <w:rPr>
          <w:rFonts w:ascii="华文细黑" w:eastAsia="华文细黑" w:hAnsi="华文细黑" w:hint="eastAsia"/>
          <w:sz w:val="28"/>
          <w:szCs w:val="28"/>
          <w:lang w:val="el-GR"/>
        </w:rPr>
        <w:t>苛求的特性对应于其内容和形式的排外性（</w:t>
      </w:r>
      <w:r>
        <w:rPr>
          <w:rFonts w:ascii="华文细黑" w:eastAsia="华文细黑" w:hAnsi="华文细黑" w:hint="eastAsia"/>
          <w:sz w:val="28"/>
          <w:szCs w:val="28"/>
          <w:lang w:val="el-GR"/>
        </w:rPr>
        <w:t>Exklusivit</w:t>
      </w:r>
      <w:r>
        <w:rPr>
          <w:rFonts w:ascii="华文细黑" w:eastAsia="华文细黑" w:hAnsi="华文细黑"/>
          <w:sz w:val="28"/>
          <w:szCs w:val="28"/>
          <w:lang w:val="de-DE"/>
        </w:rPr>
        <w:t>äte</w:t>
      </w:r>
      <w:r>
        <w:rPr>
          <w:rFonts w:ascii="华文细黑" w:eastAsia="华文细黑" w:hAnsi="华文细黑"/>
          <w:sz w:val="28"/>
          <w:szCs w:val="28"/>
          <w:lang w:val="de-DE"/>
        </w:rPr>
        <w:t>）</w:t>
      </w:r>
      <w:r>
        <w:rPr>
          <w:rFonts w:ascii="华文细黑" w:eastAsia="华文细黑" w:hAnsi="华文细黑" w:hint="eastAsia"/>
          <w:sz w:val="28"/>
          <w:szCs w:val="28"/>
          <w:lang w:val="el-GR"/>
        </w:rPr>
        <w:t>。为了不成为其最凶恶敌人即陈腐性（</w:t>
      </w:r>
      <w:r>
        <w:rPr>
          <w:rFonts w:ascii="华文细黑" w:eastAsia="华文细黑" w:hAnsi="华文细黑" w:hint="eastAsia"/>
          <w:sz w:val="28"/>
          <w:szCs w:val="28"/>
          <w:lang w:val="el-GR"/>
        </w:rPr>
        <w:t>Banalit</w:t>
      </w:r>
      <w:r>
        <w:rPr>
          <w:rFonts w:ascii="华文细黑" w:eastAsia="华文细黑" w:hAnsi="华文细黑"/>
          <w:sz w:val="28"/>
          <w:szCs w:val="28"/>
          <w:lang w:val="de-DE"/>
        </w:rPr>
        <w:t>ät</w:t>
      </w:r>
      <w:r>
        <w:rPr>
          <w:rFonts w:ascii="华文细黑" w:eastAsia="华文细黑" w:hAnsi="华文细黑"/>
          <w:sz w:val="28"/>
          <w:szCs w:val="28"/>
          <w:lang w:val="de-DE"/>
        </w:rPr>
        <w:t>）</w:t>
      </w:r>
      <w:r>
        <w:rPr>
          <w:rFonts w:ascii="华文细黑" w:eastAsia="华文细黑" w:hAnsi="华文细黑" w:hint="eastAsia"/>
          <w:sz w:val="28"/>
          <w:szCs w:val="28"/>
          <w:lang w:val="el-GR"/>
        </w:rPr>
        <w:t>的牺牲品，格言需要艺术上的高超技巧和修辞上的精深造诣。简单的和平白的表述，正像所有肯定性的判断，都是</w:t>
      </w:r>
      <w:r>
        <w:rPr>
          <w:rFonts w:ascii="华文细黑" w:eastAsia="华文细黑" w:hAnsi="华文细黑" w:hint="eastAsia"/>
          <w:sz w:val="28"/>
          <w:szCs w:val="28"/>
          <w:lang w:val="de-DE"/>
        </w:rPr>
        <w:t>格言</w:t>
      </w:r>
      <w:r>
        <w:rPr>
          <w:rFonts w:ascii="华文细黑" w:eastAsia="华文细黑" w:hAnsi="华文细黑" w:hint="eastAsia"/>
          <w:sz w:val="28"/>
          <w:szCs w:val="28"/>
          <w:lang w:val="el-GR"/>
        </w:rPr>
        <w:t>要避免的。相反，为了出人意料地揭开复杂的和隐秘的</w:t>
      </w:r>
      <w:r>
        <w:rPr>
          <w:rFonts w:ascii="华文细黑" w:eastAsia="华文细黑" w:hAnsi="华文细黑" w:hint="eastAsia"/>
          <w:sz w:val="28"/>
          <w:szCs w:val="28"/>
          <w:lang w:val="el-GR"/>
        </w:rPr>
        <w:t>意义维度，格言采用所有可想象的手段：对照和反转，矛盾和悖论，惊吓和暗示。</w:t>
      </w:r>
    </w:p>
    <w:p w:rsidR="00000000" w:rsidRDefault="00EF3B58">
      <w:pPr>
        <w:tabs>
          <w:tab w:val="left" w:pos="6645"/>
        </w:tabs>
        <w:ind w:firstLineChars="200" w:firstLine="560"/>
        <w:jc w:val="left"/>
        <w:rPr>
          <w:rFonts w:ascii="华文细黑" w:eastAsia="华文细黑" w:hAnsi="华文细黑" w:hint="eastAsia"/>
          <w:sz w:val="28"/>
          <w:szCs w:val="28"/>
          <w:lang w:val="el-GR"/>
        </w:rPr>
      </w:pPr>
      <w:r>
        <w:rPr>
          <w:rFonts w:ascii="华文细黑" w:eastAsia="华文细黑" w:hAnsi="华文细黑" w:hint="eastAsia"/>
          <w:sz w:val="28"/>
          <w:szCs w:val="28"/>
          <w:lang w:val="el-GR"/>
        </w:rPr>
        <w:t>尽管格言自成一体，独立于一个广泛联系的语境，以及同样也独立于广大读者群体的多数共识（</w:t>
      </w:r>
      <w:r>
        <w:rPr>
          <w:rFonts w:ascii="华文细黑" w:eastAsia="华文细黑" w:hAnsi="华文细黑" w:hint="eastAsia"/>
          <w:sz w:val="28"/>
          <w:szCs w:val="28"/>
          <w:lang w:val="el-GR"/>
        </w:rPr>
        <w:t>Mehrheitskonsens</w:t>
      </w:r>
      <w:r>
        <w:rPr>
          <w:rFonts w:ascii="华文细黑" w:eastAsia="华文细黑" w:hAnsi="华文细黑"/>
          <w:sz w:val="28"/>
          <w:szCs w:val="28"/>
          <w:lang w:val="el-GR"/>
        </w:rPr>
        <w:t>）</w:t>
      </w:r>
      <w:r>
        <w:rPr>
          <w:rFonts w:ascii="华文细黑" w:eastAsia="华文细黑" w:hAnsi="华文细黑" w:hint="eastAsia"/>
          <w:sz w:val="28"/>
          <w:szCs w:val="28"/>
          <w:lang w:val="el-GR"/>
        </w:rPr>
        <w:t>，格言却很少发现自己是孤立存在的，而是通常处于更大的集合之中。格言之被与其他格言一起印刷和一起阅读，并没有颠覆格言的独立性，因为它也可以完全放弃与其他格言的比邻关系。另一方面，格言的主观性和破碎的片面性要求必须从一个改变的立场出发对其继续或反驳，完成或反抗。彼此相互排列、经常互相争论的格言乃是一些尝试，试图在常新的思想</w:t>
      </w:r>
      <w:r>
        <w:rPr>
          <w:rFonts w:ascii="华文细黑" w:eastAsia="华文细黑" w:hAnsi="华文细黑" w:hint="eastAsia"/>
          <w:sz w:val="28"/>
          <w:szCs w:val="28"/>
          <w:lang w:val="el-GR"/>
        </w:rPr>
        <w:t>开端的视角中把握认识对象。不是某一作者的没有能力或某一时代的无创造力，而是只有最困难的可认识对象的课题要求格言风格，即要求接近实在的断续的尝试性的形式，而任何谬托知己的大包大揽（</w:t>
      </w:r>
      <w:r>
        <w:rPr>
          <w:rFonts w:ascii="华文细黑" w:eastAsia="华文细黑" w:hAnsi="华文细黑" w:hint="eastAsia"/>
          <w:sz w:val="28"/>
          <w:szCs w:val="28"/>
          <w:lang w:val="el-GR"/>
        </w:rPr>
        <w:t>Zu-nahe-Kommenden</w:t>
      </w:r>
      <w:r>
        <w:rPr>
          <w:rFonts w:ascii="华文细黑" w:eastAsia="华文细黑" w:hAnsi="华文细黑"/>
          <w:sz w:val="28"/>
          <w:szCs w:val="28"/>
          <w:lang w:val="el-GR"/>
        </w:rPr>
        <w:t>）</w:t>
      </w:r>
      <w:r>
        <w:rPr>
          <w:rFonts w:ascii="华文细黑" w:eastAsia="华文细黑" w:hAnsi="华文细黑" w:hint="eastAsia"/>
          <w:sz w:val="28"/>
          <w:szCs w:val="28"/>
          <w:lang w:val="el-GR"/>
        </w:rPr>
        <w:t>都会立刻将其拉开。尽管因为对启示的信仰和旧形而上学的基本原则不再能为一种“综合（</w:t>
      </w:r>
      <w:r>
        <w:rPr>
          <w:rFonts w:ascii="华文细黑" w:eastAsia="华文细黑" w:hAnsi="华文细黑" w:hint="eastAsia"/>
          <w:sz w:val="28"/>
          <w:szCs w:val="28"/>
          <w:lang w:val="el-GR"/>
        </w:rPr>
        <w:t>Summa</w:t>
      </w:r>
      <w:r>
        <w:rPr>
          <w:rFonts w:ascii="华文细黑" w:eastAsia="华文细黑" w:hAnsi="华文细黑"/>
          <w:sz w:val="28"/>
          <w:szCs w:val="28"/>
          <w:lang w:val="el-GR"/>
        </w:rPr>
        <w:t>）</w:t>
      </w:r>
      <w:r>
        <w:rPr>
          <w:rFonts w:ascii="华文细黑" w:eastAsia="华文细黑" w:hAnsi="华文细黑" w:hint="eastAsia"/>
          <w:sz w:val="28"/>
          <w:szCs w:val="28"/>
          <w:lang w:val="el-GR"/>
        </w:rPr>
        <w:t>”提供基础，认识使自己个别化并在这个过程中欢呼主体性的解放，但是，它们同时也试图克服其孤立存在状态和寻找新的结合形式。其结果不是任何归纳和演绎体系，而是一组探照灯，它们的光柱既非整流地也非弥散地在黑暗中寻找</w:t>
      </w:r>
      <w:r>
        <w:rPr>
          <w:rFonts w:ascii="华文细黑" w:eastAsia="华文细黑" w:hAnsi="华文细黑" w:hint="eastAsia"/>
          <w:sz w:val="28"/>
          <w:szCs w:val="28"/>
          <w:lang w:val="el-GR"/>
        </w:rPr>
        <w:t>真理。</w:t>
      </w:r>
    </w:p>
    <w:p w:rsidR="00000000" w:rsidRDefault="00EF3B58">
      <w:pPr>
        <w:pStyle w:val="2"/>
        <w:jc w:val="center"/>
        <w:rPr>
          <w:rFonts w:ascii="华文细黑" w:eastAsia="华文细黑" w:hAnsi="华文细黑" w:hint="eastAsia"/>
          <w:sz w:val="28"/>
          <w:szCs w:val="28"/>
          <w:lang w:val="el-GR"/>
        </w:rPr>
      </w:pPr>
      <w:r>
        <w:rPr>
          <w:rFonts w:ascii="华文细黑" w:eastAsia="华文细黑" w:hAnsi="华文细黑" w:hint="eastAsia"/>
          <w:sz w:val="28"/>
          <w:szCs w:val="28"/>
          <w:lang w:val="el-GR"/>
        </w:rPr>
        <w:t>作为偏见的道德</w:t>
      </w:r>
    </w:p>
    <w:p w:rsidR="00000000" w:rsidRDefault="00EF3B58">
      <w:pPr>
        <w:tabs>
          <w:tab w:val="left" w:pos="6645"/>
        </w:tabs>
        <w:ind w:firstLineChars="200" w:firstLine="560"/>
        <w:jc w:val="left"/>
        <w:rPr>
          <w:rFonts w:ascii="华文细黑" w:eastAsia="华文细黑" w:hAnsi="华文细黑" w:hint="eastAsia"/>
          <w:sz w:val="28"/>
          <w:szCs w:val="28"/>
        </w:rPr>
      </w:pPr>
      <w:r>
        <w:rPr>
          <w:rFonts w:ascii="华文细黑" w:eastAsia="华文细黑" w:hAnsi="华文细黑" w:hint="eastAsia"/>
          <w:sz w:val="28"/>
          <w:szCs w:val="28"/>
        </w:rPr>
        <w:t>《朝霞》以“关于道德偏见的思考”为副题，并且其超过五百条的格言和随笔的题目也是围绕着人们放到自身和世界中的东西，围绕人们强加给自己和世界的东西。因此正如前言所宣告的，它经常围绕善和恶，道德法令和惯例的起源和正当性。与将个人置于其绝对特权不允许任何人分辩的禁令之下的原始习俗相比，道德（基督教的、现代的等等道德）似乎仅仅只是对个人自己之杰出（</w:t>
      </w:r>
      <w:r>
        <w:rPr>
          <w:rFonts w:ascii="华文细黑" w:eastAsia="华文细黑" w:hAnsi="华文细黑" w:hint="eastAsia"/>
          <w:sz w:val="28"/>
          <w:szCs w:val="28"/>
        </w:rPr>
        <w:t>Auszeichnung</w:t>
      </w:r>
      <w:r>
        <w:rPr>
          <w:rFonts w:ascii="华文细黑" w:eastAsia="华文细黑" w:hAnsi="华文细黑"/>
          <w:sz w:val="28"/>
          <w:szCs w:val="28"/>
        </w:rPr>
        <w:t>）</w:t>
      </w:r>
      <w:r>
        <w:rPr>
          <w:rFonts w:ascii="华文细黑" w:eastAsia="华文细黑" w:hAnsi="华文细黑" w:hint="eastAsia"/>
          <w:sz w:val="28"/>
          <w:szCs w:val="28"/>
        </w:rPr>
        <w:t>的特殊意识。尼采认为与此有关的最有害的概念是惩罚的概念，甚至连人的生存也被感觉为一种惩罚，“仿佛支配迄今人类教育的都是一些</w:t>
      </w:r>
      <w:r>
        <w:rPr>
          <w:rFonts w:ascii="华文细黑" w:eastAsia="华文细黑" w:hAnsi="华文细黑" w:hint="eastAsia"/>
          <w:sz w:val="28"/>
          <w:szCs w:val="28"/>
        </w:rPr>
        <w:t>狱卒和刽子手的幻想！”（页</w:t>
      </w:r>
      <w:r>
        <w:rPr>
          <w:rFonts w:ascii="华文细黑" w:eastAsia="华文细黑" w:hAnsi="华文细黑" w:hint="eastAsia"/>
          <w:sz w:val="28"/>
          <w:szCs w:val="28"/>
        </w:rPr>
        <w:t>20</w:t>
      </w:r>
      <w:r>
        <w:rPr>
          <w:rFonts w:ascii="华文细黑" w:eastAsia="华文细黑" w:hAnsi="华文细黑" w:hint="eastAsia"/>
          <w:sz w:val="28"/>
          <w:szCs w:val="28"/>
        </w:rPr>
        <w:t>）。一种这样的道德状态的破除，只能寄希望于疯狂之反驳，这种疯狂，按照古人（柏拉图）的观点，不管怎么说给这个世界带来了最好的东西。道德守卫者的已经确立的道德拒绝每一种改变，拒绝所有新东西，因此也拒绝更好的习俗：“它使人愚昧。”（页</w:t>
      </w:r>
      <w:r>
        <w:rPr>
          <w:rFonts w:ascii="华文细黑" w:eastAsia="华文细黑" w:hAnsi="华文细黑" w:hint="eastAsia"/>
          <w:sz w:val="28"/>
          <w:szCs w:val="28"/>
        </w:rPr>
        <w:t>26</w:t>
      </w:r>
      <w:r>
        <w:rPr>
          <w:rFonts w:ascii="华文细黑" w:eastAsia="华文细黑" w:hAnsi="华文细黑" w:hint="eastAsia"/>
          <w:sz w:val="28"/>
          <w:szCs w:val="28"/>
        </w:rPr>
        <w:t>）所有大恶人，在其时代被作为罪犯看待的人，实际上却是好的古老习俗的开创者，在历史进程中将被人们作为解放者平反。先于他后来的作品《善恶的彼岸》和《论道德的谱系》，尼采在《朝霞》中已经开始将支配性的道德（如朴素和谦卑的美德理想）揭露为对于拟态的动物性的需</w:t>
      </w:r>
      <w:r>
        <w:rPr>
          <w:rFonts w:ascii="华文细黑" w:eastAsia="华文细黑" w:hAnsi="华文细黑" w:hint="eastAsia"/>
          <w:sz w:val="28"/>
          <w:szCs w:val="28"/>
        </w:rPr>
        <w:t>要，精制的残酷和超越同伴的工具。</w:t>
      </w:r>
    </w:p>
    <w:p w:rsidR="00000000" w:rsidRDefault="00EF3B58">
      <w:pPr>
        <w:tabs>
          <w:tab w:val="left" w:pos="6645"/>
        </w:tabs>
        <w:ind w:firstLineChars="200" w:firstLine="560"/>
        <w:jc w:val="left"/>
        <w:rPr>
          <w:rFonts w:hint="eastAsia"/>
          <w:sz w:val="28"/>
          <w:szCs w:val="28"/>
          <w:lang w:val="el-GR"/>
        </w:rPr>
      </w:pPr>
      <w:r>
        <w:rPr>
          <w:rFonts w:ascii="华文细黑" w:eastAsia="华文细黑" w:hAnsi="华文细黑" w:hint="eastAsia"/>
          <w:sz w:val="28"/>
          <w:szCs w:val="28"/>
        </w:rPr>
        <w:t>根据副标题，《朝霞》许诺提供对“道德偏见”的一个批评，但“道德”在该书接下来的论述中并不限于约定和习俗，限于好的和坏的行动和行为，而是接近</w:t>
      </w:r>
      <w:r>
        <w:rPr>
          <w:rFonts w:ascii="华文细黑" w:eastAsia="华文细黑" w:hAnsi="华文细黑" w:hint="eastAsia"/>
          <w:sz w:val="28"/>
          <w:szCs w:val="28"/>
        </w:rPr>
        <w:t>18</w:t>
      </w:r>
      <w:r>
        <w:rPr>
          <w:rFonts w:ascii="华文细黑" w:eastAsia="华文细黑" w:hAnsi="华文细黑" w:hint="eastAsia"/>
          <w:sz w:val="28"/>
          <w:szCs w:val="28"/>
        </w:rPr>
        <w:t>世纪的词义，包括与非人自然、与物理事物不同的人类事物的全部领域。“道德”也不仅仅涉及伦理问题，而且也涉及认识理论和心理学，涉及宗教和政治——总之，涉及按照康德观点可以成为人类学题材的全部事物，这些事物被康德归纳为三个哲学根本问题（我能知道什么？我应该做什么？我可以希望什么？）。在尼采关于通过惩罚概念的支配变成了一种狱卒和刽子手的职业而</w:t>
      </w:r>
      <w:r>
        <w:rPr>
          <w:rFonts w:ascii="华文细黑" w:eastAsia="华文细黑" w:hAnsi="华文细黑" w:hint="eastAsia"/>
          <w:sz w:val="28"/>
          <w:szCs w:val="28"/>
        </w:rPr>
        <w:t>败坏的“人类的教育”（参节</w:t>
      </w:r>
      <w:r>
        <w:rPr>
          <w:rFonts w:ascii="华文细黑" w:eastAsia="华文细黑" w:hAnsi="华文细黑" w:hint="eastAsia"/>
          <w:sz w:val="28"/>
          <w:szCs w:val="28"/>
        </w:rPr>
        <w:t>13</w:t>
      </w:r>
      <w:r>
        <w:rPr>
          <w:rFonts w:ascii="华文细黑" w:eastAsia="华文细黑" w:hAnsi="华文细黑" w:hint="eastAsia"/>
          <w:sz w:val="28"/>
          <w:szCs w:val="28"/>
        </w:rPr>
        <w:t>）的讽刺性评论中，通过对莱辛同名作品的影射，我们看到了</w:t>
      </w:r>
      <w:r>
        <w:rPr>
          <w:rFonts w:ascii="华文细黑" w:eastAsia="华文细黑" w:hAnsi="华文细黑" w:hint="eastAsia"/>
          <w:sz w:val="28"/>
          <w:szCs w:val="28"/>
        </w:rPr>
        <w:t>18</w:t>
      </w:r>
      <w:r>
        <w:rPr>
          <w:rFonts w:ascii="华文细黑" w:eastAsia="华文细黑" w:hAnsi="华文细黑" w:hint="eastAsia"/>
          <w:sz w:val="28"/>
          <w:szCs w:val="28"/>
        </w:rPr>
        <w:t>世纪的一个中心概念。至少在《朝霞》第三卷中，我们终于得到了对于值得辩护的启蒙原则的比较接近的提示。尼采对</w:t>
      </w:r>
      <w:r>
        <w:rPr>
          <w:rFonts w:ascii="华文细黑" w:eastAsia="华文细黑" w:hAnsi="华文细黑" w:hint="eastAsia"/>
          <w:sz w:val="28"/>
          <w:szCs w:val="28"/>
        </w:rPr>
        <w:t>19</w:t>
      </w:r>
      <w:r>
        <w:rPr>
          <w:rFonts w:ascii="华文细黑" w:eastAsia="华文细黑" w:hAnsi="华文细黑" w:hint="eastAsia"/>
          <w:sz w:val="28"/>
          <w:szCs w:val="28"/>
        </w:rPr>
        <w:t>世纪前半叶作出一个总结，从中看到在德国浪漫派的时代，一些不是前进而是回溯的力量在起作用：哲学家退回到“最古老的思想阶段”，历史学家和诗人则被过去的或原始的文化形式，或像民族情感，民族语言等等集体现象所吸引，自然科学家与牛顿和伏尔泰的精神斗争，因此正好充分地和不祥地证明了德国人的反启蒙情结：“</w:t>
      </w:r>
      <w:r>
        <w:rPr>
          <w:rFonts w:hint="eastAsia"/>
          <w:sz w:val="28"/>
          <w:szCs w:val="28"/>
          <w:lang w:val="el-GR"/>
        </w:rPr>
        <w:t>对情感的崇拜代替了过去对</w:t>
      </w:r>
      <w:r>
        <w:rPr>
          <w:rFonts w:hint="eastAsia"/>
          <w:sz w:val="28"/>
          <w:szCs w:val="28"/>
          <w:lang w:val="el-GR"/>
        </w:rPr>
        <w:t>理性的崇拜。”（页</w:t>
      </w:r>
      <w:r>
        <w:rPr>
          <w:rFonts w:hint="eastAsia"/>
          <w:sz w:val="28"/>
          <w:szCs w:val="28"/>
          <w:lang w:val="el-GR"/>
        </w:rPr>
        <w:t>152</w:t>
      </w:r>
      <w:r>
        <w:rPr>
          <w:rFonts w:hint="eastAsia"/>
          <w:sz w:val="28"/>
          <w:szCs w:val="28"/>
          <w:lang w:val="el-GR"/>
        </w:rPr>
        <w:t>）</w:t>
      </w:r>
    </w:p>
    <w:p w:rsidR="00000000" w:rsidRDefault="00EF3B58">
      <w:pPr>
        <w:tabs>
          <w:tab w:val="left" w:pos="6645"/>
        </w:tabs>
        <w:ind w:firstLineChars="200" w:firstLine="560"/>
        <w:jc w:val="left"/>
        <w:rPr>
          <w:rFonts w:ascii="华文细黑" w:eastAsia="华文细黑" w:hAnsi="华文细黑" w:hint="eastAsia"/>
          <w:sz w:val="28"/>
          <w:szCs w:val="28"/>
        </w:rPr>
      </w:pPr>
      <w:r>
        <w:rPr>
          <w:rFonts w:ascii="华文细黑" w:eastAsia="华文细黑" w:hAnsi="华文细黑" w:hint="eastAsia"/>
          <w:sz w:val="28"/>
          <w:szCs w:val="28"/>
        </w:rPr>
        <w:t>然而，在尼采看来，非理性主义可能窒息知识的危险对于他所处的时代来说却被避免了。正是那一精神参与了这一驯服，而这一精神过去本来经常是被唤来作为反动的援军的：历史学，历史意识和因此关联起来的新成长起来的认识热情。尼采在此没有提到名字，但是在这里，人们似乎很难不想到赫尔德；赫尔德以其关于历史个性</w:t>
      </w:r>
      <w:r>
        <w:rPr>
          <w:rFonts w:ascii="华文细黑" w:eastAsia="华文细黑" w:hAnsi="华文细黑" w:hint="eastAsia"/>
          <w:sz w:val="28"/>
          <w:szCs w:val="28"/>
        </w:rPr>
        <w:t>(geschichtlicher Individualitäten)</w:t>
      </w:r>
      <w:r>
        <w:rPr>
          <w:rFonts w:ascii="华文细黑" w:eastAsia="华文细黑" w:hAnsi="华文细黑" w:hint="eastAsia"/>
          <w:sz w:val="28"/>
          <w:szCs w:val="28"/>
        </w:rPr>
        <w:t>的重要发现，给</w:t>
      </w:r>
      <w:r>
        <w:rPr>
          <w:rFonts w:ascii="华文细黑" w:eastAsia="华文细黑" w:hAnsi="华文细黑" w:hint="eastAsia"/>
          <w:sz w:val="28"/>
          <w:szCs w:val="28"/>
        </w:rPr>
        <w:t>19</w:t>
      </w:r>
      <w:r>
        <w:rPr>
          <w:rFonts w:ascii="华文细黑" w:eastAsia="华文细黑" w:hAnsi="华文细黑" w:hint="eastAsia"/>
          <w:sz w:val="28"/>
          <w:szCs w:val="28"/>
        </w:rPr>
        <w:t>世纪的历史学思想提供了他的推动力，尽管他在德国精神史中长期被看作是狂飙突进运动的共同奠基人和浪漫派的先驱，而</w:t>
      </w:r>
      <w:r>
        <w:rPr>
          <w:rFonts w:ascii="华文细黑" w:eastAsia="华文细黑" w:hAnsi="华文细黑" w:hint="eastAsia"/>
          <w:sz w:val="28"/>
          <w:szCs w:val="28"/>
        </w:rPr>
        <w:t>从欧洲的观点看，他从来就被看作是启蒙运动观念的决定性的捍卫者。《朝霞》的作者也是这样看待他的，该作者的历史意识表现在每条随笔、每条格言中。尼采关于文化和政治</w:t>
      </w:r>
      <w:r>
        <w:rPr>
          <w:rFonts w:ascii="华文细黑" w:eastAsia="华文细黑" w:hAnsi="华文细黑" w:hint="eastAsia"/>
          <w:sz w:val="28"/>
          <w:szCs w:val="28"/>
          <w:lang w:val="de-DE"/>
        </w:rPr>
        <w:t>、</w:t>
      </w:r>
      <w:r>
        <w:rPr>
          <w:rFonts w:ascii="华文细黑" w:eastAsia="华文细黑" w:hAnsi="华文细黑" w:hint="eastAsia"/>
          <w:sz w:val="28"/>
          <w:szCs w:val="28"/>
        </w:rPr>
        <w:t>价值和宗教、习俗和舆论的起源和变迁的判断带有这种历史意识。有谁曾给予改变居住地和景观的需要，以及改变观点和自己的性格的需要，如此急迫的注意？在关于人类思想、感受和行动之变迁的精神的和物理的（如气候、饮食等）原因的探讨中，尼采看到了启蒙运动遗产对于他的时代和未来的意义。对此他在任何其他地方都没有比在《朝霞》中更坦白的了：“我们现在推进了这一启蒙运动”（页</w:t>
      </w:r>
      <w:r>
        <w:rPr>
          <w:rFonts w:ascii="华文细黑" w:eastAsia="华文细黑" w:hAnsi="华文细黑" w:hint="eastAsia"/>
          <w:sz w:val="28"/>
          <w:szCs w:val="28"/>
        </w:rPr>
        <w:t>153</w:t>
      </w:r>
      <w:r>
        <w:rPr>
          <w:rFonts w:ascii="华文细黑" w:eastAsia="华文细黑" w:hAnsi="华文细黑" w:hint="eastAsia"/>
          <w:sz w:val="28"/>
          <w:szCs w:val="28"/>
        </w:rPr>
        <w:t>）。为了这一目的，才有了适合这一目的的随笔和格言的文学形式及其对于急剧转换和新的细腻描写的偏爱。</w:t>
      </w:r>
    </w:p>
    <w:p w:rsidR="00000000" w:rsidRDefault="00EF3B58">
      <w:pPr>
        <w:tabs>
          <w:tab w:val="left" w:pos="6645"/>
        </w:tabs>
        <w:ind w:firstLineChars="200" w:firstLine="560"/>
        <w:jc w:val="left"/>
        <w:rPr>
          <w:rFonts w:ascii="华文细黑" w:eastAsia="华文细黑" w:hAnsi="华文细黑" w:hint="eastAsia"/>
          <w:sz w:val="28"/>
          <w:szCs w:val="28"/>
        </w:rPr>
      </w:pPr>
      <w:r>
        <w:rPr>
          <w:rFonts w:ascii="华文细黑" w:eastAsia="华文细黑" w:hAnsi="华文细黑" w:hint="eastAsia"/>
          <w:sz w:val="28"/>
          <w:szCs w:val="28"/>
        </w:rPr>
        <w:t>这种思想和描述方式具有完全尝试性的特点。因此，对于所有种类的经验的从不疲倦的关注乃成为检验台，这些经验使自己成为占支配地位的真理的障碍，使它们可以成为疑问、思考和修正的。新的需要赢得的理解从证明中找到反驳，从隐蔽中发现错误。因为“不存在获得知识的唯一的科学方法”（页</w:t>
      </w:r>
      <w:r>
        <w:rPr>
          <w:rFonts w:ascii="华文细黑" w:eastAsia="华文细黑" w:hAnsi="华文细黑" w:hint="eastAsia"/>
          <w:sz w:val="28"/>
          <w:szCs w:val="28"/>
        </w:rPr>
        <w:t>224</w:t>
      </w:r>
      <w:r>
        <w:rPr>
          <w:rFonts w:ascii="华文细黑" w:eastAsia="华文细黑" w:hAnsi="华文细黑" w:hint="eastAsia"/>
          <w:sz w:val="28"/>
          <w:szCs w:val="28"/>
        </w:rPr>
        <w:t>），需要在变换的开端和视角的意义上的多元性。“科学”之受到强调的被赞赏的价值归因于经验科学，如医学、社会学、心理学以及对尼采来说绝非不重</w:t>
      </w:r>
      <w:r>
        <w:rPr>
          <w:rFonts w:ascii="华文细黑" w:eastAsia="华文细黑" w:hAnsi="华文细黑" w:hint="eastAsia"/>
          <w:sz w:val="28"/>
          <w:szCs w:val="28"/>
        </w:rPr>
        <w:t>要的“孤独学（</w:t>
      </w:r>
      <w:r>
        <w:rPr>
          <w:rFonts w:ascii="华文细黑" w:eastAsia="华文细黑" w:hAnsi="华文细黑" w:hint="eastAsia"/>
          <w:sz w:val="28"/>
          <w:szCs w:val="28"/>
        </w:rPr>
        <w:t>Einsamkeitslehre</w:t>
      </w:r>
      <w:r>
        <w:rPr>
          <w:rFonts w:ascii="华文细黑" w:eastAsia="华文细黑" w:hAnsi="华文细黑"/>
          <w:sz w:val="28"/>
          <w:szCs w:val="28"/>
        </w:rPr>
        <w:t>）</w:t>
      </w:r>
      <w:r>
        <w:rPr>
          <w:rFonts w:ascii="华文细黑" w:eastAsia="华文细黑" w:hAnsi="华文细黑" w:hint="eastAsia"/>
          <w:sz w:val="28"/>
          <w:szCs w:val="28"/>
        </w:rPr>
        <w:t>”（页</w:t>
      </w:r>
      <w:r>
        <w:rPr>
          <w:rFonts w:ascii="华文细黑" w:eastAsia="华文细黑" w:hAnsi="华文细黑" w:hint="eastAsia"/>
          <w:sz w:val="28"/>
          <w:szCs w:val="28"/>
        </w:rPr>
        <w:t>250</w:t>
      </w:r>
      <w:r>
        <w:rPr>
          <w:rFonts w:ascii="华文细黑" w:eastAsia="华文细黑" w:hAnsi="华文细黑" w:hint="eastAsia"/>
          <w:sz w:val="28"/>
          <w:szCs w:val="28"/>
        </w:rPr>
        <w:t>）等经验学科的数量和多样性。不管认识是有益健康的还是令人反感的，所有深入探讨的工具都应该无保留地投入使用：无论是信仰还是热情，无论希望还是支配，无论爱还是厌恶。各种极为不同的情感和感受，从善的和温柔的到恶的和暴力的，服务于吐露不确定性。被其“无耻的道德”</w:t>
      </w:r>
      <w:r>
        <w:rPr>
          <w:rFonts w:ascii="华文细黑" w:eastAsia="华文细黑" w:hAnsi="华文细黑" w:hint="eastAsia"/>
          <w:sz w:val="28"/>
          <w:szCs w:val="28"/>
        </w:rPr>
        <w:t xml:space="preserve">( </w:t>
      </w:r>
      <w:r>
        <w:rPr>
          <w:rFonts w:ascii="华文细黑" w:eastAsia="华文细黑" w:hAnsi="华文细黑" w:hint="eastAsia"/>
          <w:sz w:val="28"/>
          <w:szCs w:val="28"/>
        </w:rPr>
        <w:t>页</w:t>
      </w:r>
      <w:r>
        <w:rPr>
          <w:rFonts w:ascii="华文细黑" w:eastAsia="华文细黑" w:hAnsi="华文细黑" w:hint="eastAsia"/>
          <w:sz w:val="28"/>
          <w:szCs w:val="28"/>
        </w:rPr>
        <w:t>242)</w:t>
      </w:r>
      <w:r>
        <w:rPr>
          <w:rFonts w:ascii="华文细黑" w:eastAsia="华文细黑" w:hAnsi="华文细黑" w:hint="eastAsia"/>
          <w:sz w:val="28"/>
          <w:szCs w:val="28"/>
        </w:rPr>
        <w:t>所驱使，认识的冒险者在临时的和假设的、可能的和或然的感觉、判断和推理方式的帮助下寻找其道路。这样做不仅是为了检验被当作真理者（</w:t>
      </w:r>
      <w:r>
        <w:rPr>
          <w:rFonts w:ascii="华文细黑" w:eastAsia="华文细黑" w:hAnsi="华文细黑" w:hint="eastAsia"/>
          <w:sz w:val="28"/>
          <w:szCs w:val="28"/>
        </w:rPr>
        <w:t>F</w:t>
      </w:r>
      <w:r>
        <w:rPr>
          <w:rFonts w:ascii="华文细黑" w:eastAsia="华文细黑" w:hAnsi="华文细黑" w:hint="eastAsia"/>
          <w:sz w:val="28"/>
          <w:szCs w:val="28"/>
        </w:rPr>
        <w:t>ü</w:t>
      </w:r>
      <w:r>
        <w:rPr>
          <w:rFonts w:ascii="华文细黑" w:eastAsia="华文细黑" w:hAnsi="华文细黑" w:hint="eastAsia"/>
          <w:sz w:val="28"/>
          <w:szCs w:val="28"/>
        </w:rPr>
        <w:t>r-wahr-Gehaltenen</w:t>
      </w:r>
      <w:r>
        <w:rPr>
          <w:rFonts w:ascii="华文细黑" w:eastAsia="华文细黑" w:hAnsi="华文细黑"/>
          <w:sz w:val="28"/>
          <w:szCs w:val="28"/>
        </w:rPr>
        <w:t>）</w:t>
      </w:r>
      <w:r>
        <w:rPr>
          <w:rFonts w:ascii="华文细黑" w:eastAsia="华文细黑" w:hAnsi="华文细黑" w:hint="eastAsia"/>
          <w:sz w:val="28"/>
          <w:szCs w:val="28"/>
        </w:rPr>
        <w:t>，而且也更是为了探</w:t>
      </w:r>
      <w:r>
        <w:rPr>
          <w:rFonts w:ascii="华文细黑" w:eastAsia="华文细黑" w:hAnsi="华文细黑" w:hint="eastAsia"/>
          <w:sz w:val="28"/>
          <w:szCs w:val="28"/>
        </w:rPr>
        <w:t>讨被认为真理者之机关（</w:t>
      </w:r>
      <w:r>
        <w:rPr>
          <w:rFonts w:ascii="华文细黑" w:eastAsia="华文细黑" w:hAnsi="华文细黑" w:hint="eastAsia"/>
          <w:sz w:val="28"/>
          <w:szCs w:val="28"/>
        </w:rPr>
        <w:t>Instanz</w:t>
      </w:r>
      <w:r>
        <w:rPr>
          <w:rFonts w:ascii="华文细黑" w:eastAsia="华文细黑" w:hAnsi="华文细黑"/>
          <w:sz w:val="28"/>
          <w:szCs w:val="28"/>
        </w:rPr>
        <w:t>）</w:t>
      </w:r>
      <w:r>
        <w:rPr>
          <w:rFonts w:ascii="华文细黑" w:eastAsia="华文细黑" w:hAnsi="华文细黑" w:hint="eastAsia"/>
          <w:sz w:val="28"/>
          <w:szCs w:val="28"/>
        </w:rPr>
        <w:t>，不仅是为了修改认识，而且也是为了批评认识。某一“我们”之被要求面对临时性的勇气（参格言</w:t>
      </w:r>
      <w:r>
        <w:rPr>
          <w:rFonts w:ascii="华文细黑" w:eastAsia="华文细黑" w:hAnsi="华文细黑" w:hint="eastAsia"/>
          <w:sz w:val="28"/>
          <w:szCs w:val="28"/>
        </w:rPr>
        <w:t>453</w:t>
      </w:r>
      <w:r>
        <w:rPr>
          <w:rFonts w:ascii="华文细黑" w:eastAsia="华文细黑" w:hAnsi="华文细黑" w:hint="eastAsia"/>
          <w:sz w:val="28"/>
          <w:szCs w:val="28"/>
        </w:rPr>
        <w:t>和</w:t>
      </w:r>
      <w:r>
        <w:rPr>
          <w:rFonts w:ascii="华文细黑" w:eastAsia="华文细黑" w:hAnsi="华文细黑" w:hint="eastAsia"/>
          <w:sz w:val="28"/>
          <w:szCs w:val="28"/>
        </w:rPr>
        <w:t>501</w:t>
      </w:r>
      <w:r>
        <w:rPr>
          <w:rFonts w:ascii="华文细黑" w:eastAsia="华文细黑" w:hAnsi="华文细黑" w:hint="eastAsia"/>
          <w:sz w:val="28"/>
          <w:szCs w:val="28"/>
        </w:rPr>
        <w:t>），表明了“建立小试验国家”的决心。（页</w:t>
      </w:r>
      <w:r>
        <w:rPr>
          <w:rFonts w:ascii="华文细黑" w:eastAsia="华文细黑" w:hAnsi="华文细黑" w:hint="eastAsia"/>
          <w:sz w:val="28"/>
          <w:szCs w:val="28"/>
        </w:rPr>
        <w:t>250</w:t>
      </w:r>
      <w:r>
        <w:rPr>
          <w:rFonts w:ascii="华文细黑" w:eastAsia="华文细黑" w:hAnsi="华文细黑" w:hint="eastAsia"/>
          <w:sz w:val="28"/>
          <w:szCs w:val="28"/>
        </w:rPr>
        <w:t>）目的是所有</w:t>
      </w:r>
      <w:r>
        <w:rPr>
          <w:rFonts w:ascii="华文细黑" w:eastAsia="华文细黑" w:hAnsi="华文细黑" w:hint="eastAsia"/>
          <w:sz w:val="28"/>
          <w:szCs w:val="28"/>
          <w:lang w:val="de-DE"/>
        </w:rPr>
        <w:t>实验性事物</w:t>
      </w:r>
      <w:r>
        <w:rPr>
          <w:rFonts w:ascii="华文细黑" w:eastAsia="华文细黑" w:hAnsi="华文细黑" w:hint="eastAsia"/>
          <w:sz w:val="28"/>
          <w:szCs w:val="28"/>
        </w:rPr>
        <w:t>的协同（</w:t>
      </w:r>
      <w:r>
        <w:rPr>
          <w:rFonts w:ascii="华文细黑" w:eastAsia="华文细黑" w:hAnsi="华文细黑" w:hint="eastAsia"/>
          <w:sz w:val="28"/>
          <w:szCs w:val="28"/>
        </w:rPr>
        <w:t>die Solidarit</w:t>
      </w:r>
      <w:r>
        <w:rPr>
          <w:rFonts w:ascii="华文细黑" w:eastAsia="华文细黑" w:hAnsi="华文细黑"/>
          <w:sz w:val="28"/>
          <w:szCs w:val="28"/>
          <w:lang w:val="de-DE"/>
        </w:rPr>
        <w:t>ät aller Experimentierenden</w:t>
      </w:r>
      <w:r>
        <w:rPr>
          <w:rFonts w:ascii="华文细黑" w:eastAsia="华文细黑" w:hAnsi="华文细黑"/>
          <w:sz w:val="28"/>
          <w:szCs w:val="28"/>
          <w:lang w:val="de-DE"/>
        </w:rPr>
        <w:t>）</w:t>
      </w:r>
      <w:r>
        <w:rPr>
          <w:rFonts w:ascii="华文细黑" w:eastAsia="华文细黑" w:hAnsi="华文细黑" w:hint="eastAsia"/>
          <w:sz w:val="28"/>
          <w:szCs w:val="28"/>
        </w:rPr>
        <w:t>。</w:t>
      </w:r>
    </w:p>
    <w:p w:rsidR="00000000" w:rsidRDefault="00EF3B58">
      <w:pPr>
        <w:tabs>
          <w:tab w:val="left" w:pos="6645"/>
        </w:tabs>
        <w:ind w:firstLineChars="200" w:firstLine="560"/>
        <w:jc w:val="left"/>
        <w:rPr>
          <w:rFonts w:ascii="华文细黑" w:eastAsia="华文细黑" w:hAnsi="华文细黑" w:hint="eastAsia"/>
          <w:sz w:val="28"/>
          <w:szCs w:val="28"/>
        </w:rPr>
      </w:pPr>
      <w:r>
        <w:rPr>
          <w:rFonts w:ascii="华文细黑" w:eastAsia="华文细黑" w:hAnsi="华文细黑" w:hint="eastAsia"/>
          <w:sz w:val="28"/>
          <w:szCs w:val="28"/>
        </w:rPr>
        <w:t>整个《朝霞》的最高箴言是“思想之正直”</w:t>
      </w:r>
      <w:r>
        <w:rPr>
          <w:rFonts w:ascii="华文细黑" w:eastAsia="华文细黑" w:hAnsi="华文细黑" w:hint="eastAsia"/>
          <w:sz w:val="28"/>
          <w:szCs w:val="28"/>
        </w:rPr>
        <w:t>(Redlichkeit des Denkens)</w:t>
      </w:r>
      <w:r>
        <w:rPr>
          <w:rFonts w:ascii="华文细黑" w:eastAsia="华文细黑" w:hAnsi="华文细黑" w:hint="eastAsia"/>
          <w:sz w:val="28"/>
          <w:szCs w:val="28"/>
        </w:rPr>
        <w:t>的气质甚至激情（页</w:t>
      </w:r>
      <w:r>
        <w:rPr>
          <w:rFonts w:ascii="华文细黑" w:eastAsia="华文细黑" w:hAnsi="华文细黑" w:hint="eastAsia"/>
          <w:sz w:val="28"/>
          <w:szCs w:val="28"/>
        </w:rPr>
        <w:t>222</w:t>
      </w:r>
      <w:r>
        <w:rPr>
          <w:rFonts w:ascii="华文细黑" w:eastAsia="华文细黑" w:hAnsi="华文细黑" w:hint="eastAsia"/>
          <w:sz w:val="28"/>
          <w:szCs w:val="28"/>
        </w:rPr>
        <w:t>），这种激情自己表扬而不是掩盖那些能够想象的与一个人自己的思想相反的东西。这一前提条件不能因为任何</w:t>
      </w:r>
      <w:r>
        <w:rPr>
          <w:rFonts w:ascii="华文细黑" w:eastAsia="华文细黑" w:hAnsi="华文细黑" w:hint="eastAsia"/>
          <w:sz w:val="28"/>
          <w:szCs w:val="28"/>
        </w:rPr>
        <w:t>顾虑而受到束缚，不害怕任何挫折。这种不屈服的意志类似绝对命令的约束力，尼采将其转移到认识的责任上。这样他就——完全是在启蒙运动的意义上——将道德努力的实践公设与“敢于去认识”的理论公设结合在一起。因此他接近了康德的要求，不使自己的理性服务于另外的人的理性的支配。</w:t>
      </w:r>
    </w:p>
    <w:p w:rsidR="00000000" w:rsidRDefault="00EF3B58">
      <w:pPr>
        <w:tabs>
          <w:tab w:val="left" w:pos="6645"/>
        </w:tabs>
        <w:ind w:firstLineChars="200" w:firstLine="560"/>
        <w:jc w:val="left"/>
        <w:rPr>
          <w:rFonts w:ascii="华文细黑" w:eastAsia="华文细黑" w:hAnsi="华文细黑" w:hint="eastAsia"/>
          <w:sz w:val="28"/>
          <w:szCs w:val="28"/>
        </w:rPr>
      </w:pPr>
      <w:r>
        <w:rPr>
          <w:rFonts w:ascii="华文细黑" w:eastAsia="华文细黑" w:hAnsi="华文细黑" w:hint="eastAsia"/>
          <w:sz w:val="28"/>
          <w:szCs w:val="28"/>
        </w:rPr>
        <w:t>然而对于认识的放任的迷恋隐藏着落入唯心主义的幻想的危险：因此，将对知识的纯粹的热情解释为真理追求的动力或法庭至少是可疑的；智性的急进同样隐藏着对自己的要求的绝对化：“因此，让我们人道地使用我们的‘正义感’”（页</w:t>
      </w:r>
      <w:r>
        <w:rPr>
          <w:rFonts w:ascii="华文细黑" w:eastAsia="华文细黑" w:hAnsi="华文细黑" w:hint="eastAsia"/>
          <w:sz w:val="28"/>
          <w:szCs w:val="28"/>
        </w:rPr>
        <w:t>280</w:t>
      </w:r>
      <w:r>
        <w:rPr>
          <w:rFonts w:ascii="华文细黑" w:eastAsia="华文细黑" w:hAnsi="华文细黑" w:hint="eastAsia"/>
          <w:sz w:val="28"/>
          <w:szCs w:val="28"/>
        </w:rPr>
        <w:t>）。这一自我批评的保留条件从许多</w:t>
      </w:r>
      <w:r>
        <w:rPr>
          <w:rFonts w:ascii="华文细黑" w:eastAsia="华文细黑" w:hAnsi="华文细黑" w:hint="eastAsia"/>
          <w:sz w:val="28"/>
          <w:szCs w:val="28"/>
        </w:rPr>
        <w:t>源泉吸取营养：首先是来自正当地怀疑，那一正义冲动是否是如此纯洁，也就是没有谨慎的控制性和适应性的兴趣，这些兴趣本身停留在黑暗中和否认自己；第二是来自怀疑，是否认识者的严格的不可贿赂性真的对于认识真理有好处，或是否这实际上是被隐秘愿望强加的；第三是来自担心，认识的强硬要求超越认识者的忍受痛苦能力，因此使人们的命运，他对幸运的要求，不能满足。就此而言，关于正义的这一禁令也不是什么不可减少的原则，而是担负着自我反思的责任。</w:t>
      </w:r>
    </w:p>
    <w:p w:rsidR="00000000" w:rsidRDefault="00EF3B58">
      <w:pPr>
        <w:pStyle w:val="2"/>
        <w:jc w:val="center"/>
        <w:rPr>
          <w:rFonts w:ascii="华文细黑" w:eastAsia="华文细黑" w:hAnsi="华文细黑" w:hint="eastAsia"/>
          <w:sz w:val="28"/>
          <w:szCs w:val="28"/>
        </w:rPr>
      </w:pPr>
      <w:r>
        <w:rPr>
          <w:rFonts w:ascii="华文细黑" w:eastAsia="华文细黑" w:hAnsi="华文细黑" w:hint="eastAsia"/>
          <w:sz w:val="28"/>
          <w:szCs w:val="28"/>
        </w:rPr>
        <w:t>《朝霞》作为过渡和新开端</w:t>
      </w:r>
    </w:p>
    <w:p w:rsidR="00000000" w:rsidRDefault="00EF3B58">
      <w:pPr>
        <w:tabs>
          <w:tab w:val="left" w:pos="6645"/>
        </w:tabs>
        <w:ind w:firstLineChars="200" w:firstLine="560"/>
        <w:jc w:val="left"/>
        <w:rPr>
          <w:rFonts w:ascii="华文细黑" w:eastAsia="华文细黑" w:hAnsi="华文细黑" w:hint="eastAsia"/>
          <w:sz w:val="28"/>
          <w:szCs w:val="28"/>
        </w:rPr>
      </w:pPr>
      <w:r>
        <w:rPr>
          <w:rFonts w:ascii="华文细黑" w:eastAsia="华文细黑" w:hAnsi="华文细黑" w:hint="eastAsia"/>
          <w:sz w:val="28"/>
          <w:szCs w:val="28"/>
        </w:rPr>
        <w:t>通观尼采的全部著作告诉我们，尼采的著作——粗略地说——可以分为三</w:t>
      </w:r>
      <w:r>
        <w:rPr>
          <w:rFonts w:ascii="华文细黑" w:eastAsia="华文细黑" w:hAnsi="华文细黑" w:hint="eastAsia"/>
          <w:sz w:val="28"/>
          <w:szCs w:val="28"/>
        </w:rPr>
        <w:t>个不同的阶段，在这三个阶段中，启蒙原则并非一直不变的主导原则。第一个阶段首先包括《悲剧的诞生》（</w:t>
      </w:r>
      <w:r>
        <w:rPr>
          <w:rFonts w:ascii="华文细黑" w:eastAsia="华文细黑" w:hAnsi="华文细黑" w:hint="eastAsia"/>
          <w:sz w:val="28"/>
          <w:szCs w:val="28"/>
        </w:rPr>
        <w:t>1872</w:t>
      </w:r>
      <w:r>
        <w:rPr>
          <w:rFonts w:ascii="华文细黑" w:eastAsia="华文细黑" w:hAnsi="华文细黑" w:hint="eastAsia"/>
          <w:sz w:val="28"/>
          <w:szCs w:val="28"/>
        </w:rPr>
        <w:t>）以及《不合时宜的思考》（</w:t>
      </w:r>
      <w:r>
        <w:rPr>
          <w:rFonts w:ascii="华文细黑" w:eastAsia="华文细黑" w:hAnsi="华文细黑" w:hint="eastAsia"/>
          <w:sz w:val="28"/>
          <w:szCs w:val="28"/>
        </w:rPr>
        <w:t>1873-1876</w:t>
      </w:r>
      <w:r>
        <w:rPr>
          <w:rFonts w:ascii="华文细黑" w:eastAsia="华文细黑" w:hAnsi="华文细黑" w:hint="eastAsia"/>
          <w:sz w:val="28"/>
          <w:szCs w:val="28"/>
        </w:rPr>
        <w:t>），表现为追随叔本华和瓦格纳的不变的批评者和狂热者。他的异议首先针对的是“理论人”，针对</w:t>
      </w:r>
      <w:r>
        <w:rPr>
          <w:rFonts w:ascii="华文细黑" w:eastAsia="华文细黑" w:hAnsi="华文细黑" w:hint="eastAsia"/>
          <w:sz w:val="28"/>
          <w:szCs w:val="28"/>
        </w:rPr>
        <w:t>19</w:t>
      </w:r>
      <w:r>
        <w:rPr>
          <w:rFonts w:ascii="华文细黑" w:eastAsia="华文细黑" w:hAnsi="华文细黑" w:hint="eastAsia"/>
          <w:sz w:val="28"/>
          <w:szCs w:val="28"/>
        </w:rPr>
        <w:t>世纪的学者，以及针对他怀念其力量、活力和天才的德国精神的贫困化。第二个阶段开始于《人性的，太人性的》（</w:t>
      </w:r>
      <w:r>
        <w:rPr>
          <w:rFonts w:ascii="华文细黑" w:eastAsia="华文细黑" w:hAnsi="华文细黑" w:hint="eastAsia"/>
          <w:sz w:val="28"/>
          <w:szCs w:val="28"/>
        </w:rPr>
        <w:t>1878</w:t>
      </w:r>
      <w:r>
        <w:rPr>
          <w:rFonts w:ascii="华文细黑" w:eastAsia="华文细黑" w:hAnsi="华文细黑" w:hint="eastAsia"/>
          <w:sz w:val="28"/>
          <w:szCs w:val="28"/>
        </w:rPr>
        <w:t>），在某种意义上直到《查拉图斯特拉》（</w:t>
      </w:r>
      <w:r>
        <w:rPr>
          <w:rFonts w:ascii="华文细黑" w:eastAsia="华文细黑" w:hAnsi="华文细黑" w:hint="eastAsia"/>
          <w:sz w:val="28"/>
          <w:szCs w:val="28"/>
        </w:rPr>
        <w:t>1883-85</w:t>
      </w:r>
      <w:r>
        <w:rPr>
          <w:rFonts w:ascii="华文细黑" w:eastAsia="华文细黑" w:hAnsi="华文细黑" w:hint="eastAsia"/>
          <w:sz w:val="28"/>
          <w:szCs w:val="28"/>
        </w:rPr>
        <w:t>），虽然《快乐的科学》（</w:t>
      </w:r>
      <w:r>
        <w:rPr>
          <w:rFonts w:ascii="华文细黑" w:eastAsia="华文细黑" w:hAnsi="华文细黑" w:hint="eastAsia"/>
          <w:sz w:val="28"/>
          <w:szCs w:val="28"/>
        </w:rPr>
        <w:t>1882</w:t>
      </w:r>
      <w:r>
        <w:rPr>
          <w:rFonts w:ascii="华文细黑" w:eastAsia="华文细黑" w:hAnsi="华文细黑" w:hint="eastAsia"/>
          <w:sz w:val="28"/>
          <w:szCs w:val="28"/>
        </w:rPr>
        <w:t>）已经预示了一个转向。在这一中间时期——《朝霞》也属于这一时期——，尼采与其说</w:t>
      </w:r>
      <w:r>
        <w:rPr>
          <w:rFonts w:ascii="华文细黑" w:eastAsia="华文细黑" w:hAnsi="华文细黑" w:hint="eastAsia"/>
          <w:sz w:val="28"/>
          <w:szCs w:val="28"/>
        </w:rPr>
        <w:t>是一个说是者（</w:t>
      </w:r>
      <w:r>
        <w:rPr>
          <w:rFonts w:ascii="华文细黑" w:eastAsia="华文细黑" w:hAnsi="华文细黑" w:hint="eastAsia"/>
          <w:sz w:val="28"/>
          <w:szCs w:val="28"/>
        </w:rPr>
        <w:t>Ja-Sagender</w:t>
      </w:r>
      <w:r>
        <w:rPr>
          <w:rFonts w:ascii="华文细黑" w:eastAsia="华文细黑" w:hAnsi="华文细黑"/>
          <w:sz w:val="28"/>
          <w:szCs w:val="28"/>
        </w:rPr>
        <w:t>）</w:t>
      </w:r>
      <w:r>
        <w:rPr>
          <w:rFonts w:ascii="华文细黑" w:eastAsia="华文细黑" w:hAnsi="华文细黑" w:hint="eastAsia"/>
          <w:sz w:val="28"/>
          <w:szCs w:val="28"/>
        </w:rPr>
        <w:t>，不如说是一个启蒙运动意义上的怀疑者，心理学者和分析者。哲学和科学的真理追求的最高标准是智性的诚实（</w:t>
      </w:r>
      <w:r>
        <w:rPr>
          <w:rFonts w:ascii="华文细黑" w:eastAsia="华文细黑" w:hAnsi="华文细黑" w:hint="eastAsia"/>
          <w:sz w:val="28"/>
          <w:szCs w:val="28"/>
        </w:rPr>
        <w:t>intellektuelle Redlichkeit</w:t>
      </w:r>
      <w:r>
        <w:rPr>
          <w:rFonts w:ascii="华文细黑" w:eastAsia="华文细黑" w:hAnsi="华文细黑"/>
          <w:sz w:val="28"/>
          <w:szCs w:val="28"/>
        </w:rPr>
        <w:t>）</w:t>
      </w:r>
      <w:r>
        <w:rPr>
          <w:rFonts w:ascii="华文细黑" w:eastAsia="华文细黑" w:hAnsi="华文细黑" w:hint="eastAsia"/>
          <w:sz w:val="28"/>
          <w:szCs w:val="28"/>
        </w:rPr>
        <w:t>，无论是对思想者的可能的伤害的任何顾虑，还是对被思想者的可能的伤害的任何顾虑，都必须在所不计。在这一尼采无论是在音乐上还是在个人关系上都越来越疏远瓦格纳的阶段里，学者的地位超过了艺术家，后者的可疑的此在（</w:t>
      </w:r>
      <w:r>
        <w:rPr>
          <w:rFonts w:ascii="华文细黑" w:eastAsia="华文细黑" w:hAnsi="华文细黑" w:hint="eastAsia"/>
          <w:sz w:val="28"/>
          <w:szCs w:val="28"/>
        </w:rPr>
        <w:t>Dasein</w:t>
      </w:r>
      <w:r>
        <w:rPr>
          <w:rFonts w:ascii="华文细黑" w:eastAsia="华文细黑" w:hAnsi="华文细黑"/>
          <w:sz w:val="28"/>
          <w:szCs w:val="28"/>
        </w:rPr>
        <w:t>）</w:t>
      </w:r>
      <w:r>
        <w:rPr>
          <w:rFonts w:ascii="华文细黑" w:eastAsia="华文细黑" w:hAnsi="华文细黑" w:hint="eastAsia"/>
          <w:sz w:val="28"/>
          <w:szCs w:val="28"/>
        </w:rPr>
        <w:t>唤起了不信任和心理学的尖锐批评。按照《人性的，太人性的》中的说法，在引导我们从宗教到一种“真正自由的哲</w:t>
      </w:r>
      <w:r>
        <w:rPr>
          <w:rFonts w:ascii="华文细黑" w:eastAsia="华文细黑" w:hAnsi="华文细黑" w:hint="eastAsia"/>
          <w:sz w:val="28"/>
          <w:szCs w:val="28"/>
        </w:rPr>
        <w:t>学科学”的过程中，艺术只有一种中间功能。（</w:t>
      </w:r>
      <w:r>
        <w:rPr>
          <w:rFonts w:ascii="华文细黑" w:eastAsia="华文细黑" w:hAnsi="华文细黑" w:hint="eastAsia"/>
          <w:sz w:val="28"/>
          <w:szCs w:val="28"/>
        </w:rPr>
        <w:t>P</w:t>
      </w:r>
      <w:r>
        <w:rPr>
          <w:rFonts w:ascii="华文细黑" w:eastAsia="华文细黑" w:hAnsi="华文细黑" w:hint="eastAsia"/>
          <w:sz w:val="28"/>
          <w:szCs w:val="28"/>
        </w:rPr>
        <w:t>ü</w:t>
      </w:r>
      <w:r>
        <w:rPr>
          <w:rFonts w:ascii="华文细黑" w:eastAsia="华文细黑" w:hAnsi="华文细黑" w:hint="eastAsia"/>
          <w:sz w:val="28"/>
          <w:szCs w:val="28"/>
        </w:rPr>
        <w:t>tz</w:t>
      </w:r>
      <w:r>
        <w:rPr>
          <w:rFonts w:ascii="华文细黑" w:eastAsia="华文细黑" w:hAnsi="华文细黑" w:hint="eastAsia"/>
          <w:sz w:val="28"/>
          <w:szCs w:val="28"/>
          <w:lang w:val="de-DE"/>
        </w:rPr>
        <w:t>版</w:t>
      </w:r>
      <w:r>
        <w:rPr>
          <w:rFonts w:ascii="华文细黑" w:eastAsia="华文细黑" w:hAnsi="华文细黑" w:hint="eastAsia"/>
          <w:sz w:val="28"/>
          <w:szCs w:val="28"/>
        </w:rPr>
        <w:t xml:space="preserve"> 7596</w:t>
      </w:r>
      <w:r>
        <w:rPr>
          <w:rFonts w:ascii="华文细黑" w:eastAsia="华文细黑" w:hAnsi="华文细黑" w:hint="eastAsia"/>
          <w:sz w:val="28"/>
          <w:szCs w:val="28"/>
        </w:rPr>
        <w:t>，页</w:t>
      </w:r>
      <w:r>
        <w:rPr>
          <w:rFonts w:ascii="华文细黑" w:eastAsia="华文细黑" w:hAnsi="华文细黑" w:hint="eastAsia"/>
          <w:sz w:val="28"/>
          <w:szCs w:val="28"/>
        </w:rPr>
        <w:t>37</w:t>
      </w:r>
      <w:r>
        <w:rPr>
          <w:rFonts w:ascii="华文细黑" w:eastAsia="华文细黑" w:hAnsi="华文细黑" w:hint="eastAsia"/>
          <w:sz w:val="28"/>
          <w:szCs w:val="28"/>
        </w:rPr>
        <w:t>）在另外一个地方我们甚至读到：“科学人是艺术人的进一步发展。”（同上，页</w:t>
      </w:r>
      <w:r>
        <w:rPr>
          <w:rFonts w:ascii="华文细黑" w:eastAsia="华文细黑" w:hAnsi="华文细黑" w:hint="eastAsia"/>
          <w:sz w:val="28"/>
          <w:szCs w:val="28"/>
        </w:rPr>
        <w:t>147</w:t>
      </w:r>
      <w:r>
        <w:rPr>
          <w:rFonts w:ascii="华文细黑" w:eastAsia="华文细黑" w:hAnsi="华文细黑" w:hint="eastAsia"/>
          <w:sz w:val="28"/>
          <w:szCs w:val="28"/>
        </w:rPr>
        <w:t>）然而，在以《查拉图斯特拉》为开始的第三阶段，尼采试图克服一种不计任何代价的认识的真理激情。“权力意志”，“同一物的永恒复返”等等，取代了启蒙主义怀疑的立场。在查拉图斯特拉说“是”之后，开始的是价值的重估，尼采的伟大的形而上学。艺术被恢复名誉，并作为肯定性的，甚至是唯一激发性的生命力量而获得了一个独一无二的地位。</w:t>
      </w:r>
    </w:p>
    <w:p w:rsidR="00000000" w:rsidRDefault="00EF3B58">
      <w:pPr>
        <w:tabs>
          <w:tab w:val="left" w:pos="6645"/>
        </w:tabs>
        <w:ind w:firstLineChars="200" w:firstLine="560"/>
        <w:jc w:val="left"/>
        <w:rPr>
          <w:rFonts w:ascii="华文细黑" w:eastAsia="华文细黑" w:hAnsi="华文细黑" w:hint="eastAsia"/>
          <w:sz w:val="28"/>
          <w:szCs w:val="28"/>
        </w:rPr>
      </w:pPr>
      <w:r>
        <w:rPr>
          <w:rFonts w:ascii="华文细黑" w:eastAsia="华文细黑" w:hAnsi="华文细黑" w:hint="eastAsia"/>
          <w:sz w:val="28"/>
          <w:szCs w:val="28"/>
        </w:rPr>
        <w:t>如上勾勒的发展阶段，精确的观察很难清楚加以划定，</w:t>
      </w:r>
      <w:r>
        <w:rPr>
          <w:rFonts w:ascii="华文细黑" w:eastAsia="华文细黑" w:hAnsi="华文细黑" w:hint="eastAsia"/>
          <w:sz w:val="28"/>
          <w:szCs w:val="28"/>
        </w:rPr>
        <w:t>甚至会互相矛盾地加以描述；但是，在查拉图斯特拉的讲话中，这些发展阶段却在寓言的外衣下出现，寓言一开头就这样说：“我要对你们说精神的三种变形：精神如果变成骆驼，骆驼如何变成狮子，狮子如何变成孩子。”（</w:t>
      </w:r>
      <w:r>
        <w:rPr>
          <w:rFonts w:ascii="华文细黑" w:eastAsia="华文细黑" w:hAnsi="华文细黑" w:hint="eastAsia"/>
          <w:sz w:val="28"/>
          <w:szCs w:val="28"/>
        </w:rPr>
        <w:t xml:space="preserve"> P</w:t>
      </w:r>
      <w:r>
        <w:rPr>
          <w:rFonts w:ascii="华文细黑" w:eastAsia="华文细黑" w:hAnsi="华文细黑" w:hint="eastAsia"/>
          <w:sz w:val="28"/>
          <w:szCs w:val="28"/>
        </w:rPr>
        <w:t>ü</w:t>
      </w:r>
      <w:r>
        <w:rPr>
          <w:rFonts w:ascii="华文细黑" w:eastAsia="华文细黑" w:hAnsi="华文细黑" w:hint="eastAsia"/>
          <w:sz w:val="28"/>
          <w:szCs w:val="28"/>
        </w:rPr>
        <w:t>tz</w:t>
      </w:r>
      <w:r>
        <w:rPr>
          <w:rFonts w:ascii="华文细黑" w:eastAsia="华文细黑" w:hAnsi="华文细黑" w:hint="eastAsia"/>
          <w:sz w:val="28"/>
          <w:szCs w:val="28"/>
          <w:lang w:val="de-DE"/>
        </w:rPr>
        <w:t>版</w:t>
      </w:r>
      <w:r>
        <w:rPr>
          <w:rFonts w:ascii="华文细黑" w:eastAsia="华文细黑" w:hAnsi="华文细黑" w:hint="eastAsia"/>
          <w:sz w:val="28"/>
          <w:szCs w:val="28"/>
        </w:rPr>
        <w:t xml:space="preserve"> 7526</w:t>
      </w:r>
      <w:r>
        <w:rPr>
          <w:rFonts w:ascii="华文细黑" w:eastAsia="华文细黑" w:hAnsi="华文细黑" w:hint="eastAsia"/>
          <w:sz w:val="28"/>
          <w:szCs w:val="28"/>
        </w:rPr>
        <w:t>，页</w:t>
      </w:r>
      <w:r>
        <w:rPr>
          <w:rFonts w:ascii="华文细黑" w:eastAsia="华文细黑" w:hAnsi="华文细黑" w:hint="eastAsia"/>
          <w:sz w:val="28"/>
          <w:szCs w:val="28"/>
        </w:rPr>
        <w:t>22</w:t>
      </w:r>
      <w:r>
        <w:rPr>
          <w:rFonts w:ascii="华文细黑" w:eastAsia="华文细黑" w:hAnsi="华文细黑" w:hint="eastAsia"/>
          <w:sz w:val="28"/>
          <w:szCs w:val="28"/>
        </w:rPr>
        <w:t>）因此，骆驼是传统的耐心的负载者，所有文化成就的保存者，文化的财富被精心地保护和传承。接着骆驼驮着宝贵的重物进入沙漠，在那里变成了掠夺性的狮子，它颠覆了古老的戒律和价值。《朝霞》以其对于被认为确实的道德原则领域的卤莽闯入而扮演了类似的角色。查拉图斯特拉说明了每一变形阶段的成绩：“创造</w:t>
      </w:r>
      <w:r>
        <w:rPr>
          <w:rFonts w:ascii="华文细黑" w:eastAsia="华文细黑" w:hAnsi="华文细黑" w:hint="eastAsia"/>
          <w:sz w:val="28"/>
          <w:szCs w:val="28"/>
        </w:rPr>
        <w:t>新价值——狮子尚无这种能力：但使新的创造成为可能的自由的创造——这是狮子的力量所能的。”（同上，页</w:t>
      </w:r>
      <w:r>
        <w:rPr>
          <w:rFonts w:ascii="华文细黑" w:eastAsia="华文细黑" w:hAnsi="华文细黑" w:hint="eastAsia"/>
          <w:sz w:val="28"/>
          <w:szCs w:val="28"/>
        </w:rPr>
        <w:t>23</w:t>
      </w:r>
      <w:r>
        <w:rPr>
          <w:rFonts w:ascii="华文细黑" w:eastAsia="华文细黑" w:hAnsi="华文细黑" w:hint="eastAsia"/>
          <w:sz w:val="28"/>
          <w:szCs w:val="28"/>
        </w:rPr>
        <w:t>）。分析和毁坏是中间阶段的唯一财富，而它们通过其否定帮助为新的可能性准备了基础，这种可能性本身属于第三阶段的孩子。</w:t>
      </w:r>
    </w:p>
    <w:p w:rsidR="00000000" w:rsidRDefault="00EF3B58">
      <w:pPr>
        <w:pStyle w:val="2"/>
        <w:jc w:val="center"/>
        <w:rPr>
          <w:rFonts w:ascii="华文细黑" w:eastAsia="华文细黑" w:hAnsi="华文细黑" w:hint="eastAsia"/>
          <w:sz w:val="28"/>
          <w:szCs w:val="28"/>
        </w:rPr>
      </w:pPr>
      <w:r>
        <w:rPr>
          <w:rFonts w:ascii="华文细黑" w:eastAsia="华文细黑" w:hAnsi="华文细黑" w:hint="eastAsia"/>
          <w:sz w:val="28"/>
          <w:szCs w:val="28"/>
        </w:rPr>
        <w:t>激进的启蒙</w:t>
      </w:r>
    </w:p>
    <w:p w:rsidR="00000000" w:rsidRDefault="00EF3B58">
      <w:pPr>
        <w:tabs>
          <w:tab w:val="left" w:pos="6645"/>
        </w:tabs>
        <w:ind w:firstLineChars="200" w:firstLine="560"/>
        <w:jc w:val="left"/>
        <w:rPr>
          <w:rFonts w:ascii="华文细黑" w:eastAsia="华文细黑" w:hAnsi="华文细黑" w:hint="eastAsia"/>
          <w:sz w:val="28"/>
          <w:szCs w:val="28"/>
        </w:rPr>
      </w:pPr>
      <w:r>
        <w:rPr>
          <w:rFonts w:ascii="华文细黑" w:eastAsia="华文细黑" w:hAnsi="华文细黑" w:hint="eastAsia"/>
          <w:sz w:val="28"/>
          <w:szCs w:val="28"/>
        </w:rPr>
        <w:t>掠夺性动物阶段的激进否定性是否与《朝霞》对启蒙的突出信仰相矛盾？狮子岂不是会撕碎每一个猎物，或者不会放过某种骆驼负载的东西，比如说</w:t>
      </w:r>
      <w:r>
        <w:rPr>
          <w:rFonts w:ascii="华文细黑" w:eastAsia="华文细黑" w:hAnsi="华文细黑" w:hint="eastAsia"/>
          <w:sz w:val="28"/>
          <w:szCs w:val="28"/>
        </w:rPr>
        <w:t>18</w:t>
      </w:r>
      <w:r>
        <w:rPr>
          <w:rFonts w:ascii="华文细黑" w:eastAsia="华文细黑" w:hAnsi="华文细黑" w:hint="eastAsia"/>
          <w:sz w:val="28"/>
          <w:szCs w:val="28"/>
        </w:rPr>
        <w:t>世纪的传统价值想象吗？由于尼采著作中存在的矛盾，原则上没有充分的理由免除这种可能性，以促成某种令人安慰的思想连贯性，相反，我们看到，对理性的辩护和对</w:t>
      </w:r>
      <w:r>
        <w:rPr>
          <w:rFonts w:ascii="华文细黑" w:eastAsia="华文细黑" w:hAnsi="华文细黑" w:hint="eastAsia"/>
          <w:sz w:val="28"/>
          <w:szCs w:val="28"/>
        </w:rPr>
        <w:t>疯狂的赞美相互交织。然而，如果不是使互相矛盾事物（</w:t>
      </w:r>
      <w:r>
        <w:rPr>
          <w:rFonts w:ascii="华文细黑" w:eastAsia="华文细黑" w:hAnsi="华文细黑" w:hint="eastAsia"/>
          <w:sz w:val="28"/>
          <w:szCs w:val="28"/>
        </w:rPr>
        <w:t>Sich-Widersprechenden</w:t>
      </w:r>
      <w:r>
        <w:rPr>
          <w:rFonts w:ascii="华文细黑" w:eastAsia="华文细黑" w:hAnsi="华文细黑"/>
          <w:sz w:val="28"/>
          <w:szCs w:val="28"/>
        </w:rPr>
        <w:t>）</w:t>
      </w:r>
      <w:r>
        <w:rPr>
          <w:rFonts w:ascii="华文细黑" w:eastAsia="华文细黑" w:hAnsi="华文细黑" w:hint="eastAsia"/>
          <w:sz w:val="28"/>
          <w:szCs w:val="28"/>
        </w:rPr>
        <w:t>之间的张力至少成为隐约地可以被认识的话，完全接受矛盾面临着被误解为承认思想可以随意中断的危险。一方面，在尼采的著作中，我们到处都遇到了启蒙的主题和倾向，如神正论问题（参节</w:t>
      </w:r>
      <w:r>
        <w:rPr>
          <w:rFonts w:ascii="华文细黑" w:eastAsia="华文细黑" w:hAnsi="华文细黑" w:hint="eastAsia"/>
          <w:sz w:val="28"/>
          <w:szCs w:val="28"/>
        </w:rPr>
        <w:t>91</w:t>
      </w:r>
      <w:r>
        <w:rPr>
          <w:rFonts w:ascii="华文细黑" w:eastAsia="华文细黑" w:hAnsi="华文细黑" w:hint="eastAsia"/>
          <w:sz w:val="28"/>
          <w:szCs w:val="28"/>
        </w:rPr>
        <w:t>），每一信仰都要在理性法庭前引证自己的假设，同样还有所有自由的精神（</w:t>
      </w:r>
      <w:r>
        <w:rPr>
          <w:rFonts w:ascii="华文细黑" w:eastAsia="华文细黑" w:hAnsi="华文细黑" w:hint="eastAsia"/>
          <w:sz w:val="28"/>
          <w:szCs w:val="28"/>
        </w:rPr>
        <w:t>aller freien Geister</w:t>
      </w:r>
      <w:r>
        <w:rPr>
          <w:rFonts w:ascii="华文细黑" w:eastAsia="华文细黑" w:hAnsi="华文细黑"/>
          <w:sz w:val="28"/>
          <w:szCs w:val="28"/>
        </w:rPr>
        <w:t>）</w:t>
      </w:r>
      <w:r>
        <w:rPr>
          <w:rFonts w:ascii="华文细黑" w:eastAsia="华文细黑" w:hAnsi="华文细黑" w:hint="eastAsia"/>
          <w:sz w:val="28"/>
          <w:szCs w:val="28"/>
        </w:rPr>
        <w:t>——确实，如果人们</w:t>
      </w:r>
      <w:r>
        <w:rPr>
          <w:rFonts w:ascii="华文细黑" w:eastAsia="华文细黑" w:hAnsi="华文细黑" w:hint="eastAsia"/>
          <w:sz w:val="28"/>
          <w:szCs w:val="28"/>
          <w:lang w:val="de-DE"/>
        </w:rPr>
        <w:t>按照字义理解对</w:t>
      </w:r>
      <w:r>
        <w:rPr>
          <w:rFonts w:ascii="华文细黑" w:eastAsia="华文细黑" w:hAnsi="华文细黑" w:hint="eastAsia"/>
          <w:sz w:val="28"/>
          <w:szCs w:val="28"/>
        </w:rPr>
        <w:t>无信仰（</w:t>
      </w:r>
      <w:r>
        <w:rPr>
          <w:rFonts w:ascii="华文细黑" w:eastAsia="华文细黑" w:hAnsi="华文细黑" w:hint="eastAsia"/>
          <w:sz w:val="28"/>
          <w:szCs w:val="28"/>
        </w:rPr>
        <w:t>Ungl</w:t>
      </w:r>
      <w:r>
        <w:rPr>
          <w:rFonts w:ascii="华文细黑" w:eastAsia="华文细黑" w:hAnsi="华文细黑"/>
          <w:sz w:val="28"/>
          <w:szCs w:val="28"/>
          <w:lang w:val="de-DE"/>
        </w:rPr>
        <w:t>äubigkeit</w:t>
      </w:r>
      <w:r>
        <w:rPr>
          <w:rFonts w:ascii="华文细黑" w:eastAsia="华文细黑" w:hAnsi="华文细黑"/>
          <w:sz w:val="28"/>
          <w:szCs w:val="28"/>
          <w:lang w:val="de-DE"/>
        </w:rPr>
        <w:t>）</w:t>
      </w:r>
      <w:r>
        <w:rPr>
          <w:rFonts w:ascii="华文细黑" w:eastAsia="华文细黑" w:hAnsi="华文细黑" w:hint="eastAsia"/>
          <w:sz w:val="28"/>
          <w:szCs w:val="28"/>
        </w:rPr>
        <w:t>的呼唤（节</w:t>
      </w:r>
      <w:r>
        <w:rPr>
          <w:rFonts w:ascii="华文细黑" w:eastAsia="华文细黑" w:hAnsi="华文细黑" w:hint="eastAsia"/>
          <w:sz w:val="28"/>
          <w:szCs w:val="28"/>
        </w:rPr>
        <w:t>96</w:t>
      </w:r>
      <w:r>
        <w:rPr>
          <w:rFonts w:ascii="华文细黑" w:eastAsia="华文细黑" w:hAnsi="华文细黑" w:hint="eastAsia"/>
          <w:sz w:val="28"/>
          <w:szCs w:val="28"/>
        </w:rPr>
        <w:t>）的话，所有自由精神</w:t>
      </w:r>
      <w:r>
        <w:rPr>
          <w:rFonts w:ascii="华文细黑" w:eastAsia="华文细黑" w:hAnsi="华文细黑" w:hint="eastAsia"/>
          <w:sz w:val="28"/>
          <w:szCs w:val="28"/>
        </w:rPr>
        <w:t>(aller Freigeist</w:t>
      </w:r>
      <w:r>
        <w:rPr>
          <w:rFonts w:ascii="华文细黑" w:eastAsia="华文细黑" w:hAnsi="华文细黑" w:hint="eastAsia"/>
          <w:sz w:val="28"/>
          <w:szCs w:val="28"/>
        </w:rPr>
        <w:t>er)</w:t>
      </w:r>
      <w:r>
        <w:rPr>
          <w:rFonts w:ascii="华文细黑" w:eastAsia="华文细黑" w:hAnsi="华文细黑" w:hint="eastAsia"/>
          <w:sz w:val="28"/>
          <w:szCs w:val="28"/>
        </w:rPr>
        <w:t>——的宇宙政治共属意识（</w:t>
      </w:r>
      <w:r>
        <w:rPr>
          <w:rFonts w:ascii="华文细黑" w:eastAsia="华文细黑" w:hAnsi="华文细黑" w:hint="eastAsia"/>
          <w:sz w:val="28"/>
          <w:szCs w:val="28"/>
        </w:rPr>
        <w:t>kosmopolitischen Zusammengeh</w:t>
      </w:r>
      <w:r>
        <w:rPr>
          <w:rFonts w:ascii="华文细黑" w:eastAsia="华文细黑" w:hAnsi="华文细黑"/>
          <w:sz w:val="28"/>
          <w:szCs w:val="28"/>
          <w:lang w:val="de-DE"/>
        </w:rPr>
        <w:t>örigkeitsbewußtsein</w:t>
      </w:r>
      <w:r>
        <w:rPr>
          <w:rFonts w:ascii="华文细黑" w:eastAsia="华文细黑" w:hAnsi="华文细黑"/>
          <w:sz w:val="28"/>
          <w:szCs w:val="28"/>
          <w:lang w:val="de-DE"/>
        </w:rPr>
        <w:t>）</w:t>
      </w:r>
      <w:r>
        <w:rPr>
          <w:rFonts w:ascii="华文细黑" w:eastAsia="华文细黑" w:hAnsi="华文细黑" w:hint="eastAsia"/>
          <w:sz w:val="28"/>
          <w:szCs w:val="28"/>
        </w:rPr>
        <w:t>。关于尼采的</w:t>
      </w:r>
      <w:r>
        <w:rPr>
          <w:rFonts w:ascii="华文细黑" w:eastAsia="华文细黑" w:hAnsi="华文细黑" w:hint="eastAsia"/>
          <w:sz w:val="28"/>
          <w:szCs w:val="28"/>
          <w:lang w:val="de-DE"/>
        </w:rPr>
        <w:t>阅读知识，我们</w:t>
      </w:r>
      <w:r>
        <w:rPr>
          <w:rFonts w:ascii="华文细黑" w:eastAsia="华文细黑" w:hAnsi="华文细黑" w:hint="eastAsia"/>
          <w:sz w:val="28"/>
          <w:szCs w:val="28"/>
        </w:rPr>
        <w:t>一再看到，他感谢法国启蒙思想家，也感谢精神亲近的宗教思想家帕斯卡。尽管完全了解疯狂之改变世界的伟大作用，他却不信任迷醉（</w:t>
      </w:r>
      <w:r>
        <w:rPr>
          <w:rFonts w:ascii="华文细黑" w:eastAsia="华文细黑" w:hAnsi="华文细黑" w:hint="eastAsia"/>
          <w:sz w:val="28"/>
          <w:szCs w:val="28"/>
        </w:rPr>
        <w:t>Rauschhaften</w:t>
      </w:r>
      <w:r>
        <w:rPr>
          <w:rFonts w:ascii="华文细黑" w:eastAsia="华文细黑" w:hAnsi="华文细黑"/>
          <w:sz w:val="28"/>
          <w:szCs w:val="28"/>
        </w:rPr>
        <w:t>）</w:t>
      </w:r>
      <w:r>
        <w:rPr>
          <w:rFonts w:ascii="华文细黑" w:eastAsia="华文细黑" w:hAnsi="华文细黑" w:hint="eastAsia"/>
          <w:sz w:val="28"/>
          <w:szCs w:val="28"/>
        </w:rPr>
        <w:t>（参节</w:t>
      </w:r>
      <w:r>
        <w:rPr>
          <w:rFonts w:ascii="华文细黑" w:eastAsia="华文细黑" w:hAnsi="华文细黑" w:hint="eastAsia"/>
          <w:sz w:val="28"/>
          <w:szCs w:val="28"/>
        </w:rPr>
        <w:t>50</w:t>
      </w:r>
      <w:r>
        <w:rPr>
          <w:rFonts w:ascii="华文细黑" w:eastAsia="华文细黑" w:hAnsi="华文细黑" w:hint="eastAsia"/>
          <w:sz w:val="28"/>
          <w:szCs w:val="28"/>
        </w:rPr>
        <w:t>），甚至让“理智的程度”决定天才的力量（页</w:t>
      </w:r>
      <w:r>
        <w:rPr>
          <w:rFonts w:ascii="华文细黑" w:eastAsia="华文细黑" w:hAnsi="华文细黑" w:hint="eastAsia"/>
          <w:sz w:val="28"/>
          <w:szCs w:val="28"/>
        </w:rPr>
        <w:t>291</w:t>
      </w:r>
      <w:r>
        <w:rPr>
          <w:rFonts w:ascii="华文细黑" w:eastAsia="华文细黑" w:hAnsi="华文细黑" w:hint="eastAsia"/>
          <w:sz w:val="28"/>
          <w:szCs w:val="28"/>
        </w:rPr>
        <w:t>）。这种理智及其知识基础，经验，被提高为“我们心中的神灵”（页</w:t>
      </w:r>
      <w:r>
        <w:rPr>
          <w:rFonts w:ascii="华文细黑" w:eastAsia="华文细黑" w:hAnsi="华文细黑" w:hint="eastAsia"/>
          <w:sz w:val="28"/>
          <w:szCs w:val="28"/>
        </w:rPr>
        <w:t>36</w:t>
      </w:r>
      <w:r>
        <w:rPr>
          <w:rFonts w:ascii="华文细黑" w:eastAsia="华文细黑" w:hAnsi="华文细黑" w:hint="eastAsia"/>
          <w:sz w:val="28"/>
          <w:szCs w:val="28"/>
        </w:rPr>
        <w:t>），而认识的激情（“认识的唐璜”，页</w:t>
      </w:r>
      <w:r>
        <w:rPr>
          <w:rFonts w:ascii="华文细黑" w:eastAsia="华文细黑" w:hAnsi="华文细黑" w:hint="eastAsia"/>
          <w:sz w:val="28"/>
          <w:szCs w:val="28"/>
        </w:rPr>
        <w:t>210</w:t>
      </w:r>
      <w:r>
        <w:rPr>
          <w:rFonts w:ascii="华文细黑" w:eastAsia="华文细黑" w:hAnsi="华文细黑" w:hint="eastAsia"/>
          <w:sz w:val="28"/>
          <w:szCs w:val="28"/>
        </w:rPr>
        <w:t>）仿佛是在宇宙的范围内膨胀，有一天甚至可以希望会</w:t>
      </w:r>
      <w:r>
        <w:rPr>
          <w:rFonts w:ascii="华文细黑" w:eastAsia="华文细黑" w:hAnsi="华文细黑" w:hint="eastAsia"/>
          <w:sz w:val="28"/>
          <w:szCs w:val="28"/>
        </w:rPr>
        <w:t>和另外星球上的居民建立联系，共同追求真理。因此，《朝霞》在所有怀疑之后和之外还包含有一个出发和新开始的时刻，启蒙运动对于认识之未来的确信的时刻。并非偶然的是，“朝霞”和“启蒙”都有用光来比喻清明起来（</w:t>
      </w:r>
      <w:r>
        <w:rPr>
          <w:rFonts w:ascii="华文细黑" w:eastAsia="华文细黑" w:hAnsi="华文细黑" w:hint="eastAsia"/>
          <w:sz w:val="28"/>
          <w:szCs w:val="28"/>
        </w:rPr>
        <w:t>Heller-Werden</w:t>
      </w:r>
      <w:r>
        <w:rPr>
          <w:rFonts w:ascii="华文细黑" w:eastAsia="华文细黑" w:hAnsi="华文细黑"/>
          <w:sz w:val="28"/>
          <w:szCs w:val="28"/>
        </w:rPr>
        <w:t>）</w:t>
      </w:r>
      <w:r>
        <w:rPr>
          <w:rFonts w:ascii="华文细黑" w:eastAsia="华文细黑" w:hAnsi="华文细黑" w:hint="eastAsia"/>
          <w:sz w:val="28"/>
          <w:szCs w:val="28"/>
        </w:rPr>
        <w:t>之开端和使命的涵义。此外，如果我们回想尼采对流传下来的但未经过检验的价值的不断攻击，对通过权威而固定和通过个人自己的愚昧而得到保护的偏见的不断攻击，我们就会看到康德关于勇敢的著名要求在提醒我们，或者甚至更远地返回到德国启蒙之“父”托马秀斯（</w:t>
      </w:r>
      <w:r>
        <w:rPr>
          <w:rFonts w:ascii="华文细黑" w:eastAsia="华文细黑" w:hAnsi="华文细黑" w:hint="eastAsia"/>
          <w:sz w:val="28"/>
          <w:szCs w:val="28"/>
        </w:rPr>
        <w:t>Thomasius</w:t>
      </w:r>
      <w:r>
        <w:rPr>
          <w:rFonts w:ascii="华文细黑" w:eastAsia="华文细黑" w:hAnsi="华文细黑" w:hint="eastAsia"/>
          <w:sz w:val="28"/>
          <w:szCs w:val="28"/>
        </w:rPr>
        <w:t>）的作品：《</w:t>
      </w:r>
      <w:r>
        <w:rPr>
          <w:rFonts w:ascii="华文细黑" w:eastAsia="华文细黑" w:hAnsi="华文细黑" w:hint="eastAsia"/>
          <w:sz w:val="28"/>
          <w:szCs w:val="28"/>
        </w:rPr>
        <w:t>De prae</w:t>
      </w:r>
      <w:r>
        <w:rPr>
          <w:rFonts w:ascii="华文细黑" w:eastAsia="华文细黑" w:hAnsi="华文细黑" w:hint="eastAsia"/>
          <w:sz w:val="28"/>
          <w:szCs w:val="28"/>
        </w:rPr>
        <w:t xml:space="preserve">judiciis </w:t>
      </w:r>
      <w:r>
        <w:rPr>
          <w:rFonts w:ascii="华文细黑" w:eastAsia="华文细黑" w:hAnsi="华文细黑" w:hint="eastAsia"/>
          <w:sz w:val="28"/>
          <w:szCs w:val="28"/>
        </w:rPr>
        <w:t>或论偏见》（</w:t>
      </w:r>
      <w:r>
        <w:rPr>
          <w:rFonts w:ascii="华文细黑" w:eastAsia="华文细黑" w:hAnsi="华文细黑" w:hint="eastAsia"/>
          <w:sz w:val="28"/>
          <w:szCs w:val="28"/>
        </w:rPr>
        <w:t>1689</w:t>
      </w:r>
      <w:r>
        <w:rPr>
          <w:rFonts w:ascii="华文细黑" w:eastAsia="华文细黑" w:hAnsi="华文细黑" w:hint="eastAsia"/>
          <w:sz w:val="28"/>
          <w:szCs w:val="28"/>
        </w:rPr>
        <w:t>）。康德在约一个世纪之后作为启蒙运动的纲领所提出的，托马修斯已经在实质上先行认识到了，他探讨了偏见的两个主要来源，即害人的权威和让人误入歧途的无耐心的懒散。他已经认识到，固定的教条和不受控制的情感，乃是通向独立的认识行为道路上最艰巨的障碍。</w:t>
      </w:r>
    </w:p>
    <w:p w:rsidR="00000000" w:rsidRDefault="00EF3B58">
      <w:pPr>
        <w:tabs>
          <w:tab w:val="left" w:pos="6645"/>
        </w:tabs>
        <w:ind w:firstLineChars="200" w:firstLine="560"/>
        <w:jc w:val="left"/>
        <w:rPr>
          <w:rFonts w:ascii="华文细黑" w:eastAsia="华文细黑" w:hAnsi="华文细黑" w:hint="eastAsia"/>
          <w:sz w:val="28"/>
          <w:szCs w:val="28"/>
        </w:rPr>
      </w:pPr>
      <w:r>
        <w:rPr>
          <w:rFonts w:ascii="华文细黑" w:eastAsia="华文细黑" w:hAnsi="华文细黑" w:hint="eastAsia"/>
          <w:sz w:val="28"/>
          <w:szCs w:val="28"/>
        </w:rPr>
        <w:t>因此，一方面，我们在《朝霞》中遇到了一大堆启蒙运动的名称、概念和价值观念，另一方面，骆驼却又必须使自己变成狮子，而在狮子的掠夺性动物的欲望前，没有什么东西，包括</w:t>
      </w:r>
      <w:r>
        <w:rPr>
          <w:rFonts w:ascii="华文细黑" w:eastAsia="华文细黑" w:hAnsi="华文细黑" w:hint="eastAsia"/>
          <w:sz w:val="28"/>
          <w:szCs w:val="28"/>
        </w:rPr>
        <w:t>18</w:t>
      </w:r>
      <w:r>
        <w:rPr>
          <w:rFonts w:ascii="华文细黑" w:eastAsia="华文细黑" w:hAnsi="华文细黑" w:hint="eastAsia"/>
          <w:sz w:val="28"/>
          <w:szCs w:val="28"/>
        </w:rPr>
        <w:t>世纪的原则，可以是安全的。然而，谁如果听从尼采后来撰写的前言（</w:t>
      </w:r>
      <w:r>
        <w:rPr>
          <w:rFonts w:ascii="华文细黑" w:eastAsia="华文细黑" w:hAnsi="华文细黑" w:hint="eastAsia"/>
          <w:sz w:val="28"/>
          <w:szCs w:val="28"/>
        </w:rPr>
        <w:t>188</w:t>
      </w:r>
      <w:r>
        <w:rPr>
          <w:rFonts w:ascii="华文细黑" w:eastAsia="华文细黑" w:hAnsi="华文细黑" w:hint="eastAsia"/>
          <w:sz w:val="28"/>
          <w:szCs w:val="28"/>
        </w:rPr>
        <w:t>6</w:t>
      </w:r>
      <w:r>
        <w:rPr>
          <w:rFonts w:ascii="华文细黑" w:eastAsia="华文细黑" w:hAnsi="华文细黑" w:hint="eastAsia"/>
          <w:sz w:val="28"/>
          <w:szCs w:val="28"/>
        </w:rPr>
        <w:t>）的第五节的要求，练习作为优秀语文学家标志的“慢读”，谁就不会错过那“敞开的大门”（页</w:t>
      </w:r>
      <w:r>
        <w:rPr>
          <w:rFonts w:ascii="华文细黑" w:eastAsia="华文细黑" w:hAnsi="华文细黑" w:hint="eastAsia"/>
          <w:sz w:val="28"/>
          <w:szCs w:val="28"/>
        </w:rPr>
        <w:t>13</w:t>
      </w:r>
      <w:r>
        <w:rPr>
          <w:rFonts w:ascii="华文细黑" w:eastAsia="华文细黑" w:hAnsi="华文细黑" w:hint="eastAsia"/>
          <w:sz w:val="28"/>
          <w:szCs w:val="28"/>
        </w:rPr>
        <w:t>），通过这一大门，过去的启蒙运动的思想悄悄地变成了自由民，从模糊的居民集体中，从自然和理性、思想和行动的和谐中，突出出来。在自由土地的广漠中，在狮子的荒漠中，他们开始打猎，因此并没有简单地继续启蒙运动；他们从启蒙运动获得了推动，但却没有亦步亦趋的跟在启蒙运动的后面。他们常常迂回曲折地前进，或者走上难以通行的小路，因此甚至追踪理性宗教（</w:t>
      </w:r>
      <w:r>
        <w:rPr>
          <w:rFonts w:ascii="华文细黑" w:eastAsia="华文细黑" w:hAnsi="华文细黑" w:hint="eastAsia"/>
          <w:sz w:val="28"/>
          <w:szCs w:val="28"/>
        </w:rPr>
        <w:t>Vernunftreligion</w:t>
      </w:r>
      <w:r>
        <w:rPr>
          <w:rFonts w:ascii="华文细黑" w:eastAsia="华文细黑" w:hAnsi="华文细黑"/>
          <w:sz w:val="28"/>
          <w:szCs w:val="28"/>
        </w:rPr>
        <w:t>）</w:t>
      </w:r>
      <w:r>
        <w:rPr>
          <w:rFonts w:ascii="华文细黑" w:eastAsia="华文细黑" w:hAnsi="华文细黑" w:hint="eastAsia"/>
          <w:sz w:val="28"/>
          <w:szCs w:val="28"/>
        </w:rPr>
        <w:t>的神灵，从后面抓住它们，指出其阴暗面和虚假。</w:t>
      </w:r>
    </w:p>
    <w:p w:rsidR="00000000" w:rsidRDefault="00EF3B58">
      <w:pPr>
        <w:tabs>
          <w:tab w:val="left" w:pos="6645"/>
        </w:tabs>
        <w:ind w:firstLineChars="200" w:firstLine="560"/>
        <w:jc w:val="left"/>
        <w:rPr>
          <w:rFonts w:hint="eastAsia"/>
          <w:sz w:val="28"/>
          <w:szCs w:val="28"/>
          <w:lang w:val="el-GR"/>
        </w:rPr>
      </w:pPr>
      <w:r>
        <w:rPr>
          <w:rFonts w:ascii="华文细黑" w:eastAsia="华文细黑" w:hAnsi="华文细黑" w:hint="eastAsia"/>
          <w:sz w:val="28"/>
          <w:szCs w:val="28"/>
        </w:rPr>
        <w:t>《朝</w:t>
      </w:r>
      <w:r>
        <w:rPr>
          <w:rFonts w:ascii="华文细黑" w:eastAsia="华文细黑" w:hAnsi="华文细黑" w:hint="eastAsia"/>
          <w:sz w:val="28"/>
          <w:szCs w:val="28"/>
        </w:rPr>
        <w:t>霞》形式上追随自主认识的启蒙运动的假设，但同时使其上升到激进的智性的诚实的要求，对启蒙原则的内容不再有任何顾虑，而是使其重新承受了一种启蒙性的批评。因此，它攻击早已被苏格拉底所代表的启蒙的根本原则：任何认识到善好的人，也必然相应善好地行动。在此，尼采以现代的锐利的认识工具看到将思想和行动分离开的深沟。作为心灵认识者，他充分知道意志、本能和欲望的固有规律性和任性。他在心理学的敏锐认识上超过了</w:t>
      </w:r>
      <w:r>
        <w:rPr>
          <w:rFonts w:ascii="华文细黑" w:eastAsia="华文细黑" w:hAnsi="华文细黑" w:hint="eastAsia"/>
          <w:sz w:val="28"/>
          <w:szCs w:val="28"/>
        </w:rPr>
        <w:t>18</w:t>
      </w:r>
      <w:r>
        <w:rPr>
          <w:rFonts w:ascii="华文细黑" w:eastAsia="华文细黑" w:hAnsi="华文细黑" w:hint="eastAsia"/>
          <w:sz w:val="28"/>
          <w:szCs w:val="28"/>
        </w:rPr>
        <w:t>世纪启蒙者，甚至也超过了格言家利希滕贝格，并且不能看不到，不同的和变化的神经刺激如何变成了表面上看来自主的理性的“提</w:t>
      </w:r>
      <w:r>
        <w:rPr>
          <w:rFonts w:ascii="华文细黑" w:eastAsia="华文细黑" w:hAnsi="华文细黑" w:hint="eastAsia"/>
          <w:sz w:val="28"/>
          <w:szCs w:val="28"/>
        </w:rPr>
        <w:t>词者”（页</w:t>
      </w:r>
      <w:r>
        <w:rPr>
          <w:rFonts w:ascii="华文细黑" w:eastAsia="华文细黑" w:hAnsi="华文细黑" w:hint="eastAsia"/>
          <w:sz w:val="28"/>
          <w:szCs w:val="28"/>
        </w:rPr>
        <w:t>99</w:t>
      </w:r>
      <w:r>
        <w:rPr>
          <w:rFonts w:ascii="华文细黑" w:eastAsia="华文细黑" w:hAnsi="华文细黑" w:hint="eastAsia"/>
          <w:sz w:val="28"/>
          <w:szCs w:val="28"/>
        </w:rPr>
        <w:t>）。早于弗洛伊德许多，他认识到思想的心理学的甚至生理学的制约性，以及意识到梦的涵义，梦不像白天的意识那样停留在表面，而是为隐藏的意志冲动提供了发泄渠道。由此产生了对启蒙运动的自由情感（</w:t>
      </w:r>
      <w:r>
        <w:rPr>
          <w:rFonts w:ascii="华文细黑" w:eastAsia="华文细黑" w:hAnsi="华文细黑" w:hint="eastAsia"/>
          <w:sz w:val="28"/>
          <w:szCs w:val="28"/>
        </w:rPr>
        <w:t>Freiheitspathos</w:t>
      </w:r>
      <w:r>
        <w:rPr>
          <w:rFonts w:ascii="华文细黑" w:eastAsia="华文细黑" w:hAnsi="华文细黑"/>
          <w:sz w:val="28"/>
          <w:szCs w:val="28"/>
        </w:rPr>
        <w:t>）</w:t>
      </w:r>
      <w:r>
        <w:rPr>
          <w:rFonts w:ascii="华文细黑" w:eastAsia="华文细黑" w:hAnsi="华文细黑" w:hint="eastAsia"/>
          <w:sz w:val="28"/>
          <w:szCs w:val="28"/>
        </w:rPr>
        <w:t>的深刻怀疑，对迄今未受争议的关于原因和结果的规律产生深刻怀疑。因此，对一个无计可施者的不肯止息的疑问：“</w:t>
      </w:r>
      <w:r>
        <w:rPr>
          <w:rFonts w:hint="eastAsia"/>
          <w:sz w:val="28"/>
          <w:szCs w:val="28"/>
          <w:lang w:val="el-GR"/>
        </w:rPr>
        <w:t>我在</w:t>
      </w:r>
      <w:r>
        <w:rPr>
          <w:rFonts w:ascii="楷体_GB2312" w:eastAsia="楷体_GB2312" w:hint="eastAsia"/>
          <w:sz w:val="28"/>
          <w:szCs w:val="28"/>
          <w:lang w:val="el-GR"/>
        </w:rPr>
        <w:t>做</w:t>
      </w:r>
      <w:r>
        <w:rPr>
          <w:rFonts w:hint="eastAsia"/>
          <w:sz w:val="28"/>
          <w:szCs w:val="28"/>
          <w:lang w:val="el-GR"/>
        </w:rPr>
        <w:t>什么，我全然不知！我</w:t>
      </w:r>
      <w:r>
        <w:rPr>
          <w:rFonts w:ascii="楷体_GB2312" w:eastAsia="楷体_GB2312" w:hint="eastAsia"/>
          <w:sz w:val="28"/>
          <w:szCs w:val="28"/>
          <w:lang w:val="el-GR"/>
        </w:rPr>
        <w:t>该做</w:t>
      </w:r>
      <w:r>
        <w:rPr>
          <w:rFonts w:hint="eastAsia"/>
          <w:sz w:val="28"/>
          <w:szCs w:val="28"/>
          <w:lang w:val="el-GR"/>
        </w:rPr>
        <w:t>什么，我全然不知！”，尼采可以知识者（</w:t>
      </w:r>
      <w:r>
        <w:rPr>
          <w:rFonts w:hint="eastAsia"/>
          <w:sz w:val="28"/>
          <w:szCs w:val="28"/>
          <w:lang w:val="el-GR"/>
        </w:rPr>
        <w:t>Wissenden</w:t>
      </w:r>
      <w:r>
        <w:rPr>
          <w:rFonts w:hint="eastAsia"/>
          <w:sz w:val="28"/>
          <w:szCs w:val="28"/>
          <w:lang w:val="el-GR"/>
        </w:rPr>
        <w:t>）的泰然回答之：“你说对了，但无须为此担心：</w:t>
      </w:r>
      <w:r>
        <w:rPr>
          <w:rFonts w:ascii="楷体_GB2312" w:eastAsia="楷体_GB2312" w:hint="eastAsia"/>
          <w:sz w:val="28"/>
          <w:szCs w:val="28"/>
          <w:lang w:val="el-GR"/>
        </w:rPr>
        <w:t>你将被做</w:t>
      </w:r>
      <w:r>
        <w:rPr>
          <w:rFonts w:hint="eastAsia"/>
          <w:sz w:val="28"/>
          <w:szCs w:val="28"/>
          <w:lang w:val="el-GR"/>
        </w:rPr>
        <w:t>！”（页</w:t>
      </w:r>
      <w:r>
        <w:rPr>
          <w:rFonts w:hint="eastAsia"/>
          <w:sz w:val="28"/>
          <w:szCs w:val="28"/>
          <w:lang w:val="el-GR"/>
        </w:rPr>
        <w:t>101</w:t>
      </w:r>
      <w:r>
        <w:rPr>
          <w:rFonts w:hint="eastAsia"/>
          <w:sz w:val="28"/>
          <w:szCs w:val="28"/>
          <w:lang w:val="el-GR"/>
        </w:rPr>
        <w:t>）</w:t>
      </w:r>
    </w:p>
    <w:p w:rsidR="00000000" w:rsidRDefault="00EF3B58">
      <w:pPr>
        <w:tabs>
          <w:tab w:val="left" w:pos="6645"/>
        </w:tabs>
        <w:ind w:firstLineChars="200" w:firstLine="560"/>
        <w:jc w:val="left"/>
        <w:rPr>
          <w:rFonts w:ascii="华文细黑" w:eastAsia="华文细黑" w:hAnsi="华文细黑" w:hint="eastAsia"/>
          <w:sz w:val="28"/>
          <w:szCs w:val="28"/>
        </w:rPr>
      </w:pPr>
      <w:r>
        <w:rPr>
          <w:rFonts w:ascii="华文细黑" w:eastAsia="华文细黑" w:hAnsi="华文细黑" w:hint="eastAsia"/>
          <w:sz w:val="28"/>
          <w:szCs w:val="28"/>
        </w:rPr>
        <w:t>像弗洛伊德一样，尼采已</w:t>
      </w:r>
      <w:r>
        <w:rPr>
          <w:rFonts w:ascii="华文细黑" w:eastAsia="华文细黑" w:hAnsi="华文细黑" w:hint="eastAsia"/>
          <w:sz w:val="28"/>
          <w:szCs w:val="28"/>
        </w:rPr>
        <w:t>经认识到身体和心情（</w:t>
      </w:r>
      <w:r>
        <w:rPr>
          <w:rFonts w:ascii="华文细黑" w:eastAsia="华文细黑" w:hAnsi="华文细黑" w:hint="eastAsia"/>
          <w:sz w:val="28"/>
          <w:szCs w:val="28"/>
        </w:rPr>
        <w:t>Seele</w:t>
      </w:r>
      <w:r>
        <w:rPr>
          <w:rFonts w:ascii="华文细黑" w:eastAsia="华文细黑" w:hAnsi="华文细黑"/>
          <w:sz w:val="28"/>
          <w:szCs w:val="28"/>
        </w:rPr>
        <w:t>）</w:t>
      </w:r>
      <w:r>
        <w:rPr>
          <w:rFonts w:ascii="华文细黑" w:eastAsia="华文细黑" w:hAnsi="华文细黑" w:hint="eastAsia"/>
          <w:sz w:val="28"/>
          <w:szCs w:val="28"/>
        </w:rPr>
        <w:t>对理性的支配，并且和他完全一样，不是大肆赞美这种支配，而是极其诚实地认识和承认它们。对于认识的依附性和被诱导性的这种自我折磨的认识不正是启蒙的最后胜利？他不是求助于迷醉（</w:t>
      </w:r>
      <w:r>
        <w:rPr>
          <w:rFonts w:ascii="华文细黑" w:eastAsia="华文细黑" w:hAnsi="华文细黑" w:hint="eastAsia"/>
          <w:sz w:val="28"/>
          <w:szCs w:val="28"/>
        </w:rPr>
        <w:t>Rausches</w:t>
      </w:r>
      <w:r>
        <w:rPr>
          <w:rFonts w:ascii="华文细黑" w:eastAsia="华文细黑" w:hAnsi="华文细黑"/>
          <w:sz w:val="28"/>
          <w:szCs w:val="28"/>
        </w:rPr>
        <w:t>）</w:t>
      </w:r>
      <w:r>
        <w:rPr>
          <w:rFonts w:ascii="华文细黑" w:eastAsia="华文细黑" w:hAnsi="华文细黑" w:hint="eastAsia"/>
          <w:sz w:val="28"/>
          <w:szCs w:val="28"/>
        </w:rPr>
        <w:t>的非理性的召唤，而是求助于对思想的界限、以及同样还有能力的认识，这种思想甚至能够使对其尚未清晰的起源变得清晰，并因此并非没有胜利感地超越了自己。康德已经在感性和知性的确定中看到了界限；尼采在更深的无意识（欲望，本能等）和生理学（气候，饮食等）层次发现这一界限。</w:t>
      </w:r>
    </w:p>
    <w:p w:rsidR="00000000" w:rsidRDefault="00EF3B58">
      <w:pPr>
        <w:tabs>
          <w:tab w:val="left" w:pos="6645"/>
        </w:tabs>
        <w:ind w:firstLineChars="200" w:firstLine="560"/>
        <w:jc w:val="left"/>
        <w:rPr>
          <w:rFonts w:ascii="华文细黑" w:eastAsia="华文细黑" w:hAnsi="华文细黑" w:hint="eastAsia"/>
          <w:sz w:val="28"/>
          <w:szCs w:val="28"/>
        </w:rPr>
      </w:pPr>
      <w:r>
        <w:rPr>
          <w:rFonts w:ascii="华文细黑" w:eastAsia="华文细黑" w:hAnsi="华文细黑" w:hint="eastAsia"/>
          <w:sz w:val="28"/>
          <w:szCs w:val="28"/>
        </w:rPr>
        <w:t>以其既软弱又泰然的自白：“</w:t>
      </w:r>
      <w:r>
        <w:rPr>
          <w:rFonts w:ascii="楷体_GB2312" w:eastAsia="楷体_GB2312" w:hAnsi="华文细黑" w:hint="eastAsia"/>
          <w:sz w:val="28"/>
          <w:szCs w:val="28"/>
        </w:rPr>
        <w:t>你将</w:t>
      </w:r>
      <w:r>
        <w:rPr>
          <w:rFonts w:ascii="楷体_GB2312" w:eastAsia="楷体_GB2312" w:hAnsi="华文细黑" w:hint="eastAsia"/>
          <w:sz w:val="28"/>
          <w:szCs w:val="28"/>
        </w:rPr>
        <w:t>被做</w:t>
      </w:r>
      <w:r>
        <w:rPr>
          <w:rFonts w:ascii="华文细黑" w:eastAsia="华文细黑" w:hAnsi="华文细黑" w:hint="eastAsia"/>
          <w:sz w:val="28"/>
          <w:szCs w:val="28"/>
        </w:rPr>
        <w:t>！”，尼采证明自己不仅是心理分析的先驱，而且也是结构主义和新结构主义的问题意识和反思方式的开路先锋，并非偶然地被其代表人物作为其解构努力的证人引用。列维·斯特劳斯在《神话与意义》的导言中，看上去就像是在推进尼采对个人主体的同一性的怀疑，甚或对其自主性的怀疑，他这样写道：“我觉得自己像是一个地点，在其中发生了某些事情，但在其中却找不到‘</w:t>
      </w:r>
      <w:r>
        <w:rPr>
          <w:rFonts w:ascii="楷体_GB2312" w:eastAsia="楷体_GB2312" w:hAnsi="华文细黑" w:hint="eastAsia"/>
          <w:sz w:val="28"/>
          <w:szCs w:val="28"/>
        </w:rPr>
        <w:t>我</w:t>
      </w:r>
      <w:r>
        <w:rPr>
          <w:rFonts w:ascii="华文细黑" w:eastAsia="华文细黑" w:hAnsi="华文细黑" w:hint="eastAsia"/>
          <w:sz w:val="28"/>
          <w:szCs w:val="28"/>
        </w:rPr>
        <w:t>’。我们每人都是一个路口，在其上有各种事件发生。路口本身是完全被动的；某些东西在上面发生。”然而，自我的合法性对于启蒙思想者来说已经是一个问题：从笛卡儿开始，经过德国唯心</w:t>
      </w:r>
      <w:r>
        <w:rPr>
          <w:rFonts w:ascii="华文细黑" w:eastAsia="华文细黑" w:hAnsi="华文细黑" w:hint="eastAsia"/>
          <w:sz w:val="28"/>
          <w:szCs w:val="28"/>
        </w:rPr>
        <w:t>主义哲学，直到新康德主义和胡塞尔，因此引出了一个中心问题：自我是如何在意识之流动中建构或被建构的。这一问题被尼采、弗洛伊德和解构主义者以多重的、完全不是汇聚的流动方式分流，其流向早已不再单独由意识所限定，意味的不是一个启蒙问题的告别，而是其激进化。</w:t>
      </w:r>
    </w:p>
    <w:p w:rsidR="00000000" w:rsidRDefault="00EF3B58">
      <w:pPr>
        <w:tabs>
          <w:tab w:val="left" w:pos="6645"/>
        </w:tabs>
        <w:ind w:firstLineChars="200" w:firstLine="560"/>
        <w:jc w:val="left"/>
        <w:rPr>
          <w:rFonts w:hint="eastAsia"/>
          <w:sz w:val="28"/>
          <w:szCs w:val="28"/>
          <w:lang w:val="el-GR"/>
        </w:rPr>
      </w:pPr>
      <w:r>
        <w:rPr>
          <w:rFonts w:ascii="华文细黑" w:eastAsia="华文细黑" w:hAnsi="华文细黑" w:hint="eastAsia"/>
          <w:sz w:val="28"/>
          <w:szCs w:val="28"/>
        </w:rPr>
        <w:t>正如《朝霞》质疑理性的统治要求一样，正如它使思想着的和行动着的主体的主权甚至身份成为问题一样，它也从根本上冲击了流行的语言理论和认识理论。超越一个人自己的感觉的内在性和深入实在的事物世界的信心，不只是因为康德关于自在之物和现象的区分——这一区分无论如何仍然允许一</w:t>
      </w:r>
      <w:r>
        <w:rPr>
          <w:rFonts w:ascii="华文细黑" w:eastAsia="华文细黑" w:hAnsi="华文细黑" w:hint="eastAsia"/>
          <w:sz w:val="28"/>
          <w:szCs w:val="28"/>
        </w:rPr>
        <w:t>种主体间的可靠知识——而失落，而且更多地因为每一个人的所视和所思（</w:t>
      </w:r>
      <w:r>
        <w:rPr>
          <w:rFonts w:ascii="华文细黑" w:eastAsia="华文细黑" w:hAnsi="华文细黑" w:hint="eastAsia"/>
          <w:sz w:val="28"/>
          <w:szCs w:val="28"/>
        </w:rPr>
        <w:t>Sehen und Denken</w:t>
      </w:r>
      <w:r>
        <w:rPr>
          <w:rFonts w:ascii="华文细黑" w:eastAsia="华文细黑" w:hAnsi="华文细黑"/>
          <w:sz w:val="28"/>
          <w:szCs w:val="28"/>
        </w:rPr>
        <w:t>）</w:t>
      </w:r>
      <w:r>
        <w:rPr>
          <w:rFonts w:ascii="华文细黑" w:eastAsia="华文细黑" w:hAnsi="华文细黑" w:hint="eastAsia"/>
          <w:sz w:val="28"/>
          <w:szCs w:val="28"/>
        </w:rPr>
        <w:t>的解释学而失落。为此尼采应用镜子和俘虏的比喻：“我们的心智是一面镜子”（页</w:t>
      </w:r>
      <w:r>
        <w:rPr>
          <w:rFonts w:ascii="华文细黑" w:eastAsia="华文细黑" w:hAnsi="华文细黑" w:hint="eastAsia"/>
          <w:sz w:val="28"/>
          <w:szCs w:val="28"/>
        </w:rPr>
        <w:t>101</w:t>
      </w:r>
      <w:r>
        <w:rPr>
          <w:rFonts w:ascii="华文细黑" w:eastAsia="华文细黑" w:hAnsi="华文细黑" w:hint="eastAsia"/>
          <w:sz w:val="28"/>
          <w:szCs w:val="28"/>
        </w:rPr>
        <w:t>），它永远不会向我们表明实在的关系，比如说原因和结果之间的实在联系，而永远只是表明实在的图象。我们试图把握事物本身，最后得到的却只是事物在镜子中的反射；相反，我们希望将其作为可能的认识的基础看待，却总是看到其中的事物向我们迎面走来。（参页</w:t>
      </w:r>
      <w:r>
        <w:rPr>
          <w:rFonts w:ascii="华文细黑" w:eastAsia="华文细黑" w:hAnsi="华文细黑" w:hint="eastAsia"/>
          <w:sz w:val="28"/>
          <w:szCs w:val="28"/>
        </w:rPr>
        <w:t>182</w:t>
      </w:r>
      <w:r>
        <w:rPr>
          <w:rFonts w:ascii="华文细黑" w:eastAsia="华文细黑" w:hAnsi="华文细黑" w:hint="eastAsia"/>
          <w:sz w:val="28"/>
          <w:szCs w:val="28"/>
        </w:rPr>
        <w:t>）感觉对象和感觉的反射表面就像囚犯和看守意义互相限制和互相联结。因此，每一个单个的人类存</w:t>
      </w:r>
      <w:r>
        <w:rPr>
          <w:rFonts w:ascii="华文细黑" w:eastAsia="华文细黑" w:hAnsi="华文细黑" w:hint="eastAsia"/>
          <w:sz w:val="28"/>
          <w:szCs w:val="28"/>
        </w:rPr>
        <w:t>在都限制在某一囚牢之内，为他所特有的感知（</w:t>
      </w:r>
      <w:r>
        <w:rPr>
          <w:rFonts w:ascii="华文细黑" w:eastAsia="华文细黑" w:hAnsi="华文细黑" w:hint="eastAsia"/>
          <w:sz w:val="28"/>
          <w:szCs w:val="28"/>
        </w:rPr>
        <w:t>Apperzeption</w:t>
      </w:r>
      <w:r>
        <w:rPr>
          <w:rFonts w:ascii="华文细黑" w:eastAsia="华文细黑" w:hAnsi="华文细黑"/>
          <w:sz w:val="28"/>
          <w:szCs w:val="28"/>
        </w:rPr>
        <w:t>）</w:t>
      </w:r>
      <w:r>
        <w:rPr>
          <w:rFonts w:ascii="华文细黑" w:eastAsia="华文细黑" w:hAnsi="华文细黑" w:hint="eastAsia"/>
          <w:sz w:val="28"/>
          <w:szCs w:val="28"/>
        </w:rPr>
        <w:t>的边界就构成了他墙壁和栏杆：“</w:t>
      </w:r>
      <w:r>
        <w:rPr>
          <w:rFonts w:hint="eastAsia"/>
          <w:sz w:val="28"/>
          <w:szCs w:val="28"/>
          <w:lang w:val="el-GR"/>
        </w:rPr>
        <w:t>根本就不存在什么通向</w:t>
      </w:r>
      <w:r>
        <w:rPr>
          <w:rFonts w:ascii="楷体_GB2312" w:eastAsia="楷体_GB2312" w:hint="eastAsia"/>
          <w:sz w:val="28"/>
          <w:szCs w:val="28"/>
          <w:lang w:val="el-GR"/>
        </w:rPr>
        <w:t>实在世界</w:t>
      </w:r>
      <w:r>
        <w:rPr>
          <w:rFonts w:hint="eastAsia"/>
          <w:sz w:val="28"/>
          <w:szCs w:val="28"/>
          <w:lang w:val="el-GR"/>
        </w:rPr>
        <w:t>的秘道、捷径和小路！”（页</w:t>
      </w:r>
      <w:r>
        <w:rPr>
          <w:rFonts w:hint="eastAsia"/>
          <w:sz w:val="28"/>
          <w:szCs w:val="28"/>
          <w:lang w:val="el-GR"/>
        </w:rPr>
        <w:t>97</w:t>
      </w:r>
      <w:r>
        <w:rPr>
          <w:rFonts w:hint="eastAsia"/>
          <w:sz w:val="28"/>
          <w:szCs w:val="28"/>
          <w:lang w:val="el-GR"/>
        </w:rPr>
        <w:t>）</w:t>
      </w:r>
    </w:p>
    <w:p w:rsidR="00000000" w:rsidRDefault="00EF3B58">
      <w:pPr>
        <w:tabs>
          <w:tab w:val="left" w:pos="6645"/>
        </w:tabs>
        <w:ind w:firstLineChars="200" w:firstLine="560"/>
        <w:jc w:val="left"/>
        <w:rPr>
          <w:rFonts w:hint="eastAsia"/>
          <w:sz w:val="28"/>
          <w:szCs w:val="28"/>
          <w:lang w:val="el-GR"/>
        </w:rPr>
      </w:pPr>
      <w:r>
        <w:rPr>
          <w:rFonts w:hint="eastAsia"/>
          <w:sz w:val="28"/>
          <w:szCs w:val="28"/>
          <w:lang w:val="el-GR"/>
        </w:rPr>
        <w:t>从语言方面寻找出路是最少指望的；因为“</w:t>
      </w:r>
      <w:r>
        <w:rPr>
          <w:rFonts w:ascii="楷体_GB2312" w:eastAsia="楷体_GB2312" w:hint="eastAsia"/>
          <w:sz w:val="28"/>
          <w:szCs w:val="28"/>
          <w:lang w:val="el-GR"/>
        </w:rPr>
        <w:t>语词挡住我们的去路！</w:t>
      </w:r>
      <w:r>
        <w:rPr>
          <w:rFonts w:hint="eastAsia"/>
          <w:sz w:val="28"/>
          <w:szCs w:val="28"/>
          <w:lang w:val="el-GR"/>
        </w:rPr>
        <w:t>”（页</w:t>
      </w:r>
      <w:r>
        <w:rPr>
          <w:rFonts w:hint="eastAsia"/>
          <w:sz w:val="28"/>
          <w:szCs w:val="28"/>
          <w:lang w:val="el-GR"/>
        </w:rPr>
        <w:t>45</w:t>
      </w:r>
      <w:r>
        <w:rPr>
          <w:rFonts w:hint="eastAsia"/>
          <w:sz w:val="28"/>
          <w:szCs w:val="28"/>
          <w:lang w:val="el-GR"/>
        </w:rPr>
        <w:t>），而且尼采自己嗅到了“语词背后的错误”。（页</w:t>
      </w:r>
      <w:r>
        <w:rPr>
          <w:rFonts w:hint="eastAsia"/>
          <w:sz w:val="28"/>
          <w:szCs w:val="28"/>
          <w:lang w:val="el-GR"/>
        </w:rPr>
        <w:t>236</w:t>
      </w:r>
      <w:r>
        <w:rPr>
          <w:rFonts w:hint="eastAsia"/>
          <w:sz w:val="28"/>
          <w:szCs w:val="28"/>
          <w:lang w:val="el-GR"/>
        </w:rPr>
        <w:t>）他因此继续着他早期作品《论超道德意义上的谎言和真理》（</w:t>
      </w:r>
      <w:r>
        <w:rPr>
          <w:rFonts w:hint="eastAsia"/>
          <w:sz w:val="28"/>
          <w:szCs w:val="28"/>
          <w:lang w:val="el-GR"/>
        </w:rPr>
        <w:t>1873</w:t>
      </w:r>
      <w:r>
        <w:rPr>
          <w:rFonts w:hint="eastAsia"/>
          <w:sz w:val="28"/>
          <w:szCs w:val="28"/>
          <w:lang w:val="el-GR"/>
        </w:rPr>
        <w:t>）所开始的语言学批评。尼采随笔中在思想风格和描述风格上最深刻和最简练的这一作品，摆脱了关于符合和所指，语词和事物，演说艺术之婉转形象比喻与认识之确切概念之间的传统区别。</w:t>
      </w:r>
      <w:r>
        <w:rPr>
          <w:rFonts w:hint="eastAsia"/>
          <w:sz w:val="28"/>
          <w:szCs w:val="28"/>
          <w:lang w:val="el-GR"/>
        </w:rPr>
        <w:t>尼采用另一种语言观反对这种区别：从一种非反映的艺术性本能出发，人类创造了一大堆隐喻和换喻，通过这些隐喻和换喻，他按照他的感觉能力和行动能力来想象世界，以适合他的需要和兴趣，现在他一切齐备，即：通向认识的语言性和艺术性构成（或分解）模式已经找到，并且这些模式是掩盖性的和前理解的。诸如“理性”，“科学”，“真理”等等，都只是一个规范性的被建立起来的秩序的名称，其虚构的起源被忘记了，以及通过习俗和习惯被压抑了。没有什么能逃脱这种“超道德意义上的谎言”，因为连真理也是一个虚构。《朝霞》由此得出结论；“全都是图画话语</w:t>
      </w:r>
      <w:r>
        <w:rPr>
          <w:rFonts w:hint="eastAsia"/>
          <w:sz w:val="28"/>
          <w:szCs w:val="28"/>
          <w:lang w:val="el-GR"/>
        </w:rPr>
        <w:t>。”（页</w:t>
      </w:r>
      <w:r>
        <w:rPr>
          <w:rFonts w:hint="eastAsia"/>
          <w:sz w:val="28"/>
          <w:szCs w:val="28"/>
          <w:lang w:val="el-GR"/>
        </w:rPr>
        <w:t>98</w:t>
      </w:r>
      <w:r>
        <w:rPr>
          <w:rFonts w:hint="eastAsia"/>
          <w:sz w:val="28"/>
          <w:szCs w:val="28"/>
          <w:lang w:val="el-GR"/>
        </w:rPr>
        <w:t>）</w:t>
      </w:r>
    </w:p>
    <w:p w:rsidR="00000000" w:rsidRDefault="00EF3B58">
      <w:pPr>
        <w:tabs>
          <w:tab w:val="left" w:pos="6645"/>
        </w:tabs>
        <w:ind w:firstLineChars="200" w:firstLine="560"/>
        <w:jc w:val="left"/>
        <w:rPr>
          <w:rFonts w:hint="eastAsia"/>
          <w:sz w:val="28"/>
          <w:szCs w:val="28"/>
          <w:lang w:val="el-GR"/>
        </w:rPr>
      </w:pPr>
      <w:r>
        <w:rPr>
          <w:rFonts w:hint="eastAsia"/>
          <w:sz w:val="28"/>
          <w:szCs w:val="28"/>
          <w:lang w:val="el-GR"/>
        </w:rPr>
        <w:t>事物的这种主体定向的、人类中心的命名没有指示任何通向其自在存在的本质存在（</w:t>
      </w:r>
      <w:r>
        <w:rPr>
          <w:rFonts w:hint="eastAsia"/>
          <w:sz w:val="28"/>
          <w:szCs w:val="28"/>
          <w:lang w:val="el-GR"/>
        </w:rPr>
        <w:t>ihren an sich seienden Wesenheiten</w:t>
      </w:r>
      <w:r>
        <w:rPr>
          <w:rFonts w:hint="eastAsia"/>
          <w:sz w:val="28"/>
          <w:szCs w:val="28"/>
          <w:lang w:val="el-GR"/>
        </w:rPr>
        <w:t>）的道路。但是，至少</w:t>
      </w:r>
      <w:r>
        <w:rPr>
          <w:rFonts w:hint="eastAsia"/>
          <w:sz w:val="28"/>
          <w:szCs w:val="28"/>
          <w:lang w:val="el-GR"/>
        </w:rPr>
        <w:t>1873</w:t>
      </w:r>
      <w:r>
        <w:rPr>
          <w:rFonts w:hint="eastAsia"/>
          <w:sz w:val="28"/>
          <w:szCs w:val="28"/>
          <w:lang w:val="el-GR"/>
        </w:rPr>
        <w:t>年的早期作品似乎是将艺术作为一条摆脱语言固有内在性的出路来信赖。虽然艺术同样使用传统的形象和概念图式工作，而这些图象和概念本身已经是自我欺骗的结果，但是，它现在在自由支配的合奏乐曲中修正它们。因此，它重新推动了一种虚构，只是这次是一个二次方的虚构。更高程度上的谎言不仅仅是已经先在的虚构的一个影象，它还在三种意义上满足认识功能</w:t>
      </w:r>
      <w:r>
        <w:rPr>
          <w:rFonts w:hint="eastAsia"/>
          <w:sz w:val="28"/>
          <w:szCs w:val="28"/>
          <w:lang w:val="el-GR"/>
        </w:rPr>
        <w:t>，即使并没有更接近事物的实在也罢。第一：它撒谎，同时知道自己在撒谎。第二：它撒谎不是由于需要，而是出于勇敢的意志，不是为了首先将事物归属于它的权力之下，而是因为它已经是其主人。第三：通过再谎言化，它揭穿给定者（</w:t>
      </w:r>
      <w:r>
        <w:rPr>
          <w:rFonts w:hint="eastAsia"/>
          <w:sz w:val="28"/>
          <w:szCs w:val="28"/>
          <w:lang w:val="el-GR"/>
        </w:rPr>
        <w:t>Vorgegebene</w:t>
      </w:r>
      <w:r>
        <w:rPr>
          <w:rFonts w:hint="eastAsia"/>
          <w:sz w:val="28"/>
          <w:szCs w:val="28"/>
          <w:lang w:val="el-GR"/>
        </w:rPr>
        <w:t>）乃是第一层次的非反思的谎言。艺术表明，如何一切都可以完全不同，因而意识到，那通过重复而被神圣化的概念化也是作为表面的转化，服务于实在事物，而对于这一实在事物，我们从来不可能得到一种确切的认识。</w:t>
      </w:r>
    </w:p>
    <w:p w:rsidR="00000000" w:rsidRDefault="00EF3B58">
      <w:pPr>
        <w:tabs>
          <w:tab w:val="left" w:pos="6645"/>
        </w:tabs>
        <w:ind w:firstLineChars="200" w:firstLine="560"/>
        <w:jc w:val="left"/>
        <w:rPr>
          <w:rFonts w:hint="eastAsia"/>
          <w:sz w:val="28"/>
          <w:szCs w:val="28"/>
          <w:lang w:val="el-GR"/>
        </w:rPr>
      </w:pPr>
      <w:r>
        <w:rPr>
          <w:rFonts w:hint="eastAsia"/>
          <w:sz w:val="28"/>
          <w:szCs w:val="28"/>
          <w:lang w:val="el-GR"/>
        </w:rPr>
        <w:t>然而，甚至艺术也并没有指出任何逃离语言的根本困境的出路，相反，它们和概念论述一样深刻</w:t>
      </w:r>
      <w:r>
        <w:rPr>
          <w:rFonts w:hint="eastAsia"/>
          <w:sz w:val="28"/>
          <w:szCs w:val="28"/>
          <w:lang w:val="el-GR"/>
        </w:rPr>
        <w:t>地卷入了问题之中，因为它们和理论认识、宗教或道德完全一样很少能触及世界的实在。最晚从《人性的，太人性的》以后，同时随着尼采越来越疏远瓦格纳，艺术家也越来越被看作是一个演员，生动地但却欺骗性的演出人类的宗教和哲学的错误。作为不负责任的撒谎者和江湖郎中，他们就像年轻的耶稣一样，只满足自私的需要和在关键的时刻悄然逝去，而不是参与认识的苦难：“思想者能对艺术家说的最痛苦的话莫过于：‘你们难道就不能</w:t>
      </w:r>
      <w:r>
        <w:rPr>
          <w:rFonts w:ascii="楷体_GB2312" w:eastAsia="楷体_GB2312" w:hint="eastAsia"/>
          <w:sz w:val="28"/>
          <w:szCs w:val="28"/>
          <w:lang w:val="el-GR"/>
        </w:rPr>
        <w:t>和我一起警醒</w:t>
      </w:r>
      <w:r>
        <w:rPr>
          <w:rFonts w:hint="eastAsia"/>
          <w:sz w:val="28"/>
          <w:szCs w:val="28"/>
          <w:lang w:val="el-GR"/>
        </w:rPr>
        <w:t>片刻？’”（《人性的，太人性的》，</w:t>
      </w:r>
      <w:r>
        <w:rPr>
          <w:rFonts w:ascii="华文细黑" w:eastAsia="华文细黑" w:hAnsi="华文细黑" w:hint="eastAsia"/>
          <w:sz w:val="28"/>
          <w:szCs w:val="28"/>
        </w:rPr>
        <w:t>P</w:t>
      </w:r>
      <w:r>
        <w:rPr>
          <w:rFonts w:ascii="华文细黑" w:eastAsia="华文细黑" w:hAnsi="华文细黑" w:hint="eastAsia"/>
          <w:sz w:val="28"/>
          <w:szCs w:val="28"/>
        </w:rPr>
        <w:t>ü</w:t>
      </w:r>
      <w:r>
        <w:rPr>
          <w:rFonts w:ascii="华文细黑" w:eastAsia="华文细黑" w:hAnsi="华文细黑" w:hint="eastAsia"/>
          <w:sz w:val="28"/>
          <w:szCs w:val="28"/>
        </w:rPr>
        <w:t>tz</w:t>
      </w:r>
      <w:r>
        <w:rPr>
          <w:rFonts w:ascii="华文细黑" w:eastAsia="华文细黑" w:hAnsi="华文细黑" w:hint="eastAsia"/>
          <w:sz w:val="28"/>
          <w:szCs w:val="28"/>
          <w:lang w:val="de-DE"/>
        </w:rPr>
        <w:t>版</w:t>
      </w:r>
      <w:r>
        <w:rPr>
          <w:rFonts w:hint="eastAsia"/>
          <w:sz w:val="28"/>
          <w:szCs w:val="28"/>
          <w:lang w:val="el-GR"/>
        </w:rPr>
        <w:t>7596</w:t>
      </w:r>
      <w:r>
        <w:rPr>
          <w:rFonts w:hint="eastAsia"/>
          <w:sz w:val="28"/>
          <w:szCs w:val="28"/>
          <w:lang w:val="el-GR"/>
        </w:rPr>
        <w:t>，页</w:t>
      </w:r>
      <w:r>
        <w:rPr>
          <w:rFonts w:hint="eastAsia"/>
          <w:sz w:val="28"/>
          <w:szCs w:val="28"/>
          <w:lang w:val="el-GR"/>
        </w:rPr>
        <w:t>314</w:t>
      </w:r>
      <w:r>
        <w:rPr>
          <w:rFonts w:hint="eastAsia"/>
          <w:sz w:val="28"/>
          <w:szCs w:val="28"/>
          <w:lang w:val="el-GR"/>
        </w:rPr>
        <w:t>）。撕碎已经固定化的用谎言编织的科学概念，这是</w:t>
      </w:r>
      <w:r>
        <w:rPr>
          <w:rFonts w:hint="eastAsia"/>
          <w:sz w:val="28"/>
          <w:szCs w:val="28"/>
          <w:lang w:val="el-GR"/>
        </w:rPr>
        <w:t>《朝霞》中更少归于艺术家的，因为他们表明自己同样是为按照尼采的观点支配一切的生命的保存条件（</w:t>
      </w:r>
      <w:r>
        <w:rPr>
          <w:rFonts w:hint="eastAsia"/>
          <w:sz w:val="28"/>
          <w:szCs w:val="28"/>
          <w:lang w:val="el-GR"/>
        </w:rPr>
        <w:t>Erhaltungsbedingungen</w:t>
      </w:r>
      <w:r>
        <w:rPr>
          <w:rFonts w:hint="eastAsia"/>
          <w:sz w:val="28"/>
          <w:szCs w:val="28"/>
          <w:lang w:val="el-GR"/>
        </w:rPr>
        <w:t>）服务，并按照它们的希望行动。因此，艺术没有带来它所</w:t>
      </w:r>
      <w:r>
        <w:rPr>
          <w:rFonts w:ascii="楷体_GB2312" w:eastAsia="楷体_GB2312" w:hint="eastAsia"/>
          <w:sz w:val="28"/>
          <w:szCs w:val="28"/>
          <w:lang w:val="el-GR"/>
        </w:rPr>
        <w:t>意志</w:t>
      </w:r>
      <w:r>
        <w:rPr>
          <w:rFonts w:hint="eastAsia"/>
          <w:sz w:val="28"/>
          <w:szCs w:val="28"/>
          <w:lang w:val="el-GR"/>
        </w:rPr>
        <w:t>的，而是带来按照其生理基础的命令，按照其意志</w:t>
      </w:r>
      <w:r>
        <w:rPr>
          <w:rFonts w:ascii="楷体_GB2312" w:eastAsia="楷体_GB2312" w:hint="eastAsia"/>
          <w:sz w:val="28"/>
          <w:szCs w:val="28"/>
          <w:lang w:val="el-GR"/>
        </w:rPr>
        <w:t>必须</w:t>
      </w:r>
      <w:r>
        <w:rPr>
          <w:rFonts w:ascii="宋体" w:hAnsi="宋体" w:hint="eastAsia"/>
          <w:sz w:val="28"/>
          <w:szCs w:val="28"/>
          <w:lang w:val="el-GR"/>
        </w:rPr>
        <w:t>完成</w:t>
      </w:r>
      <w:r>
        <w:rPr>
          <w:rFonts w:hint="eastAsia"/>
          <w:sz w:val="28"/>
          <w:szCs w:val="28"/>
          <w:lang w:val="el-GR"/>
        </w:rPr>
        <w:t>的东西。当它探寻其起源的基础和深渊时，和语言和概念一样，它也必须在启蒙的“剥蚀性”</w:t>
      </w:r>
      <w:r>
        <w:rPr>
          <w:rFonts w:hint="eastAsia"/>
          <w:sz w:val="28"/>
          <w:szCs w:val="28"/>
          <w:lang w:val="el-GR"/>
        </w:rPr>
        <w:t>(untergrabender)</w:t>
      </w:r>
      <w:r>
        <w:rPr>
          <w:rFonts w:hint="eastAsia"/>
          <w:sz w:val="28"/>
          <w:szCs w:val="28"/>
          <w:lang w:val="el-GR"/>
        </w:rPr>
        <w:t>法庭前为自己辩护。</w:t>
      </w:r>
    </w:p>
    <w:p w:rsidR="00000000" w:rsidRDefault="00EF3B58">
      <w:pPr>
        <w:tabs>
          <w:tab w:val="left" w:pos="6645"/>
        </w:tabs>
        <w:ind w:firstLineChars="200" w:firstLine="560"/>
        <w:jc w:val="left"/>
        <w:rPr>
          <w:rFonts w:ascii="华文细黑" w:eastAsia="华文细黑" w:hAnsi="华文细黑" w:hint="eastAsia"/>
          <w:sz w:val="28"/>
          <w:szCs w:val="28"/>
        </w:rPr>
      </w:pPr>
      <w:r>
        <w:rPr>
          <w:rFonts w:hint="eastAsia"/>
          <w:sz w:val="28"/>
          <w:szCs w:val="28"/>
          <w:lang w:val="el-GR"/>
        </w:rPr>
        <w:t>当尼采一方面脱离启蒙的原则——他对政治作为一种低级职业的精神贵族式蔑视即是这样（参格言</w:t>
      </w:r>
      <w:r>
        <w:rPr>
          <w:rFonts w:hint="eastAsia"/>
          <w:sz w:val="28"/>
          <w:szCs w:val="28"/>
          <w:lang w:val="el-GR"/>
        </w:rPr>
        <w:t>179</w:t>
      </w:r>
      <w:r>
        <w:rPr>
          <w:rFonts w:hint="eastAsia"/>
          <w:sz w:val="28"/>
          <w:szCs w:val="28"/>
          <w:lang w:val="el-GR"/>
        </w:rPr>
        <w:t>）——，另一方面他又继续了</w:t>
      </w:r>
      <w:r>
        <w:rPr>
          <w:rFonts w:hint="eastAsia"/>
          <w:sz w:val="28"/>
          <w:szCs w:val="28"/>
          <w:lang w:val="el-GR"/>
        </w:rPr>
        <w:t>18</w:t>
      </w:r>
      <w:r>
        <w:rPr>
          <w:rFonts w:hint="eastAsia"/>
          <w:sz w:val="28"/>
          <w:szCs w:val="28"/>
          <w:lang w:val="el-GR"/>
        </w:rPr>
        <w:t>世纪的社会抗议</w:t>
      </w:r>
      <w:r>
        <w:rPr>
          <w:rFonts w:hint="eastAsia"/>
          <w:sz w:val="28"/>
          <w:szCs w:val="28"/>
          <w:lang w:val="el-GR"/>
        </w:rPr>
        <w:t>并使之激进化，对人类社会的边缘阶层，对其弱势地位和被压抑状态给予高度注意和公正对待：他重新献给犹太人一个辩护，这一辩护可以莱辛《拿单》中的犹太人辩护匹敌。对于“工厂奴隶”（参格言</w:t>
      </w:r>
      <w:r>
        <w:rPr>
          <w:rFonts w:hint="eastAsia"/>
          <w:sz w:val="28"/>
          <w:szCs w:val="28"/>
          <w:lang w:val="el-GR"/>
        </w:rPr>
        <w:t>206</w:t>
      </w:r>
      <w:r>
        <w:rPr>
          <w:rFonts w:hint="eastAsia"/>
          <w:sz w:val="28"/>
          <w:szCs w:val="28"/>
          <w:lang w:val="el-GR"/>
        </w:rPr>
        <w:t>），工业劳动者，他发展了大胆的改革计划，虽然这些计划同时也是非常不现实的。他不是以道德标准看待罪犯和犯人（参格言</w:t>
      </w:r>
      <w:r>
        <w:rPr>
          <w:rFonts w:hint="eastAsia"/>
          <w:sz w:val="28"/>
          <w:szCs w:val="28"/>
          <w:lang w:val="el-GR"/>
        </w:rPr>
        <w:t>202</w:t>
      </w:r>
      <w:r>
        <w:rPr>
          <w:rFonts w:hint="eastAsia"/>
          <w:sz w:val="28"/>
          <w:szCs w:val="28"/>
          <w:lang w:val="el-GR"/>
        </w:rPr>
        <w:t>），而是将其作为生理疾病来处理。在所有这些思考中，他仍然忠于他的“蜕皮”的意志（页</w:t>
      </w:r>
      <w:r>
        <w:rPr>
          <w:rFonts w:hint="eastAsia"/>
          <w:sz w:val="28"/>
          <w:szCs w:val="28"/>
          <w:lang w:val="el-GR"/>
        </w:rPr>
        <w:t>302</w:t>
      </w:r>
      <w:r>
        <w:rPr>
          <w:rFonts w:hint="eastAsia"/>
          <w:sz w:val="28"/>
          <w:szCs w:val="28"/>
          <w:lang w:val="el-GR"/>
        </w:rPr>
        <w:t>），改变思想和重估价值的意志：狮子只是撕碎，还没有成就任何新的价值；它的工作就是批评，在最好的情况下是解放性的否定。因此我</w:t>
      </w:r>
      <w:r>
        <w:rPr>
          <w:rFonts w:hint="eastAsia"/>
          <w:sz w:val="28"/>
          <w:szCs w:val="28"/>
          <w:lang w:val="el-GR"/>
        </w:rPr>
        <w:t>们看到，在书的结尾，出发的象征与下降的象征结合在一起，一首诗的焚烧成了一个新开端的前提，以及向西的高空飞行指向的却正是太阳落下的方向。朝霞最后岂不是证明自己是一种晚霞？然而，尼采自己认识到：“它具有朝霞的某种性质。”（页</w:t>
      </w:r>
      <w:r>
        <w:rPr>
          <w:rFonts w:hint="eastAsia"/>
          <w:sz w:val="28"/>
          <w:szCs w:val="28"/>
          <w:lang w:val="el-GR"/>
        </w:rPr>
        <w:t>302</w:t>
      </w:r>
      <w:r>
        <w:rPr>
          <w:rFonts w:hint="eastAsia"/>
          <w:sz w:val="28"/>
          <w:szCs w:val="28"/>
          <w:lang w:val="el-GR"/>
        </w:rPr>
        <w:t>）我们同样不应忘记引导全书的、在第一版的扉页上就已经出现的题词：“</w:t>
      </w:r>
      <w:r>
        <w:rPr>
          <w:rFonts w:ascii="楷体_GB2312" w:eastAsia="楷体_GB2312" w:hint="eastAsia"/>
          <w:sz w:val="28"/>
          <w:szCs w:val="28"/>
          <w:lang w:val="el-GR"/>
        </w:rPr>
        <w:t>还有无数的朝霞，尚未被点燃。</w:t>
      </w:r>
      <w:r>
        <w:rPr>
          <w:rFonts w:hint="eastAsia"/>
          <w:sz w:val="28"/>
          <w:szCs w:val="28"/>
          <w:lang w:val="el-GR"/>
        </w:rPr>
        <w:t>”印度人最古老的著作开始了“未”</w:t>
      </w:r>
      <w:r>
        <w:rPr>
          <w:rFonts w:hint="eastAsia"/>
          <w:sz w:val="28"/>
          <w:szCs w:val="28"/>
          <w:lang w:val="el-GR"/>
        </w:rPr>
        <w:t>(nicht)</w:t>
      </w:r>
      <w:r>
        <w:rPr>
          <w:rFonts w:hint="eastAsia"/>
          <w:sz w:val="28"/>
          <w:szCs w:val="28"/>
          <w:lang w:val="el-GR"/>
        </w:rPr>
        <w:t>并将其扩展为“尚未”</w:t>
      </w:r>
      <w:r>
        <w:rPr>
          <w:rFonts w:hint="eastAsia"/>
          <w:sz w:val="28"/>
          <w:szCs w:val="28"/>
          <w:lang w:val="el-GR"/>
        </w:rPr>
        <w:t>(noch nicht)</w:t>
      </w:r>
      <w:r>
        <w:rPr>
          <w:rFonts w:hint="eastAsia"/>
          <w:sz w:val="28"/>
          <w:szCs w:val="28"/>
          <w:lang w:val="el-GR"/>
        </w:rPr>
        <w:t>。无论是过去还是现在都不能遮蔽未来的熹微晨光。朝向东方的遥望不代表任何预言，但也许代表着机会；他没有确</w:t>
      </w:r>
      <w:r>
        <w:rPr>
          <w:rFonts w:hint="eastAsia"/>
          <w:sz w:val="28"/>
          <w:szCs w:val="28"/>
          <w:lang w:val="el-GR"/>
        </w:rPr>
        <w:t>认任何希望，但是他鼓励等待。</w:t>
      </w:r>
    </w:p>
    <w:p w:rsidR="00000000" w:rsidRDefault="00EF3B58">
      <w:pPr>
        <w:tabs>
          <w:tab w:val="left" w:pos="3855"/>
          <w:tab w:val="center" w:pos="4153"/>
        </w:tabs>
        <w:rPr>
          <w:rFonts w:ascii="宋体" w:hAnsi="宋体" w:hint="eastAsia"/>
          <w:b/>
          <w:szCs w:val="21"/>
        </w:rPr>
      </w:pPr>
    </w:p>
    <w:p w:rsidR="00000000" w:rsidRDefault="00EF3B58">
      <w:pPr>
        <w:tabs>
          <w:tab w:val="left" w:pos="3855"/>
          <w:tab w:val="center" w:pos="4153"/>
        </w:tabs>
        <w:rPr>
          <w:rFonts w:hint="eastAsia"/>
          <w:b/>
          <w:sz w:val="32"/>
          <w:szCs w:val="32"/>
        </w:rPr>
      </w:pPr>
      <w:r>
        <w:rPr>
          <w:b/>
          <w:sz w:val="32"/>
          <w:szCs w:val="32"/>
        </w:rPr>
        <w:br w:type="page"/>
      </w:r>
    </w:p>
    <w:p w:rsidR="00000000" w:rsidRDefault="00EF3B58">
      <w:pPr>
        <w:tabs>
          <w:tab w:val="left" w:pos="3855"/>
          <w:tab w:val="center" w:pos="4153"/>
        </w:tabs>
        <w:jc w:val="center"/>
        <w:rPr>
          <w:rFonts w:ascii="华文仿宋" w:eastAsia="华文仿宋" w:hAnsi="华文仿宋" w:hint="eastAsia"/>
          <w:sz w:val="28"/>
          <w:szCs w:val="28"/>
        </w:rPr>
      </w:pPr>
    </w:p>
    <w:p w:rsidR="00000000" w:rsidRDefault="00EF3B58">
      <w:pPr>
        <w:tabs>
          <w:tab w:val="left" w:pos="3855"/>
          <w:tab w:val="center" w:pos="4153"/>
        </w:tabs>
        <w:rPr>
          <w:rFonts w:ascii="华文仿宋" w:eastAsia="华文仿宋" w:hAnsi="华文仿宋" w:hint="eastAsia"/>
          <w:sz w:val="28"/>
          <w:szCs w:val="28"/>
        </w:rPr>
      </w:pPr>
      <w:r>
        <w:rPr>
          <w:rFonts w:ascii="华文仿宋" w:eastAsia="华文仿宋" w:hAnsi="华文仿宋" w:hint="eastAsia"/>
          <w:sz w:val="28"/>
          <w:szCs w:val="28"/>
        </w:rPr>
        <w:t>还有无数的朝霞</w:t>
      </w:r>
    </w:p>
    <w:p w:rsidR="00000000" w:rsidRDefault="00EF3B58">
      <w:pPr>
        <w:tabs>
          <w:tab w:val="left" w:pos="3855"/>
          <w:tab w:val="center" w:pos="4153"/>
        </w:tabs>
        <w:rPr>
          <w:rFonts w:ascii="华文仿宋" w:eastAsia="华文仿宋" w:hAnsi="华文仿宋" w:hint="eastAsia"/>
          <w:sz w:val="28"/>
          <w:szCs w:val="28"/>
        </w:rPr>
      </w:pPr>
      <w:r>
        <w:rPr>
          <w:rFonts w:ascii="华文仿宋" w:eastAsia="华文仿宋" w:hAnsi="华文仿宋" w:hint="eastAsia"/>
          <w:sz w:val="28"/>
          <w:szCs w:val="28"/>
        </w:rPr>
        <w:t>尚未被点燃</w:t>
      </w:r>
      <w:r>
        <w:rPr>
          <w:rStyle w:val="a8"/>
          <w:rFonts w:ascii="华文仿宋" w:eastAsia="华文仿宋" w:hAnsi="华文仿宋"/>
          <w:sz w:val="28"/>
          <w:szCs w:val="28"/>
        </w:rPr>
        <w:footnoteReference w:id="2"/>
      </w:r>
    </w:p>
    <w:p w:rsidR="00000000" w:rsidRDefault="00EF3B58">
      <w:pPr>
        <w:tabs>
          <w:tab w:val="left" w:pos="3855"/>
          <w:tab w:val="center" w:pos="4153"/>
        </w:tabs>
        <w:jc w:val="center"/>
        <w:rPr>
          <w:rFonts w:ascii="华文仿宋" w:eastAsia="华文仿宋" w:hAnsi="华文仿宋"/>
          <w:sz w:val="28"/>
          <w:szCs w:val="28"/>
        </w:rPr>
      </w:pPr>
      <w:r>
        <w:rPr>
          <w:rFonts w:ascii="华文仿宋" w:eastAsia="华文仿宋" w:hAnsi="华文仿宋" w:hint="eastAsia"/>
          <w:sz w:val="28"/>
          <w:szCs w:val="28"/>
        </w:rPr>
        <w:t>——《黎俱吠陀》</w:t>
      </w:r>
      <w:r>
        <w:rPr>
          <w:rStyle w:val="a8"/>
          <w:rFonts w:ascii="华文仿宋" w:eastAsia="华文仿宋" w:hAnsi="华文仿宋"/>
          <w:sz w:val="28"/>
          <w:szCs w:val="28"/>
        </w:rPr>
        <w:footnoteReference w:id="3"/>
      </w:r>
    </w:p>
    <w:p w:rsidR="00000000" w:rsidRDefault="00EF3B58">
      <w:pPr>
        <w:tabs>
          <w:tab w:val="left" w:pos="3855"/>
          <w:tab w:val="center" w:pos="4153"/>
        </w:tabs>
        <w:jc w:val="left"/>
        <w:rPr>
          <w:rFonts w:ascii="华文仿宋" w:eastAsia="华文仿宋" w:hAnsi="华文仿宋" w:hint="eastAsia"/>
          <w:sz w:val="28"/>
          <w:szCs w:val="28"/>
        </w:rPr>
      </w:pPr>
      <w:r>
        <w:rPr>
          <w:rFonts w:ascii="华文仿宋" w:eastAsia="华文仿宋" w:hAnsi="华文仿宋"/>
          <w:sz w:val="28"/>
          <w:szCs w:val="28"/>
        </w:rPr>
        <w:br w:type="page"/>
      </w:r>
    </w:p>
    <w:p w:rsidR="00000000" w:rsidRDefault="00EF3B58">
      <w:pPr>
        <w:tabs>
          <w:tab w:val="left" w:pos="3855"/>
          <w:tab w:val="center" w:pos="4153"/>
        </w:tabs>
        <w:jc w:val="left"/>
        <w:rPr>
          <w:rFonts w:hint="eastAsia"/>
          <w:sz w:val="28"/>
          <w:szCs w:val="28"/>
        </w:rPr>
      </w:pPr>
    </w:p>
    <w:p w:rsidR="00000000" w:rsidRDefault="00EF3B58">
      <w:pPr>
        <w:tabs>
          <w:tab w:val="left" w:pos="3855"/>
          <w:tab w:val="center" w:pos="4153"/>
        </w:tabs>
        <w:jc w:val="center"/>
        <w:rPr>
          <w:rFonts w:hint="eastAsia"/>
          <w:b/>
          <w:sz w:val="28"/>
          <w:szCs w:val="28"/>
        </w:rPr>
      </w:pPr>
      <w:r>
        <w:rPr>
          <w:rFonts w:hint="eastAsia"/>
          <w:b/>
          <w:sz w:val="28"/>
          <w:szCs w:val="28"/>
        </w:rPr>
        <w:t>前言</w:t>
      </w:r>
    </w:p>
    <w:p w:rsidR="00000000" w:rsidRDefault="00EF3B58">
      <w:pPr>
        <w:tabs>
          <w:tab w:val="left" w:pos="3855"/>
          <w:tab w:val="center" w:pos="4153"/>
        </w:tabs>
        <w:jc w:val="center"/>
        <w:rPr>
          <w:rFonts w:hint="eastAsia"/>
          <w:b/>
          <w:sz w:val="28"/>
          <w:szCs w:val="28"/>
        </w:rPr>
      </w:pPr>
      <w:r>
        <w:rPr>
          <w:rFonts w:hint="eastAsia"/>
          <w:b/>
          <w:sz w:val="28"/>
          <w:szCs w:val="28"/>
        </w:rPr>
        <w:t>1</w:t>
      </w:r>
    </w:p>
    <w:p w:rsidR="00000000" w:rsidRDefault="00EF3B58">
      <w:pPr>
        <w:tabs>
          <w:tab w:val="left" w:pos="3855"/>
          <w:tab w:val="center" w:pos="4153"/>
        </w:tabs>
        <w:ind w:firstLineChars="150" w:firstLine="420"/>
        <w:jc w:val="left"/>
        <w:rPr>
          <w:rFonts w:hint="eastAsia"/>
          <w:sz w:val="28"/>
          <w:szCs w:val="28"/>
        </w:rPr>
      </w:pPr>
      <w:r>
        <w:rPr>
          <w:rFonts w:hint="eastAsia"/>
          <w:sz w:val="28"/>
          <w:szCs w:val="28"/>
        </w:rPr>
        <w:t>在这本书中，你将看到一个工作在“地下”的人，一个挖掘、开采和探索地下世界的人。若你有足以洞察此等深度作业的眼睛，你就会看到，他如何缓慢、谨慎和不可动摇地向前推进，几乎看不出有什么苦恼迹象，而这种苦恼本来为任何长期见不到天空和阳光的人所不可避免。你甚至可以说，他不无愉快地工作于地下深处。是不是有什么信念在引导他，有什么安慰在补偿他？也许他要的就是长期黑暗，就是不可理解，不为人知，不可思议，因为他知道他因此将</w:t>
      </w:r>
      <w:r>
        <w:rPr>
          <w:rFonts w:hint="eastAsia"/>
          <w:sz w:val="28"/>
          <w:szCs w:val="28"/>
        </w:rPr>
        <w:t>会有：他自己的白天，他自己的解放，他自己的</w:t>
      </w:r>
      <w:r>
        <w:rPr>
          <w:rFonts w:ascii="楷体_GB2312" w:eastAsia="楷体_GB2312" w:hint="eastAsia"/>
          <w:sz w:val="28"/>
          <w:szCs w:val="28"/>
        </w:rPr>
        <w:t>朝霞</w:t>
      </w:r>
      <w:r>
        <w:rPr>
          <w:rFonts w:hint="eastAsia"/>
          <w:sz w:val="28"/>
          <w:szCs w:val="28"/>
        </w:rPr>
        <w:t>？……他将返回人间，这没有疑问：不要问他在那遥远的地下寻找什么，一俟他重新“变成一个人”，这位</w:t>
      </w:r>
      <w:r>
        <w:rPr>
          <w:rFonts w:hint="eastAsia"/>
          <w:color w:val="000000"/>
          <w:sz w:val="28"/>
          <w:szCs w:val="28"/>
        </w:rPr>
        <w:t>似乎喑哑无声的特洛丰尼奥斯（</w:t>
      </w:r>
      <w:r>
        <w:rPr>
          <w:rFonts w:hint="eastAsia"/>
          <w:color w:val="000000"/>
          <w:sz w:val="28"/>
          <w:szCs w:val="28"/>
        </w:rPr>
        <w:t>Trophonios</w:t>
      </w:r>
      <w:r>
        <w:rPr>
          <w:rFonts w:hint="eastAsia"/>
          <w:color w:val="000000"/>
          <w:sz w:val="28"/>
          <w:szCs w:val="28"/>
        </w:rPr>
        <w:t>）</w:t>
      </w:r>
      <w:r>
        <w:rPr>
          <w:rStyle w:val="a8"/>
          <w:color w:val="000000"/>
          <w:sz w:val="28"/>
          <w:szCs w:val="28"/>
        </w:rPr>
        <w:footnoteReference w:id="4"/>
      </w:r>
      <w:r>
        <w:rPr>
          <w:rFonts w:hint="eastAsia"/>
          <w:color w:val="000000"/>
          <w:sz w:val="28"/>
          <w:szCs w:val="28"/>
        </w:rPr>
        <w:t>和地下人</w:t>
      </w:r>
      <w:r>
        <w:rPr>
          <w:rFonts w:hint="eastAsia"/>
          <w:sz w:val="28"/>
          <w:szCs w:val="28"/>
        </w:rPr>
        <w:t>就会开口讲述他自己。谁要是和他一样，做了这么长时间的鼹鼠，孤独的鼹鼠，谁就会不知道什么叫保持沉默……</w:t>
      </w:r>
    </w:p>
    <w:p w:rsidR="00000000" w:rsidRDefault="00EF3B58">
      <w:pPr>
        <w:tabs>
          <w:tab w:val="left" w:pos="3855"/>
          <w:tab w:val="center" w:pos="4153"/>
        </w:tabs>
        <w:jc w:val="center"/>
        <w:outlineLvl w:val="0"/>
        <w:rPr>
          <w:rFonts w:hint="eastAsia"/>
          <w:sz w:val="28"/>
          <w:szCs w:val="28"/>
        </w:rPr>
      </w:pPr>
      <w:r>
        <w:rPr>
          <w:rFonts w:hint="eastAsia"/>
          <w:sz w:val="28"/>
          <w:szCs w:val="28"/>
        </w:rPr>
        <w:t>2</w:t>
      </w:r>
    </w:p>
    <w:p w:rsidR="00000000" w:rsidRDefault="00EF3B58">
      <w:pPr>
        <w:tabs>
          <w:tab w:val="left" w:pos="3855"/>
          <w:tab w:val="center" w:pos="4153"/>
        </w:tabs>
        <w:ind w:firstLineChars="200" w:firstLine="560"/>
        <w:rPr>
          <w:sz w:val="28"/>
          <w:szCs w:val="28"/>
          <w:lang w:val="el-GR"/>
        </w:rPr>
      </w:pPr>
      <w:r>
        <w:rPr>
          <w:rFonts w:hint="eastAsia"/>
          <w:sz w:val="28"/>
          <w:szCs w:val="28"/>
        </w:rPr>
        <w:t>确实，我耐心的朋友，在这篇本来也许会变成一篇诔词、一篇葬礼演说【</w:t>
      </w:r>
      <w:r>
        <w:rPr>
          <w:rFonts w:hint="eastAsia"/>
          <w:sz w:val="28"/>
          <w:szCs w:val="28"/>
        </w:rPr>
        <w:t>12</w:t>
      </w:r>
      <w:r>
        <w:rPr>
          <w:rFonts w:hint="eastAsia"/>
          <w:sz w:val="28"/>
          <w:szCs w:val="28"/>
        </w:rPr>
        <w:t>】的迟到的前言中，我就要对你们讲述我在地下做什么：因为我已经归来，并且是安全地归来了。不要以为，我打算把你们引入同样危险的作业！或者哪怕仅</w:t>
      </w:r>
      <w:r>
        <w:rPr>
          <w:rFonts w:hint="eastAsia"/>
          <w:sz w:val="28"/>
          <w:szCs w:val="28"/>
        </w:rPr>
        <w:t>仅引入同样的孤独！因为一个如此行进在他自己道路上的人只能形单影只：否则就无所谓行进在“他自己的道路”上。不能指望有谁会来帮助他；所有迎面而来的危险、灾难，迫害和风雨都是为他一个人准备的。他的道路是他“</w:t>
      </w:r>
      <w:r>
        <w:rPr>
          <w:rFonts w:ascii="楷体_GB2312" w:eastAsia="楷体_GB2312" w:hint="eastAsia"/>
          <w:sz w:val="28"/>
          <w:szCs w:val="28"/>
        </w:rPr>
        <w:t>自己的</w:t>
      </w:r>
      <w:r>
        <w:rPr>
          <w:rFonts w:hint="eastAsia"/>
          <w:sz w:val="28"/>
          <w:szCs w:val="28"/>
        </w:rPr>
        <w:t>”</w:t>
      </w:r>
      <w:r>
        <w:rPr>
          <w:rStyle w:val="a8"/>
          <w:sz w:val="28"/>
          <w:szCs w:val="28"/>
        </w:rPr>
        <w:footnoteReference w:id="5"/>
      </w:r>
      <w:r>
        <w:rPr>
          <w:rFonts w:hint="eastAsia"/>
          <w:sz w:val="28"/>
          <w:szCs w:val="28"/>
        </w:rPr>
        <w:t>；这种形单影只的痛苦和挥之不去的烦恼当然也是他自己的的，例如，即使他的朋友们也不明白，他在什么地方，他要去哪里，以至他们有时问自己：“什么？他真的在行进吗？难道他还有什么——什么道路可以行进吗？”——就在这时，我却做出了一些不寻常的行动：我下降到大地的深处，掘进到事物的根基，开始调查和发掘一种古老的</w:t>
      </w:r>
      <w:r>
        <w:rPr>
          <w:rFonts w:ascii="楷体_GB2312" w:eastAsia="楷体_GB2312" w:hint="eastAsia"/>
          <w:sz w:val="28"/>
          <w:szCs w:val="28"/>
        </w:rPr>
        <w:t>坚</w:t>
      </w:r>
      <w:r>
        <w:rPr>
          <w:rFonts w:ascii="楷体_GB2312" w:eastAsia="楷体_GB2312" w:hint="eastAsia"/>
          <w:sz w:val="28"/>
          <w:szCs w:val="28"/>
        </w:rPr>
        <w:t>信（</w:t>
      </w:r>
      <w:r>
        <w:rPr>
          <w:rFonts w:ascii="楷体_GB2312" w:eastAsia="楷体_GB2312" w:hint="eastAsia"/>
          <w:sz w:val="28"/>
          <w:szCs w:val="28"/>
        </w:rPr>
        <w:t>Vertrauen</w:t>
      </w:r>
      <w:r>
        <w:rPr>
          <w:rFonts w:ascii="楷体_GB2312" w:eastAsia="楷体_GB2312" w:hint="eastAsia"/>
          <w:sz w:val="28"/>
          <w:szCs w:val="28"/>
        </w:rPr>
        <w:t>）</w:t>
      </w:r>
      <w:r>
        <w:rPr>
          <w:rFonts w:hint="eastAsia"/>
          <w:sz w:val="28"/>
          <w:szCs w:val="28"/>
        </w:rPr>
        <w:t>，两千年来，我们哲学家已经习惯在这种坚信上建筑，甚至当迄今为止矗立其上的每一座建筑倒掉之后仍然不肯罢手，仿佛它是一切基础中的基础，磐石中的磐石：我开始拆毁我们</w:t>
      </w:r>
      <w:r>
        <w:rPr>
          <w:rFonts w:ascii="楷体_GB2312" w:eastAsia="楷体_GB2312" w:hint="eastAsia"/>
          <w:sz w:val="28"/>
          <w:szCs w:val="28"/>
        </w:rPr>
        <w:t>对道德的坚信</w:t>
      </w:r>
      <w:r>
        <w:rPr>
          <w:rStyle w:val="a8"/>
          <w:sz w:val="28"/>
          <w:szCs w:val="28"/>
        </w:rPr>
        <w:footnoteReference w:id="6"/>
      </w:r>
      <w:r>
        <w:rPr>
          <w:rFonts w:hint="eastAsia"/>
          <w:sz w:val="28"/>
          <w:szCs w:val="28"/>
        </w:rPr>
        <w:t>。什么，你们</w:t>
      </w:r>
      <w:r>
        <w:rPr>
          <w:rFonts w:hint="eastAsia"/>
          <w:sz w:val="28"/>
          <w:szCs w:val="28"/>
          <w:lang w:val="el-GR"/>
        </w:rPr>
        <w:t>听不懂我在说什么</w:t>
      </w:r>
      <w:r>
        <w:rPr>
          <w:sz w:val="28"/>
          <w:szCs w:val="28"/>
          <w:lang w:val="el-GR"/>
        </w:rPr>
        <w:t>?</w:t>
      </w:r>
    </w:p>
    <w:p w:rsidR="00000000" w:rsidRDefault="00EF3B58">
      <w:pPr>
        <w:tabs>
          <w:tab w:val="left" w:pos="3855"/>
          <w:tab w:val="center" w:pos="4153"/>
        </w:tabs>
        <w:jc w:val="center"/>
        <w:outlineLvl w:val="0"/>
        <w:rPr>
          <w:sz w:val="28"/>
          <w:szCs w:val="28"/>
          <w:lang w:val="el-GR"/>
        </w:rPr>
      </w:pPr>
      <w:r>
        <w:rPr>
          <w:sz w:val="28"/>
          <w:szCs w:val="28"/>
          <w:lang w:val="el-GR"/>
        </w:rPr>
        <w:t>3</w:t>
      </w:r>
    </w:p>
    <w:p w:rsidR="00000000" w:rsidRDefault="00EF3B58">
      <w:pPr>
        <w:tabs>
          <w:tab w:val="left" w:pos="3855"/>
          <w:tab w:val="center" w:pos="4153"/>
        </w:tabs>
        <w:ind w:firstLineChars="200" w:firstLine="560"/>
        <w:rPr>
          <w:rFonts w:hint="eastAsia"/>
          <w:sz w:val="28"/>
          <w:szCs w:val="28"/>
          <w:lang w:val="el-GR"/>
        </w:rPr>
      </w:pPr>
      <w:r>
        <w:rPr>
          <w:rFonts w:hint="eastAsia"/>
          <w:sz w:val="28"/>
          <w:szCs w:val="28"/>
          <w:lang w:val="el-GR"/>
        </w:rPr>
        <w:t>善与恶</w:t>
      </w:r>
      <w:r>
        <w:rPr>
          <w:rStyle w:val="a8"/>
          <w:sz w:val="28"/>
          <w:szCs w:val="28"/>
          <w:lang w:val="el-GR"/>
        </w:rPr>
        <w:footnoteReference w:id="7"/>
      </w:r>
      <w:r>
        <w:rPr>
          <w:rFonts w:hint="eastAsia"/>
          <w:sz w:val="28"/>
          <w:szCs w:val="28"/>
          <w:lang w:val="el-GR"/>
        </w:rPr>
        <w:t>是至今最未受到充分思考的题目：一个永远让人感到太危险的题目。良心，名誉，地狱，有时甚至还有警察，过去和现在都与费厄泼赖不能相容；在道德面前，正如在任何权威面前，人是</w:t>
      </w:r>
      <w:r>
        <w:rPr>
          <w:rFonts w:ascii="楷体_GB2312" w:eastAsia="楷体_GB2312" w:hint="eastAsia"/>
          <w:sz w:val="28"/>
          <w:szCs w:val="28"/>
          <w:lang w:val="el-GR"/>
        </w:rPr>
        <w:t>不许</w:t>
      </w:r>
      <w:r>
        <w:rPr>
          <w:rFonts w:hint="eastAsia"/>
          <w:sz w:val="28"/>
          <w:szCs w:val="28"/>
          <w:lang w:val="el-GR"/>
        </w:rPr>
        <w:t>思考的，更不许议论：他在这里所能做的只有——</w:t>
      </w:r>
      <w:r>
        <w:rPr>
          <w:rFonts w:ascii="楷体_GB2312" w:eastAsia="楷体_GB2312" w:hint="eastAsia"/>
          <w:sz w:val="28"/>
          <w:szCs w:val="28"/>
          <w:lang w:val="el-GR"/>
        </w:rPr>
        <w:t>服从</w:t>
      </w:r>
      <w:r>
        <w:rPr>
          <w:rFonts w:hint="eastAsia"/>
          <w:sz w:val="28"/>
          <w:szCs w:val="28"/>
          <w:lang w:val="el-GR"/>
        </w:rPr>
        <w:t>！只要这个世界存在一天，就不会有权威愿意自己变成批评的箭</w:t>
      </w:r>
      <w:r>
        <w:rPr>
          <w:rFonts w:hint="eastAsia"/>
          <w:sz w:val="28"/>
          <w:szCs w:val="28"/>
          <w:lang w:val="el-GR"/>
        </w:rPr>
        <w:t>垛；把批评的刀斧加诸道德，把道德看作一个问题，看作值得怀疑的：好啊！这不就是过去所谓不道德吗？这不就是</w:t>
      </w:r>
      <w:r>
        <w:rPr>
          <w:rFonts w:ascii="楷体_GB2312" w:eastAsia="楷体_GB2312" w:hint="eastAsia"/>
          <w:sz w:val="28"/>
          <w:szCs w:val="28"/>
          <w:lang w:val="el-GR"/>
        </w:rPr>
        <w:t>今天</w:t>
      </w:r>
      <w:r>
        <w:rPr>
          <w:rFonts w:hint="eastAsia"/>
          <w:sz w:val="28"/>
          <w:szCs w:val="28"/>
          <w:lang w:val="el-GR"/>
        </w:rPr>
        <w:t>所谓不道德吗？——然而，道德不仅使用各种【</w:t>
      </w:r>
      <w:r>
        <w:rPr>
          <w:rFonts w:hint="eastAsia"/>
          <w:sz w:val="28"/>
          <w:szCs w:val="28"/>
          <w:lang w:val="el-GR"/>
        </w:rPr>
        <w:t>13</w:t>
      </w:r>
      <w:r>
        <w:rPr>
          <w:rFonts w:hint="eastAsia"/>
          <w:sz w:val="28"/>
          <w:szCs w:val="28"/>
          <w:lang w:val="el-GR"/>
        </w:rPr>
        <w:t>】恐吓手段，使批评之手和刑具不能加诸其身：她的安全更有赖某种勾魂艺术，对这种艺术，她运用自如——她知道如何去“迷人”。由于这种艺术，她通常只要秋波一转，就会使批评意志瘫痪，甚至投入她的怀抱；在某些情况下，她甚至知道如何使他反戈一击，像蝎子一样把毒刺刺入自己身体。道德自古以来就擅长摇唇鼓舌：没有哪个演讲者，包括我们今天的演讲者，能离开她的帮助。（看我们的无政府</w:t>
      </w:r>
      <w:r>
        <w:rPr>
          <w:rFonts w:hint="eastAsia"/>
          <w:sz w:val="28"/>
          <w:szCs w:val="28"/>
          <w:lang w:val="el-GR"/>
        </w:rPr>
        <w:t>主义者</w:t>
      </w:r>
      <w:r>
        <w:rPr>
          <w:rStyle w:val="a8"/>
          <w:sz w:val="28"/>
          <w:szCs w:val="28"/>
          <w:lang w:val="el-GR"/>
        </w:rPr>
        <w:footnoteReference w:id="8"/>
      </w:r>
      <w:r>
        <w:rPr>
          <w:rFonts w:hint="eastAsia"/>
          <w:sz w:val="28"/>
          <w:szCs w:val="28"/>
          <w:lang w:val="el-GR"/>
        </w:rPr>
        <w:t>怎样演讲吧：为了说服别人，他们说起话来是多么道貌岸然！最后他们甚至自称起“正人君子”来了。）哪里存在着演讲和劝说，哪里道德就表现为一切艳妇娇娃中最迷人者和——就其与我们哲学家的关系而言——</w:t>
      </w:r>
      <w:r>
        <w:rPr>
          <w:rFonts w:ascii="楷体_GB2312" w:eastAsia="楷体_GB2312" w:hint="eastAsia"/>
          <w:sz w:val="28"/>
          <w:szCs w:val="28"/>
          <w:lang w:val="el-GR"/>
        </w:rPr>
        <w:t>哲学家的真正的喀耳刻</w:t>
      </w:r>
      <w:r>
        <w:rPr>
          <w:rFonts w:hint="eastAsia"/>
          <w:sz w:val="28"/>
          <w:szCs w:val="28"/>
          <w:lang w:val="el-GR"/>
        </w:rPr>
        <w:t>。</w:t>
      </w:r>
      <w:r>
        <w:rPr>
          <w:rStyle w:val="a8"/>
          <w:sz w:val="28"/>
          <w:szCs w:val="28"/>
          <w:lang w:val="el-GR"/>
        </w:rPr>
        <w:footnoteReference w:id="9"/>
      </w:r>
      <w:r>
        <w:rPr>
          <w:rFonts w:hint="eastAsia"/>
          <w:sz w:val="28"/>
          <w:szCs w:val="28"/>
          <w:lang w:val="el-GR"/>
        </w:rPr>
        <w:t>为什么柏拉图</w:t>
      </w:r>
      <w:r>
        <w:rPr>
          <w:rStyle w:val="a8"/>
          <w:sz w:val="28"/>
          <w:szCs w:val="28"/>
          <w:lang w:val="el-GR"/>
        </w:rPr>
        <w:footnoteReference w:id="10"/>
      </w:r>
      <w:r>
        <w:rPr>
          <w:rFonts w:hint="eastAsia"/>
          <w:sz w:val="28"/>
          <w:szCs w:val="28"/>
          <w:lang w:val="el-GR"/>
        </w:rPr>
        <w:t>以来的每一位欧洲哲学建筑者都劳而无功？为什么他们郑重奉为</w:t>
      </w:r>
      <w:r>
        <w:rPr>
          <w:rFonts w:hint="eastAsia"/>
          <w:sz w:val="28"/>
          <w:szCs w:val="28"/>
          <w:lang w:val="el-GR"/>
        </w:rPr>
        <w:t>aere perennius</w:t>
      </w:r>
      <w:r>
        <w:rPr>
          <w:rStyle w:val="a8"/>
          <w:sz w:val="28"/>
          <w:szCs w:val="28"/>
          <w:lang w:val="el-GR"/>
        </w:rPr>
        <w:footnoteReference w:id="11"/>
      </w:r>
      <w:r>
        <w:rPr>
          <w:rFonts w:hint="eastAsia"/>
          <w:sz w:val="28"/>
          <w:szCs w:val="28"/>
          <w:lang w:val="el-GR"/>
        </w:rPr>
        <w:t>的一切都摇摇欲坠或已经躺在废墟之中？那种甚至今天仍为人们乐道的回答多么不得要领：“因为他们全都忽略了这样一种建设的先决条件，没有考察基础，对理性进行批判。”——这就是康德那著名回答，他并没有因</w:t>
      </w:r>
      <w:r>
        <w:rPr>
          <w:rFonts w:hint="eastAsia"/>
          <w:sz w:val="28"/>
          <w:szCs w:val="28"/>
          <w:lang w:val="el-GR"/>
        </w:rPr>
        <w:t>此使我们现代哲学家站在一个更结实和更少欺骗性的土地上！</w:t>
      </w:r>
      <w:r>
        <w:rPr>
          <w:rStyle w:val="a8"/>
          <w:sz w:val="28"/>
          <w:szCs w:val="28"/>
          <w:lang w:val="el-GR"/>
        </w:rPr>
        <w:footnoteReference w:id="12"/>
      </w:r>
      <w:r>
        <w:rPr>
          <w:rFonts w:hint="eastAsia"/>
          <w:sz w:val="28"/>
          <w:szCs w:val="28"/>
          <w:lang w:val="el-GR"/>
        </w:rPr>
        <w:t>（——而且请想一下，所谓一种工具应该批评它自己的有效性和适用性，所谓理性应该“认识”它自己的价值、能力和界限，这种要求不是颇为奇怪吗？它甚至不是有点荒唐吗？——）正确的回答其实是：包括康德在内的所有哲学家都是在道德驱使下工作的；他们表面上追求“确定性”、“真理”，实际上只追求“</w:t>
      </w:r>
      <w:r>
        <w:rPr>
          <w:rFonts w:ascii="楷体_GB2312" w:eastAsia="楷体_GB2312" w:hint="eastAsia"/>
          <w:sz w:val="28"/>
          <w:szCs w:val="28"/>
          <w:lang w:val="el-GR"/>
        </w:rPr>
        <w:t>宏伟【</w:t>
      </w:r>
      <w:r>
        <w:rPr>
          <w:rFonts w:ascii="楷体_GB2312" w:eastAsia="楷体_GB2312" w:hint="eastAsia"/>
          <w:sz w:val="28"/>
          <w:szCs w:val="28"/>
          <w:lang w:val="el-GR"/>
        </w:rPr>
        <w:t>14</w:t>
      </w:r>
      <w:r>
        <w:rPr>
          <w:rFonts w:ascii="楷体_GB2312" w:eastAsia="楷体_GB2312" w:hint="eastAsia"/>
          <w:sz w:val="28"/>
          <w:szCs w:val="28"/>
          <w:lang w:val="el-GR"/>
        </w:rPr>
        <w:t>】的道德大厦</w:t>
      </w:r>
      <w:r>
        <w:rPr>
          <w:rFonts w:hint="eastAsia"/>
          <w:sz w:val="28"/>
          <w:szCs w:val="28"/>
          <w:lang w:val="el-GR"/>
        </w:rPr>
        <w:t>”：再次借用康德的天真自白说，他那“不辉煌但并非无价值”的工作和劳动的目的，就是“为那宏伟的道德大厦平整和夯实地基”（《纯粹理性批判》，</w:t>
      </w:r>
      <w:r>
        <w:rPr>
          <w:rFonts w:hint="eastAsia"/>
          <w:sz w:val="28"/>
          <w:szCs w:val="28"/>
          <w:lang w:val="el-GR"/>
        </w:rPr>
        <w:t>II</w:t>
      </w:r>
      <w:r>
        <w:rPr>
          <w:rFonts w:hint="eastAsia"/>
          <w:sz w:val="28"/>
          <w:szCs w:val="28"/>
          <w:lang w:val="el-GR"/>
        </w:rPr>
        <w:t>，页</w:t>
      </w:r>
      <w:r>
        <w:rPr>
          <w:rFonts w:hint="eastAsia"/>
          <w:sz w:val="28"/>
          <w:szCs w:val="28"/>
          <w:lang w:val="el-GR"/>
        </w:rPr>
        <w:t>257</w:t>
      </w:r>
      <w:r>
        <w:rPr>
          <w:rFonts w:hint="eastAsia"/>
          <w:sz w:val="28"/>
          <w:szCs w:val="28"/>
          <w:lang w:val="el-GR"/>
        </w:rPr>
        <w:t>）。</w:t>
      </w:r>
      <w:r>
        <w:rPr>
          <w:rStyle w:val="a8"/>
          <w:sz w:val="28"/>
          <w:szCs w:val="28"/>
          <w:lang w:val="el-GR"/>
        </w:rPr>
        <w:footnoteReference w:id="13"/>
      </w:r>
      <w:r>
        <w:rPr>
          <w:rFonts w:hint="eastAsia"/>
          <w:sz w:val="28"/>
          <w:szCs w:val="28"/>
          <w:lang w:val="el-GR"/>
        </w:rPr>
        <w:t>可惜，他的目的未能实现！恰恰相反！——我们今天不得不这样说。康德如此热心向善，不过是他那比任何其他世纪都更盲目而热烈的世纪</w:t>
      </w:r>
      <w:r>
        <w:rPr>
          <w:rStyle w:val="a8"/>
          <w:sz w:val="28"/>
          <w:szCs w:val="28"/>
          <w:lang w:val="el-GR"/>
        </w:rPr>
        <w:footnoteReference w:id="14"/>
      </w:r>
      <w:r>
        <w:rPr>
          <w:rFonts w:hint="eastAsia"/>
          <w:sz w:val="28"/>
          <w:szCs w:val="28"/>
          <w:lang w:val="el-GR"/>
        </w:rPr>
        <w:t>的儿子，以及幸而还是这个世纪的某些更有价值方面的儿子（例如他在其知识理论中大量采用的感觉主义</w:t>
      </w:r>
      <w:r>
        <w:rPr>
          <w:rStyle w:val="a8"/>
          <w:sz w:val="28"/>
          <w:szCs w:val="28"/>
          <w:lang w:val="el-GR"/>
        </w:rPr>
        <w:footnoteReference w:id="15"/>
      </w:r>
      <w:r>
        <w:rPr>
          <w:rFonts w:hint="eastAsia"/>
          <w:sz w:val="28"/>
          <w:szCs w:val="28"/>
          <w:lang w:val="el-GR"/>
        </w:rPr>
        <w:t>）。道德毒蜘蛛卢梭</w:t>
      </w:r>
      <w:r>
        <w:rPr>
          <w:rStyle w:val="a8"/>
          <w:sz w:val="28"/>
          <w:szCs w:val="28"/>
          <w:lang w:val="el-GR"/>
        </w:rPr>
        <w:footnoteReference w:id="16"/>
      </w:r>
      <w:r>
        <w:rPr>
          <w:rFonts w:hint="eastAsia"/>
          <w:sz w:val="28"/>
          <w:szCs w:val="28"/>
          <w:lang w:val="el-GR"/>
        </w:rPr>
        <w:t>同样盘踞在他的心头，道德狂热主义的观念同样使他坐立不安，对此，这种观念的执行者、卢梭的另一个学生，即罗伯斯比尔，直言不讳</w:t>
      </w:r>
      <w:r>
        <w:rPr>
          <w:rStyle w:val="a8"/>
          <w:sz w:val="28"/>
          <w:szCs w:val="28"/>
          <w:lang w:val="el-GR"/>
        </w:rPr>
        <w:footnoteReference w:id="17"/>
      </w:r>
      <w:r>
        <w:rPr>
          <w:rFonts w:hint="eastAsia"/>
          <w:sz w:val="28"/>
          <w:szCs w:val="28"/>
          <w:lang w:val="el-GR"/>
        </w:rPr>
        <w:t>：</w:t>
      </w:r>
      <w:r>
        <w:rPr>
          <w:rFonts w:hint="eastAsia"/>
          <w:sz w:val="28"/>
          <w:szCs w:val="28"/>
          <w:lang w:val="el-GR"/>
        </w:rPr>
        <w:t>de fonder sur la terre    l</w:t>
      </w:r>
      <w:r>
        <w:rPr>
          <w:rFonts w:hint="eastAsia"/>
          <w:sz w:val="28"/>
          <w:szCs w:val="28"/>
          <w:lang w:val="el-GR"/>
        </w:rPr>
        <w:t>’</w:t>
      </w:r>
      <w:r>
        <w:rPr>
          <w:rFonts w:hint="eastAsia"/>
          <w:sz w:val="28"/>
          <w:szCs w:val="28"/>
          <w:lang w:val="el-GR"/>
        </w:rPr>
        <w:t>empire de la sagesse, de la justice et de la ve</w:t>
      </w:r>
      <w:r>
        <w:rPr>
          <w:rFonts w:hint="eastAsia"/>
          <w:sz w:val="28"/>
          <w:szCs w:val="28"/>
          <w:lang w:val="el-GR"/>
        </w:rPr>
        <w:t>rtu</w:t>
      </w:r>
      <w:r>
        <w:rPr>
          <w:rStyle w:val="a8"/>
          <w:sz w:val="28"/>
          <w:szCs w:val="28"/>
          <w:lang w:val="el-GR"/>
        </w:rPr>
        <w:footnoteReference w:id="18"/>
      </w:r>
      <w:r>
        <w:rPr>
          <w:rFonts w:hint="eastAsia"/>
          <w:sz w:val="28"/>
          <w:szCs w:val="28"/>
          <w:lang w:val="el-GR"/>
        </w:rPr>
        <w:t>（</w:t>
      </w:r>
      <w:r>
        <w:rPr>
          <w:rFonts w:hint="eastAsia"/>
          <w:sz w:val="28"/>
          <w:szCs w:val="28"/>
          <w:lang w:val="el-GR"/>
        </w:rPr>
        <w:t>1774</w:t>
      </w:r>
      <w:r>
        <w:rPr>
          <w:rFonts w:hint="eastAsia"/>
          <w:sz w:val="28"/>
          <w:szCs w:val="28"/>
          <w:lang w:val="el-GR"/>
        </w:rPr>
        <w:t>年</w:t>
      </w:r>
      <w:r>
        <w:rPr>
          <w:rFonts w:hint="eastAsia"/>
          <w:sz w:val="28"/>
          <w:szCs w:val="28"/>
          <w:lang w:val="el-GR"/>
        </w:rPr>
        <w:t>6</w:t>
      </w:r>
      <w:r>
        <w:rPr>
          <w:rFonts w:hint="eastAsia"/>
          <w:sz w:val="28"/>
          <w:szCs w:val="28"/>
          <w:lang w:val="el-GR"/>
        </w:rPr>
        <w:t>月</w:t>
      </w:r>
      <w:r>
        <w:rPr>
          <w:rFonts w:hint="eastAsia"/>
          <w:sz w:val="28"/>
          <w:szCs w:val="28"/>
          <w:lang w:val="el-GR"/>
        </w:rPr>
        <w:t>7</w:t>
      </w:r>
      <w:r>
        <w:rPr>
          <w:rFonts w:hint="eastAsia"/>
          <w:sz w:val="28"/>
          <w:szCs w:val="28"/>
          <w:lang w:val="el-GR"/>
        </w:rPr>
        <w:t>日演讲）。另一方面，如果一个人心怀这样一种法兰西狂热主义，他不可能以一种比康德更少法国味、更彻底和更“德国化”——如果“德国”一词今天仍然可以在这个意义上使用的话——的方式进行工作：为了给</w:t>
      </w:r>
      <w:r>
        <w:rPr>
          <w:rFonts w:ascii="楷体_GB2312" w:eastAsia="楷体_GB2312" w:hint="eastAsia"/>
          <w:sz w:val="28"/>
          <w:szCs w:val="28"/>
          <w:lang w:val="el-GR"/>
        </w:rPr>
        <w:t>他的</w:t>
      </w:r>
      <w:r>
        <w:rPr>
          <w:rFonts w:hint="eastAsia"/>
          <w:sz w:val="28"/>
          <w:szCs w:val="28"/>
          <w:lang w:val="el-GR"/>
        </w:rPr>
        <w:t>“道德王国”开辟地盘，康德认为除了安置一个不可证明的世界，一个逻辑的“彼岸”之外别无选择，——正是因为这个原因，他才需要他的纯粹理性批判！换句话说，</w:t>
      </w:r>
      <w:r>
        <w:rPr>
          <w:rFonts w:ascii="楷体_GB2312" w:eastAsia="楷体_GB2312" w:hint="eastAsia"/>
          <w:sz w:val="28"/>
          <w:szCs w:val="28"/>
          <w:lang w:val="el-GR"/>
        </w:rPr>
        <w:t>他本来不需要它</w:t>
      </w:r>
      <w:r>
        <w:rPr>
          <w:rFonts w:hint="eastAsia"/>
          <w:sz w:val="28"/>
          <w:szCs w:val="28"/>
          <w:lang w:val="el-GR"/>
        </w:rPr>
        <w:t>，如果不是有一件事情对他来说如此重要和刻不容缓：使他的“道德王国”成为理性攻击不到的，最好是理性把握不了的——因为在他看来，事物的道</w:t>
      </w:r>
      <w:r>
        <w:rPr>
          <w:rFonts w:hint="eastAsia"/>
          <w:sz w:val="28"/>
          <w:szCs w:val="28"/>
          <w:lang w:val="el-GR"/>
        </w:rPr>
        <w:t>德秩序在理性攻击面前无险可守，全无屏障！面对自然和历史，面对自然和历史的全然</w:t>
      </w:r>
      <w:r>
        <w:rPr>
          <w:rFonts w:ascii="楷体_GB2312" w:eastAsia="楷体_GB2312" w:hint="eastAsia"/>
          <w:sz w:val="28"/>
          <w:szCs w:val="28"/>
          <w:lang w:val="el-GR"/>
        </w:rPr>
        <w:t>非道德性</w:t>
      </w:r>
      <w:r>
        <w:rPr>
          <w:rStyle w:val="a8"/>
          <w:sz w:val="28"/>
          <w:szCs w:val="28"/>
          <w:lang w:val="el-GR"/>
        </w:rPr>
        <w:footnoteReference w:id="19"/>
      </w:r>
      <w:r>
        <w:rPr>
          <w:rFonts w:hint="eastAsia"/>
          <w:sz w:val="28"/>
          <w:szCs w:val="28"/>
          <w:lang w:val="el-GR"/>
        </w:rPr>
        <w:t>，康德像每一个真正的德国传人一样，是悲观者</w:t>
      </w:r>
      <w:r>
        <w:rPr>
          <w:rStyle w:val="a8"/>
          <w:sz w:val="28"/>
          <w:szCs w:val="28"/>
          <w:lang w:val="el-GR"/>
        </w:rPr>
        <w:footnoteReference w:id="20"/>
      </w:r>
      <w:r>
        <w:rPr>
          <w:rFonts w:hint="eastAsia"/>
          <w:sz w:val="28"/>
          <w:szCs w:val="28"/>
          <w:lang w:val="el-GR"/>
        </w:rPr>
        <w:t>；他信仰道德，不是因为【</w:t>
      </w:r>
      <w:r>
        <w:rPr>
          <w:rFonts w:hint="eastAsia"/>
          <w:sz w:val="28"/>
          <w:szCs w:val="28"/>
          <w:lang w:val="el-GR"/>
        </w:rPr>
        <w:t>15</w:t>
      </w:r>
      <w:r>
        <w:rPr>
          <w:rFonts w:hint="eastAsia"/>
          <w:sz w:val="28"/>
          <w:szCs w:val="28"/>
          <w:lang w:val="el-GR"/>
        </w:rPr>
        <w:t>】自然和历史证明道德，而是因为他决心置自然和历史的一再反驳于度外。为了理解这种“置之度外”，我们也许不妨回想一下另一个伟大的悲观者路德</w:t>
      </w:r>
      <w:r>
        <w:rPr>
          <w:rStyle w:val="a8"/>
          <w:sz w:val="28"/>
          <w:szCs w:val="28"/>
          <w:lang w:val="el-GR"/>
        </w:rPr>
        <w:footnoteReference w:id="21"/>
      </w:r>
      <w:r>
        <w:rPr>
          <w:rFonts w:hint="eastAsia"/>
          <w:sz w:val="28"/>
          <w:szCs w:val="28"/>
          <w:lang w:val="el-GR"/>
        </w:rPr>
        <w:t>身上的某些相似之处。路德曾以他特有的无忌告戒他的朋友：“如果我们可以通过理性理解降下如此多苦难和灾害的上帝的仁慈和公义，我们干吗还需要</w:t>
      </w:r>
      <w:r>
        <w:rPr>
          <w:rFonts w:ascii="楷体_GB2312" w:eastAsia="楷体_GB2312" w:hint="eastAsia"/>
          <w:sz w:val="28"/>
          <w:szCs w:val="28"/>
          <w:lang w:val="el-GR"/>
        </w:rPr>
        <w:t>信仰</w:t>
      </w:r>
      <w:r>
        <w:rPr>
          <w:rFonts w:hint="eastAsia"/>
          <w:sz w:val="28"/>
          <w:szCs w:val="28"/>
          <w:lang w:val="el-GR"/>
        </w:rPr>
        <w:t>呢？”</w:t>
      </w:r>
      <w:r>
        <w:rPr>
          <w:rStyle w:val="a8"/>
          <w:sz w:val="28"/>
          <w:szCs w:val="28"/>
          <w:lang w:val="el-GR"/>
        </w:rPr>
        <w:footnoteReference w:id="22"/>
      </w:r>
      <w:r>
        <w:rPr>
          <w:rFonts w:hint="eastAsia"/>
          <w:sz w:val="28"/>
          <w:szCs w:val="28"/>
          <w:lang w:val="el-GR"/>
        </w:rPr>
        <w:t>credo quia absurdum est</w:t>
      </w:r>
      <w:r>
        <w:rPr>
          <w:rStyle w:val="a8"/>
          <w:sz w:val="28"/>
          <w:szCs w:val="28"/>
          <w:lang w:val="el-GR"/>
        </w:rPr>
        <w:footnoteReference w:id="23"/>
      </w:r>
      <w:r>
        <w:rPr>
          <w:rFonts w:hint="eastAsia"/>
          <w:sz w:val="28"/>
          <w:szCs w:val="28"/>
          <w:lang w:val="el-GR"/>
        </w:rPr>
        <w:t>：这种推论对每一个真正的</w:t>
      </w:r>
      <w:r>
        <w:rPr>
          <w:rFonts w:hint="eastAsia"/>
          <w:sz w:val="28"/>
          <w:szCs w:val="28"/>
          <w:lang w:val="el-GR"/>
        </w:rPr>
        <w:t>罗马人来说都是反圣灵的罪过</w:t>
      </w:r>
      <w:r>
        <w:rPr>
          <w:sz w:val="28"/>
          <w:szCs w:val="28"/>
          <w:lang w:val="de-DE"/>
        </w:rPr>
        <w:t>(eine Sünde wider den Geist)</w:t>
      </w:r>
      <w:r>
        <w:rPr>
          <w:rStyle w:val="a8"/>
          <w:sz w:val="28"/>
          <w:szCs w:val="28"/>
          <w:lang w:val="el-GR"/>
        </w:rPr>
        <w:footnoteReference w:id="24"/>
      </w:r>
      <w:r>
        <w:rPr>
          <w:rFonts w:hint="eastAsia"/>
          <w:sz w:val="28"/>
          <w:szCs w:val="28"/>
          <w:lang w:val="el-GR"/>
        </w:rPr>
        <w:t>，但从来就没有什么比这种玩火推论更能刺激和“打动”德国人的了。正是由于这一推论，德意志逻辑第一次进入了基督教教义史：即使一千年后的今天，我们这些德国人，我们这些无论从哪方面来说都已没落的德国人，仍然在黑格尔</w:t>
      </w:r>
      <w:r>
        <w:rPr>
          <w:rStyle w:val="a8"/>
          <w:sz w:val="28"/>
          <w:szCs w:val="28"/>
          <w:lang w:val="el-GR"/>
        </w:rPr>
        <w:footnoteReference w:id="25"/>
      </w:r>
      <w:r>
        <w:rPr>
          <w:rFonts w:hint="eastAsia"/>
          <w:sz w:val="28"/>
          <w:szCs w:val="28"/>
          <w:lang w:val="el-GR"/>
        </w:rPr>
        <w:t>当年用以帮助德国精神征服欧洲的著名的辩证法的背后嗅到了某种真理，某种真理的</w:t>
      </w:r>
      <w:r>
        <w:rPr>
          <w:rFonts w:ascii="楷体_GB2312" w:eastAsia="楷体_GB2312" w:hint="eastAsia"/>
          <w:sz w:val="28"/>
          <w:szCs w:val="28"/>
          <w:lang w:val="el-GR"/>
        </w:rPr>
        <w:t>可能性</w:t>
      </w:r>
      <w:r>
        <w:rPr>
          <w:rFonts w:hint="eastAsia"/>
          <w:sz w:val="28"/>
          <w:szCs w:val="28"/>
          <w:lang w:val="el-GR"/>
        </w:rPr>
        <w:t>：“矛盾推动世界，一切事物都自相矛盾。”</w:t>
      </w:r>
      <w:r>
        <w:rPr>
          <w:rStyle w:val="a8"/>
          <w:sz w:val="28"/>
          <w:szCs w:val="28"/>
          <w:lang w:val="el-GR"/>
        </w:rPr>
        <w:footnoteReference w:id="26"/>
      </w:r>
      <w:r>
        <w:rPr>
          <w:rFonts w:hint="eastAsia"/>
          <w:sz w:val="28"/>
          <w:szCs w:val="28"/>
          <w:lang w:val="el-GR"/>
        </w:rPr>
        <w:t>——因为，即使在逻辑领域，我们也是悲观者。</w:t>
      </w:r>
    </w:p>
    <w:p w:rsidR="00000000" w:rsidRDefault="00EF3B58">
      <w:pPr>
        <w:jc w:val="center"/>
        <w:outlineLvl w:val="0"/>
        <w:rPr>
          <w:rFonts w:hint="eastAsia"/>
          <w:sz w:val="28"/>
          <w:szCs w:val="28"/>
          <w:lang w:val="el-GR"/>
        </w:rPr>
      </w:pPr>
      <w:r>
        <w:rPr>
          <w:rFonts w:hint="eastAsia"/>
          <w:sz w:val="28"/>
          <w:szCs w:val="28"/>
          <w:lang w:val="el-GR"/>
        </w:rPr>
        <w:t>4</w:t>
      </w:r>
    </w:p>
    <w:p w:rsidR="00000000" w:rsidRDefault="00EF3B58">
      <w:pPr>
        <w:ind w:firstLineChars="200" w:firstLine="560"/>
        <w:rPr>
          <w:rFonts w:hint="eastAsia"/>
          <w:sz w:val="28"/>
          <w:szCs w:val="28"/>
          <w:lang w:val="el-GR"/>
        </w:rPr>
      </w:pPr>
      <w:r>
        <w:rPr>
          <w:rFonts w:hint="eastAsia"/>
          <w:sz w:val="28"/>
          <w:szCs w:val="28"/>
          <w:lang w:val="el-GR"/>
        </w:rPr>
        <w:t>但是，</w:t>
      </w:r>
      <w:r>
        <w:rPr>
          <w:rFonts w:ascii="楷体_GB2312" w:eastAsia="楷体_GB2312" w:hint="eastAsia"/>
          <w:sz w:val="28"/>
          <w:szCs w:val="28"/>
          <w:lang w:val="el-GR"/>
        </w:rPr>
        <w:t>逻辑</w:t>
      </w:r>
      <w:r>
        <w:rPr>
          <w:rFonts w:hint="eastAsia"/>
          <w:sz w:val="28"/>
          <w:szCs w:val="28"/>
          <w:lang w:val="el-GR"/>
        </w:rPr>
        <w:t>判断并不是我们可以悍然加以怀疑的最后界限</w:t>
      </w:r>
      <w:r>
        <w:rPr>
          <w:rFonts w:hint="eastAsia"/>
          <w:sz w:val="28"/>
          <w:szCs w:val="28"/>
          <w:lang w:val="el-GR"/>
        </w:rPr>
        <w:t>。逻辑判断的有效性与我们对于理性的坚信密不可分，而我们对于理性的坚信，作为坚信，乃是一种</w:t>
      </w:r>
      <w:r>
        <w:rPr>
          <w:rFonts w:ascii="楷体_GB2312" w:eastAsia="楷体_GB2312" w:hint="eastAsia"/>
          <w:sz w:val="28"/>
          <w:szCs w:val="28"/>
          <w:lang w:val="el-GR"/>
        </w:rPr>
        <w:t>道德</w:t>
      </w:r>
      <w:r>
        <w:rPr>
          <w:rFonts w:hint="eastAsia"/>
          <w:sz w:val="28"/>
          <w:szCs w:val="28"/>
          <w:lang w:val="el-GR"/>
        </w:rPr>
        <w:t>现象……也许德国悲观主义还有最后一步没有走完？也许它不得不再一次以一种骇人听闻的方式把它的</w:t>
      </w:r>
      <w:r>
        <w:rPr>
          <w:rFonts w:hint="eastAsia"/>
          <w:sz w:val="28"/>
          <w:szCs w:val="28"/>
          <w:lang w:val="el-GR"/>
        </w:rPr>
        <w:t>Credo</w:t>
      </w:r>
      <w:r>
        <w:rPr>
          <w:rFonts w:hint="eastAsia"/>
          <w:sz w:val="28"/>
          <w:szCs w:val="28"/>
          <w:lang w:val="el-GR"/>
        </w:rPr>
        <w:t>与它的</w:t>
      </w:r>
      <w:r>
        <w:rPr>
          <w:rFonts w:hint="eastAsia"/>
          <w:sz w:val="28"/>
          <w:szCs w:val="28"/>
          <w:lang w:val="el-GR"/>
        </w:rPr>
        <w:t>Absurdurn</w:t>
      </w:r>
      <w:r>
        <w:rPr>
          <w:rFonts w:hint="eastAsia"/>
          <w:sz w:val="28"/>
          <w:szCs w:val="28"/>
          <w:lang w:val="el-GR"/>
        </w:rPr>
        <w:t>等量齐观</w:t>
      </w:r>
      <w:r>
        <w:rPr>
          <w:rStyle w:val="a8"/>
          <w:sz w:val="28"/>
          <w:szCs w:val="28"/>
          <w:lang w:val="el-GR"/>
        </w:rPr>
        <w:footnoteReference w:id="27"/>
      </w:r>
      <w:r>
        <w:rPr>
          <w:rFonts w:hint="eastAsia"/>
          <w:sz w:val="28"/>
          <w:szCs w:val="28"/>
          <w:lang w:val="el-GR"/>
        </w:rPr>
        <w:t>？而如果</w:t>
      </w:r>
      <w:r>
        <w:rPr>
          <w:rFonts w:ascii="楷体_GB2312" w:eastAsia="楷体_GB2312" w:hint="eastAsia"/>
          <w:sz w:val="28"/>
          <w:szCs w:val="28"/>
          <w:lang w:val="el-GR"/>
        </w:rPr>
        <w:t>本</w:t>
      </w:r>
      <w:r>
        <w:rPr>
          <w:rFonts w:hint="eastAsia"/>
          <w:sz w:val="28"/>
          <w:szCs w:val="28"/>
          <w:lang w:val="el-GR"/>
        </w:rPr>
        <w:t>书把悲观主义扩展到道德领域，如果本书甚至超越道德坚信而走到它的彼岸【</w:t>
      </w:r>
      <w:r>
        <w:rPr>
          <w:rFonts w:hint="eastAsia"/>
          <w:sz w:val="28"/>
          <w:szCs w:val="28"/>
          <w:lang w:val="el-GR"/>
        </w:rPr>
        <w:t>16</w:t>
      </w:r>
      <w:r>
        <w:rPr>
          <w:rFonts w:hint="eastAsia"/>
          <w:sz w:val="28"/>
          <w:szCs w:val="28"/>
          <w:lang w:val="el-GR"/>
        </w:rPr>
        <w:t>】——它难道不正因此表明它是一部真正的德国作品吗？它确实展示了一种矛盾并且不怕正视这种矛盾：道德坚信在本书中失去了位置，但其理由不是别的，</w:t>
      </w:r>
      <w:r>
        <w:rPr>
          <w:rFonts w:ascii="楷体_GB2312" w:eastAsia="楷体_GB2312" w:hint="eastAsia"/>
          <w:sz w:val="28"/>
          <w:szCs w:val="28"/>
          <w:lang w:val="el-GR"/>
        </w:rPr>
        <w:t>恰恰就是道德本身</w:t>
      </w:r>
      <w:r>
        <w:rPr>
          <w:rFonts w:hint="eastAsia"/>
          <w:sz w:val="28"/>
          <w:szCs w:val="28"/>
          <w:lang w:val="el-GR"/>
        </w:rPr>
        <w:t>！如果不是道德，我们又该如何称呼那种策动本书、策动</w:t>
      </w:r>
      <w:r>
        <w:rPr>
          <w:rFonts w:ascii="楷体_GB2312" w:eastAsia="楷体_GB2312" w:hint="eastAsia"/>
          <w:sz w:val="28"/>
          <w:szCs w:val="28"/>
          <w:lang w:val="el-GR"/>
        </w:rPr>
        <w:t>我们</w:t>
      </w:r>
      <w:r>
        <w:rPr>
          <w:rFonts w:hint="eastAsia"/>
          <w:sz w:val="28"/>
          <w:szCs w:val="28"/>
          <w:lang w:val="el-GR"/>
        </w:rPr>
        <w:t>的慨然之气呢？因为我们本来倾向于更为朴素的表达。无可怀疑，一种“汝应”的声音同样在我们的心中响起，一道严厉的道德星光同样在我们的头上</w:t>
      </w:r>
      <w:r>
        <w:rPr>
          <w:rFonts w:ascii="楷体_GB2312" w:eastAsia="楷体_GB2312" w:hint="eastAsia"/>
          <w:sz w:val="28"/>
          <w:szCs w:val="28"/>
          <w:lang w:val="el-GR"/>
        </w:rPr>
        <w:t>闪烁</w:t>
      </w:r>
      <w:r>
        <w:rPr>
          <w:rFonts w:hint="eastAsia"/>
          <w:sz w:val="28"/>
          <w:szCs w:val="28"/>
          <w:lang w:val="el-GR"/>
        </w:rPr>
        <w:t>——此乃道德最后的可见光，它仍然照耀着我们最后的道路，因而至少就此言之，我们仍然是</w:t>
      </w:r>
      <w:r>
        <w:rPr>
          <w:rFonts w:ascii="楷体_GB2312" w:eastAsia="楷体_GB2312" w:hint="eastAsia"/>
          <w:sz w:val="28"/>
          <w:szCs w:val="28"/>
          <w:lang w:val="el-GR"/>
        </w:rPr>
        <w:t>良知之人</w:t>
      </w:r>
      <w:r>
        <w:rPr>
          <w:rFonts w:hint="eastAsia"/>
          <w:sz w:val="28"/>
          <w:szCs w:val="28"/>
          <w:lang w:val="el-GR"/>
        </w:rPr>
        <w:t>(Menschen des Gewissens)</w:t>
      </w:r>
      <w:r>
        <w:rPr>
          <w:rFonts w:hint="eastAsia"/>
          <w:sz w:val="28"/>
          <w:szCs w:val="28"/>
          <w:lang w:val="el-GR"/>
        </w:rPr>
        <w:t>：我们仍然是良知之人，因为我们不想回到任何过时和陈腐的东西那里，回到任何“信仰扫地”的东西那里，无论这些东西被冠以怎样堂皇的名字：上帝、美德、真理、正义、博爱；因为我们拒绝通过谎言的桥梁回到过去的那些理想；因为我们坚决与一切企图调和和</w:t>
      </w:r>
      <w:r>
        <w:rPr>
          <w:rFonts w:hint="eastAsia"/>
          <w:sz w:val="28"/>
          <w:szCs w:val="28"/>
          <w:lang w:val="el-GR"/>
        </w:rPr>
        <w:t>中和我们的东西为敌；与现在的每一种信仰和基督信仰为敌；与所有浪漫主义和祖国崇拜的杂种为敌；还与那些聒噪不休，要求我们作为艺术家在我们已经不再相信的那些事物面前顶礼膜拜的艺术家的放荡和无耻为敌；总之，与所有永远在“提高”我们</w:t>
      </w:r>
      <w:r>
        <w:rPr>
          <w:rStyle w:val="a8"/>
          <w:sz w:val="28"/>
          <w:szCs w:val="28"/>
          <w:lang w:val="el-GR"/>
        </w:rPr>
        <w:footnoteReference w:id="28"/>
      </w:r>
      <w:r>
        <w:rPr>
          <w:rFonts w:hint="eastAsia"/>
          <w:sz w:val="28"/>
          <w:szCs w:val="28"/>
          <w:lang w:val="el-GR"/>
        </w:rPr>
        <w:t>因而同时也是永远在“降低”我们的欧洲</w:t>
      </w:r>
      <w:r>
        <w:rPr>
          <w:rFonts w:ascii="楷体_GB2312" w:eastAsia="楷体_GB2312" w:hint="eastAsia"/>
          <w:sz w:val="28"/>
          <w:szCs w:val="28"/>
          <w:lang w:val="el-GR"/>
        </w:rPr>
        <w:t>女人主义（</w:t>
      </w:r>
      <w:r>
        <w:rPr>
          <w:rFonts w:eastAsia="楷体_GB2312"/>
          <w:sz w:val="28"/>
          <w:szCs w:val="28"/>
          <w:lang w:val="de-DE"/>
        </w:rPr>
        <w:t>Feminismus</w:t>
      </w:r>
      <w:r>
        <w:rPr>
          <w:rFonts w:eastAsia="楷体_GB2312" w:hint="eastAsia"/>
          <w:sz w:val="28"/>
          <w:szCs w:val="28"/>
          <w:lang w:val="de-DE"/>
        </w:rPr>
        <w:t>）</w:t>
      </w:r>
      <w:r>
        <w:rPr>
          <w:rStyle w:val="a8"/>
          <w:sz w:val="28"/>
          <w:szCs w:val="28"/>
          <w:lang w:val="el-GR"/>
        </w:rPr>
        <w:footnoteReference w:id="29"/>
      </w:r>
      <w:r>
        <w:rPr>
          <w:rFonts w:hint="eastAsia"/>
          <w:sz w:val="28"/>
          <w:szCs w:val="28"/>
          <w:lang w:val="el-GR"/>
        </w:rPr>
        <w:t>（或者说欧洲唯心主义</w:t>
      </w:r>
      <w:r>
        <w:rPr>
          <w:rFonts w:hint="eastAsia"/>
          <w:sz w:val="28"/>
          <w:szCs w:val="28"/>
          <w:lang w:val="de-DE"/>
        </w:rPr>
        <w:t>[</w:t>
      </w:r>
      <w:r>
        <w:rPr>
          <w:sz w:val="28"/>
          <w:szCs w:val="28"/>
          <w:lang w:val="de-DE"/>
        </w:rPr>
        <w:t>Idealismus</w:t>
      </w:r>
      <w:r>
        <w:rPr>
          <w:rFonts w:hint="eastAsia"/>
          <w:sz w:val="28"/>
          <w:szCs w:val="28"/>
          <w:lang w:val="de-DE"/>
        </w:rPr>
        <w:t>]</w:t>
      </w:r>
      <w:r>
        <w:rPr>
          <w:sz w:val="28"/>
          <w:szCs w:val="28"/>
          <w:lang w:val="de-DE"/>
        </w:rPr>
        <w:t>)</w:t>
      </w:r>
      <w:r>
        <w:rPr>
          <w:rStyle w:val="a8"/>
          <w:sz w:val="28"/>
          <w:szCs w:val="28"/>
          <w:lang w:val="el-GR"/>
        </w:rPr>
        <w:footnoteReference w:id="30"/>
      </w:r>
      <w:r>
        <w:rPr>
          <w:rFonts w:hint="eastAsia"/>
          <w:sz w:val="28"/>
          <w:szCs w:val="28"/>
          <w:lang w:val="el-GR"/>
        </w:rPr>
        <w:t>，如果你愿意这样称呼它的话）为敌：正是作为</w:t>
      </w:r>
      <w:r>
        <w:rPr>
          <w:rFonts w:ascii="楷体_GB2312" w:eastAsia="楷体_GB2312" w:hint="eastAsia"/>
          <w:sz w:val="28"/>
          <w:szCs w:val="28"/>
          <w:lang w:val="el-GR"/>
        </w:rPr>
        <w:t>这种</w:t>
      </w:r>
      <w:r>
        <w:rPr>
          <w:rFonts w:hint="eastAsia"/>
          <w:sz w:val="28"/>
          <w:szCs w:val="28"/>
          <w:lang w:val="el-GR"/>
        </w:rPr>
        <w:t>良知之人，我们这些现代非道德论者</w:t>
      </w:r>
      <w:r>
        <w:rPr>
          <w:rStyle w:val="a8"/>
          <w:sz w:val="28"/>
          <w:szCs w:val="28"/>
          <w:lang w:val="el-GR"/>
        </w:rPr>
        <w:footnoteReference w:id="31"/>
      </w:r>
      <w:r>
        <w:rPr>
          <w:rFonts w:hint="eastAsia"/>
          <w:sz w:val="28"/>
          <w:szCs w:val="28"/>
          <w:lang w:val="el-GR"/>
        </w:rPr>
        <w:t>和不信上帝者才会觉得自己仍然与长达千年的德意志正直和虔诚联系在一起，即使是作为它的最成问题</w:t>
      </w:r>
      <w:r>
        <w:rPr>
          <w:rFonts w:hint="eastAsia"/>
          <w:sz w:val="28"/>
          <w:szCs w:val="28"/>
          <w:lang w:val="el-GR"/>
        </w:rPr>
        <w:t>和最不可救药的后代；在某种意义上，我们确实是这一传统的继承者，它的最内在意志的执行者——这种意志，如我们前面所说，是一种悲观的意志，它无畏地否定自己，因为否定就是它的</w:t>
      </w:r>
      <w:r>
        <w:rPr>
          <w:rFonts w:ascii="楷体_GB2312" w:eastAsia="楷体_GB2312" w:hint="eastAsia"/>
          <w:sz w:val="28"/>
          <w:szCs w:val="28"/>
          <w:lang w:val="el-GR"/>
        </w:rPr>
        <w:t>欢乐</w:t>
      </w:r>
      <w:r>
        <w:rPr>
          <w:rFonts w:hint="eastAsia"/>
          <w:sz w:val="28"/>
          <w:szCs w:val="28"/>
          <w:lang w:val="el-GR"/>
        </w:rPr>
        <w:t>！在我们手中完成了——用一句时髦的话说——</w:t>
      </w:r>
      <w:r>
        <w:rPr>
          <w:rFonts w:ascii="楷体_GB2312" w:eastAsia="楷体_GB2312" w:hint="eastAsia"/>
          <w:sz w:val="28"/>
          <w:szCs w:val="28"/>
          <w:lang w:val="el-GR"/>
        </w:rPr>
        <w:t>道德的自我扬弃</w:t>
      </w:r>
      <w:r>
        <w:rPr>
          <w:rFonts w:hint="eastAsia"/>
          <w:sz w:val="28"/>
          <w:szCs w:val="28"/>
          <w:lang w:val="el-GR"/>
        </w:rPr>
        <w:t>！</w:t>
      </w:r>
      <w:r>
        <w:rPr>
          <w:rStyle w:val="a8"/>
          <w:sz w:val="28"/>
          <w:szCs w:val="28"/>
          <w:lang w:val="el-GR"/>
        </w:rPr>
        <w:footnoteReference w:id="32"/>
      </w:r>
    </w:p>
    <w:p w:rsidR="00000000" w:rsidRDefault="00EF3B58">
      <w:pPr>
        <w:jc w:val="center"/>
        <w:outlineLvl w:val="0"/>
        <w:rPr>
          <w:rFonts w:hint="eastAsia"/>
          <w:sz w:val="28"/>
          <w:szCs w:val="28"/>
          <w:lang w:val="el-GR"/>
        </w:rPr>
      </w:pPr>
      <w:r>
        <w:rPr>
          <w:rFonts w:hint="eastAsia"/>
          <w:sz w:val="28"/>
          <w:szCs w:val="28"/>
          <w:lang w:val="el-GR"/>
        </w:rPr>
        <w:t>5</w:t>
      </w:r>
    </w:p>
    <w:p w:rsidR="00000000" w:rsidRDefault="00EF3B58">
      <w:pPr>
        <w:ind w:firstLineChars="200" w:firstLine="560"/>
        <w:rPr>
          <w:rFonts w:hint="eastAsia"/>
          <w:sz w:val="28"/>
          <w:szCs w:val="28"/>
          <w:lang w:val="el-GR"/>
        </w:rPr>
      </w:pPr>
      <w:r>
        <w:rPr>
          <w:rFonts w:hint="eastAsia"/>
          <w:sz w:val="28"/>
          <w:szCs w:val="28"/>
          <w:lang w:val="el-GR"/>
        </w:rPr>
        <w:t>【</w:t>
      </w:r>
      <w:r>
        <w:rPr>
          <w:rFonts w:hint="eastAsia"/>
          <w:sz w:val="28"/>
          <w:szCs w:val="28"/>
          <w:lang w:val="el-GR"/>
        </w:rPr>
        <w:t>17</w:t>
      </w:r>
      <w:r>
        <w:rPr>
          <w:rFonts w:hint="eastAsia"/>
          <w:sz w:val="28"/>
          <w:szCs w:val="28"/>
          <w:lang w:val="el-GR"/>
        </w:rPr>
        <w:t>】但是，最后：我们如此迫不及待和大张旗鼓地说明我们是什么人，我们想做什么，不想做什么，这又有什么必要呢？让我们还是从一个更伟大的高度俯视遥临冷眼静观吧；让我们还是以一种低低的声音在我们中间说出它，以至只有我们自己听得到它，而所有其他人都听不到它，听不到</w:t>
      </w:r>
      <w:r>
        <w:rPr>
          <w:rFonts w:ascii="楷体_GB2312" w:eastAsia="楷体_GB2312" w:hint="eastAsia"/>
          <w:sz w:val="28"/>
          <w:szCs w:val="28"/>
          <w:lang w:val="el-GR"/>
        </w:rPr>
        <w:t>我们</w:t>
      </w:r>
      <w:r>
        <w:rPr>
          <w:rFonts w:hint="eastAsia"/>
          <w:sz w:val="28"/>
          <w:szCs w:val="28"/>
          <w:lang w:val="el-GR"/>
        </w:rPr>
        <w:t>吧；但是，最重</w:t>
      </w:r>
      <w:r>
        <w:rPr>
          <w:rFonts w:hint="eastAsia"/>
          <w:sz w:val="28"/>
          <w:szCs w:val="28"/>
          <w:lang w:val="el-GR"/>
        </w:rPr>
        <w:t>要的，让我们还是</w:t>
      </w:r>
      <w:r>
        <w:rPr>
          <w:rFonts w:ascii="楷体_GB2312" w:eastAsia="楷体_GB2312" w:hint="eastAsia"/>
          <w:sz w:val="28"/>
          <w:szCs w:val="28"/>
          <w:lang w:val="el-GR"/>
        </w:rPr>
        <w:t>缓慢地</w:t>
      </w:r>
      <w:r>
        <w:rPr>
          <w:rFonts w:hint="eastAsia"/>
          <w:sz w:val="28"/>
          <w:szCs w:val="28"/>
          <w:lang w:val="el-GR"/>
        </w:rPr>
        <w:t>说出它吧……。这篇前言是一篇迟到的前言，但并没有迟到太多——毕竟，五年或六年又算什么？一本这样的书，一个这样的问题，是不能速成急就的；无论如何，我们二者——我以及我的书——都是</w:t>
      </w:r>
      <w:r>
        <w:rPr>
          <w:rFonts w:hint="eastAsia"/>
          <w:sz w:val="28"/>
          <w:szCs w:val="28"/>
          <w:lang w:val="el-GR"/>
        </w:rPr>
        <w:t>lento</w:t>
      </w:r>
      <w:r>
        <w:rPr>
          <w:rStyle w:val="a8"/>
          <w:sz w:val="28"/>
          <w:szCs w:val="28"/>
          <w:lang w:val="el-GR"/>
        </w:rPr>
        <w:footnoteReference w:id="33"/>
      </w:r>
      <w:r>
        <w:rPr>
          <w:rFonts w:hint="eastAsia"/>
          <w:sz w:val="28"/>
          <w:szCs w:val="28"/>
          <w:lang w:val="el-GR"/>
        </w:rPr>
        <w:t>之友。我过去是一个语文学家</w:t>
      </w:r>
      <w:r>
        <w:rPr>
          <w:rStyle w:val="a8"/>
          <w:sz w:val="28"/>
          <w:szCs w:val="28"/>
          <w:lang w:val="el-GR"/>
        </w:rPr>
        <w:footnoteReference w:id="34"/>
      </w:r>
      <w:r>
        <w:rPr>
          <w:rFonts w:hint="eastAsia"/>
          <w:sz w:val="28"/>
          <w:szCs w:val="28"/>
          <w:lang w:val="el-GR"/>
        </w:rPr>
        <w:t>，也许现在还是一个语文学家，也就是说，一个慢读教师，这并不是没有意义的：结果我的写作也是缓慢的。每写下一行字都让“忙人”者流感到一次绝望，现在这不仅成了我的习惯，而且也成了我的爱好——也许一种恶毒的爱好？语文学是一门让人尊敬的艺术，要求其崇拜者最重要的：走到一边，闲下来，静</w:t>
      </w:r>
      <w:r>
        <w:rPr>
          <w:rFonts w:hint="eastAsia"/>
          <w:sz w:val="28"/>
          <w:szCs w:val="28"/>
          <w:lang w:val="el-GR"/>
        </w:rPr>
        <w:t>下来和慢下来——它是</w:t>
      </w:r>
      <w:r>
        <w:rPr>
          <w:rFonts w:ascii="楷体_GB2312" w:eastAsia="楷体_GB2312" w:hint="eastAsia"/>
          <w:sz w:val="28"/>
          <w:szCs w:val="28"/>
          <w:lang w:val="el-GR"/>
        </w:rPr>
        <w:t>词</w:t>
      </w:r>
      <w:r>
        <w:rPr>
          <w:rFonts w:hint="eastAsia"/>
          <w:sz w:val="28"/>
          <w:szCs w:val="28"/>
          <w:lang w:val="el-GR"/>
        </w:rPr>
        <w:t>的金器制作术和金器鉴赏术，需要小心翼翼和一丝不苟地工作；如果不能缓慢地取得什么东西，它就不能取得任何东西。但也正因为如此，它在今天比在任何其他时候都更为不可或缺；在一个“工作”的时代</w:t>
      </w:r>
      <w:r>
        <w:rPr>
          <w:rStyle w:val="a8"/>
          <w:sz w:val="28"/>
          <w:szCs w:val="28"/>
          <w:lang w:val="el-GR"/>
        </w:rPr>
        <w:footnoteReference w:id="35"/>
      </w:r>
      <w:r>
        <w:rPr>
          <w:rFonts w:hint="eastAsia"/>
          <w:sz w:val="28"/>
          <w:szCs w:val="28"/>
          <w:lang w:val="el-GR"/>
        </w:rPr>
        <w:t>，在一个匆忙、琐碎和让人喘不过气来的时代，在一个想要一下子“干掉一件事情”、干掉每一本新的和旧的著作的时代，这样一种艺术对我们来说不啻沙漠中的清泉，甘美异常：——这种艺术并不在任何事情上立竿见影，但它教我们以</w:t>
      </w:r>
      <w:r>
        <w:rPr>
          <w:rFonts w:ascii="楷体_GB2312" w:eastAsia="楷体_GB2312" w:hint="eastAsia"/>
          <w:sz w:val="28"/>
          <w:szCs w:val="28"/>
          <w:lang w:val="el-GR"/>
        </w:rPr>
        <w:t>好的</w:t>
      </w:r>
      <w:r>
        <w:rPr>
          <w:rFonts w:hint="eastAsia"/>
          <w:sz w:val="28"/>
          <w:szCs w:val="28"/>
          <w:lang w:val="el-GR"/>
        </w:rPr>
        <w:t>阅读，即，缓慢地、深入地、有保留和小心地，带着各种敞开大门的隐秘思想，以灵敏的手指和眼睛，阅读</w:t>
      </w:r>
      <w:r>
        <w:rPr>
          <w:rFonts w:hint="eastAsia"/>
          <w:sz w:val="28"/>
          <w:szCs w:val="28"/>
          <w:lang w:val="el-GR"/>
        </w:rPr>
        <w:t>——我耐心的朋友，本书需要的只是完美的读者和语文学家：跟我</w:t>
      </w:r>
      <w:r>
        <w:rPr>
          <w:rFonts w:ascii="楷体_GB2312" w:eastAsia="楷体_GB2312" w:hint="eastAsia"/>
          <w:sz w:val="28"/>
          <w:szCs w:val="28"/>
          <w:lang w:val="el-GR"/>
        </w:rPr>
        <w:t>学习</w:t>
      </w:r>
      <w:r>
        <w:rPr>
          <w:rFonts w:hint="eastAsia"/>
          <w:sz w:val="28"/>
          <w:szCs w:val="28"/>
          <w:lang w:val="el-GR"/>
        </w:rPr>
        <w:t>好的阅读！</w:t>
      </w:r>
    </w:p>
    <w:p w:rsidR="00000000" w:rsidRDefault="00EF3B58">
      <w:pPr>
        <w:outlineLvl w:val="0"/>
        <w:rPr>
          <w:rFonts w:hint="eastAsia"/>
          <w:sz w:val="28"/>
          <w:szCs w:val="28"/>
          <w:lang w:val="el-GR"/>
        </w:rPr>
      </w:pPr>
      <w:r>
        <w:rPr>
          <w:rFonts w:hint="eastAsia"/>
          <w:sz w:val="28"/>
          <w:szCs w:val="28"/>
          <w:lang w:val="el-GR"/>
        </w:rPr>
        <w:t>1886</w:t>
      </w:r>
      <w:r>
        <w:rPr>
          <w:rFonts w:hint="eastAsia"/>
          <w:sz w:val="28"/>
          <w:szCs w:val="28"/>
          <w:lang w:val="el-GR"/>
        </w:rPr>
        <w:t>年秋于热那亚附近卢塔</w:t>
      </w:r>
      <w:r>
        <w:rPr>
          <w:rStyle w:val="a8"/>
          <w:sz w:val="28"/>
          <w:szCs w:val="28"/>
          <w:lang w:val="el-GR"/>
        </w:rPr>
        <w:footnoteReference w:id="36"/>
      </w:r>
    </w:p>
    <w:p w:rsidR="00000000" w:rsidRDefault="00EF3B58">
      <w:pPr>
        <w:rPr>
          <w:rFonts w:hint="eastAsia"/>
          <w:sz w:val="28"/>
          <w:szCs w:val="28"/>
          <w:lang w:val="el-GR"/>
        </w:rPr>
      </w:pPr>
      <w:r>
        <w:rPr>
          <w:sz w:val="28"/>
          <w:szCs w:val="28"/>
          <w:lang w:val="el-GR"/>
        </w:rPr>
        <w:br w:type="page"/>
      </w:r>
      <w:r>
        <w:rPr>
          <w:rFonts w:hint="eastAsia"/>
          <w:sz w:val="28"/>
          <w:szCs w:val="28"/>
          <w:lang w:val="el-GR"/>
        </w:rPr>
        <w:t>卷一</w:t>
      </w:r>
    </w:p>
    <w:p w:rsidR="00000000" w:rsidRDefault="00EF3B58">
      <w:pPr>
        <w:outlineLvl w:val="0"/>
        <w:rPr>
          <w:rFonts w:hint="eastAsia"/>
          <w:sz w:val="28"/>
          <w:szCs w:val="28"/>
          <w:lang w:val="el-GR"/>
        </w:rPr>
      </w:pPr>
      <w:r>
        <w:rPr>
          <w:rFonts w:hint="eastAsia"/>
          <w:sz w:val="28"/>
          <w:szCs w:val="28"/>
          <w:lang w:val="el-GR"/>
        </w:rPr>
        <w:t>1</w:t>
      </w:r>
    </w:p>
    <w:p w:rsidR="00000000" w:rsidRDefault="00EF3B58">
      <w:pPr>
        <w:rPr>
          <w:rFonts w:hint="eastAsia"/>
          <w:sz w:val="28"/>
          <w:szCs w:val="28"/>
          <w:lang w:val="el-GR"/>
        </w:rPr>
      </w:pPr>
      <w:r>
        <w:rPr>
          <w:rFonts w:ascii="楷体_GB2312" w:eastAsia="楷体_GB2312" w:hint="eastAsia"/>
          <w:sz w:val="28"/>
          <w:szCs w:val="28"/>
          <w:lang w:val="el-GR"/>
        </w:rPr>
        <w:t>【</w:t>
      </w:r>
      <w:r>
        <w:rPr>
          <w:rFonts w:ascii="楷体_GB2312" w:eastAsia="楷体_GB2312" w:hint="eastAsia"/>
          <w:sz w:val="28"/>
          <w:szCs w:val="28"/>
          <w:lang w:val="el-GR"/>
        </w:rPr>
        <w:t>20</w:t>
      </w:r>
      <w:r>
        <w:rPr>
          <w:rFonts w:ascii="楷体_GB2312" w:eastAsia="楷体_GB2312" w:hint="eastAsia"/>
          <w:sz w:val="28"/>
          <w:szCs w:val="28"/>
          <w:lang w:val="el-GR"/>
        </w:rPr>
        <w:t>】事后理性化</w:t>
      </w:r>
      <w:r>
        <w:rPr>
          <w:rStyle w:val="a8"/>
          <w:sz w:val="28"/>
          <w:szCs w:val="28"/>
          <w:lang w:val="el-GR"/>
        </w:rPr>
        <w:footnoteReference w:id="37"/>
      </w:r>
      <w:r>
        <w:rPr>
          <w:rFonts w:hint="eastAsia"/>
          <w:sz w:val="28"/>
          <w:szCs w:val="28"/>
          <w:lang w:val="el-GR"/>
        </w:rPr>
        <w:t>。——一切长期存在的事物在其存在过程中都逐渐理性化了，以至其非理性起源益发渺茫了。几乎所有关于起源的如实描述不都给我们一种荒谬和冒犯之感吗？实际上，</w:t>
      </w:r>
      <w:r>
        <w:rPr>
          <w:rFonts w:ascii="楷体_GB2312" w:eastAsia="楷体_GB2312" w:hint="eastAsia"/>
          <w:sz w:val="28"/>
          <w:szCs w:val="28"/>
          <w:lang w:val="el-GR"/>
        </w:rPr>
        <w:t>悖反</w:t>
      </w:r>
      <w:r>
        <w:rPr>
          <w:rFonts w:hint="eastAsia"/>
          <w:sz w:val="28"/>
          <w:szCs w:val="28"/>
          <w:lang w:val="el-GR"/>
        </w:rPr>
        <w:t>（</w:t>
      </w:r>
      <w:r>
        <w:rPr>
          <w:rFonts w:hint="eastAsia"/>
          <w:sz w:val="28"/>
          <w:szCs w:val="28"/>
          <w:lang w:val="el-GR"/>
        </w:rPr>
        <w:t>Widerspricht</w:t>
      </w:r>
      <w:r>
        <w:rPr>
          <w:rFonts w:hint="eastAsia"/>
          <w:sz w:val="28"/>
          <w:szCs w:val="28"/>
          <w:lang w:val="el-GR"/>
        </w:rPr>
        <w:t>）不正是好历史学家之能事吗？</w:t>
      </w:r>
      <w:r>
        <w:rPr>
          <w:rStyle w:val="a8"/>
          <w:sz w:val="28"/>
          <w:szCs w:val="28"/>
          <w:lang w:val="el-GR"/>
        </w:rPr>
        <w:footnoteReference w:id="38"/>
      </w:r>
    </w:p>
    <w:p w:rsidR="00000000" w:rsidRDefault="00EF3B58">
      <w:pPr>
        <w:outlineLvl w:val="0"/>
        <w:rPr>
          <w:rFonts w:hint="eastAsia"/>
          <w:sz w:val="28"/>
          <w:szCs w:val="28"/>
          <w:lang w:val="el-GR"/>
        </w:rPr>
      </w:pPr>
      <w:r>
        <w:rPr>
          <w:rFonts w:hint="eastAsia"/>
          <w:sz w:val="28"/>
          <w:szCs w:val="28"/>
          <w:lang w:val="el-GR"/>
        </w:rPr>
        <w:t>2</w:t>
      </w:r>
    </w:p>
    <w:p w:rsidR="00000000" w:rsidRDefault="00EF3B58">
      <w:pPr>
        <w:rPr>
          <w:rFonts w:hint="eastAsia"/>
          <w:sz w:val="28"/>
          <w:szCs w:val="28"/>
          <w:lang w:val="el-GR"/>
        </w:rPr>
      </w:pPr>
      <w:r>
        <w:rPr>
          <w:rFonts w:ascii="楷体_GB2312" w:eastAsia="楷体_GB2312" w:hint="eastAsia"/>
          <w:sz w:val="28"/>
          <w:szCs w:val="28"/>
          <w:lang w:val="el-GR"/>
        </w:rPr>
        <w:t>学者们的偏见</w:t>
      </w:r>
      <w:r>
        <w:rPr>
          <w:rStyle w:val="a8"/>
          <w:sz w:val="28"/>
          <w:szCs w:val="28"/>
          <w:lang w:val="el-GR"/>
        </w:rPr>
        <w:footnoteReference w:id="39"/>
      </w:r>
      <w:r>
        <w:rPr>
          <w:rFonts w:hint="eastAsia"/>
          <w:sz w:val="28"/>
          <w:szCs w:val="28"/>
          <w:lang w:val="el-GR"/>
        </w:rPr>
        <w:t>。——学者们说，所有时代的人，都以为自己</w:t>
      </w:r>
      <w:r>
        <w:rPr>
          <w:rFonts w:ascii="楷体_GB2312" w:eastAsia="楷体_GB2312" w:hint="eastAsia"/>
          <w:sz w:val="28"/>
          <w:szCs w:val="28"/>
          <w:lang w:val="el-GR"/>
        </w:rPr>
        <w:t>知道</w:t>
      </w:r>
      <w:r>
        <w:rPr>
          <w:rFonts w:hint="eastAsia"/>
          <w:sz w:val="28"/>
          <w:szCs w:val="28"/>
          <w:lang w:val="el-GR"/>
        </w:rPr>
        <w:t>什么是好，什么是坏，什么该赞扬，什么该谴责，这批评很正确。但以为</w:t>
      </w:r>
      <w:r>
        <w:rPr>
          <w:rFonts w:ascii="楷体_GB2312" w:eastAsia="楷体_GB2312" w:hint="eastAsia"/>
          <w:sz w:val="28"/>
          <w:szCs w:val="28"/>
          <w:lang w:val="el-GR"/>
        </w:rPr>
        <w:t>我们现在比任何其他时代都知道的更清楚</w:t>
      </w:r>
      <w:r>
        <w:rPr>
          <w:rFonts w:hint="eastAsia"/>
          <w:sz w:val="28"/>
          <w:szCs w:val="28"/>
          <w:lang w:val="el-GR"/>
        </w:rPr>
        <w:t>，</w:t>
      </w:r>
      <w:r>
        <w:rPr>
          <w:rFonts w:hint="eastAsia"/>
          <w:sz w:val="28"/>
          <w:szCs w:val="28"/>
          <w:lang w:val="el-GR"/>
        </w:rPr>
        <w:t>这就是偏见了。</w:t>
      </w:r>
    </w:p>
    <w:p w:rsidR="00000000" w:rsidRDefault="00EF3B58">
      <w:pPr>
        <w:outlineLvl w:val="0"/>
        <w:rPr>
          <w:rFonts w:hint="eastAsia"/>
          <w:sz w:val="28"/>
          <w:szCs w:val="28"/>
          <w:lang w:val="el-GR"/>
        </w:rPr>
      </w:pPr>
      <w:r>
        <w:rPr>
          <w:rFonts w:hint="eastAsia"/>
          <w:sz w:val="28"/>
          <w:szCs w:val="28"/>
          <w:lang w:val="el-GR"/>
        </w:rPr>
        <w:t>3</w:t>
      </w:r>
    </w:p>
    <w:p w:rsidR="00000000" w:rsidRDefault="00EF3B58">
      <w:pPr>
        <w:rPr>
          <w:rFonts w:hint="eastAsia"/>
          <w:sz w:val="28"/>
          <w:szCs w:val="28"/>
          <w:lang w:val="el-GR"/>
        </w:rPr>
      </w:pPr>
      <w:r>
        <w:rPr>
          <w:rFonts w:ascii="楷体_GB2312" w:eastAsia="楷体_GB2312" w:hint="eastAsia"/>
          <w:sz w:val="28"/>
          <w:szCs w:val="28"/>
          <w:lang w:val="el-GR"/>
        </w:rPr>
        <w:t>一切自有其时。</w:t>
      </w:r>
      <w:r>
        <w:rPr>
          <w:rFonts w:hint="eastAsia"/>
          <w:sz w:val="28"/>
          <w:szCs w:val="28"/>
          <w:lang w:val="el-GR"/>
        </w:rPr>
        <w:t>——当人最初赋予所有事物以性别时，他并不认为自己只是随便说说，而认为他由此得到一种深刻洞见：只是在很久很久以后，他才认识到——也许即使现在他也还是没有完全认识到——这是一个多么大的错误。——同样，人也赋予一切存在物以一种道德联系，给世界加上某种【</w:t>
      </w:r>
      <w:r>
        <w:rPr>
          <w:rFonts w:hint="eastAsia"/>
          <w:sz w:val="28"/>
          <w:szCs w:val="28"/>
          <w:lang w:val="el-GR"/>
        </w:rPr>
        <w:t>20</w:t>
      </w:r>
      <w:r>
        <w:rPr>
          <w:rFonts w:hint="eastAsia"/>
          <w:sz w:val="28"/>
          <w:szCs w:val="28"/>
          <w:lang w:val="el-GR"/>
        </w:rPr>
        <w:t>】</w:t>
      </w:r>
      <w:r>
        <w:rPr>
          <w:rFonts w:ascii="楷体_GB2312" w:eastAsia="楷体_GB2312" w:hint="eastAsia"/>
          <w:sz w:val="28"/>
          <w:szCs w:val="28"/>
          <w:lang w:val="el-GR"/>
        </w:rPr>
        <w:t>伦理含义。</w:t>
      </w:r>
      <w:r>
        <w:rPr>
          <w:rFonts w:hint="eastAsia"/>
          <w:sz w:val="28"/>
          <w:szCs w:val="28"/>
          <w:lang w:val="el-GR"/>
        </w:rPr>
        <w:t>将来会有一天，相信事物之道德意义在那时将具有的价值，不多不少正是相信太阳之阳性或阴性</w:t>
      </w:r>
      <w:r>
        <w:rPr>
          <w:rStyle w:val="a8"/>
          <w:sz w:val="28"/>
          <w:szCs w:val="28"/>
          <w:lang w:val="el-GR"/>
        </w:rPr>
        <w:footnoteReference w:id="40"/>
      </w:r>
      <w:r>
        <w:rPr>
          <w:rFonts w:hint="eastAsia"/>
          <w:sz w:val="28"/>
          <w:szCs w:val="28"/>
          <w:lang w:val="el-GR"/>
        </w:rPr>
        <w:t>在今天所具有的价值。</w:t>
      </w:r>
    </w:p>
    <w:p w:rsidR="00000000" w:rsidRDefault="00EF3B58">
      <w:pPr>
        <w:outlineLvl w:val="0"/>
        <w:rPr>
          <w:rFonts w:hint="eastAsia"/>
          <w:sz w:val="28"/>
          <w:szCs w:val="28"/>
          <w:lang w:val="el-GR"/>
        </w:rPr>
      </w:pPr>
      <w:r>
        <w:rPr>
          <w:rFonts w:hint="eastAsia"/>
          <w:sz w:val="28"/>
          <w:szCs w:val="28"/>
          <w:lang w:val="el-GR"/>
        </w:rPr>
        <w:t>4</w:t>
      </w:r>
    </w:p>
    <w:p w:rsidR="00000000" w:rsidRDefault="00EF3B58">
      <w:pPr>
        <w:rPr>
          <w:rFonts w:hint="eastAsia"/>
          <w:sz w:val="28"/>
          <w:szCs w:val="28"/>
          <w:lang w:val="el-GR"/>
        </w:rPr>
      </w:pPr>
      <w:r>
        <w:rPr>
          <w:rFonts w:ascii="楷体_GB2312" w:eastAsia="楷体_GB2312" w:hint="eastAsia"/>
          <w:sz w:val="28"/>
          <w:szCs w:val="28"/>
          <w:lang w:val="el-GR"/>
        </w:rPr>
        <w:t>关于诸天体的虚幻不和谐。</w:t>
      </w:r>
      <w:r>
        <w:rPr>
          <w:rStyle w:val="a8"/>
          <w:sz w:val="28"/>
          <w:szCs w:val="28"/>
          <w:lang w:val="el-GR"/>
        </w:rPr>
        <w:footnoteReference w:id="41"/>
      </w:r>
      <w:r>
        <w:rPr>
          <w:rFonts w:hint="eastAsia"/>
          <w:sz w:val="28"/>
          <w:szCs w:val="28"/>
          <w:lang w:val="el-GR"/>
        </w:rPr>
        <w:t>——我们必须将我们曾经加在世界头上的各种</w:t>
      </w:r>
      <w:r>
        <w:rPr>
          <w:rFonts w:ascii="楷体_GB2312" w:eastAsia="楷体_GB2312" w:hint="eastAsia"/>
          <w:sz w:val="28"/>
          <w:szCs w:val="28"/>
          <w:lang w:val="el-GR"/>
        </w:rPr>
        <w:t>虚假</w:t>
      </w:r>
      <w:r>
        <w:rPr>
          <w:rFonts w:hint="eastAsia"/>
          <w:sz w:val="28"/>
          <w:szCs w:val="28"/>
          <w:lang w:val="el-GR"/>
        </w:rPr>
        <w:t>光环再摘下来，因为这些光环违反公正</w:t>
      </w:r>
      <w:r>
        <w:rPr>
          <w:rFonts w:hint="eastAsia"/>
          <w:sz w:val="28"/>
          <w:szCs w:val="28"/>
          <w:lang w:val="el-GR"/>
        </w:rPr>
        <w:t>原则，无视所有其他事物固有的同样权利。因此，不将世界看得比其本来样子更不和谐，是必须的。</w:t>
      </w:r>
    </w:p>
    <w:p w:rsidR="00000000" w:rsidRDefault="00EF3B58">
      <w:pPr>
        <w:outlineLvl w:val="0"/>
        <w:rPr>
          <w:rFonts w:hint="eastAsia"/>
          <w:sz w:val="28"/>
          <w:szCs w:val="28"/>
          <w:lang w:val="el-GR"/>
        </w:rPr>
      </w:pPr>
      <w:r>
        <w:rPr>
          <w:rFonts w:hint="eastAsia"/>
          <w:sz w:val="28"/>
          <w:szCs w:val="28"/>
          <w:lang w:val="el-GR"/>
        </w:rPr>
        <w:t>5</w:t>
      </w:r>
    </w:p>
    <w:p w:rsidR="00000000" w:rsidRDefault="00EF3B58">
      <w:pPr>
        <w:rPr>
          <w:rFonts w:hint="eastAsia"/>
          <w:sz w:val="28"/>
          <w:szCs w:val="28"/>
          <w:lang w:val="el-GR"/>
        </w:rPr>
      </w:pPr>
      <w:r>
        <w:rPr>
          <w:rFonts w:ascii="楷体_GB2312" w:eastAsia="楷体_GB2312" w:hint="eastAsia"/>
          <w:sz w:val="28"/>
          <w:szCs w:val="28"/>
          <w:lang w:val="el-GR"/>
        </w:rPr>
        <w:t>值得感谢！</w:t>
      </w:r>
      <w:r>
        <w:rPr>
          <w:rFonts w:hint="eastAsia"/>
          <w:sz w:val="28"/>
          <w:szCs w:val="28"/>
          <w:lang w:val="el-GR"/>
        </w:rPr>
        <w:t>——人类迄今的巨大成就是，我们再也不用生活在对野兽、蛮人、神祗和我们自己梦像的经常恐惧中了。</w:t>
      </w:r>
    </w:p>
    <w:p w:rsidR="00000000" w:rsidRDefault="00EF3B58">
      <w:pPr>
        <w:outlineLvl w:val="0"/>
        <w:rPr>
          <w:rFonts w:hint="eastAsia"/>
          <w:sz w:val="28"/>
          <w:szCs w:val="28"/>
          <w:lang w:val="el-GR"/>
        </w:rPr>
      </w:pPr>
      <w:r>
        <w:rPr>
          <w:rFonts w:hint="eastAsia"/>
          <w:sz w:val="28"/>
          <w:szCs w:val="28"/>
          <w:lang w:val="el-GR"/>
        </w:rPr>
        <w:t>6</w:t>
      </w:r>
    </w:p>
    <w:p w:rsidR="00000000" w:rsidRDefault="00EF3B58">
      <w:pPr>
        <w:rPr>
          <w:rFonts w:hint="eastAsia"/>
          <w:sz w:val="28"/>
          <w:szCs w:val="28"/>
          <w:lang w:val="el-GR"/>
        </w:rPr>
      </w:pPr>
      <w:r>
        <w:rPr>
          <w:rFonts w:ascii="楷体_GB2312" w:eastAsia="楷体_GB2312" w:hint="eastAsia"/>
          <w:sz w:val="28"/>
          <w:szCs w:val="28"/>
          <w:lang w:val="el-GR"/>
        </w:rPr>
        <w:t>魔术师和他的对手。</w:t>
      </w:r>
      <w:r>
        <w:rPr>
          <w:rFonts w:hint="eastAsia"/>
          <w:sz w:val="28"/>
          <w:szCs w:val="28"/>
          <w:lang w:val="el-GR"/>
        </w:rPr>
        <w:t>——科学</w:t>
      </w:r>
      <w:r>
        <w:rPr>
          <w:rStyle w:val="a8"/>
          <w:sz w:val="28"/>
          <w:szCs w:val="28"/>
          <w:lang w:val="el-GR"/>
        </w:rPr>
        <w:footnoteReference w:id="42"/>
      </w:r>
      <w:r>
        <w:rPr>
          <w:rFonts w:hint="eastAsia"/>
          <w:sz w:val="28"/>
          <w:szCs w:val="28"/>
          <w:lang w:val="el-GR"/>
        </w:rPr>
        <w:t>中让我们惊奇的东西截然不同于魔术中让我们惊奇的东西。魔术力图让我们相信，存在的只是一种非常简单的因果联系，实际上却是一种非常复杂的因果联系在起作用，而科学却相反，要我们在一切都似乎明白无误的地方放弃简单的因果联系和承认我们受了现象的欺骗。“简单不过”的事物其实是</w:t>
      </w:r>
      <w:r>
        <w:rPr>
          <w:rFonts w:ascii="楷体_GB2312" w:eastAsia="楷体_GB2312" w:hint="eastAsia"/>
          <w:sz w:val="28"/>
          <w:szCs w:val="28"/>
          <w:lang w:val="el-GR"/>
        </w:rPr>
        <w:t>异常复杂</w:t>
      </w:r>
      <w:r>
        <w:rPr>
          <w:rFonts w:hint="eastAsia"/>
          <w:sz w:val="28"/>
          <w:szCs w:val="28"/>
          <w:lang w:val="el-GR"/>
        </w:rPr>
        <w:t>的——一个永</w:t>
      </w:r>
      <w:r>
        <w:rPr>
          <w:rFonts w:hint="eastAsia"/>
          <w:sz w:val="28"/>
          <w:szCs w:val="28"/>
          <w:lang w:val="el-GR"/>
        </w:rPr>
        <w:t>远让人惊奇的事实！【</w:t>
      </w:r>
      <w:r>
        <w:rPr>
          <w:rFonts w:hint="eastAsia"/>
          <w:sz w:val="28"/>
          <w:szCs w:val="28"/>
          <w:lang w:val="el-GR"/>
        </w:rPr>
        <w:t>21</w:t>
      </w:r>
      <w:r>
        <w:rPr>
          <w:rFonts w:hint="eastAsia"/>
          <w:sz w:val="28"/>
          <w:szCs w:val="28"/>
          <w:lang w:val="el-GR"/>
        </w:rPr>
        <w:t>】</w:t>
      </w:r>
    </w:p>
    <w:p w:rsidR="00000000" w:rsidRDefault="00EF3B58">
      <w:pPr>
        <w:outlineLvl w:val="0"/>
        <w:rPr>
          <w:rFonts w:hint="eastAsia"/>
          <w:sz w:val="28"/>
          <w:szCs w:val="28"/>
          <w:lang w:val="el-GR"/>
        </w:rPr>
      </w:pPr>
      <w:r>
        <w:rPr>
          <w:rFonts w:hint="eastAsia"/>
          <w:sz w:val="28"/>
          <w:szCs w:val="28"/>
          <w:lang w:val="el-GR"/>
        </w:rPr>
        <w:t>7</w:t>
      </w:r>
    </w:p>
    <w:p w:rsidR="00000000" w:rsidRDefault="00EF3B58">
      <w:pPr>
        <w:rPr>
          <w:rFonts w:hint="eastAsia"/>
          <w:sz w:val="28"/>
          <w:szCs w:val="28"/>
          <w:lang w:val="el-GR"/>
        </w:rPr>
      </w:pPr>
      <w:r>
        <w:rPr>
          <w:rFonts w:ascii="楷体_GB2312" w:eastAsia="楷体_GB2312" w:hint="eastAsia"/>
          <w:sz w:val="28"/>
          <w:szCs w:val="28"/>
          <w:lang w:val="el-GR"/>
        </w:rPr>
        <w:t>空间感的变化。</w:t>
      </w:r>
      <w:r>
        <w:rPr>
          <w:rFonts w:hint="eastAsia"/>
          <w:sz w:val="28"/>
          <w:szCs w:val="28"/>
          <w:lang w:val="el-GR"/>
        </w:rPr>
        <w:t>——实在的事物还是想象中的事物对人类幸福贡献最大？有一点是肯定的：正是借助于想象力，在极度幸福和极度不幸之间才展开</w:t>
      </w:r>
      <w:r>
        <w:rPr>
          <w:rFonts w:ascii="楷体_GB2312" w:eastAsia="楷体_GB2312" w:hint="eastAsia"/>
          <w:sz w:val="28"/>
          <w:szCs w:val="28"/>
          <w:lang w:val="el-GR"/>
        </w:rPr>
        <w:t>广阔空间</w:t>
      </w:r>
      <w:r>
        <w:rPr>
          <w:rFonts w:hint="eastAsia"/>
          <w:sz w:val="28"/>
          <w:szCs w:val="28"/>
          <w:lang w:val="el-GR"/>
        </w:rPr>
        <w:t>。随着科学的发展，这种空间感将不可避免地越来越弱——正如我们从科学已经学到和仍然在学到：感觉地球之渺小，视太阳系如微尘。</w:t>
      </w:r>
    </w:p>
    <w:p w:rsidR="00000000" w:rsidRDefault="00EF3B58">
      <w:pPr>
        <w:outlineLvl w:val="0"/>
        <w:rPr>
          <w:rFonts w:hint="eastAsia"/>
          <w:sz w:val="28"/>
          <w:szCs w:val="28"/>
          <w:lang w:val="el-GR"/>
        </w:rPr>
      </w:pPr>
      <w:r>
        <w:rPr>
          <w:rFonts w:hint="eastAsia"/>
          <w:sz w:val="28"/>
          <w:szCs w:val="28"/>
          <w:lang w:val="el-GR"/>
        </w:rPr>
        <w:t>8</w:t>
      </w:r>
    </w:p>
    <w:p w:rsidR="00000000" w:rsidRDefault="00EF3B58">
      <w:pPr>
        <w:rPr>
          <w:rFonts w:hint="eastAsia"/>
          <w:sz w:val="28"/>
          <w:szCs w:val="28"/>
          <w:lang w:val="el-GR"/>
        </w:rPr>
      </w:pPr>
      <w:r>
        <w:rPr>
          <w:rFonts w:ascii="楷体_GB2312" w:eastAsia="楷体_GB2312" w:hint="eastAsia"/>
          <w:sz w:val="28"/>
          <w:szCs w:val="28"/>
          <w:lang w:val="el-GR"/>
        </w:rPr>
        <w:t>变容</w:t>
      </w:r>
      <w:r>
        <w:rPr>
          <w:rFonts w:hint="eastAsia"/>
          <w:sz w:val="28"/>
          <w:szCs w:val="28"/>
          <w:lang w:val="el-GR"/>
        </w:rPr>
        <w:t>（</w:t>
      </w:r>
      <w:r>
        <w:rPr>
          <w:rFonts w:hint="eastAsia"/>
          <w:sz w:val="28"/>
          <w:szCs w:val="28"/>
          <w:lang w:val="el-GR"/>
        </w:rPr>
        <w:t>Transfiguration</w:t>
      </w:r>
      <w:r>
        <w:rPr>
          <w:rFonts w:hint="eastAsia"/>
          <w:sz w:val="28"/>
          <w:szCs w:val="28"/>
          <w:lang w:val="el-GR"/>
        </w:rPr>
        <w:t>）。</w:t>
      </w:r>
      <w:r>
        <w:rPr>
          <w:rStyle w:val="a8"/>
          <w:sz w:val="28"/>
          <w:szCs w:val="28"/>
          <w:lang w:val="el-GR"/>
        </w:rPr>
        <w:footnoteReference w:id="43"/>
      </w:r>
      <w:r>
        <w:rPr>
          <w:rFonts w:hint="eastAsia"/>
          <w:sz w:val="28"/>
          <w:szCs w:val="28"/>
          <w:lang w:val="el-GR"/>
        </w:rPr>
        <w:t>——拉斐尔</w:t>
      </w:r>
      <w:r>
        <w:rPr>
          <w:rStyle w:val="a8"/>
          <w:sz w:val="28"/>
          <w:szCs w:val="28"/>
          <w:lang w:val="el-GR"/>
        </w:rPr>
        <w:footnoteReference w:id="44"/>
      </w:r>
      <w:r>
        <w:rPr>
          <w:rFonts w:hint="eastAsia"/>
          <w:sz w:val="28"/>
          <w:szCs w:val="28"/>
          <w:lang w:val="el-GR"/>
        </w:rPr>
        <w:t>将人划分为</w:t>
      </w:r>
      <w:r>
        <w:rPr>
          <w:rFonts w:ascii="楷体_GB2312" w:eastAsia="楷体_GB2312" w:hint="eastAsia"/>
          <w:sz w:val="28"/>
          <w:szCs w:val="28"/>
          <w:lang w:val="el-GR"/>
        </w:rPr>
        <w:t>三等</w:t>
      </w:r>
      <w:r>
        <w:rPr>
          <w:rFonts w:hint="eastAsia"/>
          <w:sz w:val="28"/>
          <w:szCs w:val="28"/>
          <w:lang w:val="el-GR"/>
        </w:rPr>
        <w:t>：无望的痛苦者，混乱的梦想家，超世间的迷狂者。我们现在已经不再这样看待世界——拉斐尔现在也不再</w:t>
      </w:r>
      <w:r>
        <w:rPr>
          <w:rFonts w:ascii="楷体_GB2312" w:eastAsia="楷体_GB2312" w:hint="eastAsia"/>
          <w:sz w:val="28"/>
          <w:szCs w:val="28"/>
          <w:lang w:val="el-GR"/>
        </w:rPr>
        <w:t>能</w:t>
      </w:r>
      <w:r>
        <w:rPr>
          <w:rFonts w:hint="eastAsia"/>
          <w:sz w:val="28"/>
          <w:szCs w:val="28"/>
          <w:lang w:val="el-GR"/>
        </w:rPr>
        <w:t>这样看待世界：他将目睹一种新的变容。</w:t>
      </w:r>
    </w:p>
    <w:p w:rsidR="00000000" w:rsidRDefault="00EF3B58">
      <w:pPr>
        <w:outlineLvl w:val="0"/>
        <w:rPr>
          <w:rFonts w:hint="eastAsia"/>
          <w:sz w:val="28"/>
          <w:szCs w:val="28"/>
          <w:lang w:val="el-GR"/>
        </w:rPr>
      </w:pPr>
      <w:r>
        <w:rPr>
          <w:rFonts w:hint="eastAsia"/>
          <w:sz w:val="28"/>
          <w:szCs w:val="28"/>
          <w:lang w:val="el-GR"/>
        </w:rPr>
        <w:t>9</w:t>
      </w:r>
    </w:p>
    <w:p w:rsidR="00000000" w:rsidRDefault="00EF3B58">
      <w:pPr>
        <w:rPr>
          <w:rFonts w:hint="eastAsia"/>
          <w:sz w:val="28"/>
          <w:szCs w:val="28"/>
          <w:lang w:val="el-GR"/>
        </w:rPr>
      </w:pPr>
      <w:r>
        <w:rPr>
          <w:rFonts w:ascii="楷体_GB2312" w:eastAsia="楷体_GB2312" w:hint="eastAsia"/>
          <w:sz w:val="28"/>
          <w:szCs w:val="28"/>
          <w:lang w:val="el-GR"/>
        </w:rPr>
        <w:t>什么是习俗道</w:t>
      </w:r>
      <w:r>
        <w:rPr>
          <w:rFonts w:ascii="楷体_GB2312" w:eastAsia="楷体_GB2312" w:hint="eastAsia"/>
          <w:sz w:val="28"/>
          <w:szCs w:val="28"/>
          <w:lang w:val="el-GR"/>
        </w:rPr>
        <w:t>德</w:t>
      </w:r>
      <w:r>
        <w:rPr>
          <w:rStyle w:val="a8"/>
          <w:rFonts w:ascii="楷体_GB2312" w:eastAsia="楷体_GB2312" w:hint="eastAsia"/>
          <w:sz w:val="28"/>
          <w:szCs w:val="28"/>
          <w:lang w:val="el-GR"/>
        </w:rPr>
        <w:footnoteReference w:id="45"/>
      </w:r>
      <w:r>
        <w:rPr>
          <w:rFonts w:ascii="楷体_GB2312" w:eastAsia="楷体_GB2312" w:hint="eastAsia"/>
          <w:sz w:val="28"/>
          <w:szCs w:val="28"/>
          <w:lang w:val="el-GR"/>
        </w:rPr>
        <w:t>。</w:t>
      </w:r>
      <w:r>
        <w:rPr>
          <w:rFonts w:hint="eastAsia"/>
          <w:sz w:val="28"/>
          <w:szCs w:val="28"/>
          <w:lang w:val="el-GR"/>
        </w:rPr>
        <w:t>——与人类千百年来的生活方式相比，我们现代人生活在一个相当不道德的时代：习俗的势力已惊人衰落，而道德感又变得如此精细和高高在上，以至于它们可以说在某种程度上已经随风消逝。因此，我们这些后来者，要想获得关于道德起源的真知灼见是非常困难的，而且即使得到，也张口结舌，说不出来：因为它们听来粗鄙！或者因为它们好像有辱道德！例如下面这</w:t>
      </w:r>
      <w:r>
        <w:rPr>
          <w:rFonts w:ascii="楷体_GB2312" w:eastAsia="楷体_GB2312" w:hint="eastAsia"/>
          <w:sz w:val="28"/>
          <w:szCs w:val="28"/>
          <w:lang w:val="el-GR"/>
        </w:rPr>
        <w:t>主要命题</w:t>
      </w:r>
      <w:r>
        <w:rPr>
          <w:rFonts w:hint="eastAsia"/>
          <w:sz w:val="28"/>
          <w:szCs w:val="28"/>
          <w:lang w:val="el-GR"/>
        </w:rPr>
        <w:t>：道德完全是（因而也【</w:t>
      </w:r>
      <w:r>
        <w:rPr>
          <w:rFonts w:hint="eastAsia"/>
          <w:sz w:val="28"/>
          <w:szCs w:val="28"/>
          <w:lang w:val="el-GR"/>
        </w:rPr>
        <w:t>22</w:t>
      </w:r>
      <w:r>
        <w:rPr>
          <w:rFonts w:hint="eastAsia"/>
          <w:sz w:val="28"/>
          <w:szCs w:val="28"/>
          <w:lang w:val="el-GR"/>
        </w:rPr>
        <w:t>】</w:t>
      </w:r>
      <w:r>
        <w:rPr>
          <w:rFonts w:ascii="楷体_GB2312" w:eastAsia="楷体_GB2312" w:hint="eastAsia"/>
          <w:sz w:val="28"/>
          <w:szCs w:val="28"/>
          <w:lang w:val="el-GR"/>
        </w:rPr>
        <w:t>只是</w:t>
      </w:r>
      <w:r>
        <w:rPr>
          <w:rFonts w:hint="eastAsia"/>
          <w:sz w:val="28"/>
          <w:szCs w:val="28"/>
          <w:lang w:val="el-GR"/>
        </w:rPr>
        <w:t>）对作为行为和评价的</w:t>
      </w:r>
      <w:r>
        <w:rPr>
          <w:rFonts w:ascii="楷体_GB2312" w:eastAsia="楷体_GB2312" w:hint="eastAsia"/>
          <w:sz w:val="28"/>
          <w:szCs w:val="28"/>
          <w:lang w:val="el-GR"/>
        </w:rPr>
        <w:t>传统</w:t>
      </w:r>
      <w:r>
        <w:rPr>
          <w:rFonts w:hint="eastAsia"/>
          <w:sz w:val="28"/>
          <w:szCs w:val="28"/>
          <w:lang w:val="el-GR"/>
        </w:rPr>
        <w:t>方式的任何可能习俗的服从。哪里不存在传统，哪里也就不存在道德；传统决定生活的程度越少，道德世界的范围也就越小。自由的</w:t>
      </w:r>
      <w:r>
        <w:rPr>
          <w:rFonts w:hint="eastAsia"/>
          <w:sz w:val="28"/>
          <w:szCs w:val="28"/>
          <w:lang w:val="el-GR"/>
        </w:rPr>
        <w:t>人就是不道德的人，因为他在一切事情上都自己做主而</w:t>
      </w:r>
      <w:r>
        <w:rPr>
          <w:rFonts w:ascii="楷体_GB2312" w:eastAsia="楷体_GB2312" w:hint="eastAsia"/>
          <w:sz w:val="28"/>
          <w:szCs w:val="28"/>
          <w:lang w:val="el-GR"/>
        </w:rPr>
        <w:t>不肯</w:t>
      </w:r>
      <w:r>
        <w:rPr>
          <w:rFonts w:hint="eastAsia"/>
          <w:sz w:val="28"/>
          <w:szCs w:val="28"/>
          <w:lang w:val="el-GR"/>
        </w:rPr>
        <w:t>依赖传统：所有原始状态的人类都把“恶”与“特出”“自由”“任意”“非常”“不经见”“不可测”等当作一回事。以这些初民社会的不变标尺衡量，如果一行动之发生</w:t>
      </w:r>
      <w:r>
        <w:rPr>
          <w:rFonts w:ascii="楷体_GB2312" w:eastAsia="楷体_GB2312" w:hint="eastAsia"/>
          <w:sz w:val="28"/>
          <w:szCs w:val="28"/>
          <w:lang w:val="el-GR"/>
        </w:rPr>
        <w:t>不是</w:t>
      </w:r>
      <w:r>
        <w:rPr>
          <w:rFonts w:hint="eastAsia"/>
          <w:sz w:val="28"/>
          <w:szCs w:val="28"/>
          <w:lang w:val="el-GR"/>
        </w:rPr>
        <w:t>传统使然，而是出于别的动机（比如对个人有用的动机），甚至哪怕是出于那些从前的传统认可的动机，它就应该被称为不道德，而行动者自己也感觉它不道德：因为行动者这样做并不是为了服从传统。何为传统？传统是一种居高临下的权威，人们之所以听命于它，不是因为它的命令对我们有</w:t>
      </w:r>
      <w:r>
        <w:rPr>
          <w:rFonts w:ascii="楷体_GB2312" w:eastAsia="楷体_GB2312" w:hint="eastAsia"/>
          <w:sz w:val="28"/>
          <w:szCs w:val="28"/>
          <w:lang w:val="el-GR"/>
        </w:rPr>
        <w:t>好处</w:t>
      </w:r>
      <w:r>
        <w:rPr>
          <w:rFonts w:hint="eastAsia"/>
          <w:sz w:val="28"/>
          <w:szCs w:val="28"/>
          <w:lang w:val="el-GR"/>
        </w:rPr>
        <w:t>，而是因为它</w:t>
      </w:r>
      <w:r>
        <w:rPr>
          <w:rFonts w:ascii="楷体_GB2312" w:eastAsia="楷体_GB2312" w:hint="eastAsia"/>
          <w:sz w:val="28"/>
          <w:szCs w:val="28"/>
          <w:lang w:val="el-GR"/>
        </w:rPr>
        <w:t>命令</w:t>
      </w:r>
      <w:r>
        <w:rPr>
          <w:rFonts w:hint="eastAsia"/>
          <w:sz w:val="28"/>
          <w:szCs w:val="28"/>
          <w:lang w:val="el-GR"/>
        </w:rPr>
        <w:t>。——对于传统的这种感情与</w:t>
      </w:r>
      <w:r>
        <w:rPr>
          <w:rFonts w:hint="eastAsia"/>
          <w:sz w:val="28"/>
          <w:szCs w:val="28"/>
          <w:lang w:val="el-GR"/>
        </w:rPr>
        <w:t>一般的恐惧感区别何在？它是对一种发号施令的更高智慧的恐惧，对一种不可理解的无限力量的恐惧，对某种超个人的东西的恐惧，——一种</w:t>
      </w:r>
      <w:r>
        <w:rPr>
          <w:rFonts w:ascii="楷体_GB2312" w:eastAsia="楷体_GB2312" w:hint="eastAsia"/>
          <w:sz w:val="28"/>
          <w:szCs w:val="28"/>
          <w:lang w:val="el-GR"/>
        </w:rPr>
        <w:t>迷信</w:t>
      </w:r>
      <w:r>
        <w:rPr>
          <w:rFonts w:hint="eastAsia"/>
          <w:sz w:val="28"/>
          <w:szCs w:val="28"/>
          <w:lang w:val="el-GR"/>
        </w:rPr>
        <w:t>的恐惧。——在古代社会，举凡教育和保健，婚姻，医疗，建筑，战争，农事，说话和缄口，人与人以及人与神的关系，全都属于道德的范围：它们要求个体服从指令而不考虑</w:t>
      </w:r>
      <w:r>
        <w:rPr>
          <w:rFonts w:ascii="楷体_GB2312" w:eastAsia="楷体_GB2312" w:hint="eastAsia"/>
          <w:sz w:val="28"/>
          <w:szCs w:val="28"/>
          <w:lang w:val="el-GR"/>
        </w:rPr>
        <w:t>作为个体的自己</w:t>
      </w:r>
      <w:r>
        <w:rPr>
          <w:rFonts w:hint="eastAsia"/>
          <w:sz w:val="28"/>
          <w:szCs w:val="28"/>
          <w:lang w:val="el-GR"/>
        </w:rPr>
        <w:t>。因此，在这样的社会中，一切皆为习俗，谁想超越习俗，他只有一条路可走，那就是去成为立法者、巫医和某种半神之人：这也就是说，他必须自己动手</w:t>
      </w:r>
      <w:r>
        <w:rPr>
          <w:rFonts w:ascii="楷体_GB2312" w:eastAsia="楷体_GB2312" w:hint="eastAsia"/>
          <w:sz w:val="28"/>
          <w:szCs w:val="28"/>
          <w:lang w:val="el-GR"/>
        </w:rPr>
        <w:t>创造习俗</w:t>
      </w:r>
      <w:r>
        <w:rPr>
          <w:rFonts w:hint="eastAsia"/>
          <w:sz w:val="28"/>
          <w:szCs w:val="28"/>
          <w:lang w:val="el-GR"/>
        </w:rPr>
        <w:t>——一件可怕的、有生命危险的工作！——谁是最道德的人？</w:t>
      </w:r>
      <w:r>
        <w:rPr>
          <w:rFonts w:ascii="楷体_GB2312" w:eastAsia="楷体_GB2312" w:hint="eastAsia"/>
          <w:sz w:val="28"/>
          <w:szCs w:val="28"/>
          <w:lang w:val="el-GR"/>
        </w:rPr>
        <w:t>首先</w:t>
      </w:r>
      <w:r>
        <w:rPr>
          <w:rFonts w:hint="eastAsia"/>
          <w:sz w:val="28"/>
          <w:szCs w:val="28"/>
          <w:lang w:val="el-GR"/>
        </w:rPr>
        <w:t>是那些最经常【</w:t>
      </w:r>
      <w:r>
        <w:rPr>
          <w:rFonts w:hint="eastAsia"/>
          <w:sz w:val="28"/>
          <w:szCs w:val="28"/>
          <w:lang w:val="el-GR"/>
        </w:rPr>
        <w:t>23</w:t>
      </w:r>
      <w:r>
        <w:rPr>
          <w:rFonts w:hint="eastAsia"/>
          <w:sz w:val="28"/>
          <w:szCs w:val="28"/>
          <w:lang w:val="el-GR"/>
        </w:rPr>
        <w:t>】服从律法的人，恰如婆罗门众</w:t>
      </w:r>
      <w:r>
        <w:rPr>
          <w:rStyle w:val="a8"/>
          <w:sz w:val="28"/>
          <w:szCs w:val="28"/>
          <w:lang w:val="el-GR"/>
        </w:rPr>
        <w:footnoteReference w:id="46"/>
      </w:r>
      <w:r>
        <w:rPr>
          <w:rFonts w:hint="eastAsia"/>
          <w:sz w:val="28"/>
          <w:szCs w:val="28"/>
          <w:lang w:val="el-GR"/>
        </w:rPr>
        <w:t>，他们随时随地都不忘律法，所以总是能够找到将律法付诸实施的机会；</w:t>
      </w:r>
      <w:r>
        <w:rPr>
          <w:rFonts w:ascii="楷体_GB2312" w:eastAsia="楷体_GB2312" w:hint="eastAsia"/>
          <w:sz w:val="28"/>
          <w:szCs w:val="28"/>
          <w:lang w:val="el-GR"/>
        </w:rPr>
        <w:t>其次</w:t>
      </w:r>
      <w:r>
        <w:rPr>
          <w:rFonts w:hint="eastAsia"/>
          <w:sz w:val="28"/>
          <w:szCs w:val="28"/>
          <w:lang w:val="el-GR"/>
        </w:rPr>
        <w:t>是那些在最困难情况下也服从律法的人。最道德的人即为习俗做出最大</w:t>
      </w:r>
      <w:r>
        <w:rPr>
          <w:rFonts w:ascii="楷体_GB2312" w:eastAsia="楷体_GB2312" w:hint="eastAsia"/>
          <w:sz w:val="28"/>
          <w:szCs w:val="28"/>
          <w:lang w:val="el-GR"/>
        </w:rPr>
        <w:t>牺牲</w:t>
      </w:r>
      <w:r>
        <w:rPr>
          <w:rFonts w:hint="eastAsia"/>
          <w:sz w:val="28"/>
          <w:szCs w:val="28"/>
          <w:lang w:val="el-GR"/>
        </w:rPr>
        <w:t>的人；但问题在于，什么才叫最大牺牲？对此问题的不同回答决定几种不同的道德类型；但</w:t>
      </w:r>
      <w:r>
        <w:rPr>
          <w:rFonts w:ascii="楷体_GB2312" w:eastAsia="楷体_GB2312" w:hint="eastAsia"/>
          <w:sz w:val="28"/>
          <w:szCs w:val="28"/>
          <w:lang w:val="el-GR"/>
        </w:rPr>
        <w:t>最经常服从</w:t>
      </w:r>
      <w:r>
        <w:rPr>
          <w:rFonts w:hint="eastAsia"/>
          <w:sz w:val="28"/>
          <w:szCs w:val="28"/>
          <w:lang w:val="el-GR"/>
        </w:rPr>
        <w:t>的道德和最</w:t>
      </w:r>
      <w:r>
        <w:rPr>
          <w:rFonts w:ascii="楷体_GB2312" w:eastAsia="楷体_GB2312" w:hint="eastAsia"/>
          <w:sz w:val="28"/>
          <w:szCs w:val="28"/>
          <w:lang w:val="el-GR"/>
        </w:rPr>
        <w:t>困难</w:t>
      </w:r>
      <w:r>
        <w:rPr>
          <w:rFonts w:hint="eastAsia"/>
          <w:sz w:val="28"/>
          <w:szCs w:val="28"/>
          <w:lang w:val="el-GR"/>
        </w:rPr>
        <w:t>服从的道德的分别仍然是最重要分别。对那种以对习俗的最困难实践作为道德标志的道德学说，让我们不要错认它的动机！自我克服所以必要，</w:t>
      </w:r>
      <w:r>
        <w:rPr>
          <w:rFonts w:ascii="楷体_GB2312" w:eastAsia="楷体_GB2312" w:hint="eastAsia"/>
          <w:sz w:val="28"/>
          <w:szCs w:val="28"/>
          <w:lang w:val="el-GR"/>
        </w:rPr>
        <w:t>不是</w:t>
      </w:r>
      <w:r>
        <w:rPr>
          <w:rFonts w:hint="eastAsia"/>
          <w:sz w:val="28"/>
          <w:szCs w:val="28"/>
          <w:lang w:val="el-GR"/>
        </w:rPr>
        <w:t>因为它可以给个体带来有益的结果，而是因为只有这样，习俗和传统才能不顾个人的一切愿望和利益而形成支配：牺牲个人—</w:t>
      </w:r>
      <w:r>
        <w:rPr>
          <w:rFonts w:hint="eastAsia"/>
          <w:sz w:val="28"/>
          <w:szCs w:val="28"/>
          <w:lang w:val="el-GR"/>
        </w:rPr>
        <w:t>—这就是习俗伦理的无情命令。另外一班道德家，如踵武</w:t>
      </w:r>
      <w:r>
        <w:rPr>
          <w:rFonts w:ascii="楷体_GB2312" w:eastAsia="楷体_GB2312" w:hint="eastAsia"/>
          <w:sz w:val="28"/>
          <w:szCs w:val="28"/>
          <w:lang w:val="el-GR"/>
        </w:rPr>
        <w:t>苏格拉底</w:t>
      </w:r>
      <w:r>
        <w:rPr>
          <w:rFonts w:hint="eastAsia"/>
          <w:sz w:val="28"/>
          <w:szCs w:val="28"/>
          <w:lang w:val="el-GR"/>
        </w:rPr>
        <w:t>者</w:t>
      </w:r>
      <w:r>
        <w:rPr>
          <w:rStyle w:val="a8"/>
          <w:sz w:val="28"/>
          <w:szCs w:val="28"/>
          <w:lang w:val="el-GR"/>
        </w:rPr>
        <w:footnoteReference w:id="47"/>
      </w:r>
      <w:r>
        <w:rPr>
          <w:rFonts w:hint="eastAsia"/>
          <w:sz w:val="28"/>
          <w:szCs w:val="28"/>
          <w:lang w:val="el-GR"/>
        </w:rPr>
        <w:t>，教</w:t>
      </w:r>
      <w:r>
        <w:rPr>
          <w:rFonts w:ascii="楷体_GB2312" w:eastAsia="楷体_GB2312" w:hint="eastAsia"/>
          <w:sz w:val="28"/>
          <w:szCs w:val="28"/>
          <w:lang w:val="el-GR"/>
        </w:rPr>
        <w:t>个人</w:t>
      </w:r>
      <w:r>
        <w:rPr>
          <w:rFonts w:hint="eastAsia"/>
          <w:sz w:val="28"/>
          <w:szCs w:val="28"/>
          <w:lang w:val="el-GR"/>
        </w:rPr>
        <w:t>自制和禁欲，作为维护个人</w:t>
      </w:r>
      <w:r>
        <w:rPr>
          <w:rFonts w:ascii="楷体_GB2312" w:eastAsia="楷体_GB2312" w:hint="eastAsia"/>
          <w:sz w:val="28"/>
          <w:szCs w:val="28"/>
          <w:lang w:val="el-GR"/>
        </w:rPr>
        <w:t>自我利益</w:t>
      </w:r>
      <w:r>
        <w:rPr>
          <w:rFonts w:hint="eastAsia"/>
          <w:sz w:val="28"/>
          <w:szCs w:val="28"/>
          <w:lang w:val="el-GR"/>
        </w:rPr>
        <w:t>的手段和用来打开幸福之门的私人钥匙，则</w:t>
      </w:r>
      <w:r>
        <w:rPr>
          <w:rFonts w:ascii="楷体_GB2312" w:eastAsia="楷体_GB2312" w:hint="eastAsia"/>
          <w:sz w:val="28"/>
          <w:szCs w:val="28"/>
          <w:lang w:val="el-GR"/>
        </w:rPr>
        <w:t>构成例外</w:t>
      </w:r>
      <w:r>
        <w:rPr>
          <w:rFonts w:hint="eastAsia"/>
          <w:sz w:val="28"/>
          <w:szCs w:val="28"/>
          <w:lang w:val="el-GR"/>
        </w:rPr>
        <w:t>——如果以我们的观点看并非如此，那是因为我们正是在他们熏陶下成长起来的：他们全都走上一条新道路，被所有习俗道德代表看作大恶人，——他们割断自己与群体的联系，成为不道德的人和最深刻意义上的坏人。同样，在每一个真正的规矩的罗马人眼中，所有“汲汲于其</w:t>
      </w:r>
      <w:r>
        <w:rPr>
          <w:rFonts w:ascii="楷体_GB2312" w:eastAsia="楷体_GB2312" w:hint="eastAsia"/>
          <w:sz w:val="28"/>
          <w:szCs w:val="28"/>
          <w:lang w:val="el-GR"/>
        </w:rPr>
        <w:t>一己</w:t>
      </w:r>
      <w:r>
        <w:rPr>
          <w:rFonts w:ascii="宋体" w:hAnsi="宋体" w:hint="eastAsia"/>
          <w:sz w:val="28"/>
          <w:szCs w:val="28"/>
          <w:lang w:val="el-GR"/>
        </w:rPr>
        <w:t>之</w:t>
      </w:r>
      <w:r>
        <w:rPr>
          <w:rFonts w:hint="eastAsia"/>
          <w:sz w:val="28"/>
          <w:szCs w:val="28"/>
          <w:lang w:val="el-GR"/>
        </w:rPr>
        <w:t>拯救”的</w:t>
      </w:r>
      <w:r>
        <w:rPr>
          <w:rFonts w:ascii="楷体_GB2312" w:eastAsia="楷体_GB2312" w:hint="eastAsia"/>
          <w:sz w:val="28"/>
          <w:szCs w:val="28"/>
          <w:lang w:val="el-GR"/>
        </w:rPr>
        <w:t>基督徒</w:t>
      </w:r>
      <w:r>
        <w:rPr>
          <w:rFonts w:hint="eastAsia"/>
          <w:sz w:val="28"/>
          <w:szCs w:val="28"/>
          <w:lang w:val="el-GR"/>
        </w:rPr>
        <w:t>都是恶的。——在一切存在着群体并因而存在着习俗道德的地方，都可以看到一种占支配地位的观念，认为对于伤</w:t>
      </w:r>
      <w:r>
        <w:rPr>
          <w:rFonts w:hint="eastAsia"/>
          <w:sz w:val="28"/>
          <w:szCs w:val="28"/>
          <w:lang w:val="el-GR"/>
        </w:rPr>
        <w:t>风败俗行为的任何惩罚，受害的都首先是有关群体：这是一种人们如此诚惶诚恐地加以探究，而其表现形式和限制条件又如此难以理解的超自然惩罚。【</w:t>
      </w:r>
      <w:r>
        <w:rPr>
          <w:rFonts w:hint="eastAsia"/>
          <w:sz w:val="28"/>
          <w:szCs w:val="28"/>
          <w:lang w:val="el-GR"/>
        </w:rPr>
        <w:t>24</w:t>
      </w:r>
      <w:r>
        <w:rPr>
          <w:rFonts w:hint="eastAsia"/>
          <w:sz w:val="28"/>
          <w:szCs w:val="28"/>
          <w:lang w:val="el-GR"/>
        </w:rPr>
        <w:t>】群体可以强迫个体为其行为造成的直接伤害赔偿另一个个人或整个群体，也可以因为个体的行为作为一种假定后果引起的神的震怒而对个体进行某种报复，——但无论如何，群体都首先将个体的罪过感觉为</w:t>
      </w:r>
      <w:r>
        <w:rPr>
          <w:rFonts w:ascii="楷体_GB2312" w:eastAsia="楷体_GB2312" w:hint="eastAsia"/>
          <w:sz w:val="28"/>
          <w:szCs w:val="28"/>
          <w:lang w:val="el-GR"/>
        </w:rPr>
        <w:t>其自身</w:t>
      </w:r>
      <w:r>
        <w:rPr>
          <w:rFonts w:hint="eastAsia"/>
          <w:sz w:val="28"/>
          <w:szCs w:val="28"/>
          <w:lang w:val="el-GR"/>
        </w:rPr>
        <w:t>的罪过，对个体的责罚感觉为对</w:t>
      </w:r>
      <w:r>
        <w:rPr>
          <w:rFonts w:ascii="楷体_GB2312" w:eastAsia="楷体_GB2312" w:hint="eastAsia"/>
          <w:sz w:val="28"/>
          <w:szCs w:val="28"/>
          <w:lang w:val="el-GR"/>
        </w:rPr>
        <w:t>其自身</w:t>
      </w:r>
      <w:r>
        <w:rPr>
          <w:rFonts w:hint="eastAsia"/>
          <w:sz w:val="28"/>
          <w:szCs w:val="28"/>
          <w:lang w:val="el-GR"/>
        </w:rPr>
        <w:t>的责罚。——“每个人心里都在悲叹，如果听任这种行为，习俗不再成其为习俗。”每一种独特行为，每一种独特思考方式，都唤起恐惧；在人类历史长河中，由于总是被人</w:t>
      </w:r>
      <w:r>
        <w:rPr>
          <w:rFonts w:hint="eastAsia"/>
          <w:sz w:val="28"/>
          <w:szCs w:val="28"/>
          <w:lang w:val="el-GR"/>
        </w:rPr>
        <w:t>——以及</w:t>
      </w:r>
      <w:r>
        <w:rPr>
          <w:rFonts w:ascii="楷体_GB2312" w:eastAsia="楷体_GB2312" w:hint="eastAsia"/>
          <w:sz w:val="28"/>
          <w:szCs w:val="28"/>
          <w:lang w:val="el-GR"/>
        </w:rPr>
        <w:t>确实也被他们自己</w:t>
      </w:r>
      <w:r>
        <w:rPr>
          <w:rFonts w:hint="eastAsia"/>
          <w:sz w:val="28"/>
          <w:szCs w:val="28"/>
          <w:lang w:val="el-GR"/>
        </w:rPr>
        <w:t>——当作坏人和害群之马，那些稀少的、杰出的、有创造力的心灵忍受的折磨是难以想象的。在习俗道德统治下，每一种创造才能都不得不背负起良心的十字架；直到现在这个时刻为止，最优秀的人一直生活在一片本来不应该那么暗淡的天空下。</w:t>
      </w:r>
    </w:p>
    <w:p w:rsidR="00000000" w:rsidRDefault="00EF3B58">
      <w:pPr>
        <w:outlineLvl w:val="0"/>
        <w:rPr>
          <w:rFonts w:hint="eastAsia"/>
          <w:sz w:val="28"/>
          <w:szCs w:val="28"/>
          <w:lang w:val="el-GR"/>
        </w:rPr>
      </w:pPr>
      <w:r>
        <w:rPr>
          <w:rFonts w:hint="eastAsia"/>
          <w:sz w:val="28"/>
          <w:szCs w:val="28"/>
          <w:lang w:val="el-GR"/>
        </w:rPr>
        <w:t>10</w:t>
      </w:r>
    </w:p>
    <w:p w:rsidR="00000000" w:rsidRDefault="00EF3B58">
      <w:pPr>
        <w:rPr>
          <w:rFonts w:hint="eastAsia"/>
          <w:sz w:val="28"/>
          <w:szCs w:val="28"/>
          <w:lang w:val="el-GR"/>
        </w:rPr>
      </w:pPr>
      <w:r>
        <w:rPr>
          <w:rFonts w:ascii="楷体_GB2312" w:eastAsia="楷体_GB2312" w:hint="eastAsia"/>
          <w:sz w:val="28"/>
          <w:szCs w:val="28"/>
          <w:lang w:val="el-GR"/>
        </w:rPr>
        <w:t>道德意识和因果联系意识的此消彼长。</w:t>
      </w:r>
      <w:r>
        <w:rPr>
          <w:rFonts w:hint="eastAsia"/>
          <w:sz w:val="28"/>
          <w:szCs w:val="28"/>
          <w:lang w:val="el-GR"/>
        </w:rPr>
        <w:t>——道德意识随因果联系意识增加而减少：一旦人们认识到事物的必然机制，知道如何将它从所有偶然和不重要结果中分离出来，迄今被当作习俗基础和被人们信以为真的无数</w:t>
      </w:r>
      <w:r>
        <w:rPr>
          <w:rFonts w:ascii="楷体_GB2312" w:eastAsia="楷体_GB2312" w:hint="eastAsia"/>
          <w:sz w:val="28"/>
          <w:szCs w:val="28"/>
          <w:lang w:val="el-GR"/>
        </w:rPr>
        <w:t>想象中的因果联系</w:t>
      </w:r>
      <w:r>
        <w:rPr>
          <w:rFonts w:hint="eastAsia"/>
          <w:sz w:val="28"/>
          <w:szCs w:val="28"/>
          <w:lang w:val="el-GR"/>
        </w:rPr>
        <w:t>也就无处容身了——实在的世界远小于想象中的世界——随着世界上</w:t>
      </w:r>
      <w:r>
        <w:rPr>
          <w:rFonts w:hint="eastAsia"/>
          <w:sz w:val="28"/>
          <w:szCs w:val="28"/>
          <w:lang w:val="el-GR"/>
        </w:rPr>
        <w:t>恐惧和强制减少，对习俗权威的敬重相应削弱：道德正经历一个【</w:t>
      </w:r>
      <w:r>
        <w:rPr>
          <w:rFonts w:hint="eastAsia"/>
          <w:sz w:val="28"/>
          <w:szCs w:val="28"/>
          <w:lang w:val="el-GR"/>
        </w:rPr>
        <w:t>25</w:t>
      </w:r>
      <w:r>
        <w:rPr>
          <w:rFonts w:hint="eastAsia"/>
          <w:sz w:val="28"/>
          <w:szCs w:val="28"/>
          <w:lang w:val="el-GR"/>
        </w:rPr>
        <w:t>】衰落过程。谁想反其道而行，他必须知道如何使结果成为不受人们</w:t>
      </w:r>
      <w:r>
        <w:rPr>
          <w:rFonts w:ascii="楷体_GB2312" w:eastAsia="楷体_GB2312" w:hint="eastAsia"/>
          <w:sz w:val="28"/>
          <w:szCs w:val="28"/>
          <w:lang w:val="el-GR"/>
        </w:rPr>
        <w:t>控制</w:t>
      </w:r>
      <w:r>
        <w:rPr>
          <w:rFonts w:hint="eastAsia"/>
          <w:sz w:val="28"/>
          <w:szCs w:val="28"/>
          <w:lang w:val="el-GR"/>
        </w:rPr>
        <w:t>的。</w:t>
      </w:r>
      <w:r>
        <w:rPr>
          <w:rStyle w:val="a8"/>
          <w:sz w:val="28"/>
          <w:szCs w:val="28"/>
          <w:lang w:val="el-GR"/>
        </w:rPr>
        <w:footnoteReference w:id="48"/>
      </w:r>
    </w:p>
    <w:p w:rsidR="00000000" w:rsidRDefault="00EF3B58">
      <w:pPr>
        <w:outlineLvl w:val="0"/>
        <w:rPr>
          <w:rFonts w:hint="eastAsia"/>
          <w:sz w:val="28"/>
          <w:szCs w:val="28"/>
          <w:lang w:val="el-GR"/>
        </w:rPr>
      </w:pPr>
      <w:r>
        <w:rPr>
          <w:rFonts w:hint="eastAsia"/>
          <w:sz w:val="28"/>
          <w:szCs w:val="28"/>
          <w:lang w:val="el-GR"/>
        </w:rPr>
        <w:t>11</w:t>
      </w:r>
    </w:p>
    <w:p w:rsidR="00000000" w:rsidRDefault="00EF3B58">
      <w:pPr>
        <w:rPr>
          <w:rFonts w:hint="eastAsia"/>
          <w:sz w:val="28"/>
          <w:szCs w:val="28"/>
          <w:lang w:val="el-GR"/>
        </w:rPr>
      </w:pPr>
      <w:r>
        <w:rPr>
          <w:rFonts w:ascii="楷体_GB2312" w:eastAsia="楷体_GB2312" w:hint="eastAsia"/>
          <w:sz w:val="28"/>
          <w:szCs w:val="28"/>
          <w:lang w:val="el-GR"/>
        </w:rPr>
        <w:t>民众伦理和民众医学。</w:t>
      </w:r>
      <w:r>
        <w:rPr>
          <w:rFonts w:hint="eastAsia"/>
          <w:sz w:val="28"/>
          <w:szCs w:val="28"/>
          <w:lang w:val="el-GR"/>
        </w:rPr>
        <w:t>——一个群体的支配性道德不断得到全体成员同心合力的证明：大多数人反复提供假定的</w:t>
      </w:r>
      <w:r>
        <w:rPr>
          <w:rFonts w:ascii="楷体_GB2312" w:eastAsia="楷体_GB2312" w:hint="eastAsia"/>
          <w:sz w:val="28"/>
          <w:szCs w:val="28"/>
          <w:lang w:val="el-GR"/>
        </w:rPr>
        <w:t>因和果</w:t>
      </w:r>
      <w:r>
        <w:rPr>
          <w:rFonts w:hint="eastAsia"/>
          <w:sz w:val="28"/>
          <w:szCs w:val="28"/>
          <w:lang w:val="el-GR"/>
        </w:rPr>
        <w:t>，罪和罚联系的例证，证明其可靠性和强化他们的信仰，另外一些人重新观察行动和结果并从这种观察得出结论和规律；极少数人提出这样那样的异议并因此削弱有关信仰。——然而，就其活动的极端简陋和</w:t>
      </w:r>
      <w:r>
        <w:rPr>
          <w:rFonts w:ascii="楷体_GB2312" w:eastAsia="楷体_GB2312" w:hint="eastAsia"/>
          <w:sz w:val="28"/>
          <w:szCs w:val="28"/>
          <w:lang w:val="el-GR"/>
        </w:rPr>
        <w:t>非科学性</w:t>
      </w:r>
      <w:r>
        <w:rPr>
          <w:rFonts w:hint="eastAsia"/>
          <w:sz w:val="28"/>
          <w:szCs w:val="28"/>
          <w:lang w:val="el-GR"/>
        </w:rPr>
        <w:t>来说，所有这些人都一样：无论提供例子、进行观察或提出异议，还是证明、确认和表达</w:t>
      </w:r>
      <w:r>
        <w:rPr>
          <w:rFonts w:hint="eastAsia"/>
          <w:sz w:val="28"/>
          <w:szCs w:val="28"/>
          <w:lang w:val="el-GR"/>
        </w:rPr>
        <w:t>某一规律或反驳某一规律，——其内容和形式都无价值，正如所有民众医术的内容和形式。民众伦理和民众医学完全是半斤八两，对它另眼相看没有道理：它们同属</w:t>
      </w:r>
      <w:r>
        <w:rPr>
          <w:rFonts w:ascii="楷体_GB2312" w:eastAsia="楷体_GB2312" w:hint="eastAsia"/>
          <w:sz w:val="28"/>
          <w:szCs w:val="28"/>
          <w:lang w:val="el-GR"/>
        </w:rPr>
        <w:t>最危险</w:t>
      </w:r>
      <w:r>
        <w:rPr>
          <w:rFonts w:hint="eastAsia"/>
          <w:sz w:val="28"/>
          <w:szCs w:val="28"/>
          <w:lang w:val="el-GR"/>
        </w:rPr>
        <w:t>的伪科学。</w:t>
      </w:r>
    </w:p>
    <w:p w:rsidR="00000000" w:rsidRDefault="00EF3B58">
      <w:pPr>
        <w:outlineLvl w:val="0"/>
        <w:rPr>
          <w:rFonts w:hint="eastAsia"/>
          <w:sz w:val="28"/>
          <w:szCs w:val="28"/>
          <w:lang w:val="el-GR"/>
        </w:rPr>
      </w:pPr>
      <w:r>
        <w:rPr>
          <w:rFonts w:hint="eastAsia"/>
          <w:sz w:val="28"/>
          <w:szCs w:val="28"/>
          <w:lang w:val="el-GR"/>
        </w:rPr>
        <w:t>12</w:t>
      </w:r>
    </w:p>
    <w:p w:rsidR="00000000" w:rsidRDefault="00EF3B58">
      <w:pPr>
        <w:rPr>
          <w:rFonts w:hint="eastAsia"/>
          <w:sz w:val="28"/>
          <w:szCs w:val="28"/>
          <w:lang w:val="el-GR"/>
        </w:rPr>
      </w:pPr>
      <w:r>
        <w:rPr>
          <w:rFonts w:ascii="楷体_GB2312" w:eastAsia="楷体_GB2312" w:hint="eastAsia"/>
          <w:sz w:val="28"/>
          <w:szCs w:val="28"/>
          <w:lang w:val="el-GR"/>
        </w:rPr>
        <w:t>视结果为追加。</w:t>
      </w:r>
      <w:r>
        <w:rPr>
          <w:rFonts w:hint="eastAsia"/>
          <w:sz w:val="28"/>
          <w:szCs w:val="28"/>
          <w:lang w:val="el-GR"/>
        </w:rPr>
        <w:t>——人们曾经以为，行动的产物不是先行原因的后续结果，而是一种自由的神的追加。还有比这更混乱的想法吗？行为和结果竟然必须通过非常不同的手段和实践分别处理！【</w:t>
      </w:r>
      <w:r>
        <w:rPr>
          <w:rFonts w:hint="eastAsia"/>
          <w:sz w:val="28"/>
          <w:szCs w:val="28"/>
          <w:lang w:val="el-GR"/>
        </w:rPr>
        <w:t>26</w:t>
      </w:r>
      <w:r>
        <w:rPr>
          <w:rFonts w:hint="eastAsia"/>
          <w:sz w:val="28"/>
          <w:szCs w:val="28"/>
          <w:lang w:val="el-GR"/>
        </w:rPr>
        <w:t>】</w:t>
      </w:r>
    </w:p>
    <w:p w:rsidR="00000000" w:rsidRDefault="00EF3B58">
      <w:pPr>
        <w:outlineLvl w:val="0"/>
        <w:rPr>
          <w:rFonts w:hint="eastAsia"/>
          <w:sz w:val="28"/>
          <w:szCs w:val="28"/>
          <w:lang w:val="el-GR"/>
        </w:rPr>
      </w:pPr>
      <w:r>
        <w:rPr>
          <w:rFonts w:hint="eastAsia"/>
          <w:sz w:val="28"/>
          <w:szCs w:val="28"/>
          <w:lang w:val="el-GR"/>
        </w:rPr>
        <w:t>13</w:t>
      </w:r>
    </w:p>
    <w:p w:rsidR="00000000" w:rsidRDefault="00EF3B58">
      <w:pPr>
        <w:rPr>
          <w:rFonts w:hint="eastAsia"/>
          <w:sz w:val="28"/>
          <w:szCs w:val="28"/>
          <w:lang w:val="el-GR"/>
        </w:rPr>
      </w:pPr>
      <w:r>
        <w:rPr>
          <w:rFonts w:ascii="楷体_GB2312" w:eastAsia="楷体_GB2312" w:hint="eastAsia"/>
          <w:sz w:val="28"/>
          <w:szCs w:val="28"/>
          <w:lang w:val="el-GR"/>
        </w:rPr>
        <w:t>走向人类的新教育</w:t>
      </w:r>
      <w:r>
        <w:rPr>
          <w:rStyle w:val="a8"/>
          <w:rFonts w:ascii="楷体_GB2312" w:eastAsia="楷体_GB2312" w:hint="eastAsia"/>
          <w:sz w:val="28"/>
          <w:szCs w:val="28"/>
          <w:lang w:val="el-GR"/>
        </w:rPr>
        <w:footnoteReference w:id="49"/>
      </w:r>
      <w:r>
        <w:rPr>
          <w:rFonts w:ascii="楷体_GB2312" w:eastAsia="楷体_GB2312" w:hint="eastAsia"/>
          <w:sz w:val="28"/>
          <w:szCs w:val="28"/>
          <w:lang w:val="el-GR"/>
        </w:rPr>
        <w:t>。</w:t>
      </w:r>
      <w:r>
        <w:rPr>
          <w:rFonts w:hint="eastAsia"/>
          <w:sz w:val="28"/>
          <w:szCs w:val="28"/>
          <w:lang w:val="el-GR"/>
        </w:rPr>
        <w:t>——你们有能力并愿意帮助者，请伸出你们的手，因为有一件工作等着你们：清除蔓延整个世界的惩罚观念！没有比这更有害的杂草了！它不仅毒化了人类行动的</w:t>
      </w:r>
      <w:r>
        <w:rPr>
          <w:rFonts w:hint="eastAsia"/>
          <w:sz w:val="28"/>
          <w:szCs w:val="28"/>
          <w:lang w:val="el-GR"/>
        </w:rPr>
        <w:t>后果——把原因与结果看作原因和惩罚就已经够让理性恶心和毛骨悚然的了——，而且其通过惩罚观念进行解释的无耻方法，也剥夺了事件的单纯偶然发生和无邪的特点。人们甚至疯狂地要求将生存本身看作一种惩罚</w:t>
      </w:r>
      <w:r>
        <w:rPr>
          <w:rStyle w:val="a8"/>
          <w:sz w:val="28"/>
          <w:szCs w:val="28"/>
          <w:lang w:val="el-GR"/>
        </w:rPr>
        <w:footnoteReference w:id="50"/>
      </w:r>
      <w:r>
        <w:rPr>
          <w:rFonts w:hint="eastAsia"/>
          <w:sz w:val="28"/>
          <w:szCs w:val="28"/>
          <w:lang w:val="el-GR"/>
        </w:rPr>
        <w:t>，——好象至今为止支配人类教育的都是狱吏和刽子手的幻想！</w:t>
      </w:r>
    </w:p>
    <w:p w:rsidR="00000000" w:rsidRDefault="00EF3B58">
      <w:pPr>
        <w:outlineLvl w:val="0"/>
        <w:rPr>
          <w:rFonts w:hint="eastAsia"/>
          <w:sz w:val="28"/>
          <w:szCs w:val="28"/>
          <w:lang w:val="el-GR"/>
        </w:rPr>
      </w:pPr>
      <w:r>
        <w:rPr>
          <w:rFonts w:hint="eastAsia"/>
          <w:sz w:val="28"/>
          <w:szCs w:val="28"/>
          <w:lang w:val="el-GR"/>
        </w:rPr>
        <w:t>14</w:t>
      </w:r>
    </w:p>
    <w:p w:rsidR="00000000" w:rsidRDefault="00EF3B58">
      <w:pPr>
        <w:rPr>
          <w:rFonts w:hint="eastAsia"/>
          <w:sz w:val="28"/>
          <w:szCs w:val="28"/>
          <w:lang w:val="el-GR"/>
        </w:rPr>
      </w:pPr>
      <w:r>
        <w:rPr>
          <w:rFonts w:ascii="楷体_GB2312" w:eastAsia="楷体_GB2312" w:hint="eastAsia"/>
          <w:sz w:val="28"/>
          <w:szCs w:val="28"/>
          <w:lang w:val="el-GR"/>
        </w:rPr>
        <w:t>疯狂在道德历史上的意义。</w:t>
      </w:r>
      <w:r>
        <w:rPr>
          <w:rFonts w:hint="eastAsia"/>
          <w:sz w:val="28"/>
          <w:szCs w:val="28"/>
          <w:lang w:val="el-GR"/>
        </w:rPr>
        <w:t>——尽管在成千上万年的史前时期，以及大体上也在直到我们今天的整个历史时期，所有人类社会都一直生活在可怕的“习俗道德”压力之下（只有我们自己生活在一个小小特区或者说罪恶世界），离经叛道的思想、价值、冲动还是不断涌现出来。然而，它们都是</w:t>
      </w:r>
      <w:r>
        <w:rPr>
          <w:rFonts w:hint="eastAsia"/>
          <w:sz w:val="28"/>
          <w:szCs w:val="28"/>
          <w:lang w:val="el-GR"/>
        </w:rPr>
        <w:t>在一个可怕伙伴陪伴下登场的：不管在什么地方，都是疯狂（</w:t>
      </w:r>
      <w:r>
        <w:rPr>
          <w:rFonts w:hint="eastAsia"/>
          <w:sz w:val="28"/>
          <w:szCs w:val="28"/>
          <w:lang w:val="el-GR"/>
        </w:rPr>
        <w:t>Wahnsinn</w:t>
      </w:r>
      <w:r>
        <w:rPr>
          <w:rFonts w:hint="eastAsia"/>
          <w:sz w:val="28"/>
          <w:szCs w:val="28"/>
          <w:lang w:val="el-GR"/>
        </w:rPr>
        <w:t>）为新思想开辟道路，打破古老习惯和迷信的成规。你知道为什么只有疯狂才有此能力吗？如果某种东西像风云变幻的天空和波涛汹涌的大海一样可怖、狰狞并发出阵阵吼声，它是否因此应该享有同样敬畏和同样值得服从？【</w:t>
      </w:r>
      <w:r>
        <w:rPr>
          <w:rFonts w:hint="eastAsia"/>
          <w:sz w:val="28"/>
          <w:szCs w:val="28"/>
          <w:lang w:val="el-GR"/>
        </w:rPr>
        <w:t>27</w:t>
      </w:r>
      <w:r>
        <w:rPr>
          <w:rFonts w:hint="eastAsia"/>
          <w:sz w:val="28"/>
          <w:szCs w:val="28"/>
          <w:lang w:val="el-GR"/>
        </w:rPr>
        <w:t>】癫痫者的抽搐和谵沫如此不容怀疑地表明他的完全不由自主，使他看上去就像是某位神灵的面具和传声筒？似乎有什么东西在新观念创造者的心中唤起一种自我敬畏和自我恐惧，让他的羞耻之心失去作用，驱使他变成其观念的发布者和牺牲者？——在我们今天的时代，人</w:t>
      </w:r>
      <w:r>
        <w:rPr>
          <w:rFonts w:hint="eastAsia"/>
          <w:sz w:val="28"/>
          <w:szCs w:val="28"/>
          <w:lang w:val="el-GR"/>
        </w:rPr>
        <w:t>们总是反复告诉我们，需要赋予天才更多一点疯狂</w:t>
      </w:r>
      <w:r>
        <w:rPr>
          <w:rStyle w:val="a8"/>
          <w:sz w:val="28"/>
          <w:szCs w:val="28"/>
          <w:lang w:val="el-GR"/>
        </w:rPr>
        <w:footnoteReference w:id="51"/>
      </w:r>
      <w:r>
        <w:rPr>
          <w:rFonts w:hint="eastAsia"/>
          <w:sz w:val="28"/>
          <w:szCs w:val="28"/>
          <w:lang w:val="el-GR"/>
        </w:rPr>
        <w:t>而不是更多一点理智，而所有古人却更相信，只有疯狂中才有天才和智慧，才有——如他们所窃窃私语的——“神圣”。不仅如此，他们还以一种不容置疑的方式表达意见。“希腊一切伟大的东西都拜疯狂所赐”</w:t>
      </w:r>
      <w:r>
        <w:rPr>
          <w:rStyle w:val="a8"/>
          <w:sz w:val="28"/>
          <w:szCs w:val="28"/>
          <w:lang w:val="el-GR"/>
        </w:rPr>
        <w:footnoteReference w:id="52"/>
      </w:r>
      <w:r>
        <w:rPr>
          <w:rFonts w:hint="eastAsia"/>
          <w:sz w:val="28"/>
          <w:szCs w:val="28"/>
          <w:lang w:val="el-GR"/>
        </w:rPr>
        <w:t>，柏拉图和所有古代居民一样深信不疑地说。我们还可以更进一步说：一切生来不能忍受某种道德枷锁和注定创造新律法者，</w:t>
      </w:r>
      <w:r>
        <w:rPr>
          <w:rFonts w:ascii="楷体_GB2312" w:eastAsia="楷体_GB2312" w:hint="eastAsia"/>
          <w:sz w:val="28"/>
          <w:szCs w:val="28"/>
          <w:lang w:val="el-GR"/>
        </w:rPr>
        <w:t>如果尚未真疯</w:t>
      </w:r>
      <w:r>
        <w:rPr>
          <w:rFonts w:hint="eastAsia"/>
          <w:sz w:val="28"/>
          <w:szCs w:val="28"/>
          <w:lang w:val="el-GR"/>
        </w:rPr>
        <w:t>，除让自己变疯或装疯外，别无他法——而且这适用于所有领域的革新者，不只于神学教条和政治规章的领域为然：——就连诗律的革新者也必须求助于疯狂的签证</w:t>
      </w:r>
      <w:r>
        <w:rPr>
          <w:rStyle w:val="a8"/>
          <w:sz w:val="28"/>
          <w:szCs w:val="28"/>
          <w:lang w:val="el-GR"/>
        </w:rPr>
        <w:footnoteReference w:id="53"/>
      </w:r>
      <w:r>
        <w:rPr>
          <w:rFonts w:hint="eastAsia"/>
          <w:sz w:val="28"/>
          <w:szCs w:val="28"/>
          <w:lang w:val="el-GR"/>
        </w:rPr>
        <w:t>。（甚至到</w:t>
      </w:r>
      <w:r>
        <w:rPr>
          <w:rFonts w:hint="eastAsia"/>
          <w:sz w:val="28"/>
          <w:szCs w:val="28"/>
          <w:lang w:val="el-GR"/>
        </w:rPr>
        <w:t>了相当文雅的时代，诗人仍然固守着某种疯狂传统：比如梭伦在鼓动雅典人重新征服萨拉米斯时就不得不求助这种传统。</w:t>
      </w:r>
      <w:r>
        <w:rPr>
          <w:rStyle w:val="a8"/>
          <w:sz w:val="28"/>
          <w:szCs w:val="28"/>
          <w:lang w:val="el-GR"/>
        </w:rPr>
        <w:footnoteReference w:id="54"/>
      </w:r>
      <w:r>
        <w:rPr>
          <w:rFonts w:hint="eastAsia"/>
          <w:sz w:val="28"/>
          <w:szCs w:val="28"/>
          <w:lang w:val="el-GR"/>
        </w:rPr>
        <w:t>）——“若人未疯，也不敢装疯，则如何才能使自己疯？”几乎所有古代文明的的哲人们曾为此苦思冥想，有关技术和饮食方案的秘密教导，以及这样一种思索和计划的无罪过感，甚而一种神圣感，发展起来。要成为印度教徒中的法师，中世纪基督徒中的圣人，【</w:t>
      </w:r>
      <w:r>
        <w:rPr>
          <w:rFonts w:hint="eastAsia"/>
          <w:sz w:val="28"/>
          <w:szCs w:val="28"/>
          <w:lang w:val="el-GR"/>
        </w:rPr>
        <w:t>28</w:t>
      </w:r>
      <w:r>
        <w:rPr>
          <w:rFonts w:hint="eastAsia"/>
          <w:sz w:val="28"/>
          <w:szCs w:val="28"/>
          <w:lang w:val="el-GR"/>
        </w:rPr>
        <w:t>】格陵兰人中的安基科克</w:t>
      </w:r>
      <w:r>
        <w:rPr>
          <w:rStyle w:val="a8"/>
          <w:sz w:val="28"/>
          <w:szCs w:val="28"/>
          <w:lang w:val="el-GR"/>
        </w:rPr>
        <w:footnoteReference w:id="55"/>
      </w:r>
      <w:r>
        <w:rPr>
          <w:rFonts w:hint="eastAsia"/>
          <w:sz w:val="28"/>
          <w:szCs w:val="28"/>
          <w:lang w:val="el-GR"/>
        </w:rPr>
        <w:t>，巴西人中的巴基</w:t>
      </w:r>
      <w:r>
        <w:rPr>
          <w:rStyle w:val="a8"/>
          <w:sz w:val="28"/>
          <w:szCs w:val="28"/>
          <w:lang w:val="el-GR"/>
        </w:rPr>
        <w:footnoteReference w:id="56"/>
      </w:r>
      <w:r>
        <w:rPr>
          <w:rFonts w:hint="eastAsia"/>
          <w:sz w:val="28"/>
          <w:szCs w:val="28"/>
          <w:lang w:val="el-GR"/>
        </w:rPr>
        <w:t>，方法都是差不多的：极端节食，长期禁欲，走进荒漠，爬上一座山或一根柱子，或“坐在一棵可以看见湖水的老柳树上”，</w:t>
      </w:r>
      <w:r>
        <w:rPr>
          <w:rStyle w:val="a8"/>
          <w:sz w:val="28"/>
          <w:szCs w:val="28"/>
          <w:lang w:val="el-GR"/>
        </w:rPr>
        <w:footnoteReference w:id="57"/>
      </w:r>
      <w:r>
        <w:rPr>
          <w:rFonts w:hint="eastAsia"/>
          <w:sz w:val="28"/>
          <w:szCs w:val="28"/>
          <w:lang w:val="el-GR"/>
        </w:rPr>
        <w:t>全神贯注于让自</w:t>
      </w:r>
      <w:r>
        <w:rPr>
          <w:rFonts w:hint="eastAsia"/>
          <w:sz w:val="28"/>
          <w:szCs w:val="28"/>
          <w:lang w:val="el-GR"/>
        </w:rPr>
        <w:t>己获得那种迷狂和精神错乱。谁有胆量向那所有时代的最可怕人们在其中挣扎的无边苦海和精神深渊望上一眼！听听这些孤独而狂乱的心灵的呻吟：“呜呼！神啊，赐我以疯狂！只有疯狂才能让我真正相信自己！赐我以谵妄和痉挛，电光和浓黑，骇我以凡人未曾经受的严霜和烈焰，让我在咆哮声和鬼影中嚎叫、哀鸣和像野兽一样爬行：只有这样我才能真正相信我自己！怀疑已将我吞噬，我杀死了律法，律法之让我感到恐怖，正如死尸之让活人感到恐怖：如果我不</w:t>
      </w:r>
      <w:r>
        <w:rPr>
          <w:rFonts w:ascii="楷体_GB2312" w:eastAsia="楷体_GB2312" w:hint="eastAsia"/>
          <w:sz w:val="28"/>
          <w:szCs w:val="28"/>
          <w:lang w:val="el-GR"/>
        </w:rPr>
        <w:t>超出</w:t>
      </w:r>
      <w:r>
        <w:rPr>
          <w:rFonts w:hint="eastAsia"/>
          <w:sz w:val="28"/>
          <w:szCs w:val="28"/>
          <w:lang w:val="el-GR"/>
        </w:rPr>
        <w:t>律法，我就是所有人中最邪恶的人。新的精神在我心中，这种新的精神如果不是来自于你又从何而来呢？告诉我</w:t>
      </w:r>
      <w:r>
        <w:rPr>
          <w:rFonts w:hint="eastAsia"/>
          <w:sz w:val="28"/>
          <w:szCs w:val="28"/>
          <w:lang w:val="el-GR"/>
        </w:rPr>
        <w:t>，我是你的；只有疯狂才能告诉我这一点。”这一热烈祈求常常过于充分地得到应验：在基督教最充分证明其圣徒和荒漠隐士方面的多产并企图通过这种多产证明基督教自身的时代，耶路撒冷也建起巨大的疯人院，来收容那些丧失最后一点理智的流产圣徒们。</w:t>
      </w:r>
    </w:p>
    <w:p w:rsidR="00000000" w:rsidRDefault="00EF3B58">
      <w:pPr>
        <w:outlineLvl w:val="0"/>
        <w:rPr>
          <w:rFonts w:hint="eastAsia"/>
          <w:sz w:val="28"/>
          <w:szCs w:val="28"/>
          <w:lang w:val="el-GR"/>
        </w:rPr>
      </w:pPr>
      <w:r>
        <w:rPr>
          <w:rFonts w:hint="eastAsia"/>
          <w:sz w:val="28"/>
          <w:szCs w:val="28"/>
          <w:lang w:val="el-GR"/>
        </w:rPr>
        <w:t>15</w:t>
      </w:r>
    </w:p>
    <w:p w:rsidR="00000000" w:rsidRDefault="00EF3B58">
      <w:pPr>
        <w:rPr>
          <w:rFonts w:hint="eastAsia"/>
          <w:sz w:val="28"/>
          <w:szCs w:val="28"/>
          <w:lang w:val="el-GR"/>
        </w:rPr>
      </w:pPr>
      <w:r>
        <w:rPr>
          <w:rFonts w:ascii="楷体_GB2312" w:eastAsia="楷体_GB2312" w:hint="eastAsia"/>
          <w:sz w:val="28"/>
          <w:szCs w:val="28"/>
          <w:lang w:val="el-GR"/>
        </w:rPr>
        <w:t>最古老的安慰法。</w:t>
      </w:r>
      <w:r>
        <w:rPr>
          <w:rFonts w:hint="eastAsia"/>
          <w:sz w:val="28"/>
          <w:szCs w:val="28"/>
          <w:lang w:val="el-GR"/>
        </w:rPr>
        <w:t>——第一阶段：每当人感到痛苦和不幸，他觉得自己必须为此让其他什么人受苦；通过让其他人受苦，他意识到自己【</w:t>
      </w:r>
      <w:r>
        <w:rPr>
          <w:rFonts w:hint="eastAsia"/>
          <w:sz w:val="28"/>
          <w:szCs w:val="28"/>
          <w:lang w:val="el-GR"/>
        </w:rPr>
        <w:t>29</w:t>
      </w:r>
      <w:r>
        <w:rPr>
          <w:rFonts w:hint="eastAsia"/>
          <w:sz w:val="28"/>
          <w:szCs w:val="28"/>
          <w:lang w:val="el-GR"/>
        </w:rPr>
        <w:t>】仍然拥有权力</w:t>
      </w:r>
      <w:r>
        <w:rPr>
          <w:rStyle w:val="a8"/>
          <w:sz w:val="28"/>
          <w:szCs w:val="28"/>
          <w:lang w:val="el-GR"/>
        </w:rPr>
        <w:footnoteReference w:id="58"/>
      </w:r>
      <w:r>
        <w:rPr>
          <w:rFonts w:hint="eastAsia"/>
          <w:sz w:val="28"/>
          <w:szCs w:val="28"/>
          <w:lang w:val="el-GR"/>
        </w:rPr>
        <w:t>，并从而得到安慰。第二阶段：每当人感到痛苦和不幸，他觉得自己是在接受惩罚、赎罪和从某种实在的或想象的不义行为的罪恶阴影中</w:t>
      </w:r>
      <w:r>
        <w:rPr>
          <w:rFonts w:ascii="楷体_GB2312" w:eastAsia="楷体_GB2312" w:hint="eastAsia"/>
          <w:sz w:val="28"/>
          <w:szCs w:val="28"/>
          <w:lang w:val="el-GR"/>
        </w:rPr>
        <w:t>解脱</w:t>
      </w:r>
      <w:r>
        <w:rPr>
          <w:rFonts w:hint="eastAsia"/>
          <w:sz w:val="28"/>
          <w:szCs w:val="28"/>
          <w:lang w:val="el-GR"/>
        </w:rPr>
        <w:t>出来。一旦他</w:t>
      </w:r>
      <w:r>
        <w:rPr>
          <w:rFonts w:hint="eastAsia"/>
          <w:sz w:val="28"/>
          <w:szCs w:val="28"/>
          <w:lang w:val="el-GR"/>
        </w:rPr>
        <w:t>认识到不幸带来的这一</w:t>
      </w:r>
      <w:r>
        <w:rPr>
          <w:rFonts w:ascii="楷体_GB2312" w:eastAsia="楷体_GB2312" w:hint="eastAsia"/>
          <w:sz w:val="28"/>
          <w:szCs w:val="28"/>
          <w:lang w:val="el-GR"/>
        </w:rPr>
        <w:t>好处</w:t>
      </w:r>
      <w:r>
        <w:rPr>
          <w:rFonts w:hint="eastAsia"/>
          <w:sz w:val="28"/>
          <w:szCs w:val="28"/>
          <w:lang w:val="el-GR"/>
        </w:rPr>
        <w:t>，他不再认为有必要让其他人为他的不幸受苦，——他放弃这种满足，因为他现在已找到新的满足。</w:t>
      </w:r>
    </w:p>
    <w:p w:rsidR="00000000" w:rsidRDefault="00EF3B58">
      <w:pPr>
        <w:outlineLvl w:val="0"/>
        <w:rPr>
          <w:rFonts w:hint="eastAsia"/>
          <w:sz w:val="28"/>
          <w:szCs w:val="28"/>
          <w:lang w:val="el-GR"/>
        </w:rPr>
      </w:pPr>
      <w:r>
        <w:rPr>
          <w:rFonts w:hint="eastAsia"/>
          <w:sz w:val="28"/>
          <w:szCs w:val="28"/>
          <w:lang w:val="el-GR"/>
        </w:rPr>
        <w:t>16</w:t>
      </w:r>
    </w:p>
    <w:p w:rsidR="00000000" w:rsidRDefault="00EF3B58">
      <w:pPr>
        <w:rPr>
          <w:rFonts w:hint="eastAsia"/>
          <w:sz w:val="28"/>
          <w:szCs w:val="28"/>
          <w:lang w:val="el-GR"/>
        </w:rPr>
      </w:pPr>
      <w:r>
        <w:rPr>
          <w:rFonts w:ascii="楷体_GB2312" w:eastAsia="楷体_GB2312" w:hint="eastAsia"/>
          <w:sz w:val="28"/>
          <w:szCs w:val="28"/>
          <w:lang w:val="el-GR"/>
        </w:rPr>
        <w:t>文明的第一命题。</w:t>
      </w:r>
      <w:r>
        <w:rPr>
          <w:rFonts w:hint="eastAsia"/>
          <w:sz w:val="28"/>
          <w:szCs w:val="28"/>
          <w:lang w:val="el-GR"/>
        </w:rPr>
        <w:t>——在未开化民族中，存在着一类习俗，其目的似乎就是习俗本身：这些规定非常苛刻和几乎完全没有实际意义（例如，勘察加人</w:t>
      </w:r>
      <w:r>
        <w:rPr>
          <w:rStyle w:val="a8"/>
          <w:sz w:val="28"/>
          <w:szCs w:val="28"/>
          <w:lang w:val="el-GR"/>
        </w:rPr>
        <w:footnoteReference w:id="59"/>
      </w:r>
      <w:r>
        <w:rPr>
          <w:rFonts w:hint="eastAsia"/>
          <w:sz w:val="28"/>
          <w:szCs w:val="28"/>
          <w:lang w:val="el-GR"/>
        </w:rPr>
        <w:t>的习俗规定，勿用刀去刮鞋上的雪，勿用刀尖去扎煤，勿将铁投入火中——违反者将会死去！），但是，它们不断提醒着人，习俗无所不在，需要持续不断加以服从，从而强化了文明由以开始的第一命题：任何习俗都好过没有习俗。</w:t>
      </w:r>
    </w:p>
    <w:p w:rsidR="00000000" w:rsidRDefault="00EF3B58">
      <w:pPr>
        <w:outlineLvl w:val="0"/>
        <w:rPr>
          <w:rFonts w:hint="eastAsia"/>
          <w:sz w:val="28"/>
          <w:szCs w:val="28"/>
          <w:lang w:val="el-GR"/>
        </w:rPr>
      </w:pPr>
      <w:r>
        <w:rPr>
          <w:rFonts w:hint="eastAsia"/>
          <w:sz w:val="28"/>
          <w:szCs w:val="28"/>
          <w:lang w:val="el-GR"/>
        </w:rPr>
        <w:t>17</w:t>
      </w:r>
    </w:p>
    <w:p w:rsidR="00000000" w:rsidRDefault="00EF3B58">
      <w:pPr>
        <w:rPr>
          <w:rFonts w:hint="eastAsia"/>
          <w:sz w:val="28"/>
          <w:szCs w:val="28"/>
          <w:lang w:val="el-GR"/>
        </w:rPr>
      </w:pPr>
      <w:r>
        <w:rPr>
          <w:rFonts w:ascii="楷体_GB2312" w:eastAsia="楷体_GB2312" w:hint="eastAsia"/>
          <w:sz w:val="28"/>
          <w:szCs w:val="28"/>
          <w:lang w:val="el-GR"/>
        </w:rPr>
        <w:t>“恶的自然”和“善的自然”。</w:t>
      </w:r>
      <w:r>
        <w:rPr>
          <w:rFonts w:hint="eastAsia"/>
          <w:sz w:val="28"/>
          <w:szCs w:val="28"/>
          <w:lang w:val="el-GR"/>
        </w:rPr>
        <w:t>——最初，人在想象中</w:t>
      </w:r>
      <w:r>
        <w:rPr>
          <w:rFonts w:hint="eastAsia"/>
          <w:sz w:val="28"/>
          <w:szCs w:val="28"/>
          <w:lang w:val="el-GR"/>
        </w:rPr>
        <w:t>将他们自己与自然交织起来，到处都看到他们自己和他们的同类，看到他们那些不好的、恶劣的品性，仿佛它们就隐藏在乌云里、风暴里、猛兽里、树林里和草丛里：这时他们发明了“恶的自然”。然后来到一个时代，在这个时代，人们在想象中将他们自己从自然中再度孤立出来，这就是卢梭的时代</w:t>
      </w:r>
      <w:r>
        <w:rPr>
          <w:rStyle w:val="a8"/>
          <w:sz w:val="28"/>
          <w:szCs w:val="28"/>
          <w:lang w:val="el-GR"/>
        </w:rPr>
        <w:footnoteReference w:id="60"/>
      </w:r>
      <w:r>
        <w:rPr>
          <w:rFonts w:hint="eastAsia"/>
          <w:sz w:val="28"/>
          <w:szCs w:val="28"/>
          <w:lang w:val="el-GR"/>
        </w:rPr>
        <w:t>：他们现在是如此互相厌烦，【</w:t>
      </w:r>
      <w:r>
        <w:rPr>
          <w:rFonts w:hint="eastAsia"/>
          <w:sz w:val="28"/>
          <w:szCs w:val="28"/>
          <w:lang w:val="el-GR"/>
        </w:rPr>
        <w:t>30</w:t>
      </w:r>
      <w:r>
        <w:rPr>
          <w:rFonts w:hint="eastAsia"/>
          <w:sz w:val="28"/>
          <w:szCs w:val="28"/>
          <w:lang w:val="el-GR"/>
        </w:rPr>
        <w:t>】以至只有一个人及其苦难无法进入的世界死角</w:t>
      </w:r>
      <w:r>
        <w:rPr>
          <w:rFonts w:hint="eastAsia"/>
          <w:sz w:val="28"/>
          <w:szCs w:val="28"/>
          <w:lang w:val="el-GR"/>
        </w:rPr>
        <w:t>(Weltwinkel)</w:t>
      </w:r>
      <w:r>
        <w:rPr>
          <w:rFonts w:hint="eastAsia"/>
          <w:sz w:val="28"/>
          <w:szCs w:val="28"/>
          <w:lang w:val="el-GR"/>
        </w:rPr>
        <w:t>才能使他们感到安慰：他们因此发明了“善的自然”。</w:t>
      </w:r>
    </w:p>
    <w:p w:rsidR="00000000" w:rsidRDefault="00EF3B58">
      <w:pPr>
        <w:outlineLvl w:val="0"/>
        <w:rPr>
          <w:rFonts w:hint="eastAsia"/>
          <w:sz w:val="28"/>
          <w:szCs w:val="28"/>
          <w:lang w:val="el-GR"/>
        </w:rPr>
      </w:pPr>
      <w:r>
        <w:rPr>
          <w:rFonts w:hint="eastAsia"/>
          <w:sz w:val="28"/>
          <w:szCs w:val="28"/>
          <w:lang w:val="el-GR"/>
        </w:rPr>
        <w:t>18</w:t>
      </w:r>
    </w:p>
    <w:p w:rsidR="00000000" w:rsidRDefault="00EF3B58">
      <w:pPr>
        <w:rPr>
          <w:rFonts w:hint="eastAsia"/>
          <w:sz w:val="28"/>
          <w:szCs w:val="28"/>
          <w:lang w:val="el-GR"/>
        </w:rPr>
      </w:pPr>
      <w:r>
        <w:rPr>
          <w:rFonts w:ascii="楷体_GB2312" w:eastAsia="楷体_GB2312" w:hint="eastAsia"/>
          <w:sz w:val="28"/>
          <w:szCs w:val="28"/>
          <w:lang w:val="el-GR"/>
        </w:rPr>
        <w:t>自愿受苦的道德。</w:t>
      </w:r>
      <w:r>
        <w:rPr>
          <w:rFonts w:hint="eastAsia"/>
          <w:sz w:val="28"/>
          <w:szCs w:val="28"/>
          <w:lang w:val="el-GR"/>
        </w:rPr>
        <w:t>——对一个经常处于战争状态、总是处于危险中和实行最严厉道德的小团体中的人们来</w:t>
      </w:r>
      <w:r>
        <w:rPr>
          <w:rFonts w:hint="eastAsia"/>
          <w:sz w:val="28"/>
          <w:szCs w:val="28"/>
          <w:lang w:val="el-GR"/>
        </w:rPr>
        <w:t>说，什么是最大快乐？或者说，对那强力、爱复仇、以敌视为乐、狡猾、怀疑、随时准备做出最可怕的事并且因匮乏和道德而变得冷酷的人们来说，什么是最大快乐？</w:t>
      </w:r>
      <w:r>
        <w:rPr>
          <w:rFonts w:ascii="楷体_GB2312" w:eastAsia="楷体_GB2312" w:hint="eastAsia"/>
          <w:sz w:val="28"/>
          <w:szCs w:val="28"/>
          <w:lang w:val="el-GR"/>
        </w:rPr>
        <w:t>残忍行为</w:t>
      </w:r>
      <w:r>
        <w:rPr>
          <w:rFonts w:hint="eastAsia"/>
          <w:sz w:val="28"/>
          <w:szCs w:val="28"/>
          <w:lang w:val="el-GR"/>
        </w:rPr>
        <w:t>（</w:t>
      </w:r>
      <w:r>
        <w:rPr>
          <w:rFonts w:hint="eastAsia"/>
          <w:sz w:val="28"/>
          <w:szCs w:val="28"/>
          <w:lang w:val="el-GR"/>
        </w:rPr>
        <w:t>Grausamkeit</w:t>
      </w:r>
      <w:r>
        <w:rPr>
          <w:rFonts w:hint="eastAsia"/>
          <w:sz w:val="28"/>
          <w:szCs w:val="28"/>
          <w:lang w:val="el-GR"/>
        </w:rPr>
        <w:t>）之快乐：在这种状态下，对残忍行为的欲望和才能被视为这样一些生灵的</w:t>
      </w:r>
      <w:r>
        <w:rPr>
          <w:rFonts w:ascii="楷体_GB2312" w:eastAsia="楷体_GB2312" w:hint="eastAsia"/>
          <w:sz w:val="28"/>
          <w:szCs w:val="28"/>
          <w:lang w:val="el-GR"/>
        </w:rPr>
        <w:t>美德</w:t>
      </w:r>
      <w:r>
        <w:rPr>
          <w:rFonts w:hint="eastAsia"/>
          <w:sz w:val="28"/>
          <w:szCs w:val="28"/>
          <w:lang w:val="el-GR"/>
        </w:rPr>
        <w:t>。在残忍行为中，群体获得新的生命，平日的小心和恐惧的阴云一扫而空。残忍行为属于人类最古老的节日欢乐。人们因此认为，如果让</w:t>
      </w:r>
      <w:r>
        <w:rPr>
          <w:rFonts w:ascii="楷体_GB2312" w:eastAsia="楷体_GB2312" w:hint="eastAsia"/>
          <w:sz w:val="28"/>
          <w:szCs w:val="28"/>
          <w:lang w:val="el-GR"/>
        </w:rPr>
        <w:t>天神</w:t>
      </w:r>
      <w:r>
        <w:rPr>
          <w:rFonts w:hint="eastAsia"/>
          <w:sz w:val="28"/>
          <w:szCs w:val="28"/>
          <w:lang w:val="el-GR"/>
        </w:rPr>
        <w:t>看到残忍景象，他们也会开心和过节似地高兴，</w:t>
      </w:r>
      <w:r>
        <w:rPr>
          <w:rStyle w:val="a8"/>
          <w:sz w:val="28"/>
          <w:szCs w:val="28"/>
          <w:lang w:val="el-GR"/>
        </w:rPr>
        <w:footnoteReference w:id="61"/>
      </w:r>
      <w:r>
        <w:rPr>
          <w:rFonts w:hint="eastAsia"/>
          <w:sz w:val="28"/>
          <w:szCs w:val="28"/>
          <w:lang w:val="el-GR"/>
        </w:rPr>
        <w:t>——因此就在世界上埋下一种想法，以为</w:t>
      </w:r>
      <w:r>
        <w:rPr>
          <w:rFonts w:ascii="楷体_GB2312" w:eastAsia="楷体_GB2312" w:hint="eastAsia"/>
          <w:sz w:val="28"/>
          <w:szCs w:val="28"/>
          <w:lang w:val="el-GR"/>
        </w:rPr>
        <w:t>自愿的受苦</w:t>
      </w:r>
      <w:r>
        <w:rPr>
          <w:rFonts w:hint="eastAsia"/>
          <w:sz w:val="28"/>
          <w:szCs w:val="28"/>
          <w:lang w:val="el-GR"/>
        </w:rPr>
        <w:t>（</w:t>
      </w:r>
      <w:r>
        <w:rPr>
          <w:rFonts w:hint="eastAsia"/>
          <w:sz w:val="28"/>
          <w:szCs w:val="28"/>
          <w:lang w:val="el-GR"/>
        </w:rPr>
        <w:t>freiwillige Leiden</w:t>
      </w:r>
      <w:r>
        <w:rPr>
          <w:rFonts w:hint="eastAsia"/>
          <w:sz w:val="28"/>
          <w:szCs w:val="28"/>
          <w:lang w:val="el-GR"/>
        </w:rPr>
        <w:t>）、主动的牺</w:t>
      </w:r>
      <w:r>
        <w:rPr>
          <w:rFonts w:hint="eastAsia"/>
          <w:sz w:val="28"/>
          <w:szCs w:val="28"/>
          <w:lang w:val="el-GR"/>
        </w:rPr>
        <w:t>牲有高尚意义和价值。习俗则在群体内部逐渐创造出一种符合这种想法的实践：人们开始对一切过度幸福感到疑虑，对一切难以忍受的痛苦感到放心。人们对自己说：事情完全可能是，天神不因我们幸运赐恩，但因看到我们痛苦垂爱——却不是出于什么同情</w:t>
      </w:r>
      <w:r>
        <w:rPr>
          <w:rFonts w:hint="eastAsia"/>
          <w:sz w:val="28"/>
          <w:szCs w:val="28"/>
          <w:lang w:val="el-GR"/>
        </w:rPr>
        <w:t>(mitleidig)</w:t>
      </w:r>
      <w:r>
        <w:rPr>
          <w:rFonts w:hint="eastAsia"/>
          <w:sz w:val="28"/>
          <w:szCs w:val="28"/>
          <w:lang w:val="el-GR"/>
        </w:rPr>
        <w:t>！</w:t>
      </w:r>
      <w:r>
        <w:rPr>
          <w:rStyle w:val="a8"/>
          <w:sz w:val="28"/>
          <w:szCs w:val="28"/>
          <w:lang w:val="el-GR"/>
        </w:rPr>
        <w:footnoteReference w:id="62"/>
      </w:r>
      <w:r>
        <w:rPr>
          <w:rFonts w:hint="eastAsia"/>
          <w:sz w:val="28"/>
          <w:szCs w:val="28"/>
          <w:lang w:val="el-GR"/>
        </w:rPr>
        <w:t>因为同情</w:t>
      </w:r>
      <w:r>
        <w:rPr>
          <w:rStyle w:val="a8"/>
          <w:sz w:val="28"/>
          <w:szCs w:val="28"/>
          <w:lang w:val="el-GR"/>
        </w:rPr>
        <w:footnoteReference w:id="63"/>
      </w:r>
      <w:r>
        <w:rPr>
          <w:rFonts w:hint="eastAsia"/>
          <w:sz w:val="28"/>
          <w:szCs w:val="28"/>
          <w:lang w:val="el-GR"/>
        </w:rPr>
        <w:t>被认为是卑贱的，对一个强健、猛烈的生灵来说是无尊严的——他们因为我们的痛苦使他们欢愉和高兴而赐恩：在这种对于我们的残忍中，神享受最高程度的权力感的满足。人们由此认为，群体中最有道德的人的美德是：经常痛苦，穷困，艰难【</w:t>
      </w:r>
      <w:r>
        <w:rPr>
          <w:rFonts w:hint="eastAsia"/>
          <w:sz w:val="28"/>
          <w:szCs w:val="28"/>
          <w:lang w:val="el-GR"/>
        </w:rPr>
        <w:t>31</w:t>
      </w:r>
      <w:r>
        <w:rPr>
          <w:rFonts w:hint="eastAsia"/>
          <w:sz w:val="28"/>
          <w:szCs w:val="28"/>
          <w:lang w:val="el-GR"/>
        </w:rPr>
        <w:t>】生活，极端禁欲，但不是作为—</w:t>
      </w:r>
      <w:r>
        <w:rPr>
          <w:rFonts w:hint="eastAsia"/>
          <w:sz w:val="28"/>
          <w:szCs w:val="28"/>
          <w:lang w:val="el-GR"/>
        </w:rPr>
        <w:t>—让我们不惮其烦再说一遍——纪律、自我约束和满足个人幸福愿望的手段，而是作为使团体见爱于恶神的一种美德，作为贡献在祭坛上的永远的牺牲的芳香。每一个想要搅动其习俗沉闷、可怕泥浆的人民精神领袖，要获得人们对他们的信仰，特别是要获得他们自己对自己的信仰，除了疯狂的手段之外，自愿受苦也是不可少的。他们的精神在新道路上走的越远，他们的良心和焦虑就越不停折磨他们，他们就越无情地向他们自己的肉体、欲望和健康开战，仿佛是给神提供一种欢乐作为补偿，以免神因为他们对现存风俗的忽视和反对，以及他们所奔向的新目标而恼怒。不要轻率地</w:t>
      </w:r>
      <w:r>
        <w:rPr>
          <w:rFonts w:hint="eastAsia"/>
          <w:sz w:val="28"/>
          <w:szCs w:val="28"/>
          <w:lang w:val="el-GR"/>
        </w:rPr>
        <w:t>以为，我们现在就已经完全摆脱了这种感受逻辑！关于这个问题，还是让那些最勇敢的生灵们自问吧。无论是在自由思想领域，还是在个人在其中被塑造的生活领域，任何最微小的脚步，都不得不以精神上的和肉体上的痛苦来争取</w:t>
      </w:r>
      <w:r>
        <w:rPr>
          <w:rStyle w:val="a8"/>
          <w:sz w:val="28"/>
          <w:szCs w:val="28"/>
          <w:lang w:val="el-GR"/>
        </w:rPr>
        <w:footnoteReference w:id="64"/>
      </w:r>
      <w:r>
        <w:rPr>
          <w:rFonts w:hint="eastAsia"/>
          <w:sz w:val="28"/>
          <w:szCs w:val="28"/>
          <w:lang w:val="el-GR"/>
        </w:rPr>
        <w:t>——这并不只是指前进</w:t>
      </w:r>
      <w:r>
        <w:rPr>
          <w:rStyle w:val="a8"/>
          <w:sz w:val="28"/>
          <w:szCs w:val="28"/>
          <w:lang w:val="el-GR"/>
        </w:rPr>
        <w:footnoteReference w:id="65"/>
      </w:r>
      <w:r>
        <w:rPr>
          <w:rFonts w:hint="eastAsia"/>
          <w:sz w:val="28"/>
          <w:szCs w:val="28"/>
          <w:lang w:val="el-GR"/>
        </w:rPr>
        <w:t>的脚步；在开辟道路和奠定基础的漫长的千万年历史中，任何行进，任何运动，任何改变，都使无数人为之献身。但是，这千万年历史，请注意，并不是人们通常说“世界史”时所想到的东西，那只不过是人类存在的可笑而渺小的一幕。然而，就是在这一实际上只关心时事新闻的所谓“世界历史”中，那些</w:t>
      </w:r>
      <w:r>
        <w:rPr>
          <w:rFonts w:ascii="楷体_GB2312" w:eastAsia="楷体_GB2312" w:hint="eastAsia"/>
          <w:sz w:val="28"/>
          <w:szCs w:val="28"/>
          <w:lang w:val="el-GR"/>
        </w:rPr>
        <w:t>试图在死水中掀起</w:t>
      </w:r>
      <w:r>
        <w:rPr>
          <w:rFonts w:ascii="楷体_GB2312" w:eastAsia="楷体_GB2312" w:hint="eastAsia"/>
          <w:sz w:val="28"/>
          <w:szCs w:val="28"/>
          <w:lang w:val="el-GR"/>
        </w:rPr>
        <w:t>波澜</w:t>
      </w:r>
      <w:r>
        <w:rPr>
          <w:rFonts w:hint="eastAsia"/>
          <w:sz w:val="28"/>
          <w:szCs w:val="28"/>
          <w:lang w:val="el-GR"/>
        </w:rPr>
        <w:t>的殉难者的古老悲剧也是唯一最感人的主题。我们付出了高的不能再高的代价，才换来我们【</w:t>
      </w:r>
      <w:r>
        <w:rPr>
          <w:rFonts w:hint="eastAsia"/>
          <w:sz w:val="28"/>
          <w:szCs w:val="28"/>
          <w:lang w:val="el-GR"/>
        </w:rPr>
        <w:t>32</w:t>
      </w:r>
      <w:r>
        <w:rPr>
          <w:rFonts w:hint="eastAsia"/>
          <w:sz w:val="28"/>
          <w:szCs w:val="28"/>
          <w:lang w:val="el-GR"/>
        </w:rPr>
        <w:t>】现在引以为荣的那一点点人类理性和自由感。然而，正是对于理性的这种自豪，使那些处于“世界历史”之前的“习俗道德”的洪荒时代对我们来说几乎是完全不能理解的，而这些洪荒时代却是</w:t>
      </w:r>
      <w:r>
        <w:rPr>
          <w:rFonts w:ascii="楷体_GB2312" w:eastAsia="楷体_GB2312" w:hint="eastAsia"/>
          <w:sz w:val="28"/>
          <w:szCs w:val="28"/>
          <w:lang w:val="el-GR"/>
        </w:rPr>
        <w:t>决定了人性的真正关键的历史时代</w:t>
      </w:r>
      <w:r>
        <w:rPr>
          <w:rFonts w:hint="eastAsia"/>
          <w:sz w:val="28"/>
          <w:szCs w:val="28"/>
          <w:lang w:val="el-GR"/>
        </w:rPr>
        <w:t>，在这些时代里，受苦是美德，残忍是美德，虚假是美德，报复是美德，否定理性是美德，相反，幸福是危险，求知</w:t>
      </w:r>
      <w:r>
        <w:rPr>
          <w:rStyle w:val="a8"/>
          <w:sz w:val="28"/>
          <w:szCs w:val="28"/>
          <w:lang w:val="el-GR"/>
        </w:rPr>
        <w:footnoteReference w:id="66"/>
      </w:r>
      <w:r>
        <w:rPr>
          <w:rFonts w:hint="eastAsia"/>
          <w:sz w:val="28"/>
          <w:szCs w:val="28"/>
          <w:lang w:val="el-GR"/>
        </w:rPr>
        <w:t>是危险，和平是危险，同情是危险</w:t>
      </w:r>
      <w:r>
        <w:rPr>
          <w:rStyle w:val="a8"/>
          <w:sz w:val="28"/>
          <w:szCs w:val="28"/>
          <w:lang w:val="el-GR"/>
        </w:rPr>
        <w:footnoteReference w:id="67"/>
      </w:r>
      <w:r>
        <w:rPr>
          <w:rFonts w:hint="eastAsia"/>
          <w:sz w:val="28"/>
          <w:szCs w:val="28"/>
          <w:lang w:val="el-GR"/>
        </w:rPr>
        <w:t>，被同情是可耻，工作是可耻，疯狂是神圣，变化是不道德和破坏！——你认为由于所有这些都</w:t>
      </w:r>
      <w:r>
        <w:rPr>
          <w:rFonts w:hint="eastAsia"/>
          <w:sz w:val="28"/>
          <w:szCs w:val="28"/>
          <w:lang w:val="el-GR"/>
        </w:rPr>
        <w:t>已经发生变化，因而人类也必定同时改变了其特性吗？你们这些人类的认识者啊，学习更好地认识你们自己吧！</w:t>
      </w:r>
    </w:p>
    <w:p w:rsidR="00000000" w:rsidRDefault="00EF3B58">
      <w:pPr>
        <w:outlineLvl w:val="0"/>
        <w:rPr>
          <w:rFonts w:hint="eastAsia"/>
          <w:sz w:val="28"/>
          <w:szCs w:val="28"/>
          <w:lang w:val="el-GR"/>
        </w:rPr>
      </w:pPr>
      <w:r>
        <w:rPr>
          <w:rFonts w:hint="eastAsia"/>
          <w:sz w:val="28"/>
          <w:szCs w:val="28"/>
          <w:lang w:val="el-GR"/>
        </w:rPr>
        <w:t>19</w:t>
      </w:r>
    </w:p>
    <w:p w:rsidR="00000000" w:rsidRDefault="00EF3B58">
      <w:pPr>
        <w:rPr>
          <w:rFonts w:hint="eastAsia"/>
          <w:sz w:val="28"/>
          <w:szCs w:val="28"/>
          <w:lang w:val="el-GR"/>
        </w:rPr>
      </w:pPr>
      <w:r>
        <w:rPr>
          <w:rFonts w:ascii="楷体_GB2312" w:eastAsia="楷体_GB2312" w:hint="eastAsia"/>
          <w:sz w:val="28"/>
          <w:szCs w:val="28"/>
          <w:lang w:val="el-GR"/>
        </w:rPr>
        <w:t>道德使人愚昧。</w:t>
      </w:r>
      <w:r>
        <w:rPr>
          <w:rFonts w:hint="eastAsia"/>
          <w:sz w:val="28"/>
          <w:szCs w:val="28"/>
          <w:lang w:val="el-GR"/>
        </w:rPr>
        <w:t>——习俗代表了前人的经验，代表了他们对于有用和有害的东西的看法——但是，</w:t>
      </w:r>
      <w:r>
        <w:rPr>
          <w:rFonts w:ascii="楷体_GB2312" w:eastAsia="楷体_GB2312" w:hint="eastAsia"/>
          <w:sz w:val="28"/>
          <w:szCs w:val="28"/>
          <w:lang w:val="el-GR"/>
        </w:rPr>
        <w:t>对习俗的情感</w:t>
      </w:r>
      <w:r>
        <w:rPr>
          <w:rFonts w:hint="eastAsia"/>
          <w:sz w:val="28"/>
          <w:szCs w:val="28"/>
          <w:lang w:val="el-GR"/>
        </w:rPr>
        <w:t>（道德）关心的却不是这些经验本身，而是习俗的古老性、神圣性和不可争辩性。因此，这种情感妨碍新经验的获得和旧习俗的修改，道德成为创造更新更好习俗的障碍：它使人愚昧。</w:t>
      </w:r>
    </w:p>
    <w:p w:rsidR="00000000" w:rsidRDefault="00EF3B58">
      <w:pPr>
        <w:outlineLvl w:val="0"/>
        <w:rPr>
          <w:rFonts w:hint="eastAsia"/>
          <w:sz w:val="28"/>
          <w:szCs w:val="28"/>
          <w:lang w:val="el-GR"/>
        </w:rPr>
      </w:pPr>
      <w:r>
        <w:rPr>
          <w:rFonts w:hint="eastAsia"/>
          <w:sz w:val="28"/>
          <w:szCs w:val="28"/>
          <w:lang w:val="el-GR"/>
        </w:rPr>
        <w:t>20</w:t>
      </w:r>
    </w:p>
    <w:p w:rsidR="00000000" w:rsidRDefault="00EF3B58">
      <w:pPr>
        <w:rPr>
          <w:rFonts w:hint="eastAsia"/>
          <w:sz w:val="28"/>
          <w:szCs w:val="28"/>
          <w:lang w:val="el-GR"/>
        </w:rPr>
      </w:pPr>
      <w:r>
        <w:rPr>
          <w:rFonts w:ascii="楷体_GB2312" w:eastAsia="楷体_GB2312" w:hint="eastAsia"/>
          <w:sz w:val="28"/>
          <w:szCs w:val="28"/>
          <w:lang w:val="el-GR"/>
        </w:rPr>
        <w:t>自由行动者和自由思想者</w:t>
      </w:r>
      <w:r>
        <w:rPr>
          <w:rFonts w:eastAsia="楷体_GB2312"/>
          <w:sz w:val="28"/>
          <w:szCs w:val="28"/>
          <w:lang w:val="de-DE"/>
        </w:rPr>
        <w:t>( Freidenker)</w:t>
      </w:r>
      <w:r>
        <w:rPr>
          <w:rStyle w:val="a8"/>
          <w:rFonts w:ascii="楷体_GB2312" w:eastAsia="楷体_GB2312" w:hint="eastAsia"/>
          <w:sz w:val="28"/>
          <w:szCs w:val="28"/>
          <w:lang w:val="el-GR"/>
        </w:rPr>
        <w:footnoteReference w:id="68"/>
      </w:r>
      <w:r>
        <w:rPr>
          <w:rFonts w:ascii="楷体_GB2312" w:eastAsia="楷体_GB2312" w:hint="eastAsia"/>
          <w:sz w:val="28"/>
          <w:szCs w:val="28"/>
          <w:lang w:val="el-GR"/>
        </w:rPr>
        <w:t>。</w:t>
      </w:r>
      <w:r>
        <w:rPr>
          <w:rFonts w:hint="eastAsia"/>
          <w:sz w:val="28"/>
          <w:szCs w:val="28"/>
          <w:lang w:val="el-GR"/>
        </w:rPr>
        <w:t>——与自由思想者相比，自由行动者处于一个更为不利的地位，因为很显然，人们更常因为行动的</w:t>
      </w:r>
      <w:r>
        <w:rPr>
          <w:rFonts w:hint="eastAsia"/>
          <w:sz w:val="28"/>
          <w:szCs w:val="28"/>
          <w:lang w:val="el-GR"/>
        </w:rPr>
        <w:t>后果而不是思想的后果受苦。【</w:t>
      </w:r>
      <w:r>
        <w:rPr>
          <w:rFonts w:hint="eastAsia"/>
          <w:sz w:val="28"/>
          <w:szCs w:val="28"/>
          <w:lang w:val="el-GR"/>
        </w:rPr>
        <w:t>33</w:t>
      </w:r>
      <w:r>
        <w:rPr>
          <w:rFonts w:hint="eastAsia"/>
          <w:sz w:val="28"/>
          <w:szCs w:val="28"/>
          <w:lang w:val="el-GR"/>
        </w:rPr>
        <w:t>】但是，如果我们考虑到，二者的目的都是求满足，只不过在自由思想者那里，仅仅通过思索和表达被禁止的事物就可以获得这种满足，二者就动机来说是一样的；就后果来说，只要我们不只是根据最明显和最直接的东西进行判断，也就是像人们通常那样判断，我们就会看到，自由思想者甚至可能处在一个更为不利的地位。人们对所有那些以</w:t>
      </w:r>
      <w:r>
        <w:rPr>
          <w:rFonts w:ascii="楷体_GB2312" w:eastAsia="楷体_GB2312" w:hint="eastAsia"/>
          <w:sz w:val="28"/>
          <w:szCs w:val="28"/>
          <w:lang w:val="el-GR"/>
        </w:rPr>
        <w:t>行动</w:t>
      </w:r>
      <w:r>
        <w:rPr>
          <w:rFonts w:hint="eastAsia"/>
          <w:sz w:val="28"/>
          <w:szCs w:val="28"/>
          <w:lang w:val="el-GR"/>
        </w:rPr>
        <w:t>破坏习俗规矩的人毁谤有加，往往将他们称为罪犯，然而他们后来往往不得不大量收回这种毁谤。每一个推翻某种既定习俗规矩的人，迄今总是先被看作</w:t>
      </w:r>
      <w:r>
        <w:rPr>
          <w:rFonts w:ascii="楷体_GB2312" w:eastAsia="楷体_GB2312" w:hint="eastAsia"/>
          <w:sz w:val="28"/>
          <w:szCs w:val="28"/>
          <w:lang w:val="el-GR"/>
        </w:rPr>
        <w:t>坏人</w:t>
      </w:r>
      <w:r>
        <w:rPr>
          <w:rFonts w:hint="eastAsia"/>
          <w:sz w:val="28"/>
          <w:szCs w:val="28"/>
          <w:lang w:val="el-GR"/>
        </w:rPr>
        <w:t>，然后，当人们看到，规矩迟迟得不到重</w:t>
      </w:r>
      <w:r>
        <w:rPr>
          <w:rFonts w:hint="eastAsia"/>
          <w:sz w:val="28"/>
          <w:szCs w:val="28"/>
          <w:lang w:val="el-GR"/>
        </w:rPr>
        <w:t>建成为事实，他们就接受这一事实，并开始以一种不同的方式谈论它：——历史完全是那些后来变成</w:t>
      </w:r>
      <w:r>
        <w:rPr>
          <w:rFonts w:ascii="楷体_GB2312" w:eastAsia="楷体_GB2312" w:hint="eastAsia"/>
          <w:sz w:val="28"/>
          <w:szCs w:val="28"/>
          <w:lang w:val="el-GR"/>
        </w:rPr>
        <w:t>友好谈论对象</w:t>
      </w:r>
      <w:r>
        <w:rPr>
          <w:rFonts w:hint="eastAsia"/>
          <w:sz w:val="28"/>
          <w:szCs w:val="28"/>
          <w:lang w:val="el-GR"/>
        </w:rPr>
        <w:t>的坏人</w:t>
      </w:r>
      <w:r>
        <w:rPr>
          <w:rStyle w:val="a8"/>
          <w:sz w:val="28"/>
          <w:szCs w:val="28"/>
          <w:lang w:val="el-GR"/>
        </w:rPr>
        <w:footnoteReference w:id="69"/>
      </w:r>
      <w:r>
        <w:rPr>
          <w:rFonts w:hint="eastAsia"/>
          <w:sz w:val="28"/>
          <w:szCs w:val="28"/>
          <w:lang w:val="el-GR"/>
        </w:rPr>
        <w:t>的历史。</w:t>
      </w:r>
    </w:p>
    <w:p w:rsidR="00000000" w:rsidRDefault="00EF3B58">
      <w:pPr>
        <w:outlineLvl w:val="0"/>
        <w:rPr>
          <w:rFonts w:hint="eastAsia"/>
          <w:sz w:val="28"/>
          <w:szCs w:val="28"/>
          <w:lang w:val="el-GR"/>
        </w:rPr>
      </w:pPr>
      <w:r>
        <w:rPr>
          <w:rFonts w:hint="eastAsia"/>
          <w:sz w:val="28"/>
          <w:szCs w:val="28"/>
          <w:lang w:val="el-GR"/>
        </w:rPr>
        <w:t>21</w:t>
      </w:r>
    </w:p>
    <w:p w:rsidR="00000000" w:rsidRDefault="00EF3B58">
      <w:pPr>
        <w:rPr>
          <w:rFonts w:hint="eastAsia"/>
          <w:sz w:val="28"/>
          <w:szCs w:val="28"/>
          <w:lang w:val="el-GR"/>
        </w:rPr>
      </w:pPr>
      <w:r>
        <w:rPr>
          <w:rFonts w:ascii="楷体_GB2312" w:eastAsia="楷体_GB2312" w:hint="eastAsia"/>
          <w:sz w:val="28"/>
          <w:szCs w:val="28"/>
          <w:lang w:val="el-GR"/>
        </w:rPr>
        <w:t>“守律令”。</w:t>
      </w:r>
      <w:r>
        <w:rPr>
          <w:rFonts w:hint="eastAsia"/>
          <w:sz w:val="28"/>
          <w:szCs w:val="28"/>
          <w:lang w:val="el-GR"/>
        </w:rPr>
        <w:t>——每当服从道德规定的结果不是人们预料和期待的结果，善男信女得到的不是预期的幸运，而是与希望相反的不幸和灾难，那么在这种情况下就只剩下一条虔诚和恐惧之路：“</w:t>
      </w:r>
      <w:r>
        <w:rPr>
          <w:rFonts w:ascii="楷体_GB2312" w:eastAsia="楷体_GB2312" w:hint="eastAsia"/>
          <w:sz w:val="28"/>
          <w:szCs w:val="28"/>
          <w:lang w:val="el-GR"/>
        </w:rPr>
        <w:t>执行过程中</w:t>
      </w:r>
      <w:r>
        <w:rPr>
          <w:rFonts w:hint="eastAsia"/>
          <w:sz w:val="28"/>
          <w:szCs w:val="28"/>
          <w:lang w:val="el-GR"/>
        </w:rPr>
        <w:t>有什么东西被忽视了。”在最糟糕的情况下，一个彻底悲哀和绝望的人甚至会宣称：“我们原本不可能真正守律令；我们彻头彻尾是虚弱的和有罪的，在灵魂深处是道德无能的，因而是不能要求成功和好运的：道德命令和道德报偿是为比我</w:t>
      </w:r>
      <w:r>
        <w:rPr>
          <w:rFonts w:hint="eastAsia"/>
          <w:sz w:val="28"/>
          <w:szCs w:val="28"/>
          <w:lang w:val="el-GR"/>
        </w:rPr>
        <w:t>们更好的存在准备的。”【</w:t>
      </w:r>
      <w:r>
        <w:rPr>
          <w:rFonts w:hint="eastAsia"/>
          <w:sz w:val="28"/>
          <w:szCs w:val="28"/>
          <w:lang w:val="el-GR"/>
        </w:rPr>
        <w:t>34</w:t>
      </w:r>
      <w:r>
        <w:rPr>
          <w:rFonts w:hint="eastAsia"/>
          <w:sz w:val="28"/>
          <w:szCs w:val="28"/>
          <w:lang w:val="el-GR"/>
        </w:rPr>
        <w:t>】</w:t>
      </w:r>
    </w:p>
    <w:p w:rsidR="00000000" w:rsidRDefault="00EF3B58">
      <w:pPr>
        <w:outlineLvl w:val="0"/>
        <w:rPr>
          <w:rFonts w:hint="eastAsia"/>
          <w:sz w:val="28"/>
          <w:szCs w:val="28"/>
          <w:lang w:val="el-GR"/>
        </w:rPr>
      </w:pPr>
      <w:r>
        <w:rPr>
          <w:rFonts w:hint="eastAsia"/>
          <w:sz w:val="28"/>
          <w:szCs w:val="28"/>
          <w:lang w:val="el-GR"/>
        </w:rPr>
        <w:t>22</w:t>
      </w:r>
    </w:p>
    <w:p w:rsidR="00000000" w:rsidRDefault="00EF3B58">
      <w:pPr>
        <w:rPr>
          <w:rFonts w:hint="eastAsia"/>
          <w:sz w:val="28"/>
          <w:szCs w:val="28"/>
          <w:lang w:val="el-GR"/>
        </w:rPr>
      </w:pPr>
      <w:r>
        <w:rPr>
          <w:rFonts w:ascii="楷体_GB2312" w:eastAsia="楷体_GB2312" w:hint="eastAsia"/>
          <w:sz w:val="28"/>
          <w:szCs w:val="28"/>
          <w:lang w:val="el-GR"/>
        </w:rPr>
        <w:t>行动和信仰。</w:t>
      </w:r>
      <w:r>
        <w:rPr>
          <w:rFonts w:hint="eastAsia"/>
          <w:sz w:val="28"/>
          <w:szCs w:val="28"/>
          <w:lang w:val="el-GR"/>
        </w:rPr>
        <w:t>——新教教导者一直在散布一个根本错误观念：一切都取决于信仰，从信仰必然产生行动</w:t>
      </w:r>
      <w:r>
        <w:rPr>
          <w:rStyle w:val="a8"/>
          <w:sz w:val="28"/>
          <w:szCs w:val="28"/>
          <w:lang w:val="el-GR"/>
        </w:rPr>
        <w:footnoteReference w:id="70"/>
      </w:r>
      <w:r>
        <w:rPr>
          <w:rFonts w:hint="eastAsia"/>
          <w:sz w:val="28"/>
          <w:szCs w:val="28"/>
          <w:lang w:val="el-GR"/>
        </w:rPr>
        <w:t>。这当然是不对的，但它如此动听，以至于除了路德派，其他思想者（也就是苏格拉底和柏拉图派的思想者）也都惑而不察：虽然各种日常经验现象都表明事实相反。最确定的知识或信仰，也不能提供行动所必须的力量或技巧，不能取代那种高度复杂的完整机制的作用，而任何观念要转化为行动，这种机制都必须首先发动。行动，既是最先发生的也是终极重要的！这也就是说，做，做，做！</w:t>
      </w:r>
      <w:r>
        <w:rPr>
          <w:rFonts w:hint="eastAsia"/>
          <w:sz w:val="28"/>
          <w:szCs w:val="28"/>
          <w:lang w:val="el-GR"/>
        </w:rPr>
        <w:t>(Ubung, Ubung, Ubu</w:t>
      </w:r>
      <w:r>
        <w:rPr>
          <w:rFonts w:hint="eastAsia"/>
          <w:sz w:val="28"/>
          <w:szCs w:val="28"/>
          <w:lang w:val="el-GR"/>
        </w:rPr>
        <w:t>ng)</w:t>
      </w:r>
      <w:r>
        <w:rPr>
          <w:rFonts w:hint="eastAsia"/>
          <w:sz w:val="28"/>
          <w:szCs w:val="28"/>
          <w:lang w:val="el-GR"/>
        </w:rPr>
        <w:t>有关“信仰”（</w:t>
      </w:r>
      <w:r>
        <w:rPr>
          <w:rFonts w:hint="eastAsia"/>
          <w:sz w:val="28"/>
          <w:szCs w:val="28"/>
          <w:lang w:val="el-GR"/>
        </w:rPr>
        <w:t>Glaube</w:t>
      </w:r>
      <w:r>
        <w:rPr>
          <w:rFonts w:hint="eastAsia"/>
          <w:sz w:val="28"/>
          <w:szCs w:val="28"/>
          <w:lang w:val="el-GR"/>
        </w:rPr>
        <w:t>）就会尾随而来，——这是千真万确的！</w:t>
      </w:r>
    </w:p>
    <w:p w:rsidR="00000000" w:rsidRDefault="00EF3B58">
      <w:pPr>
        <w:outlineLvl w:val="0"/>
        <w:rPr>
          <w:rFonts w:hint="eastAsia"/>
          <w:sz w:val="28"/>
          <w:szCs w:val="28"/>
          <w:lang w:val="el-GR"/>
        </w:rPr>
      </w:pPr>
      <w:r>
        <w:rPr>
          <w:rFonts w:hint="eastAsia"/>
          <w:sz w:val="28"/>
          <w:szCs w:val="28"/>
          <w:lang w:val="el-GR"/>
        </w:rPr>
        <w:t>23</w:t>
      </w:r>
    </w:p>
    <w:p w:rsidR="00000000" w:rsidRDefault="00EF3B58">
      <w:pPr>
        <w:rPr>
          <w:rFonts w:hint="eastAsia"/>
          <w:sz w:val="28"/>
          <w:szCs w:val="28"/>
          <w:lang w:val="el-GR"/>
        </w:rPr>
      </w:pPr>
      <w:r>
        <w:rPr>
          <w:rFonts w:ascii="楷体_GB2312" w:eastAsia="楷体_GB2312" w:hint="eastAsia"/>
          <w:sz w:val="28"/>
          <w:szCs w:val="28"/>
          <w:lang w:val="el-GR"/>
        </w:rPr>
        <w:t>我们最精于什么。</w:t>
      </w:r>
      <w:r>
        <w:rPr>
          <w:rFonts w:hint="eastAsia"/>
          <w:sz w:val="28"/>
          <w:szCs w:val="28"/>
          <w:lang w:val="el-GR"/>
        </w:rPr>
        <w:t>——由于人类千万年来一直将物（自然、工具和各种物品）同样看作是活的和有灵魂的，有能力伤害人和阻止人实现其意图，从而不必要地极大增加和强化了人类的无力感</w:t>
      </w:r>
      <w:r>
        <w:rPr>
          <w:rFonts w:hint="eastAsia"/>
          <w:sz w:val="28"/>
          <w:szCs w:val="28"/>
          <w:lang w:val="el-GR"/>
        </w:rPr>
        <w:t>(das Gef</w:t>
      </w:r>
      <w:r>
        <w:rPr>
          <w:sz w:val="28"/>
          <w:szCs w:val="28"/>
          <w:lang w:val="de-DE"/>
        </w:rPr>
        <w:t>ühl der Ohnmacht)</w:t>
      </w:r>
      <w:r>
        <w:rPr>
          <w:rFonts w:hint="eastAsia"/>
          <w:sz w:val="28"/>
          <w:szCs w:val="28"/>
          <w:lang w:val="el-GR"/>
        </w:rPr>
        <w:t>：因为这样一来，人们不仅要用暴力、强力、讨好、约定、献祭等对付其他人和动物，而且还要用这些手段对付物，——这便是许多迷信风俗的来源，这种迷信风俗构成迄今人类全部实践活动的一个巨大的、</w:t>
      </w:r>
      <w:r>
        <w:rPr>
          <w:rFonts w:ascii="楷体_GB2312" w:eastAsia="楷体_GB2312" w:hint="eastAsia"/>
          <w:sz w:val="28"/>
          <w:szCs w:val="28"/>
          <w:lang w:val="el-GR"/>
        </w:rPr>
        <w:t>也许是主要的部分</w:t>
      </w:r>
      <w:r>
        <w:rPr>
          <w:rFonts w:hint="eastAsia"/>
          <w:sz w:val="28"/>
          <w:szCs w:val="28"/>
          <w:lang w:val="el-GR"/>
        </w:rPr>
        <w:t>，虽然是多余的和无用的</w:t>
      </w:r>
      <w:r>
        <w:rPr>
          <w:rFonts w:hint="eastAsia"/>
          <w:sz w:val="28"/>
          <w:szCs w:val="28"/>
          <w:lang w:val="el-GR"/>
        </w:rPr>
        <w:t>部分！——然而，由于无力感和恐惧感如此强烈和长期不断地受到刺激，人的</w:t>
      </w:r>
      <w:r>
        <w:rPr>
          <w:rFonts w:ascii="楷体_GB2312" w:eastAsia="楷体_GB2312" w:hint="eastAsia"/>
          <w:sz w:val="28"/>
          <w:szCs w:val="28"/>
          <w:lang w:val="el-GR"/>
        </w:rPr>
        <w:t>权力感</w:t>
      </w:r>
      <w:r>
        <w:rPr>
          <w:rFonts w:hAnsi="宋体"/>
          <w:sz w:val="28"/>
          <w:szCs w:val="28"/>
          <w:lang w:val="el-GR"/>
        </w:rPr>
        <w:t>（</w:t>
      </w:r>
      <w:r>
        <w:rPr>
          <w:sz w:val="28"/>
          <w:szCs w:val="28"/>
          <w:lang w:val="el-GR"/>
        </w:rPr>
        <w:t>Gef</w:t>
      </w:r>
      <w:r>
        <w:rPr>
          <w:rFonts w:eastAsia="楷体_GB2312"/>
          <w:sz w:val="28"/>
          <w:szCs w:val="28"/>
          <w:lang w:val="de-DE"/>
        </w:rPr>
        <w:t>ühl der Macht</w:t>
      </w:r>
      <w:r>
        <w:rPr>
          <w:rFonts w:eastAsia="楷体_GB2312" w:hint="eastAsia"/>
          <w:sz w:val="28"/>
          <w:szCs w:val="28"/>
          <w:lang w:val="de-DE"/>
        </w:rPr>
        <w:t>）</w:t>
      </w:r>
      <w:r>
        <w:rPr>
          <w:rFonts w:hint="eastAsia"/>
          <w:sz w:val="28"/>
          <w:szCs w:val="28"/>
          <w:lang w:val="el-GR"/>
        </w:rPr>
        <w:t>遂以一种极</w:t>
      </w:r>
      <w:r>
        <w:rPr>
          <w:rFonts w:ascii="楷体_GB2312" w:eastAsia="楷体_GB2312" w:hint="eastAsia"/>
          <w:sz w:val="28"/>
          <w:szCs w:val="28"/>
          <w:lang w:val="el-GR"/>
        </w:rPr>
        <w:t>微妙</w:t>
      </w:r>
      <w:r>
        <w:rPr>
          <w:rFonts w:hint="eastAsia"/>
          <w:sz w:val="28"/>
          <w:szCs w:val="28"/>
          <w:lang w:val="el-GR"/>
        </w:rPr>
        <w:t>的方式【</w:t>
      </w:r>
      <w:r>
        <w:rPr>
          <w:rFonts w:hint="eastAsia"/>
          <w:sz w:val="28"/>
          <w:szCs w:val="28"/>
          <w:lang w:val="el-GR"/>
        </w:rPr>
        <w:t>35</w:t>
      </w:r>
      <w:r>
        <w:rPr>
          <w:rFonts w:hint="eastAsia"/>
          <w:sz w:val="28"/>
          <w:szCs w:val="28"/>
          <w:lang w:val="el-GR"/>
        </w:rPr>
        <w:t>】得到发展，以至于人现在可与最精密的黄金天平媲美。这种力量感变成他了他的最大乐趣，而为制造这种感觉发明的手段几乎构成全部文化史。</w:t>
      </w:r>
      <w:r>
        <w:rPr>
          <w:rStyle w:val="a8"/>
          <w:sz w:val="28"/>
          <w:szCs w:val="28"/>
          <w:lang w:val="el-GR"/>
        </w:rPr>
        <w:footnoteReference w:id="71"/>
      </w:r>
    </w:p>
    <w:p w:rsidR="00000000" w:rsidRDefault="00EF3B58">
      <w:pPr>
        <w:outlineLvl w:val="0"/>
        <w:rPr>
          <w:rFonts w:hint="eastAsia"/>
          <w:sz w:val="28"/>
          <w:szCs w:val="28"/>
          <w:lang w:val="el-GR"/>
        </w:rPr>
      </w:pPr>
      <w:r>
        <w:rPr>
          <w:rFonts w:hint="eastAsia"/>
          <w:sz w:val="28"/>
          <w:szCs w:val="28"/>
          <w:lang w:val="el-GR"/>
        </w:rPr>
        <w:t>24</w:t>
      </w:r>
    </w:p>
    <w:p w:rsidR="00000000" w:rsidRDefault="00EF3B58">
      <w:pPr>
        <w:rPr>
          <w:rFonts w:hint="eastAsia"/>
          <w:sz w:val="28"/>
          <w:szCs w:val="28"/>
          <w:lang w:val="el-GR"/>
        </w:rPr>
      </w:pPr>
      <w:r>
        <w:rPr>
          <w:rFonts w:ascii="楷体_GB2312" w:eastAsia="楷体_GB2312" w:hint="eastAsia"/>
          <w:sz w:val="28"/>
          <w:szCs w:val="28"/>
          <w:lang w:val="el-GR"/>
        </w:rPr>
        <w:t>规则的证明。</w:t>
      </w:r>
      <w:r>
        <w:rPr>
          <w:rFonts w:hint="eastAsia"/>
          <w:sz w:val="28"/>
          <w:szCs w:val="28"/>
          <w:lang w:val="el-GR"/>
        </w:rPr>
        <w:t>——一般来说，一条规则，比如如何烤面包的规则，好还是坏，要看在正确遵守的前提下，是否取得预期的效果。然而，道德规则的情形却与此不同：因为道德规则的结果正好是看不见摸不着的，或可以加以解释的，或不确定的。这些道德规则建立在最少科</w:t>
      </w:r>
      <w:r>
        <w:rPr>
          <w:rFonts w:hint="eastAsia"/>
          <w:sz w:val="28"/>
          <w:szCs w:val="28"/>
          <w:lang w:val="el-GR"/>
        </w:rPr>
        <w:t>学价值的假设的基础上，根据它们的结果既不能证明它们也不能反驳它们。但是，在过去的时代，当所有科学还处于萌芽阶段而一丁点证据就可以使一件事被认为得到</w:t>
      </w:r>
      <w:r>
        <w:rPr>
          <w:rFonts w:ascii="楷体_GB2312" w:eastAsia="楷体_GB2312" w:hint="eastAsia"/>
          <w:sz w:val="28"/>
          <w:szCs w:val="28"/>
          <w:lang w:val="el-GR"/>
        </w:rPr>
        <w:t>确证</w:t>
      </w:r>
      <w:r>
        <w:rPr>
          <w:rFonts w:hint="eastAsia"/>
          <w:sz w:val="28"/>
          <w:szCs w:val="28"/>
          <w:lang w:val="el-GR"/>
        </w:rPr>
        <w:t>时，确定道德规则有效性的方法与我们今天确定任何其他规则有效性的方法是完全相同的：结果的证明。如果阿拉斯加</w:t>
      </w:r>
      <w:r>
        <w:rPr>
          <w:rStyle w:val="a8"/>
          <w:sz w:val="28"/>
          <w:szCs w:val="28"/>
          <w:lang w:val="el-GR"/>
        </w:rPr>
        <w:footnoteReference w:id="72"/>
      </w:r>
      <w:r>
        <w:rPr>
          <w:rFonts w:hint="eastAsia"/>
          <w:sz w:val="28"/>
          <w:szCs w:val="28"/>
          <w:lang w:val="el-GR"/>
        </w:rPr>
        <w:t>土著相信下述规则：“勿将骨头丢到火里或喂狗”，</w:t>
      </w:r>
      <w:r>
        <w:rPr>
          <w:rStyle w:val="a8"/>
          <w:sz w:val="28"/>
          <w:szCs w:val="28"/>
          <w:lang w:val="el-GR"/>
        </w:rPr>
        <w:footnoteReference w:id="73"/>
      </w:r>
      <w:r>
        <w:rPr>
          <w:rFonts w:hint="eastAsia"/>
          <w:sz w:val="28"/>
          <w:szCs w:val="28"/>
          <w:lang w:val="el-GR"/>
        </w:rPr>
        <w:t>其证明则为“这样做的人将在狩猎时不走运”。但是，由于一个人在狩猎过程中几乎总会在这件事或那件事上不走运，因而通过这种方式</w:t>
      </w:r>
      <w:r>
        <w:rPr>
          <w:rFonts w:ascii="楷体_GB2312" w:eastAsia="楷体_GB2312" w:hint="eastAsia"/>
          <w:sz w:val="28"/>
          <w:szCs w:val="28"/>
          <w:lang w:val="el-GR"/>
        </w:rPr>
        <w:t>反驳</w:t>
      </w:r>
      <w:r>
        <w:rPr>
          <w:rFonts w:hint="eastAsia"/>
          <w:sz w:val="28"/>
          <w:szCs w:val="28"/>
          <w:lang w:val="el-GR"/>
        </w:rPr>
        <w:t>这一规则的效力非常困难，当惩罚的承担者不是个人而是整个群体时就更是如此，而看来证明规</w:t>
      </w:r>
      <w:r>
        <w:rPr>
          <w:rFonts w:hint="eastAsia"/>
          <w:sz w:val="28"/>
          <w:szCs w:val="28"/>
          <w:lang w:val="el-GR"/>
        </w:rPr>
        <w:t>则的某些情形永远都可以找到。【</w:t>
      </w:r>
      <w:r>
        <w:rPr>
          <w:rFonts w:hint="eastAsia"/>
          <w:sz w:val="28"/>
          <w:szCs w:val="28"/>
          <w:lang w:val="el-GR"/>
        </w:rPr>
        <w:t>36</w:t>
      </w:r>
      <w:r>
        <w:rPr>
          <w:rFonts w:hint="eastAsia"/>
          <w:sz w:val="28"/>
          <w:szCs w:val="28"/>
          <w:lang w:val="el-GR"/>
        </w:rPr>
        <w:t>】</w:t>
      </w:r>
    </w:p>
    <w:p w:rsidR="00000000" w:rsidRDefault="00EF3B58">
      <w:pPr>
        <w:outlineLvl w:val="0"/>
        <w:rPr>
          <w:rFonts w:hint="eastAsia"/>
          <w:sz w:val="28"/>
          <w:szCs w:val="28"/>
          <w:lang w:val="el-GR"/>
        </w:rPr>
      </w:pPr>
      <w:r>
        <w:rPr>
          <w:rFonts w:hint="eastAsia"/>
          <w:sz w:val="28"/>
          <w:szCs w:val="28"/>
          <w:lang w:val="el-GR"/>
        </w:rPr>
        <w:t>25</w:t>
      </w:r>
    </w:p>
    <w:p w:rsidR="00000000" w:rsidRDefault="00EF3B58">
      <w:pPr>
        <w:rPr>
          <w:rFonts w:hint="eastAsia"/>
          <w:sz w:val="28"/>
          <w:szCs w:val="28"/>
          <w:lang w:val="el-GR"/>
        </w:rPr>
      </w:pPr>
      <w:r>
        <w:rPr>
          <w:rFonts w:ascii="楷体_GB2312" w:eastAsia="楷体_GB2312" w:hint="eastAsia"/>
          <w:sz w:val="28"/>
          <w:szCs w:val="28"/>
          <w:lang w:val="el-GR"/>
        </w:rPr>
        <w:t>习俗与美。</w:t>
      </w:r>
      <w:r>
        <w:rPr>
          <w:rFonts w:hint="eastAsia"/>
          <w:sz w:val="28"/>
          <w:szCs w:val="28"/>
          <w:lang w:val="el-GR"/>
        </w:rPr>
        <w:t>——习俗的价值在于，一个人越从小就发自内心地屈服于它，他的攻击和防卫器官——无论身体上的还是精神上的——就越退化，他也就</w:t>
      </w:r>
      <w:r>
        <w:rPr>
          <w:rFonts w:hint="eastAsia"/>
          <w:sz w:val="28"/>
          <w:szCs w:val="28"/>
          <w:lang w:val="de-DE"/>
        </w:rPr>
        <w:t>益发</w:t>
      </w:r>
      <w:r>
        <w:rPr>
          <w:rFonts w:hint="eastAsia"/>
          <w:sz w:val="28"/>
          <w:szCs w:val="28"/>
          <w:lang w:val="el-GR"/>
        </w:rPr>
        <w:t>美！因为使一个人成为丑的和益发丑的不是别的，正是这些器官的活动及其伴随性情。因此我们看到，猩猩妈妈比小猩猩丑，而小雌猩猩便最像人：也就是看上去最美。——由此可知女性美之由来！</w:t>
      </w:r>
    </w:p>
    <w:p w:rsidR="00000000" w:rsidRDefault="00EF3B58">
      <w:pPr>
        <w:outlineLvl w:val="0"/>
        <w:rPr>
          <w:rFonts w:hint="eastAsia"/>
          <w:sz w:val="28"/>
          <w:szCs w:val="28"/>
          <w:lang w:val="el-GR"/>
        </w:rPr>
      </w:pPr>
      <w:r>
        <w:rPr>
          <w:rFonts w:hint="eastAsia"/>
          <w:sz w:val="28"/>
          <w:szCs w:val="28"/>
          <w:lang w:val="el-GR"/>
        </w:rPr>
        <w:t>26</w:t>
      </w:r>
    </w:p>
    <w:p w:rsidR="00000000" w:rsidRDefault="00EF3B58">
      <w:pPr>
        <w:jc w:val="left"/>
        <w:rPr>
          <w:rFonts w:hint="eastAsia"/>
          <w:sz w:val="28"/>
          <w:szCs w:val="28"/>
          <w:lang w:val="el-GR"/>
        </w:rPr>
      </w:pPr>
      <w:r>
        <w:rPr>
          <w:rFonts w:ascii="楷体_GB2312" w:eastAsia="楷体_GB2312" w:hint="eastAsia"/>
          <w:sz w:val="28"/>
          <w:szCs w:val="28"/>
          <w:lang w:val="el-GR"/>
        </w:rPr>
        <w:t>动物与道德</w:t>
      </w:r>
      <w:r>
        <w:rPr>
          <w:rStyle w:val="a8"/>
          <w:rFonts w:ascii="楷体_GB2312" w:eastAsia="楷体_GB2312" w:hint="eastAsia"/>
          <w:sz w:val="28"/>
          <w:szCs w:val="28"/>
          <w:lang w:val="el-GR"/>
        </w:rPr>
        <w:footnoteReference w:id="74"/>
      </w:r>
      <w:r>
        <w:rPr>
          <w:rFonts w:ascii="楷体_GB2312" w:eastAsia="楷体_GB2312" w:hint="eastAsia"/>
          <w:sz w:val="28"/>
          <w:szCs w:val="28"/>
          <w:lang w:val="el-GR"/>
        </w:rPr>
        <w:t>。</w:t>
      </w:r>
      <w:r>
        <w:rPr>
          <w:rFonts w:hint="eastAsia"/>
          <w:sz w:val="28"/>
          <w:szCs w:val="28"/>
          <w:lang w:val="el-GR"/>
        </w:rPr>
        <w:t>——小心避免任何可笑、显眼、狂妄行为；隐藏个人的才能和强烈愿望；与环境同化，顺从等级秩序，自我贬抑，所有这些为上流社会所要求的做法，作为原</w:t>
      </w:r>
      <w:r>
        <w:rPr>
          <w:rFonts w:hint="eastAsia"/>
          <w:sz w:val="28"/>
          <w:szCs w:val="28"/>
          <w:lang w:val="el-GR"/>
        </w:rPr>
        <w:t>始形式的社会道德普遍存在，甚至见于低级动物的世界，而正是在这些低级动物身上，我们才看清这许多可爱措施背后的真实目的：逃避敌人和帮助捕食。出于这一目的，动物学会控制自己和伪装自己，例如，通过所谓“长期适应</w:t>
      </w:r>
      <w:r>
        <w:rPr>
          <w:rStyle w:val="a8"/>
          <w:sz w:val="28"/>
          <w:szCs w:val="28"/>
          <w:lang w:val="el-GR"/>
        </w:rPr>
        <w:footnoteReference w:id="75"/>
      </w:r>
      <w:r>
        <w:rPr>
          <w:rFonts w:hint="eastAsia"/>
          <w:sz w:val="28"/>
          <w:szCs w:val="28"/>
          <w:lang w:val="el-GR"/>
        </w:rPr>
        <w:t>”使自己的颜色接近环境的颜色，装死，或模拟其他动物的样子和颜色，或伪装成沙砾，树叶，地衣，菌类等等的样子（这种种行为，英国动物学者称之为</w:t>
      </w:r>
      <w:r>
        <w:rPr>
          <w:rFonts w:hint="eastAsia"/>
          <w:sz w:val="28"/>
          <w:szCs w:val="28"/>
          <w:lang w:val="el-GR"/>
        </w:rPr>
        <w:t>mimicry</w:t>
      </w:r>
      <w:r>
        <w:rPr>
          <w:rStyle w:val="a8"/>
          <w:sz w:val="28"/>
          <w:szCs w:val="28"/>
          <w:lang w:val="el-GR"/>
        </w:rPr>
        <w:footnoteReference w:id="76"/>
      </w:r>
      <w:r>
        <w:rPr>
          <w:rFonts w:hint="eastAsia"/>
          <w:sz w:val="28"/>
          <w:szCs w:val="28"/>
          <w:lang w:val="el-GR"/>
        </w:rPr>
        <w:t>）。同样的，个人将自己隐藏在“人”或社会这些概念的一般性下，或使自己与同时代或周围的贵族、阶级、【</w:t>
      </w:r>
      <w:r>
        <w:rPr>
          <w:rFonts w:hint="eastAsia"/>
          <w:sz w:val="28"/>
          <w:szCs w:val="28"/>
          <w:lang w:val="el-GR"/>
        </w:rPr>
        <w:t>37</w:t>
      </w:r>
      <w:r>
        <w:rPr>
          <w:rFonts w:hint="eastAsia"/>
          <w:sz w:val="28"/>
          <w:szCs w:val="28"/>
          <w:lang w:val="el-GR"/>
        </w:rPr>
        <w:t>】党派、舆论相协调：所有这些使我们显得幸福、有礼貌、有</w:t>
      </w:r>
      <w:r>
        <w:rPr>
          <w:rFonts w:hint="eastAsia"/>
          <w:sz w:val="28"/>
          <w:szCs w:val="28"/>
          <w:lang w:val="el-GR"/>
        </w:rPr>
        <w:t>力和可爱的巧妙行为，其实与动物世界的那些伎俩并无二致。甚至真理感，说到底也不过是人和动物皆有的一种安全感：人不愿意自己被骗，不愿意误入歧途，他不信任地倾听着自己情感的呼声，迫使自己反对自己，留心自己：动物做起这一切来毫不逊色，它们的自我控制同样来源于现实感（也就是来源于谨慎）。它们同样察言观色，辨别其他动物对自己的反应，并根据这种反映回过头来观察自己，把自己“客观化”，它们也有某种“自我意识”。动物判断其朋友与仇敌的活动，记住它们的特性并采取相应的对策：它们和某些种类动物订下永久和平协定，也能从其他一些动物</w:t>
      </w:r>
      <w:r>
        <w:rPr>
          <w:rFonts w:hint="eastAsia"/>
          <w:sz w:val="28"/>
          <w:szCs w:val="28"/>
          <w:lang w:val="el-GR"/>
        </w:rPr>
        <w:t>走近的方式辨认它们具有和平友好的意向。正义（</w:t>
      </w:r>
      <w:r>
        <w:rPr>
          <w:sz w:val="28"/>
          <w:szCs w:val="28"/>
          <w:lang w:val="de-DE"/>
        </w:rPr>
        <w:t>Gerechtigkeit</w:t>
      </w:r>
      <w:r>
        <w:rPr>
          <w:rFonts w:hint="eastAsia"/>
          <w:sz w:val="28"/>
          <w:szCs w:val="28"/>
          <w:lang w:val="de-DE"/>
        </w:rPr>
        <w:t>）</w:t>
      </w:r>
      <w:r>
        <w:rPr>
          <w:rFonts w:hint="eastAsia"/>
          <w:sz w:val="28"/>
          <w:szCs w:val="28"/>
          <w:lang w:val="el-GR"/>
        </w:rPr>
        <w:t>，明智</w:t>
      </w:r>
      <w:r>
        <w:rPr>
          <w:sz w:val="28"/>
          <w:szCs w:val="28"/>
          <w:lang w:val="de-DE"/>
        </w:rPr>
        <w:t>(Klugheit)</w:t>
      </w:r>
      <w:r>
        <w:rPr>
          <w:rFonts w:hint="eastAsia"/>
          <w:sz w:val="28"/>
          <w:szCs w:val="28"/>
          <w:lang w:val="el-GR"/>
        </w:rPr>
        <w:t>，节制</w:t>
      </w:r>
      <w:r>
        <w:rPr>
          <w:sz w:val="28"/>
          <w:szCs w:val="28"/>
          <w:lang w:val="de-DE"/>
        </w:rPr>
        <w:t>(Mäßigung)</w:t>
      </w:r>
      <w:r>
        <w:rPr>
          <w:rFonts w:hint="eastAsia"/>
          <w:sz w:val="28"/>
          <w:szCs w:val="28"/>
          <w:lang w:val="el-GR"/>
        </w:rPr>
        <w:t>，勇敢</w:t>
      </w:r>
      <w:r>
        <w:rPr>
          <w:sz w:val="28"/>
          <w:szCs w:val="28"/>
          <w:lang w:val="de-DE"/>
        </w:rPr>
        <w:t>(Tapferkeit)</w:t>
      </w:r>
      <w:r>
        <w:rPr>
          <w:rFonts w:hint="eastAsia"/>
          <w:sz w:val="28"/>
          <w:szCs w:val="28"/>
          <w:lang w:val="el-GR"/>
        </w:rPr>
        <w:t>，总之，一切我们所谓的</w:t>
      </w:r>
      <w:r>
        <w:rPr>
          <w:rFonts w:ascii="楷体_GB2312" w:eastAsia="楷体_GB2312" w:hint="eastAsia"/>
          <w:sz w:val="28"/>
          <w:szCs w:val="28"/>
          <w:lang w:val="el-GR"/>
        </w:rPr>
        <w:t>苏格拉底美德</w:t>
      </w:r>
      <w:r>
        <w:rPr>
          <w:rStyle w:val="a8"/>
          <w:sz w:val="28"/>
          <w:szCs w:val="28"/>
          <w:lang w:val="el-GR"/>
        </w:rPr>
        <w:footnoteReference w:id="77"/>
      </w:r>
      <w:r>
        <w:rPr>
          <w:rFonts w:hint="eastAsia"/>
          <w:sz w:val="28"/>
          <w:szCs w:val="28"/>
          <w:lang w:val="el-GR"/>
        </w:rPr>
        <w:t>，其起源都是</w:t>
      </w:r>
      <w:r>
        <w:rPr>
          <w:rFonts w:ascii="楷体_GB2312" w:eastAsia="楷体_GB2312" w:hint="eastAsia"/>
          <w:sz w:val="28"/>
          <w:szCs w:val="28"/>
          <w:lang w:val="el-GR"/>
        </w:rPr>
        <w:t>动物性的</w:t>
      </w:r>
      <w:r>
        <w:rPr>
          <w:rFonts w:hint="eastAsia"/>
          <w:sz w:val="28"/>
          <w:szCs w:val="28"/>
          <w:lang w:val="el-GR"/>
        </w:rPr>
        <w:t>，都是促使我们寻找食物和躲避敌人的同一种本能的产物。只要我们记住，万物之灵的食物种类更多，他关于什么对他有害的观念也更高级和更精微，那么，把整个道德现象说成是动物性的也许并无不妥。</w:t>
      </w:r>
    </w:p>
    <w:p w:rsidR="00000000" w:rsidRDefault="00EF3B58">
      <w:pPr>
        <w:jc w:val="left"/>
        <w:outlineLvl w:val="0"/>
        <w:rPr>
          <w:rFonts w:hint="eastAsia"/>
          <w:sz w:val="28"/>
          <w:szCs w:val="28"/>
          <w:lang w:val="el-GR"/>
        </w:rPr>
      </w:pPr>
      <w:r>
        <w:rPr>
          <w:rFonts w:hint="eastAsia"/>
          <w:sz w:val="28"/>
          <w:szCs w:val="28"/>
          <w:lang w:val="el-GR"/>
        </w:rPr>
        <w:t>27</w:t>
      </w:r>
    </w:p>
    <w:p w:rsidR="00000000" w:rsidRDefault="00EF3B58">
      <w:pPr>
        <w:jc w:val="left"/>
        <w:rPr>
          <w:rFonts w:hint="eastAsia"/>
          <w:sz w:val="28"/>
          <w:szCs w:val="28"/>
          <w:lang w:val="el-GR"/>
        </w:rPr>
      </w:pPr>
      <w:r>
        <w:rPr>
          <w:rFonts w:ascii="楷体_GB2312" w:eastAsia="楷体_GB2312" w:hint="eastAsia"/>
          <w:sz w:val="28"/>
          <w:szCs w:val="28"/>
          <w:lang w:val="el-GR"/>
        </w:rPr>
        <w:t>信仰超凡激情的价值。</w:t>
      </w:r>
      <w:r>
        <w:rPr>
          <w:rFonts w:hint="eastAsia"/>
          <w:sz w:val="28"/>
          <w:szCs w:val="28"/>
          <w:lang w:val="el-GR"/>
        </w:rPr>
        <w:t>——婚姻制度顽固坚持，虽然爱只是一种【</w:t>
      </w:r>
      <w:r>
        <w:rPr>
          <w:rFonts w:hint="eastAsia"/>
          <w:sz w:val="28"/>
          <w:szCs w:val="28"/>
          <w:lang w:val="el-GR"/>
        </w:rPr>
        <w:t>38</w:t>
      </w:r>
      <w:r>
        <w:rPr>
          <w:rFonts w:hint="eastAsia"/>
          <w:sz w:val="28"/>
          <w:szCs w:val="28"/>
          <w:lang w:val="el-GR"/>
        </w:rPr>
        <w:t>】激情，却能够持续存在，甚至认为长期和终生的爱情可以</w:t>
      </w:r>
      <w:r>
        <w:rPr>
          <w:rFonts w:hint="eastAsia"/>
          <w:sz w:val="28"/>
          <w:szCs w:val="28"/>
          <w:lang w:val="el-GR"/>
        </w:rPr>
        <w:t>被确立为一种规则。通过坚持一个高贵的信念，不顾它经常和几乎总是遭到反驳而成为一个</w:t>
      </w:r>
      <w:r>
        <w:rPr>
          <w:rFonts w:hint="eastAsia"/>
          <w:sz w:val="28"/>
          <w:szCs w:val="28"/>
          <w:lang w:val="el-GR"/>
        </w:rPr>
        <w:t>pia fraus</w:t>
      </w:r>
      <w:r>
        <w:rPr>
          <w:rStyle w:val="a8"/>
          <w:sz w:val="28"/>
          <w:szCs w:val="28"/>
          <w:lang w:val="el-GR"/>
        </w:rPr>
        <w:footnoteReference w:id="78"/>
      </w:r>
      <w:r>
        <w:rPr>
          <w:rFonts w:hint="eastAsia"/>
          <w:sz w:val="28"/>
          <w:szCs w:val="28"/>
          <w:lang w:val="el-GR"/>
        </w:rPr>
        <w:t>的事实，婚姻使爱变得更高贵和更庄严了。无论何种激情，只要风俗制度</w:t>
      </w:r>
      <w:r>
        <w:rPr>
          <w:rFonts w:ascii="楷体_GB2312" w:eastAsia="楷体_GB2312" w:hint="eastAsia"/>
          <w:sz w:val="28"/>
          <w:szCs w:val="28"/>
          <w:lang w:val="el-GR"/>
        </w:rPr>
        <w:t>信仰它的持存</w:t>
      </w:r>
      <w:r>
        <w:rPr>
          <w:rFonts w:hint="eastAsia"/>
          <w:sz w:val="28"/>
          <w:szCs w:val="28"/>
          <w:lang w:val="el-GR"/>
        </w:rPr>
        <w:t>，并把这种持存当作自己的责任，那么，与激情的本性相反，它就被提高到一个新的境界，从此以后，那些被这种激情击中的人不再像过去那样，认为他因此被降低了或陷入危险之中，而是认为无论在自己眼中还是在同类眼中，自己都被提高了。看看我们的那些风俗制度和习俗吧，它们将一时的以身相许转变成永远的忠诚，片刻的怒火中烧转变成永远的复仇，瞬间的绝望转变成永</w:t>
      </w:r>
      <w:r>
        <w:rPr>
          <w:rFonts w:hint="eastAsia"/>
          <w:sz w:val="28"/>
          <w:szCs w:val="28"/>
          <w:lang w:val="el-GR"/>
        </w:rPr>
        <w:t>远的悲伤，偶然发生的简单的语词转变成永远的义务。这种转变每一次都给人类带来了无数的伪善和谎言，但以此为代价，它每一次也都给人类带来了一种</w:t>
      </w:r>
      <w:r>
        <w:rPr>
          <w:rFonts w:ascii="楷体_GB2312" w:eastAsia="楷体_GB2312" w:hint="eastAsia"/>
          <w:sz w:val="28"/>
          <w:szCs w:val="28"/>
          <w:lang w:val="el-GR"/>
        </w:rPr>
        <w:t>超人的</w:t>
      </w:r>
      <w:r>
        <w:rPr>
          <w:rStyle w:val="a8"/>
          <w:sz w:val="28"/>
          <w:szCs w:val="28"/>
          <w:lang w:val="el-GR"/>
        </w:rPr>
        <w:footnoteReference w:id="79"/>
      </w:r>
      <w:r>
        <w:rPr>
          <w:rFonts w:hint="eastAsia"/>
          <w:sz w:val="28"/>
          <w:szCs w:val="28"/>
          <w:lang w:val="el-GR"/>
        </w:rPr>
        <w:t>的提高人的概念。</w:t>
      </w:r>
    </w:p>
    <w:p w:rsidR="00000000" w:rsidRDefault="00EF3B58">
      <w:pPr>
        <w:jc w:val="left"/>
        <w:outlineLvl w:val="0"/>
        <w:rPr>
          <w:rFonts w:hint="eastAsia"/>
          <w:sz w:val="28"/>
          <w:szCs w:val="28"/>
          <w:lang w:val="el-GR"/>
        </w:rPr>
      </w:pPr>
      <w:r>
        <w:rPr>
          <w:rFonts w:hint="eastAsia"/>
          <w:sz w:val="28"/>
          <w:szCs w:val="28"/>
          <w:lang w:val="el-GR"/>
        </w:rPr>
        <w:t>28</w:t>
      </w:r>
    </w:p>
    <w:p w:rsidR="00000000" w:rsidRDefault="00EF3B58">
      <w:pPr>
        <w:jc w:val="left"/>
        <w:rPr>
          <w:rFonts w:hint="eastAsia"/>
          <w:sz w:val="28"/>
          <w:szCs w:val="28"/>
          <w:lang w:val="el-GR"/>
        </w:rPr>
      </w:pPr>
      <w:r>
        <w:rPr>
          <w:rFonts w:ascii="楷体_GB2312" w:eastAsia="楷体_GB2312" w:hint="eastAsia"/>
          <w:sz w:val="28"/>
          <w:szCs w:val="28"/>
          <w:lang w:val="el-GR"/>
        </w:rPr>
        <w:t>心情</w:t>
      </w:r>
      <w:r>
        <w:rPr>
          <w:rFonts w:eastAsia="楷体_GB2312"/>
          <w:sz w:val="28"/>
          <w:szCs w:val="28"/>
          <w:lang w:val="de-DE"/>
        </w:rPr>
        <w:t>(Stimmung)</w:t>
      </w:r>
      <w:r>
        <w:rPr>
          <w:rFonts w:ascii="楷体_GB2312" w:eastAsia="楷体_GB2312" w:hint="eastAsia"/>
          <w:sz w:val="28"/>
          <w:szCs w:val="28"/>
          <w:lang w:val="el-GR"/>
        </w:rPr>
        <w:t>作为理由。</w:t>
      </w:r>
      <w:r>
        <w:rPr>
          <w:rFonts w:hint="eastAsia"/>
          <w:sz w:val="28"/>
          <w:szCs w:val="28"/>
          <w:lang w:val="el-GR"/>
        </w:rPr>
        <w:t>——“使行动能够发生的愉快的决心从何而来？”——此乃人类极为关注之问题。最古老和现在仍通行的回答是：从神而来；神通过这种方式让我们知道，他批准了我们的意向。在过去的时代，人们在做某些事情之前，他们先去请教预言者，他们从他那里希望得到的不是别的，就是这种愉快的决心；而每一个面对几个不同的行动选择的人也都这样对自</w:t>
      </w:r>
      <w:r>
        <w:rPr>
          <w:rFonts w:hint="eastAsia"/>
          <w:sz w:val="28"/>
          <w:szCs w:val="28"/>
          <w:lang w:val="el-GR"/>
        </w:rPr>
        <w:t>己说：“什么使我产生这种感觉我就选择什么。”因此，他所选择的并不是最合乎理性的道路，而是其形象【</w:t>
      </w:r>
      <w:r>
        <w:rPr>
          <w:rFonts w:hint="eastAsia"/>
          <w:sz w:val="28"/>
          <w:szCs w:val="28"/>
          <w:lang w:val="el-GR"/>
        </w:rPr>
        <w:t>39</w:t>
      </w:r>
      <w:r>
        <w:rPr>
          <w:rFonts w:hint="eastAsia"/>
          <w:sz w:val="28"/>
          <w:szCs w:val="28"/>
          <w:lang w:val="el-GR"/>
        </w:rPr>
        <w:t>】最能唤起心灵希望和勇气的道路。良好的心情被当作权衡的根据，而且是比理性更为重要的根据：心情被迷信地说成是一个预示成功的神的行动，他通过心情的根据使他的理性的声音成为最高的理性的声音。请想象一下，如果那些聪明的权力渴望者利用这种偏见，如果他们不停地利用这种偏见！“制造心情！”——然后他就可以取缔一切理性和消除一切反对意见！</w:t>
      </w:r>
    </w:p>
    <w:p w:rsidR="00000000" w:rsidRDefault="00EF3B58">
      <w:pPr>
        <w:jc w:val="left"/>
        <w:outlineLvl w:val="0"/>
        <w:rPr>
          <w:rFonts w:hint="eastAsia"/>
          <w:sz w:val="28"/>
          <w:szCs w:val="28"/>
          <w:lang w:val="el-GR"/>
        </w:rPr>
      </w:pPr>
      <w:r>
        <w:rPr>
          <w:rFonts w:hint="eastAsia"/>
          <w:sz w:val="28"/>
          <w:szCs w:val="28"/>
          <w:lang w:val="el-GR"/>
        </w:rPr>
        <w:t>29</w:t>
      </w:r>
    </w:p>
    <w:p w:rsidR="00000000" w:rsidRDefault="00EF3B58">
      <w:pPr>
        <w:jc w:val="left"/>
        <w:rPr>
          <w:rFonts w:hint="eastAsia"/>
          <w:sz w:val="28"/>
          <w:szCs w:val="28"/>
          <w:lang w:val="el-GR"/>
        </w:rPr>
      </w:pPr>
      <w:r>
        <w:rPr>
          <w:rFonts w:ascii="楷体_GB2312" w:eastAsia="楷体_GB2312" w:hint="eastAsia"/>
          <w:sz w:val="28"/>
          <w:szCs w:val="28"/>
          <w:lang w:val="el-GR"/>
        </w:rPr>
        <w:t>美德与罪的表演者。</w:t>
      </w:r>
      <w:r>
        <w:rPr>
          <w:rFonts w:hint="eastAsia"/>
          <w:sz w:val="28"/>
          <w:szCs w:val="28"/>
          <w:lang w:val="el-GR"/>
        </w:rPr>
        <w:t>——在以美德名世的古人中，自我表演者多如过江之鲫，特别是天生的</w:t>
      </w:r>
      <w:r>
        <w:rPr>
          <w:rFonts w:hint="eastAsia"/>
          <w:sz w:val="28"/>
          <w:szCs w:val="28"/>
          <w:lang w:val="el-GR"/>
        </w:rPr>
        <w:t>表演者希腊人，一定是完全沉醉在自我欣赏的表演中，感觉良好。因此，每个人的美德都与另一个人或其他所有人的美德处于</w:t>
      </w:r>
      <w:r>
        <w:rPr>
          <w:rFonts w:ascii="楷体_GB2312" w:eastAsia="楷体_GB2312" w:hint="eastAsia"/>
          <w:sz w:val="28"/>
          <w:szCs w:val="28"/>
          <w:lang w:val="el-GR"/>
        </w:rPr>
        <w:t>竞赛</w:t>
      </w:r>
      <w:r>
        <w:rPr>
          <w:rFonts w:hint="eastAsia"/>
          <w:sz w:val="28"/>
          <w:szCs w:val="28"/>
          <w:lang w:val="el-GR"/>
        </w:rPr>
        <w:t>中：为什么不应该采取各种办法来展示自己的美德，</w:t>
      </w:r>
      <w:r>
        <w:rPr>
          <w:rFonts w:ascii="楷体_GB2312" w:eastAsia="楷体_GB2312" w:hint="eastAsia"/>
          <w:sz w:val="28"/>
          <w:szCs w:val="28"/>
          <w:lang w:val="el-GR"/>
        </w:rPr>
        <w:t>首先是展示给自己看</w:t>
      </w:r>
      <w:r>
        <w:rPr>
          <w:rFonts w:hint="eastAsia"/>
          <w:sz w:val="28"/>
          <w:szCs w:val="28"/>
          <w:lang w:val="el-GR"/>
        </w:rPr>
        <w:t>，即使仅仅是为了操练的缘故！一种人们无法加以展示或不知道如何展示的美德有什么用！——基督教给这些美德表演者的演出划上了句号：为此它发明了罪的令人恶心的铺陈和炫耀，它给世界带来了一种</w:t>
      </w:r>
      <w:r>
        <w:rPr>
          <w:rFonts w:ascii="楷体_GB2312" w:eastAsia="楷体_GB2312" w:hint="eastAsia"/>
          <w:sz w:val="28"/>
          <w:szCs w:val="28"/>
          <w:lang w:val="el-GR"/>
        </w:rPr>
        <w:t>虚假的</w:t>
      </w:r>
      <w:r>
        <w:rPr>
          <w:rFonts w:hint="eastAsia"/>
          <w:sz w:val="28"/>
          <w:szCs w:val="28"/>
          <w:lang w:val="el-GR"/>
        </w:rPr>
        <w:t>负罪状态（直到今天正统的基督徒还还把这种“负罪”认为是“正派”）。</w:t>
      </w:r>
      <w:r>
        <w:rPr>
          <w:rStyle w:val="a8"/>
          <w:sz w:val="28"/>
          <w:szCs w:val="28"/>
          <w:lang w:val="el-GR"/>
        </w:rPr>
        <w:footnoteReference w:id="80"/>
      </w:r>
    </w:p>
    <w:p w:rsidR="00000000" w:rsidRDefault="00EF3B58">
      <w:pPr>
        <w:jc w:val="left"/>
        <w:outlineLvl w:val="0"/>
        <w:rPr>
          <w:rFonts w:hint="eastAsia"/>
          <w:sz w:val="28"/>
          <w:szCs w:val="28"/>
          <w:lang w:val="el-GR"/>
        </w:rPr>
      </w:pPr>
      <w:r>
        <w:rPr>
          <w:rFonts w:hint="eastAsia"/>
          <w:sz w:val="28"/>
          <w:szCs w:val="28"/>
          <w:lang w:val="el-GR"/>
        </w:rPr>
        <w:t>30</w:t>
      </w:r>
    </w:p>
    <w:p w:rsidR="00000000" w:rsidRDefault="00EF3B58">
      <w:pPr>
        <w:jc w:val="left"/>
        <w:rPr>
          <w:rFonts w:hint="eastAsia"/>
          <w:sz w:val="28"/>
          <w:szCs w:val="28"/>
          <w:lang w:val="el-GR"/>
        </w:rPr>
      </w:pPr>
      <w:r>
        <w:rPr>
          <w:rFonts w:ascii="楷体_GB2312" w:eastAsia="楷体_GB2312" w:hint="eastAsia"/>
          <w:sz w:val="28"/>
          <w:szCs w:val="28"/>
          <w:lang w:val="el-GR"/>
        </w:rPr>
        <w:t>被当作美德的巧妙的残酷。</w:t>
      </w:r>
      <w:r>
        <w:rPr>
          <w:rFonts w:hint="eastAsia"/>
          <w:sz w:val="28"/>
          <w:szCs w:val="28"/>
          <w:lang w:val="el-GR"/>
        </w:rPr>
        <w:t>——这是一种完全建立在【</w:t>
      </w:r>
      <w:r>
        <w:rPr>
          <w:rFonts w:hint="eastAsia"/>
          <w:sz w:val="28"/>
          <w:szCs w:val="28"/>
          <w:lang w:val="el-GR"/>
        </w:rPr>
        <w:t>40</w:t>
      </w:r>
      <w:r>
        <w:rPr>
          <w:rFonts w:hint="eastAsia"/>
          <w:sz w:val="28"/>
          <w:szCs w:val="28"/>
          <w:lang w:val="el-GR"/>
        </w:rPr>
        <w:t>】</w:t>
      </w:r>
      <w:r>
        <w:rPr>
          <w:rFonts w:ascii="楷体_GB2312" w:eastAsia="楷体_GB2312" w:hint="eastAsia"/>
          <w:sz w:val="28"/>
          <w:szCs w:val="28"/>
          <w:lang w:val="el-GR"/>
        </w:rPr>
        <w:t>出众欲（</w:t>
      </w:r>
      <w:r>
        <w:rPr>
          <w:rFonts w:ascii="楷体_GB2312" w:eastAsia="楷体_GB2312" w:hint="eastAsia"/>
          <w:sz w:val="28"/>
          <w:szCs w:val="28"/>
          <w:lang w:val="el-GR"/>
        </w:rPr>
        <w:t>Trieb</w:t>
      </w:r>
      <w:r>
        <w:rPr>
          <w:rFonts w:ascii="楷体_GB2312" w:eastAsia="楷体_GB2312" w:hint="eastAsia"/>
          <w:sz w:val="28"/>
          <w:szCs w:val="28"/>
          <w:lang w:val="el-GR"/>
        </w:rPr>
        <w:t>e nach Auszeichnung</w:t>
      </w:r>
      <w:r>
        <w:rPr>
          <w:rFonts w:ascii="楷体_GB2312" w:eastAsia="楷体_GB2312" w:hint="eastAsia"/>
          <w:sz w:val="28"/>
          <w:szCs w:val="28"/>
          <w:lang w:val="el-GR"/>
        </w:rPr>
        <w:t>）</w:t>
      </w:r>
      <w:r>
        <w:rPr>
          <w:rFonts w:hint="eastAsia"/>
          <w:sz w:val="28"/>
          <w:szCs w:val="28"/>
          <w:lang w:val="el-GR"/>
        </w:rPr>
        <w:t>基础上的道德——我们不要对它评价过高！那么，这种欲望到底是什么？其背后的思想又如何？我们希望自己能</w:t>
      </w:r>
      <w:r>
        <w:rPr>
          <w:rFonts w:ascii="楷体_GB2312" w:eastAsia="楷体_GB2312" w:hint="eastAsia"/>
          <w:sz w:val="28"/>
          <w:szCs w:val="28"/>
          <w:lang w:val="el-GR"/>
        </w:rPr>
        <w:t>刺痛</w:t>
      </w:r>
      <w:r>
        <w:rPr>
          <w:rFonts w:hint="eastAsia"/>
          <w:sz w:val="28"/>
          <w:szCs w:val="28"/>
          <w:lang w:val="el-GR"/>
        </w:rPr>
        <w:t>另一个人，让他感到嫉妒、虚弱和沮丧；我们在他的舌尖上放上一滴</w:t>
      </w:r>
      <w:r>
        <w:rPr>
          <w:rFonts w:ascii="楷体_GB2312" w:eastAsia="楷体_GB2312" w:hint="eastAsia"/>
          <w:sz w:val="28"/>
          <w:szCs w:val="28"/>
          <w:lang w:val="el-GR"/>
        </w:rPr>
        <w:t>我们的</w:t>
      </w:r>
      <w:r>
        <w:rPr>
          <w:rFonts w:hint="eastAsia"/>
          <w:sz w:val="28"/>
          <w:szCs w:val="28"/>
          <w:lang w:val="el-GR"/>
        </w:rPr>
        <w:t>蜜，让他尝到一点所谓的甜头，同时目不转睛和不怀好意地注视着他，等待他啜饮他的命运的苦水。请看这位已经变得谦卑和无比谦卑的先生，正在四处寻找他长久以来就渴望用他的谦卑加以折磨的同伴！他很快就会找到他们的。再请看另一位先生，他仁慈地对待动物，并因此受到人们赞扬——然而他却希望通过这种方式将他的残酷发泄到某些</w:t>
      </w:r>
      <w:r>
        <w:rPr>
          <w:rFonts w:hint="eastAsia"/>
          <w:sz w:val="28"/>
          <w:szCs w:val="28"/>
          <w:lang w:val="el-GR"/>
        </w:rPr>
        <w:t>人头上！站在我们面前的是一位伟大的艺术家，一种预期的欢乐使他在成为伟大之前绝不会罢手不干，他仿佛看到他的那些猎物的羡慕的神情——在他的伟大的背后，是多少其他灵魂的痛苦和辛酸！修女的贞节：对于那些过着不同生活的女人，她打量她们的眼光多么让人不寒而栗！其中洋溢着多少报复的欢乐！主题是简短的，可以演奏出来的花样却是无穷的和几乎永远不会乏味的，因为自我表现的道德最终乃是一种巧妙的残酷，这永远都是一种异常矛盾和几乎让人痛苦的新奇。所谓最终，这里指的是创造各种道德的最初的一代，因为虽然某些表现行为的习惯</w:t>
      </w:r>
      <w:r>
        <w:rPr>
          <w:rFonts w:ascii="楷体_GB2312" w:eastAsia="楷体_GB2312" w:hint="eastAsia"/>
          <w:sz w:val="28"/>
          <w:szCs w:val="28"/>
          <w:lang w:val="el-GR"/>
        </w:rPr>
        <w:t>遗传</w:t>
      </w:r>
      <w:r>
        <w:rPr>
          <w:rFonts w:hint="eastAsia"/>
          <w:sz w:val="28"/>
          <w:szCs w:val="28"/>
          <w:lang w:val="el-GR"/>
        </w:rPr>
        <w:t>下来了，这些</w:t>
      </w:r>
      <w:r>
        <w:rPr>
          <w:rFonts w:hint="eastAsia"/>
          <w:sz w:val="28"/>
          <w:szCs w:val="28"/>
          <w:lang w:val="el-GR"/>
        </w:rPr>
        <w:t>行为的隐秘思想背景却没有一起遗传下来（思想不能遗传，只有情感能够遗传），因此，如果不通过教育重新产生这些思想，那么即使是第二代人对这种残酷已经无甚兴趣了，而不过是对于习惯感到快乐而已。但是，</w:t>
      </w:r>
      <w:r>
        <w:rPr>
          <w:rFonts w:ascii="楷体_GB2312" w:eastAsia="楷体_GB2312" w:hint="eastAsia"/>
          <w:sz w:val="28"/>
          <w:szCs w:val="28"/>
          <w:lang w:val="el-GR"/>
        </w:rPr>
        <w:t>这种</w:t>
      </w:r>
      <w:r>
        <w:rPr>
          <w:rFonts w:hint="eastAsia"/>
          <w:sz w:val="28"/>
          <w:szCs w:val="28"/>
          <w:lang w:val="el-GR"/>
        </w:rPr>
        <w:t>残酷的渴望，却正是“善”的最初开端。【</w:t>
      </w:r>
      <w:r>
        <w:rPr>
          <w:rFonts w:hint="eastAsia"/>
          <w:sz w:val="28"/>
          <w:szCs w:val="28"/>
          <w:lang w:val="el-GR"/>
        </w:rPr>
        <w:t>41</w:t>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31</w:t>
      </w:r>
    </w:p>
    <w:p w:rsidR="00000000" w:rsidRDefault="00EF3B58">
      <w:pPr>
        <w:jc w:val="left"/>
        <w:rPr>
          <w:rFonts w:hint="eastAsia"/>
          <w:sz w:val="28"/>
          <w:szCs w:val="28"/>
          <w:lang w:val="el-GR"/>
        </w:rPr>
      </w:pPr>
      <w:r>
        <w:rPr>
          <w:rFonts w:ascii="楷体_GB2312" w:eastAsia="楷体_GB2312" w:hint="eastAsia"/>
          <w:sz w:val="28"/>
          <w:szCs w:val="28"/>
          <w:lang w:val="el-GR"/>
        </w:rPr>
        <w:t>以精神为骄傲。</w:t>
      </w:r>
      <w:r>
        <w:rPr>
          <w:rFonts w:hint="eastAsia"/>
          <w:sz w:val="28"/>
          <w:szCs w:val="28"/>
          <w:lang w:val="el-GR"/>
        </w:rPr>
        <w:t>——人类的骄傲使他对于人类起源于动物的理论</w:t>
      </w:r>
      <w:r>
        <w:rPr>
          <w:rStyle w:val="a8"/>
          <w:sz w:val="28"/>
          <w:szCs w:val="28"/>
          <w:lang w:val="el-GR"/>
        </w:rPr>
        <w:footnoteReference w:id="81"/>
      </w:r>
      <w:r>
        <w:rPr>
          <w:rFonts w:hint="eastAsia"/>
          <w:sz w:val="28"/>
          <w:szCs w:val="28"/>
          <w:lang w:val="el-GR"/>
        </w:rPr>
        <w:t>不能认同，而在人和自然之间划下巨大的鸿沟。这种骄傲的基础是一种关于精神</w:t>
      </w:r>
      <w:r>
        <w:rPr>
          <w:sz w:val="28"/>
          <w:szCs w:val="28"/>
          <w:lang w:val="de-DE"/>
        </w:rPr>
        <w:t>(Geist)</w:t>
      </w:r>
      <w:r>
        <w:rPr>
          <w:rFonts w:hint="eastAsia"/>
          <w:sz w:val="28"/>
          <w:szCs w:val="28"/>
          <w:lang w:val="el-GR"/>
        </w:rPr>
        <w:t>的性质的</w:t>
      </w:r>
      <w:r>
        <w:rPr>
          <w:rFonts w:ascii="楷体_GB2312" w:eastAsia="楷体_GB2312" w:hint="eastAsia"/>
          <w:sz w:val="28"/>
          <w:szCs w:val="28"/>
          <w:lang w:val="el-GR"/>
        </w:rPr>
        <w:t>偏见</w:t>
      </w:r>
      <w:r>
        <w:rPr>
          <w:rFonts w:hint="eastAsia"/>
          <w:sz w:val="28"/>
          <w:szCs w:val="28"/>
          <w:lang w:val="el-GR"/>
        </w:rPr>
        <w:t>，其历史</w:t>
      </w:r>
      <w:r>
        <w:rPr>
          <w:rFonts w:ascii="楷体_GB2312" w:eastAsia="楷体_GB2312" w:hint="eastAsia"/>
          <w:sz w:val="28"/>
          <w:szCs w:val="28"/>
          <w:lang w:val="el-GR"/>
        </w:rPr>
        <w:t>并不久远</w:t>
      </w:r>
      <w:r>
        <w:rPr>
          <w:rFonts w:hint="eastAsia"/>
          <w:sz w:val="28"/>
          <w:szCs w:val="28"/>
          <w:lang w:val="el-GR"/>
        </w:rPr>
        <w:t>。在伟大的史前时期，人们认为精神是普遍存在的，而不是人的特权和专利。相反，由于精神（以及所有本能</w:t>
      </w:r>
      <w:r>
        <w:rPr>
          <w:rFonts w:hint="eastAsia"/>
          <w:sz w:val="28"/>
          <w:szCs w:val="28"/>
          <w:lang w:val="el-GR"/>
        </w:rPr>
        <w:t>、恶意、愿望）被认作公有财产，而且是为如此多的存在所公有，以至人并不以出自树木或动物</w:t>
      </w:r>
      <w:r>
        <w:rPr>
          <w:rStyle w:val="a8"/>
          <w:sz w:val="28"/>
          <w:szCs w:val="28"/>
          <w:lang w:val="el-GR"/>
        </w:rPr>
        <w:footnoteReference w:id="82"/>
      </w:r>
      <w:r>
        <w:rPr>
          <w:rFonts w:hint="eastAsia"/>
          <w:sz w:val="28"/>
          <w:szCs w:val="28"/>
          <w:lang w:val="el-GR"/>
        </w:rPr>
        <w:t>为羞，那些</w:t>
      </w:r>
      <w:r>
        <w:rPr>
          <w:rFonts w:ascii="楷体_GB2312" w:eastAsia="楷体_GB2312" w:hint="eastAsia"/>
          <w:sz w:val="28"/>
          <w:szCs w:val="28"/>
          <w:lang w:val="el-GR"/>
        </w:rPr>
        <w:t>高贵的</w:t>
      </w:r>
      <w:r>
        <w:rPr>
          <w:rFonts w:hint="eastAsia"/>
          <w:sz w:val="28"/>
          <w:szCs w:val="28"/>
          <w:lang w:val="el-GR"/>
        </w:rPr>
        <w:t>部族反倒以拥有这样的传说为荣，他们在精神中看到的不是人与自然的分离，而是人与自然的联结。他们因此变得</w:t>
      </w:r>
      <w:r>
        <w:rPr>
          <w:rFonts w:ascii="楷体_GB2312" w:eastAsia="楷体_GB2312" w:hint="eastAsia"/>
          <w:sz w:val="28"/>
          <w:szCs w:val="28"/>
          <w:lang w:val="el-GR"/>
        </w:rPr>
        <w:t>谦虚</w:t>
      </w:r>
      <w:r>
        <w:rPr>
          <w:rFonts w:hint="eastAsia"/>
          <w:sz w:val="28"/>
          <w:szCs w:val="28"/>
          <w:lang w:val="el-GR"/>
        </w:rPr>
        <w:t>——这是又一种</w:t>
      </w:r>
      <w:r>
        <w:rPr>
          <w:rFonts w:ascii="楷体_GB2312" w:eastAsia="楷体_GB2312" w:hint="eastAsia"/>
          <w:sz w:val="28"/>
          <w:szCs w:val="28"/>
          <w:lang w:val="el-GR"/>
        </w:rPr>
        <w:t>偏见</w:t>
      </w:r>
      <w:r>
        <w:rPr>
          <w:rFonts w:hint="eastAsia"/>
          <w:sz w:val="28"/>
          <w:szCs w:val="28"/>
          <w:lang w:val="el-GR"/>
        </w:rPr>
        <w:t>的结果。</w:t>
      </w:r>
      <w:r>
        <w:rPr>
          <w:rStyle w:val="a8"/>
          <w:sz w:val="28"/>
          <w:szCs w:val="28"/>
          <w:lang w:val="el-GR"/>
        </w:rPr>
        <w:footnoteReference w:id="83"/>
      </w:r>
    </w:p>
    <w:p w:rsidR="00000000" w:rsidRDefault="00EF3B58">
      <w:pPr>
        <w:jc w:val="left"/>
        <w:outlineLvl w:val="0"/>
        <w:rPr>
          <w:rFonts w:hint="eastAsia"/>
          <w:sz w:val="28"/>
          <w:szCs w:val="28"/>
          <w:lang w:val="el-GR"/>
        </w:rPr>
      </w:pPr>
      <w:r>
        <w:rPr>
          <w:rFonts w:hint="eastAsia"/>
          <w:sz w:val="28"/>
          <w:szCs w:val="28"/>
          <w:lang w:val="el-GR"/>
        </w:rPr>
        <w:t>32</w:t>
      </w:r>
    </w:p>
    <w:p w:rsidR="00000000" w:rsidRDefault="00EF3B58">
      <w:pPr>
        <w:jc w:val="left"/>
        <w:rPr>
          <w:rFonts w:hint="eastAsia"/>
          <w:sz w:val="28"/>
          <w:szCs w:val="28"/>
          <w:lang w:val="el-GR"/>
        </w:rPr>
      </w:pPr>
      <w:r>
        <w:rPr>
          <w:rFonts w:ascii="楷体_GB2312" w:eastAsia="楷体_GB2312" w:hint="eastAsia"/>
          <w:sz w:val="28"/>
          <w:szCs w:val="28"/>
          <w:lang w:val="el-GR"/>
        </w:rPr>
        <w:t>障碍。</w:t>
      </w:r>
      <w:r>
        <w:rPr>
          <w:rFonts w:hint="eastAsia"/>
          <w:sz w:val="28"/>
          <w:szCs w:val="28"/>
          <w:lang w:val="el-GR"/>
        </w:rPr>
        <w:t>——我们因为道德的原因受苦，别人却告诉我们这种痛苦其实只是一个</w:t>
      </w:r>
      <w:r>
        <w:rPr>
          <w:rFonts w:ascii="楷体_GB2312" w:eastAsia="楷体_GB2312" w:hint="eastAsia"/>
          <w:sz w:val="28"/>
          <w:szCs w:val="28"/>
          <w:lang w:val="el-GR"/>
        </w:rPr>
        <w:t>错误</w:t>
      </w:r>
      <w:r>
        <w:rPr>
          <w:rFonts w:hint="eastAsia"/>
          <w:sz w:val="28"/>
          <w:szCs w:val="28"/>
          <w:lang w:val="el-GR"/>
        </w:rPr>
        <w:t>，这使我们愤怒。对我们来说，痛苦不仅仅是痛苦，它还带来一种独特的安慰，使我们在痛苦中看到一个任何其他世界都无法与之相比的深刻的真理的世界，因此我们</w:t>
      </w:r>
      <w:r>
        <w:rPr>
          <w:rFonts w:ascii="楷体_GB2312" w:eastAsia="楷体_GB2312" w:hint="eastAsia"/>
          <w:sz w:val="28"/>
          <w:szCs w:val="28"/>
          <w:lang w:val="el-GR"/>
        </w:rPr>
        <w:t>宁愿</w:t>
      </w:r>
      <w:r>
        <w:rPr>
          <w:rFonts w:hint="eastAsia"/>
          <w:sz w:val="28"/>
          <w:szCs w:val="28"/>
          <w:lang w:val="el-GR"/>
        </w:rPr>
        <w:t>忍受痛苦，通过痛苦走向这一“深刻的真理的世界”，</w:t>
      </w:r>
      <w:r>
        <w:rPr>
          <w:rFonts w:hint="eastAsia"/>
          <w:sz w:val="28"/>
          <w:szCs w:val="28"/>
          <w:lang w:val="el-GR"/>
        </w:rPr>
        <w:t>从而觉得自己</w:t>
      </w:r>
      <w:r>
        <w:rPr>
          <w:rFonts w:ascii="楷体_GB2312" w:eastAsia="楷体_GB2312" w:hint="eastAsia"/>
          <w:sz w:val="28"/>
          <w:szCs w:val="28"/>
          <w:lang w:val="el-GR"/>
        </w:rPr>
        <w:t>超出</w:t>
      </w:r>
      <w:r>
        <w:rPr>
          <w:rFonts w:hint="eastAsia"/>
          <w:sz w:val="28"/>
          <w:szCs w:val="28"/>
          <w:lang w:val="el-GR"/>
        </w:rPr>
        <w:t>现实之上，也不愿意没有痛苦但也没有这种崇高感</w:t>
      </w:r>
      <w:r>
        <w:rPr>
          <w:rStyle w:val="a8"/>
          <w:sz w:val="28"/>
          <w:szCs w:val="28"/>
          <w:lang w:val="el-GR"/>
        </w:rPr>
        <w:footnoteReference w:id="84"/>
      </w:r>
      <w:r>
        <w:rPr>
          <w:rFonts w:hint="eastAsia"/>
          <w:sz w:val="28"/>
          <w:szCs w:val="28"/>
          <w:lang w:val="el-GR"/>
        </w:rPr>
        <w:t>。阻碍我们对于道德的新</w:t>
      </w:r>
      <w:r>
        <w:rPr>
          <w:rFonts w:ascii="楷体_GB2312" w:eastAsia="楷体_GB2312" w:hint="eastAsia"/>
          <w:sz w:val="28"/>
          <w:szCs w:val="28"/>
          <w:lang w:val="el-GR"/>
        </w:rPr>
        <w:t>理解</w:t>
      </w:r>
      <w:r>
        <w:rPr>
          <w:rFonts w:hint="eastAsia"/>
          <w:sz w:val="28"/>
          <w:szCs w:val="28"/>
          <w:lang w:val="el-GR"/>
        </w:rPr>
        <w:t>的正是这种骄傲及其习惯的满足方式。使用什么力量才能消除这种障碍呢？更多的骄傲？或者是一种不同的骄傲？【</w:t>
      </w:r>
      <w:r>
        <w:rPr>
          <w:rFonts w:hint="eastAsia"/>
          <w:sz w:val="28"/>
          <w:szCs w:val="28"/>
          <w:lang w:val="el-GR"/>
        </w:rPr>
        <w:t>42</w:t>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33</w:t>
      </w:r>
    </w:p>
    <w:p w:rsidR="00000000" w:rsidRDefault="00EF3B58">
      <w:pPr>
        <w:jc w:val="left"/>
        <w:rPr>
          <w:rFonts w:hint="eastAsia"/>
          <w:sz w:val="28"/>
          <w:szCs w:val="28"/>
          <w:lang w:val="el-GR"/>
        </w:rPr>
      </w:pPr>
      <w:r>
        <w:rPr>
          <w:rFonts w:ascii="楷体_GB2312" w:eastAsia="楷体_GB2312" w:hint="eastAsia"/>
          <w:sz w:val="28"/>
          <w:szCs w:val="28"/>
          <w:lang w:val="el-GR"/>
        </w:rPr>
        <w:t>蔑视原因、结果和现实。</w:t>
      </w:r>
      <w:r>
        <w:rPr>
          <w:rFonts w:hint="eastAsia"/>
          <w:sz w:val="28"/>
          <w:szCs w:val="28"/>
          <w:lang w:val="el-GR"/>
        </w:rPr>
        <w:t>——每当有不幸的偶然事件——一场突如其来的风暴，一次歉收或一场瘟疫——降临到一个群体，人们首先想到的是，习俗不知怎么受到了冒犯，要不就是出现了什么新的超自然的力量和精灵，需要发明新的方法加以纡解。由于不假思索地认定超自然的原因，诸如此类的怀疑和思考使对现象的真正自然原因的任何调查都无从</w:t>
      </w:r>
      <w:r>
        <w:rPr>
          <w:rFonts w:hint="eastAsia"/>
          <w:sz w:val="28"/>
          <w:szCs w:val="28"/>
          <w:lang w:val="el-GR"/>
        </w:rPr>
        <w:t>开始。这是世代相传的人类心理变态的一个来源，而人类心理变态的另一个来源也与此相去不远；根据同样的原则，人们对一件行动的现实自然</w:t>
      </w:r>
      <w:r>
        <w:rPr>
          <w:rFonts w:ascii="楷体_GB2312" w:eastAsia="楷体_GB2312" w:hint="eastAsia"/>
          <w:sz w:val="28"/>
          <w:szCs w:val="28"/>
          <w:lang w:val="el-GR"/>
        </w:rPr>
        <w:t>结果</w:t>
      </w:r>
      <w:r>
        <w:rPr>
          <w:rFonts w:hint="eastAsia"/>
          <w:sz w:val="28"/>
          <w:szCs w:val="28"/>
          <w:lang w:val="el-GR"/>
        </w:rPr>
        <w:t>远不如对其超自然结果（即所谓神的惩罚和奖赏）来的关心。例如，按照规定，人们在特定的时间要进行特定的洗浴，而之所以要进行洗浴，不是为了清洁，而是为了不违反规定。人们要去避免的不是忘记洗浴带来的肮脏的现实结果，而是忘记洗浴引起的想象中的神的不悦。在迷信的恐惧的压力下，人们觉得这些洗浴绝不可能仅仅是洗掉身上的污垢，而具有重要的多的意义。他们在其中找到一种又一种不相干的意义，但却逐渐丧失</w:t>
      </w:r>
      <w:r>
        <w:rPr>
          <w:rFonts w:hint="eastAsia"/>
          <w:sz w:val="28"/>
          <w:szCs w:val="28"/>
          <w:lang w:val="el-GR"/>
        </w:rPr>
        <w:t>了现实感和对现实的兴趣，以至到了最后，现实对于他们的价值</w:t>
      </w:r>
      <w:r>
        <w:rPr>
          <w:rFonts w:ascii="楷体_GB2312" w:eastAsia="楷体_GB2312" w:hint="eastAsia"/>
          <w:sz w:val="28"/>
          <w:szCs w:val="28"/>
          <w:lang w:val="el-GR"/>
        </w:rPr>
        <w:t>仅仅是作为符号</w:t>
      </w:r>
      <w:r>
        <w:rPr>
          <w:rFonts w:hint="eastAsia"/>
          <w:sz w:val="28"/>
          <w:szCs w:val="28"/>
          <w:lang w:val="el-GR"/>
        </w:rPr>
        <w:t>的价值。因此，在习俗道德的驱使下，人们先是蔑视原因，然后蔑视结果，最后蔑视现实，同时用他们所有更高的情感（敬畏、崇高、骄傲、感激、爱等情感）编织出</w:t>
      </w:r>
      <w:r>
        <w:rPr>
          <w:rFonts w:ascii="楷体_GB2312" w:eastAsia="楷体_GB2312" w:hint="eastAsia"/>
          <w:sz w:val="28"/>
          <w:szCs w:val="28"/>
          <w:lang w:val="el-GR"/>
        </w:rPr>
        <w:t>一个想象中的世界</w:t>
      </w:r>
      <w:r>
        <w:rPr>
          <w:rFonts w:hint="eastAsia"/>
          <w:sz w:val="28"/>
          <w:szCs w:val="28"/>
          <w:lang w:val="el-GR"/>
        </w:rPr>
        <w:t>，也就是所谓更高的世界，其结果直到今天仍然可见：每当人的</w:t>
      </w:r>
      <w:r>
        <w:rPr>
          <w:rFonts w:ascii="楷体_GB2312" w:eastAsia="楷体_GB2312" w:hint="eastAsia"/>
          <w:sz w:val="28"/>
          <w:szCs w:val="28"/>
          <w:lang w:val="el-GR"/>
        </w:rPr>
        <w:t>情感高涨</w:t>
      </w:r>
      <w:r>
        <w:rPr>
          <w:rFonts w:hint="eastAsia"/>
          <w:sz w:val="28"/>
          <w:szCs w:val="28"/>
          <w:lang w:val="el-GR"/>
        </w:rPr>
        <w:t>，这个想象中的世界就有所出现。在我们目前这个时代，科学工作者【</w:t>
      </w:r>
      <w:r>
        <w:rPr>
          <w:rFonts w:hint="eastAsia"/>
          <w:sz w:val="28"/>
          <w:szCs w:val="28"/>
          <w:lang w:val="el-GR"/>
        </w:rPr>
        <w:t>43</w:t>
      </w:r>
      <w:r>
        <w:rPr>
          <w:rFonts w:hint="eastAsia"/>
          <w:sz w:val="28"/>
          <w:szCs w:val="28"/>
          <w:lang w:val="el-GR"/>
        </w:rPr>
        <w:t>】不得不对</w:t>
      </w:r>
      <w:r>
        <w:rPr>
          <w:rFonts w:ascii="楷体_GB2312" w:eastAsia="楷体_GB2312" w:hint="eastAsia"/>
          <w:sz w:val="28"/>
          <w:szCs w:val="28"/>
          <w:lang w:val="el-GR"/>
        </w:rPr>
        <w:t>一切更高的情感</w:t>
      </w:r>
      <w:r>
        <w:rPr>
          <w:rFonts w:hint="eastAsia"/>
          <w:sz w:val="28"/>
          <w:szCs w:val="28"/>
          <w:lang w:val="el-GR"/>
        </w:rPr>
        <w:t>加以怀疑，因为它们与幻想和胡说的联系实在是太紧密了，这是一个令人遗憾的事实。它们并不是生来就该受怀疑或永远都得受怀疑的。但是，</w:t>
      </w:r>
      <w:r>
        <w:rPr>
          <w:rFonts w:hint="eastAsia"/>
          <w:sz w:val="28"/>
          <w:szCs w:val="28"/>
          <w:lang w:val="el-GR"/>
        </w:rPr>
        <w:t>在人类走向</w:t>
      </w:r>
      <w:r>
        <w:rPr>
          <w:rFonts w:ascii="楷体_GB2312" w:eastAsia="楷体_GB2312" w:hint="eastAsia"/>
          <w:sz w:val="28"/>
          <w:szCs w:val="28"/>
          <w:lang w:val="el-GR"/>
        </w:rPr>
        <w:t>纯化</w:t>
      </w:r>
      <w:r>
        <w:rPr>
          <w:rFonts w:eastAsia="楷体_GB2312"/>
          <w:sz w:val="28"/>
          <w:szCs w:val="28"/>
          <w:lang w:val="de-DE"/>
        </w:rPr>
        <w:t>(Reinigungen)</w:t>
      </w:r>
      <w:r>
        <w:rPr>
          <w:rFonts w:hint="eastAsia"/>
          <w:sz w:val="28"/>
          <w:szCs w:val="28"/>
          <w:lang w:val="el-GR"/>
        </w:rPr>
        <w:t>的所有缓慢过程中，这些更高的情感的纯化肯定是最缓慢的过程之一。</w:t>
      </w:r>
    </w:p>
    <w:p w:rsidR="00000000" w:rsidRDefault="00EF3B58">
      <w:pPr>
        <w:jc w:val="left"/>
        <w:outlineLvl w:val="0"/>
        <w:rPr>
          <w:rFonts w:hint="eastAsia"/>
          <w:sz w:val="28"/>
          <w:szCs w:val="28"/>
          <w:lang w:val="el-GR"/>
        </w:rPr>
      </w:pPr>
      <w:r>
        <w:rPr>
          <w:rFonts w:hint="eastAsia"/>
          <w:sz w:val="28"/>
          <w:szCs w:val="28"/>
          <w:lang w:val="el-GR"/>
        </w:rPr>
        <w:t>34</w:t>
      </w:r>
    </w:p>
    <w:p w:rsidR="00000000" w:rsidRDefault="00EF3B58">
      <w:pPr>
        <w:jc w:val="left"/>
        <w:rPr>
          <w:rFonts w:hint="eastAsia"/>
          <w:sz w:val="28"/>
          <w:szCs w:val="28"/>
          <w:lang w:val="el-GR"/>
        </w:rPr>
      </w:pPr>
      <w:r>
        <w:rPr>
          <w:rFonts w:ascii="楷体_GB2312" w:eastAsia="楷体_GB2312" w:hint="eastAsia"/>
          <w:sz w:val="28"/>
          <w:szCs w:val="28"/>
          <w:lang w:val="el-GR"/>
        </w:rPr>
        <w:t>道德情感和道德学说。</w:t>
      </w:r>
      <w:r>
        <w:rPr>
          <w:rFonts w:hint="eastAsia"/>
          <w:sz w:val="28"/>
          <w:szCs w:val="28"/>
          <w:lang w:val="el-GR"/>
        </w:rPr>
        <w:t>——道德情感显然是以如下方式世代相传的：儿童观察到大人意欲或回避某些行动并作为天生的猴子</w:t>
      </w:r>
      <w:r>
        <w:rPr>
          <w:rFonts w:ascii="楷体_GB2312" w:eastAsia="楷体_GB2312" w:hint="eastAsia"/>
          <w:sz w:val="28"/>
          <w:szCs w:val="28"/>
          <w:lang w:val="el-GR"/>
        </w:rPr>
        <w:t>模仿</w:t>
      </w:r>
      <w:r>
        <w:rPr>
          <w:rFonts w:hint="eastAsia"/>
          <w:sz w:val="28"/>
          <w:szCs w:val="28"/>
          <w:lang w:val="el-GR"/>
        </w:rPr>
        <w:t>这些意欲和嫌恶；当他们长大之后，他们身上就充满了后天的和充分发展了的情感，并把说明和证明这些情感看作自己的不容辞的责任。然而，这种“证明”与情感的起源和强度并无任何关系，不过是人作为理性生物应该做的：作为理性生物，人必须有理由地好恶，而这些理由又必须是可接受的和可举证的。就此而言，道德情感</w:t>
      </w:r>
      <w:r>
        <w:rPr>
          <w:rFonts w:hint="eastAsia"/>
          <w:sz w:val="28"/>
          <w:szCs w:val="28"/>
          <w:lang w:val="el-GR"/>
        </w:rPr>
        <w:t>的历史与道德学说的历史是非常不同的。前者的力量主要表现在行动</w:t>
      </w:r>
      <w:r>
        <w:rPr>
          <w:rFonts w:ascii="楷体_GB2312" w:eastAsia="楷体_GB2312" w:hint="eastAsia"/>
          <w:sz w:val="28"/>
          <w:szCs w:val="28"/>
          <w:lang w:val="el-GR"/>
        </w:rPr>
        <w:t>之前</w:t>
      </w:r>
      <w:r>
        <w:rPr>
          <w:rFonts w:hint="eastAsia"/>
          <w:sz w:val="28"/>
          <w:szCs w:val="28"/>
          <w:lang w:val="el-GR"/>
        </w:rPr>
        <w:t>，后者的力量主要表现在行动</w:t>
      </w:r>
      <w:r>
        <w:rPr>
          <w:rFonts w:ascii="楷体_GB2312" w:eastAsia="楷体_GB2312" w:hint="eastAsia"/>
          <w:sz w:val="28"/>
          <w:szCs w:val="28"/>
          <w:lang w:val="el-GR"/>
        </w:rPr>
        <w:t>之后</w:t>
      </w:r>
      <w:r>
        <w:rPr>
          <w:rFonts w:hint="eastAsia"/>
          <w:sz w:val="28"/>
          <w:szCs w:val="28"/>
          <w:lang w:val="el-GR"/>
        </w:rPr>
        <w:t>，以便使行动成为可理解的。</w:t>
      </w:r>
      <w:r>
        <w:rPr>
          <w:rStyle w:val="a8"/>
          <w:sz w:val="28"/>
          <w:szCs w:val="28"/>
          <w:lang w:val="el-GR"/>
        </w:rPr>
        <w:footnoteReference w:id="85"/>
      </w:r>
    </w:p>
    <w:p w:rsidR="00000000" w:rsidRDefault="00EF3B58">
      <w:pPr>
        <w:jc w:val="left"/>
        <w:outlineLvl w:val="0"/>
        <w:rPr>
          <w:rFonts w:hint="eastAsia"/>
          <w:sz w:val="28"/>
          <w:szCs w:val="28"/>
          <w:lang w:val="el-GR"/>
        </w:rPr>
      </w:pPr>
      <w:r>
        <w:rPr>
          <w:rFonts w:hint="eastAsia"/>
          <w:sz w:val="28"/>
          <w:szCs w:val="28"/>
          <w:lang w:val="el-GR"/>
        </w:rPr>
        <w:t>35</w:t>
      </w:r>
    </w:p>
    <w:p w:rsidR="00000000" w:rsidRDefault="00EF3B58">
      <w:pPr>
        <w:jc w:val="left"/>
        <w:rPr>
          <w:rFonts w:hint="eastAsia"/>
          <w:sz w:val="28"/>
          <w:szCs w:val="28"/>
          <w:lang w:val="el-GR"/>
        </w:rPr>
      </w:pPr>
      <w:r>
        <w:rPr>
          <w:rFonts w:ascii="楷体_GB2312" w:eastAsia="楷体_GB2312" w:hint="eastAsia"/>
          <w:sz w:val="28"/>
          <w:szCs w:val="28"/>
          <w:lang w:val="el-GR"/>
        </w:rPr>
        <w:t>情感及其判断来源。</w:t>
      </w:r>
      <w:r>
        <w:rPr>
          <w:rFonts w:hint="eastAsia"/>
          <w:sz w:val="28"/>
          <w:szCs w:val="28"/>
          <w:lang w:val="el-GR"/>
        </w:rPr>
        <w:t>——“信赖你的情感！”——但是，情感并非什么终极的或原初的东西，它来源于判断和评价</w:t>
      </w:r>
      <w:r>
        <w:rPr>
          <w:rStyle w:val="a8"/>
          <w:sz w:val="28"/>
          <w:szCs w:val="28"/>
          <w:lang w:val="el-GR"/>
        </w:rPr>
        <w:footnoteReference w:id="86"/>
      </w:r>
      <w:r>
        <w:rPr>
          <w:rFonts w:hint="eastAsia"/>
          <w:sz w:val="28"/>
          <w:szCs w:val="28"/>
          <w:lang w:val="el-GR"/>
        </w:rPr>
        <w:t>，我们以情感（意欲、【</w:t>
      </w:r>
      <w:r>
        <w:rPr>
          <w:rFonts w:hint="eastAsia"/>
          <w:sz w:val="28"/>
          <w:szCs w:val="28"/>
          <w:lang w:val="el-GR"/>
        </w:rPr>
        <w:t>44</w:t>
      </w:r>
      <w:r>
        <w:rPr>
          <w:rFonts w:hint="eastAsia"/>
          <w:sz w:val="28"/>
          <w:szCs w:val="28"/>
          <w:lang w:val="el-GR"/>
        </w:rPr>
        <w:t>】厌恶）的形式继承了这些判断和评价。因此，一个发自某种情感的灵感已经是一个判断——往往是一个虚假判断——的孙子，无论如何也不能算是你自己亲生的。信赖自己的情感，实际上就是听从自己的祖父祖母以及他们的祖父祖母，而不是听从我们</w:t>
      </w:r>
      <w:r>
        <w:rPr>
          <w:rFonts w:ascii="楷体_GB2312" w:eastAsia="楷体_GB2312" w:hint="eastAsia"/>
          <w:sz w:val="28"/>
          <w:szCs w:val="28"/>
          <w:lang w:val="el-GR"/>
        </w:rPr>
        <w:t>内心的</w:t>
      </w:r>
      <w:r>
        <w:rPr>
          <w:rFonts w:hint="eastAsia"/>
          <w:sz w:val="28"/>
          <w:szCs w:val="28"/>
          <w:lang w:val="el-GR"/>
        </w:rPr>
        <w:t>神灵——我们的理性和我们的</w:t>
      </w:r>
      <w:r>
        <w:rPr>
          <w:rFonts w:hint="eastAsia"/>
          <w:sz w:val="28"/>
          <w:szCs w:val="28"/>
          <w:lang w:val="el-GR"/>
        </w:rPr>
        <w:t>经验。</w:t>
      </w:r>
      <w:r>
        <w:rPr>
          <w:rStyle w:val="a8"/>
          <w:sz w:val="28"/>
          <w:szCs w:val="28"/>
          <w:lang w:val="el-GR"/>
        </w:rPr>
        <w:footnoteReference w:id="87"/>
      </w:r>
    </w:p>
    <w:p w:rsidR="00000000" w:rsidRDefault="00EF3B58">
      <w:pPr>
        <w:jc w:val="left"/>
        <w:outlineLvl w:val="0"/>
        <w:rPr>
          <w:rFonts w:hint="eastAsia"/>
          <w:sz w:val="28"/>
          <w:szCs w:val="28"/>
          <w:lang w:val="el-GR"/>
        </w:rPr>
      </w:pPr>
      <w:r>
        <w:rPr>
          <w:rFonts w:hint="eastAsia"/>
          <w:sz w:val="28"/>
          <w:szCs w:val="28"/>
          <w:lang w:val="el-GR"/>
        </w:rPr>
        <w:t>36</w:t>
      </w:r>
    </w:p>
    <w:p w:rsidR="00000000" w:rsidRDefault="00EF3B58">
      <w:pPr>
        <w:jc w:val="left"/>
        <w:rPr>
          <w:rFonts w:hint="eastAsia"/>
          <w:sz w:val="28"/>
          <w:szCs w:val="28"/>
          <w:lang w:val="el-GR"/>
        </w:rPr>
      </w:pPr>
      <w:r>
        <w:rPr>
          <w:rFonts w:ascii="楷体_GB2312" w:eastAsia="楷体_GB2312" w:hint="eastAsia"/>
          <w:sz w:val="28"/>
          <w:szCs w:val="28"/>
          <w:lang w:val="el-GR"/>
        </w:rPr>
        <w:t>多虑而虔敬的幼稚。</w:t>
      </w:r>
      <w:r>
        <w:rPr>
          <w:rFonts w:hint="eastAsia"/>
          <w:sz w:val="28"/>
          <w:szCs w:val="28"/>
          <w:lang w:val="el-GR"/>
        </w:rPr>
        <w:t>——谁第一个制造了工具和测量杆？谁最早发明了马车、船和房屋？谁是天体秩序和乘法规则的最初发现者？啊，所有这些古代文明创造者，他们真的与我们今天的发明家和观察家无可比拟地不同和更为高明吗？难道这些最初的进步具有那样大的价值，以至于我们今天世界上科学发现领域里所有的旅行和环球航行加在一起也不能与之相提并论？这是偏见，是贬低现代人的谎言。谁都可以看到，在过去的时代，机遇实际上是最大的发现者和观察者，是那些古代发明家最为慷慨的施主；在今天最不重要的发明中所消耗的精神、劳动和科学的想</w:t>
      </w:r>
      <w:r>
        <w:rPr>
          <w:rFonts w:hint="eastAsia"/>
          <w:sz w:val="28"/>
          <w:szCs w:val="28"/>
          <w:lang w:val="el-GR"/>
        </w:rPr>
        <w:t>象力比过去所有时代加在一起还要多。</w:t>
      </w:r>
      <w:r>
        <w:rPr>
          <w:rStyle w:val="a8"/>
          <w:sz w:val="28"/>
          <w:szCs w:val="28"/>
          <w:lang w:val="el-GR"/>
        </w:rPr>
        <w:footnoteReference w:id="88"/>
      </w:r>
    </w:p>
    <w:p w:rsidR="00000000" w:rsidRDefault="00EF3B58">
      <w:pPr>
        <w:jc w:val="left"/>
        <w:outlineLvl w:val="0"/>
        <w:rPr>
          <w:rFonts w:hint="eastAsia"/>
          <w:sz w:val="28"/>
          <w:szCs w:val="28"/>
          <w:lang w:val="el-GR"/>
        </w:rPr>
      </w:pPr>
      <w:r>
        <w:rPr>
          <w:rFonts w:hint="eastAsia"/>
          <w:sz w:val="28"/>
          <w:szCs w:val="28"/>
          <w:lang w:val="el-GR"/>
        </w:rPr>
        <w:t>37</w:t>
      </w:r>
    </w:p>
    <w:p w:rsidR="00000000" w:rsidRDefault="00EF3B58">
      <w:pPr>
        <w:jc w:val="left"/>
        <w:rPr>
          <w:rFonts w:hint="eastAsia"/>
          <w:sz w:val="28"/>
          <w:szCs w:val="28"/>
          <w:lang w:val="el-GR"/>
        </w:rPr>
      </w:pPr>
      <w:r>
        <w:rPr>
          <w:rFonts w:ascii="楷体_GB2312" w:eastAsia="楷体_GB2312" w:hint="eastAsia"/>
          <w:sz w:val="28"/>
          <w:szCs w:val="28"/>
          <w:lang w:val="el-GR"/>
        </w:rPr>
        <w:t>根据有用性做的错误推论。</w:t>
      </w:r>
      <w:r>
        <w:rPr>
          <w:rStyle w:val="a8"/>
          <w:sz w:val="28"/>
          <w:szCs w:val="28"/>
          <w:lang w:val="el-GR"/>
        </w:rPr>
        <w:footnoteReference w:id="89"/>
      </w:r>
      <w:r>
        <w:rPr>
          <w:rFonts w:hint="eastAsia"/>
          <w:sz w:val="28"/>
          <w:szCs w:val="28"/>
          <w:lang w:val="el-GR"/>
        </w:rPr>
        <w:t>——如果我们证明一件事物具有最大有用性，我们并没有因此说出关于这件事物的起源的任何东西。换言之，我们永远不能从事物的有用性推出它的必然存在性。【</w:t>
      </w:r>
      <w:r>
        <w:rPr>
          <w:rFonts w:hint="eastAsia"/>
          <w:sz w:val="28"/>
          <w:szCs w:val="28"/>
          <w:lang w:val="el-GR"/>
        </w:rPr>
        <w:t>45</w:t>
      </w:r>
      <w:r>
        <w:rPr>
          <w:rFonts w:hint="eastAsia"/>
          <w:sz w:val="28"/>
          <w:szCs w:val="28"/>
          <w:lang w:val="el-GR"/>
        </w:rPr>
        <w:t>】但是，直到今天，甚至在最精密的科学领域，这种回溯论仍然很有市场。例如，在天文学中，我们不就听说，行星排列方式的（假想的）效用（即补偿因为远离太阳而产生的光的强度的减弱，以便所有天体上的居民都不会生活在黑暗中）乃是这种排列的最终目的并因此解释了它的起源吗？这使我们不禁想起了哥伦布</w:t>
      </w:r>
      <w:r>
        <w:rPr>
          <w:rStyle w:val="a8"/>
          <w:sz w:val="28"/>
          <w:szCs w:val="28"/>
          <w:lang w:val="el-GR"/>
        </w:rPr>
        <w:footnoteReference w:id="90"/>
      </w:r>
      <w:r>
        <w:rPr>
          <w:rFonts w:hint="eastAsia"/>
          <w:sz w:val="28"/>
          <w:szCs w:val="28"/>
          <w:lang w:val="el-GR"/>
        </w:rPr>
        <w:t>的逻辑：地球</w:t>
      </w:r>
      <w:r>
        <w:rPr>
          <w:rFonts w:hint="eastAsia"/>
          <w:sz w:val="28"/>
          <w:szCs w:val="28"/>
          <w:lang w:val="el-GR"/>
        </w:rPr>
        <w:t>是为人类创造的，因此，所有存在的国度都必须予以殖民：“太阳无端挥洒它的光明，彻夜闪烁的星斗白白悬于无人航行的海上和无人居住的陆地，这可能吗？”</w:t>
      </w:r>
    </w:p>
    <w:p w:rsidR="00000000" w:rsidRDefault="00EF3B58">
      <w:pPr>
        <w:jc w:val="left"/>
        <w:outlineLvl w:val="0"/>
        <w:rPr>
          <w:rFonts w:hint="eastAsia"/>
          <w:sz w:val="28"/>
          <w:szCs w:val="28"/>
          <w:lang w:val="el-GR"/>
        </w:rPr>
      </w:pPr>
      <w:r>
        <w:rPr>
          <w:rFonts w:hint="eastAsia"/>
          <w:sz w:val="28"/>
          <w:szCs w:val="28"/>
          <w:lang w:val="el-GR"/>
        </w:rPr>
        <w:t>38</w:t>
      </w:r>
    </w:p>
    <w:p w:rsidR="00000000" w:rsidRDefault="00EF3B58">
      <w:pPr>
        <w:jc w:val="left"/>
        <w:rPr>
          <w:rFonts w:hint="eastAsia"/>
          <w:sz w:val="28"/>
          <w:szCs w:val="28"/>
          <w:lang w:val="el-GR"/>
        </w:rPr>
      </w:pPr>
      <w:r>
        <w:rPr>
          <w:rFonts w:ascii="楷体_GB2312" w:eastAsia="楷体_GB2312" w:hint="eastAsia"/>
          <w:sz w:val="28"/>
          <w:szCs w:val="28"/>
          <w:lang w:val="el-GR"/>
        </w:rPr>
        <w:t>被道德判断改变的冲动。</w:t>
      </w:r>
      <w:r>
        <w:rPr>
          <w:rFonts w:hint="eastAsia"/>
          <w:sz w:val="28"/>
          <w:szCs w:val="28"/>
          <w:lang w:val="el-GR"/>
        </w:rPr>
        <w:t>——同一种冲动，如果面对习俗谴责的压力，就会成为一种痛苦的</w:t>
      </w:r>
      <w:r>
        <w:rPr>
          <w:rFonts w:ascii="楷体_GB2312" w:eastAsia="楷体_GB2312" w:hint="eastAsia"/>
          <w:sz w:val="28"/>
          <w:szCs w:val="28"/>
          <w:lang w:val="el-GR"/>
        </w:rPr>
        <w:t>怯懦</w:t>
      </w:r>
      <w:r>
        <w:rPr>
          <w:rFonts w:hint="eastAsia"/>
          <w:sz w:val="28"/>
          <w:szCs w:val="28"/>
          <w:lang w:val="el-GR"/>
        </w:rPr>
        <w:t>的感觉；相反，如果它碰到的恰好是基督教那样的习俗，这种习俗体贴它并称它为</w:t>
      </w:r>
      <w:r>
        <w:rPr>
          <w:rFonts w:ascii="楷体_GB2312" w:eastAsia="楷体_GB2312" w:hint="eastAsia"/>
          <w:sz w:val="28"/>
          <w:szCs w:val="28"/>
          <w:lang w:val="el-GR"/>
        </w:rPr>
        <w:t>善</w:t>
      </w:r>
      <w:r>
        <w:rPr>
          <w:rFonts w:hint="eastAsia"/>
          <w:sz w:val="28"/>
          <w:szCs w:val="28"/>
          <w:lang w:val="el-GR"/>
        </w:rPr>
        <w:t>，那么它就会成为一种愉快的</w:t>
      </w:r>
      <w:r>
        <w:rPr>
          <w:rFonts w:ascii="楷体_GB2312" w:eastAsia="楷体_GB2312" w:hint="eastAsia"/>
          <w:sz w:val="28"/>
          <w:szCs w:val="28"/>
          <w:lang w:val="el-GR"/>
        </w:rPr>
        <w:t>谦卑</w:t>
      </w:r>
      <w:r>
        <w:rPr>
          <w:rFonts w:hint="eastAsia"/>
          <w:sz w:val="28"/>
          <w:szCs w:val="28"/>
          <w:lang w:val="el-GR"/>
        </w:rPr>
        <w:t>感。这也就是说，这种冲动既可以与好良心也可以与坏良心</w:t>
      </w:r>
      <w:r>
        <w:rPr>
          <w:sz w:val="28"/>
          <w:szCs w:val="28"/>
          <w:lang w:val="de-DE"/>
        </w:rPr>
        <w:t>(ein gutes oder böses Gewissen)</w:t>
      </w:r>
      <w:r>
        <w:rPr>
          <w:rFonts w:hint="eastAsia"/>
          <w:sz w:val="28"/>
          <w:szCs w:val="28"/>
          <w:lang w:val="el-GR"/>
        </w:rPr>
        <w:t>联系起来。就其本身来说，这种冲动</w:t>
      </w:r>
      <w:r>
        <w:rPr>
          <w:rFonts w:ascii="楷体_GB2312" w:eastAsia="楷体_GB2312" w:hint="eastAsia"/>
          <w:sz w:val="28"/>
          <w:szCs w:val="28"/>
          <w:lang w:val="el-GR"/>
        </w:rPr>
        <w:t>像任何一种冲动一样</w:t>
      </w:r>
      <w:r>
        <w:rPr>
          <w:rFonts w:hint="eastAsia"/>
          <w:sz w:val="28"/>
          <w:szCs w:val="28"/>
          <w:lang w:val="el-GR"/>
        </w:rPr>
        <w:t>，不仅不具</w:t>
      </w:r>
      <w:r>
        <w:rPr>
          <w:rFonts w:hint="eastAsia"/>
          <w:sz w:val="28"/>
          <w:szCs w:val="28"/>
          <w:lang w:val="el-GR"/>
        </w:rPr>
        <w:t>有这些道德性质和名称，而且不具有任何道德性质和名称，甚至不具有任何确定的愉快或痛苦的性质。所有这些都是当它与其他已经被标明善和恶的冲动发生关系时作为第二天性获得的，或者是作为那些人们已经对其进行过道德确定和道德评价的存在的性质。——因此，早期希腊人对</w:t>
      </w:r>
      <w:r>
        <w:rPr>
          <w:rFonts w:ascii="楷体_GB2312" w:eastAsia="楷体_GB2312" w:hint="eastAsia"/>
          <w:sz w:val="28"/>
          <w:szCs w:val="28"/>
          <w:lang w:val="el-GR"/>
        </w:rPr>
        <w:t>嫉妒</w:t>
      </w:r>
      <w:r>
        <w:rPr>
          <w:rFonts w:hint="eastAsia"/>
          <w:sz w:val="28"/>
          <w:szCs w:val="28"/>
          <w:lang w:val="el-GR"/>
        </w:rPr>
        <w:t>的感觉完全不同于我们对嫉妒的感觉。在赫西俄德那里，嫉妒乃</w:t>
      </w:r>
      <w:r>
        <w:rPr>
          <w:rFonts w:ascii="楷体_GB2312" w:eastAsia="楷体_GB2312" w:hint="eastAsia"/>
          <w:sz w:val="28"/>
          <w:szCs w:val="28"/>
          <w:lang w:val="el-GR"/>
        </w:rPr>
        <w:t>善的</w:t>
      </w:r>
      <w:r>
        <w:rPr>
          <w:rFonts w:hint="eastAsia"/>
          <w:sz w:val="28"/>
          <w:szCs w:val="28"/>
          <w:lang w:val="el-GR"/>
        </w:rPr>
        <w:t>、仁慈的爱里斯所赐</w:t>
      </w:r>
      <w:r>
        <w:rPr>
          <w:rStyle w:val="a8"/>
          <w:sz w:val="28"/>
          <w:szCs w:val="28"/>
          <w:lang w:val="el-GR"/>
        </w:rPr>
        <w:footnoteReference w:id="91"/>
      </w:r>
      <w:r>
        <w:rPr>
          <w:rFonts w:hint="eastAsia"/>
          <w:sz w:val="28"/>
          <w:szCs w:val="28"/>
          <w:lang w:val="el-GR"/>
        </w:rPr>
        <w:t>，把诸神说成是嫉妒的是可以的：在一个【</w:t>
      </w:r>
      <w:r>
        <w:rPr>
          <w:rFonts w:hint="eastAsia"/>
          <w:sz w:val="28"/>
          <w:szCs w:val="28"/>
          <w:lang w:val="el-GR"/>
        </w:rPr>
        <w:t>46</w:t>
      </w:r>
      <w:r>
        <w:rPr>
          <w:rFonts w:hint="eastAsia"/>
          <w:sz w:val="28"/>
          <w:szCs w:val="28"/>
          <w:lang w:val="el-GR"/>
        </w:rPr>
        <w:t>】竞争就是一切和竞争被感觉和评价为善的社会中，对于嫉妒的这种态度是完全可以理解的。同样，希腊人对</w:t>
      </w:r>
      <w:r>
        <w:rPr>
          <w:rFonts w:ascii="楷体_GB2312" w:eastAsia="楷体_GB2312" w:hint="eastAsia"/>
          <w:sz w:val="28"/>
          <w:szCs w:val="28"/>
          <w:lang w:val="el-GR"/>
        </w:rPr>
        <w:t>希望</w:t>
      </w:r>
      <w:r>
        <w:rPr>
          <w:rFonts w:hint="eastAsia"/>
          <w:sz w:val="28"/>
          <w:szCs w:val="28"/>
          <w:lang w:val="el-GR"/>
        </w:rPr>
        <w:t>的评价也与我们不同，在他们看来，希望</w:t>
      </w:r>
      <w:r>
        <w:rPr>
          <w:rFonts w:hint="eastAsia"/>
          <w:sz w:val="28"/>
          <w:szCs w:val="28"/>
          <w:lang w:val="el-GR"/>
        </w:rPr>
        <w:t>是盲目的和欺骗性的，赫西俄德在一篇寓言</w:t>
      </w:r>
      <w:r>
        <w:rPr>
          <w:rStyle w:val="a8"/>
          <w:sz w:val="28"/>
          <w:szCs w:val="28"/>
          <w:lang w:val="el-GR"/>
        </w:rPr>
        <w:footnoteReference w:id="92"/>
      </w:r>
      <w:r>
        <w:rPr>
          <w:rFonts w:hint="eastAsia"/>
          <w:sz w:val="28"/>
          <w:szCs w:val="28"/>
          <w:lang w:val="el-GR"/>
        </w:rPr>
        <w:t>中最强烈地表达了这种态度，其意义是如此陌生，以至于没有多少晚近的评论者能够恰当地理解它，——因为它与从基督教那里学会将希望当作一种美德来信奉的现代精神背道而驰。对希腊人来说，未来的知识的大门似乎还未完全关上，在无数我们只满足于希望的情况下，他们却把探究未来提高到一种宗教使命的高度：由于他们的预言家和占卜者，希望遂成了某种低级、卑劣和危险的事情。——犹太人对</w:t>
      </w:r>
      <w:r>
        <w:rPr>
          <w:rFonts w:ascii="楷体_GB2312" w:eastAsia="楷体_GB2312" w:hint="eastAsia"/>
          <w:sz w:val="28"/>
          <w:szCs w:val="28"/>
          <w:lang w:val="el-GR"/>
        </w:rPr>
        <w:t>愤怒</w:t>
      </w:r>
      <w:r>
        <w:rPr>
          <w:rFonts w:hint="eastAsia"/>
          <w:sz w:val="28"/>
          <w:szCs w:val="28"/>
          <w:lang w:val="el-GR"/>
        </w:rPr>
        <w:t>的感觉与我们不同，视其为神圣的：他们对于体现在人身上的盛怒评价之高是一个欧洲人所不能想象的。以其愤怒的神圣先知</w:t>
      </w:r>
      <w:r>
        <w:rPr>
          <w:rFonts w:hint="eastAsia"/>
          <w:sz w:val="28"/>
          <w:szCs w:val="28"/>
          <w:lang w:val="el-GR"/>
        </w:rPr>
        <w:t>为蓝本，他们创造了愤怒的神圣的耶和华</w:t>
      </w:r>
      <w:r>
        <w:rPr>
          <w:rStyle w:val="a8"/>
          <w:sz w:val="28"/>
          <w:szCs w:val="28"/>
          <w:lang w:val="el-GR"/>
        </w:rPr>
        <w:footnoteReference w:id="93"/>
      </w:r>
      <w:r>
        <w:rPr>
          <w:rFonts w:hint="eastAsia"/>
          <w:sz w:val="28"/>
          <w:szCs w:val="28"/>
          <w:lang w:val="el-GR"/>
        </w:rPr>
        <w:t>的形象。与这些愤怒的形象相比，</w:t>
      </w:r>
      <w:r>
        <w:rPr>
          <w:rStyle w:val="a8"/>
          <w:sz w:val="28"/>
          <w:szCs w:val="28"/>
          <w:lang w:val="el-GR"/>
        </w:rPr>
        <w:footnoteReference w:id="94"/>
      </w:r>
      <w:r>
        <w:rPr>
          <w:rFonts w:hint="eastAsia"/>
          <w:sz w:val="28"/>
          <w:szCs w:val="28"/>
          <w:lang w:val="el-GR"/>
        </w:rPr>
        <w:t>欧洲人最伟大的愤怒者也仿佛只不过是些赝品。</w:t>
      </w:r>
    </w:p>
    <w:p w:rsidR="00000000" w:rsidRDefault="00EF3B58">
      <w:pPr>
        <w:jc w:val="left"/>
        <w:outlineLvl w:val="0"/>
        <w:rPr>
          <w:rFonts w:hint="eastAsia"/>
          <w:sz w:val="28"/>
          <w:szCs w:val="28"/>
          <w:lang w:val="el-GR"/>
        </w:rPr>
      </w:pPr>
      <w:r>
        <w:rPr>
          <w:rFonts w:hint="eastAsia"/>
          <w:sz w:val="28"/>
          <w:szCs w:val="28"/>
          <w:lang w:val="el-GR"/>
        </w:rPr>
        <w:t>39</w:t>
      </w:r>
    </w:p>
    <w:p w:rsidR="00000000" w:rsidRDefault="00EF3B58">
      <w:pPr>
        <w:jc w:val="left"/>
        <w:rPr>
          <w:rFonts w:hint="eastAsia"/>
          <w:sz w:val="28"/>
          <w:szCs w:val="28"/>
          <w:lang w:val="el-GR"/>
        </w:rPr>
      </w:pPr>
      <w:r>
        <w:rPr>
          <w:rFonts w:ascii="楷体_GB2312" w:eastAsia="楷体_GB2312" w:hint="eastAsia"/>
          <w:sz w:val="28"/>
          <w:szCs w:val="28"/>
          <w:lang w:val="el-GR"/>
        </w:rPr>
        <w:t>“纯精神”之偏见。</w:t>
      </w:r>
      <w:r>
        <w:rPr>
          <w:rFonts w:hint="eastAsia"/>
          <w:sz w:val="28"/>
          <w:szCs w:val="28"/>
          <w:lang w:val="el-GR"/>
        </w:rPr>
        <w:t>——无论哪里，只要所谓</w:t>
      </w:r>
      <w:r>
        <w:rPr>
          <w:rFonts w:ascii="楷体_GB2312" w:eastAsia="楷体_GB2312" w:hint="eastAsia"/>
          <w:sz w:val="28"/>
          <w:szCs w:val="28"/>
          <w:lang w:val="el-GR"/>
        </w:rPr>
        <w:t>纯精神</w:t>
      </w:r>
      <w:r>
        <w:rPr>
          <w:rFonts w:hint="eastAsia"/>
          <w:sz w:val="28"/>
          <w:szCs w:val="28"/>
          <w:lang w:val="el-GR"/>
        </w:rPr>
        <w:t>（</w:t>
      </w:r>
      <w:r>
        <w:rPr>
          <w:rFonts w:hint="eastAsia"/>
          <w:sz w:val="28"/>
          <w:szCs w:val="28"/>
          <w:lang w:val="el-GR"/>
        </w:rPr>
        <w:t>reinen Geistigkeit</w:t>
      </w:r>
      <w:r>
        <w:rPr>
          <w:rFonts w:hint="eastAsia"/>
          <w:sz w:val="28"/>
          <w:szCs w:val="28"/>
          <w:lang w:val="el-GR"/>
        </w:rPr>
        <w:t>）的教导行其道，这种说教就会以极大摧毁神经力</w:t>
      </w:r>
      <w:r>
        <w:rPr>
          <w:rFonts w:hint="eastAsia"/>
          <w:sz w:val="28"/>
          <w:szCs w:val="28"/>
          <w:lang w:val="el-GR"/>
        </w:rPr>
        <w:t>(Nervenkraft)</w:t>
      </w:r>
      <w:r>
        <w:rPr>
          <w:rFonts w:hint="eastAsia"/>
          <w:sz w:val="28"/>
          <w:szCs w:val="28"/>
          <w:lang w:val="el-GR"/>
        </w:rPr>
        <w:t>：它教导轻视、忽视和折磨肉体，以及人们本身应该由于他们内心的所有本能冲动而轻视自己和折磨自己；这种教导不仅使人们的灵魂变得阴郁、紧张和感到压抑，而且还使这些灵魂天真地相信，他们已经找到他们的不幸感觉的根源并可以动手消除它。“根源必定在肉体</w:t>
      </w:r>
      <w:r>
        <w:rPr>
          <w:rFonts w:hint="eastAsia"/>
          <w:sz w:val="28"/>
          <w:szCs w:val="28"/>
          <w:lang w:val="el-GR"/>
        </w:rPr>
        <w:t>！肉体【</w:t>
      </w:r>
      <w:r>
        <w:rPr>
          <w:rFonts w:hint="eastAsia"/>
          <w:sz w:val="28"/>
          <w:szCs w:val="28"/>
          <w:lang w:val="el-GR"/>
        </w:rPr>
        <w:t>47</w:t>
      </w:r>
      <w:r>
        <w:rPr>
          <w:rFonts w:hint="eastAsia"/>
          <w:sz w:val="28"/>
          <w:szCs w:val="28"/>
          <w:lang w:val="el-GR"/>
        </w:rPr>
        <w:t>】总是过分</w:t>
      </w:r>
      <w:r>
        <w:rPr>
          <w:rFonts w:ascii="楷体_GB2312" w:eastAsia="楷体_GB2312" w:hint="eastAsia"/>
          <w:sz w:val="28"/>
          <w:szCs w:val="28"/>
          <w:lang w:val="el-GR"/>
        </w:rPr>
        <w:t>发达</w:t>
      </w:r>
      <w:r>
        <w:rPr>
          <w:rFonts w:hint="eastAsia"/>
          <w:sz w:val="28"/>
          <w:szCs w:val="28"/>
          <w:lang w:val="el-GR"/>
        </w:rPr>
        <w:t>！”——他们这样得出结论说，而实际上，他们感受到的痛苦表明，肉体对它受到的经常的蔑视，一次又一次地提出了抗议。最后，一种变得普遍和长期化的神经衰弱成为那些有德的纯精神者的命运：当他们只有在迷狂以及其他半疯狂状态下才能感受到</w:t>
      </w:r>
      <w:r>
        <w:rPr>
          <w:rFonts w:ascii="楷体_GB2312" w:eastAsia="楷体_GB2312" w:hint="eastAsia"/>
          <w:sz w:val="28"/>
          <w:szCs w:val="28"/>
          <w:lang w:val="el-GR"/>
        </w:rPr>
        <w:t>欢乐</w:t>
      </w:r>
      <w:r>
        <w:rPr>
          <w:rFonts w:hint="eastAsia"/>
          <w:sz w:val="28"/>
          <w:szCs w:val="28"/>
          <w:lang w:val="el-GR"/>
        </w:rPr>
        <w:t>，并把迷狂当作生活的最高目标和据以</w:t>
      </w:r>
      <w:r>
        <w:rPr>
          <w:rFonts w:ascii="楷体_GB2312" w:eastAsia="楷体_GB2312" w:hint="eastAsia"/>
          <w:sz w:val="28"/>
          <w:szCs w:val="28"/>
          <w:lang w:val="el-GR"/>
        </w:rPr>
        <w:t>谴责</w:t>
      </w:r>
      <w:r>
        <w:rPr>
          <w:rFonts w:hint="eastAsia"/>
          <w:sz w:val="28"/>
          <w:szCs w:val="28"/>
          <w:lang w:val="el-GR"/>
        </w:rPr>
        <w:t>一切世俗事物的标准。</w:t>
      </w:r>
    </w:p>
    <w:p w:rsidR="00000000" w:rsidRDefault="00EF3B58">
      <w:pPr>
        <w:jc w:val="left"/>
        <w:outlineLvl w:val="0"/>
        <w:rPr>
          <w:rFonts w:hint="eastAsia"/>
          <w:sz w:val="28"/>
          <w:szCs w:val="28"/>
          <w:lang w:val="el-GR"/>
        </w:rPr>
      </w:pPr>
      <w:r>
        <w:rPr>
          <w:rFonts w:hint="eastAsia"/>
          <w:sz w:val="28"/>
          <w:szCs w:val="28"/>
          <w:lang w:val="el-GR"/>
        </w:rPr>
        <w:t>40</w:t>
      </w:r>
    </w:p>
    <w:p w:rsidR="00000000" w:rsidRDefault="00EF3B58">
      <w:pPr>
        <w:jc w:val="left"/>
        <w:rPr>
          <w:rFonts w:hint="eastAsia"/>
          <w:sz w:val="28"/>
          <w:szCs w:val="28"/>
          <w:lang w:val="el-GR"/>
        </w:rPr>
      </w:pPr>
      <w:r>
        <w:rPr>
          <w:rFonts w:ascii="楷体_GB2312" w:eastAsia="楷体_GB2312" w:hint="eastAsia"/>
          <w:sz w:val="28"/>
          <w:szCs w:val="28"/>
          <w:lang w:val="el-GR"/>
        </w:rPr>
        <w:t>对于某一风俗的冥思苦想。</w:t>
      </w:r>
      <w:r>
        <w:rPr>
          <w:rFonts w:hint="eastAsia"/>
          <w:sz w:val="28"/>
          <w:szCs w:val="28"/>
          <w:lang w:val="el-GR"/>
        </w:rPr>
        <w:t>——无数习俗规定都是人们根据某些非常事件匆忙做出的，它们很快就变成不可理解的；我们既不能确切断定隐藏在这些规定后面的意图，也搞不清违反这些规定所带来的惩罚的性质；我们甚至</w:t>
      </w:r>
      <w:r>
        <w:rPr>
          <w:rFonts w:hint="eastAsia"/>
          <w:sz w:val="28"/>
          <w:szCs w:val="28"/>
          <w:lang w:val="el-GR"/>
        </w:rPr>
        <w:t>在仪式的执行方面也会发生疑问——但是，随着我们对它的百思千虑，我们苦苦思索的对象的价值增长起来，而一种风俗的最荒唐部分最后竟然变成了神圣不可侵犯的金科玉律！人们不可小看千万年来人类在这方面花费的力量，更不可小看这番</w:t>
      </w:r>
      <w:r>
        <w:rPr>
          <w:rFonts w:ascii="楷体_GB2312" w:eastAsia="楷体_GB2312" w:hint="eastAsia"/>
          <w:sz w:val="28"/>
          <w:szCs w:val="28"/>
          <w:lang w:val="el-GR"/>
        </w:rPr>
        <w:t>风俗之冥思苦想</w:t>
      </w:r>
      <w:r>
        <w:rPr>
          <w:rFonts w:ascii="楷体_GB2312" w:eastAsia="楷体_GB2312" w:hint="eastAsia"/>
          <w:sz w:val="28"/>
          <w:szCs w:val="28"/>
          <w:lang w:val="el-GR"/>
        </w:rPr>
        <w:t>(Gr</w:t>
      </w:r>
      <w:r>
        <w:rPr>
          <w:rFonts w:ascii="楷体_GB2312" w:eastAsia="楷体_GB2312" w:hint="eastAsia"/>
          <w:sz w:val="28"/>
          <w:szCs w:val="28"/>
          <w:lang w:val="el-GR"/>
        </w:rPr>
        <w:t>ü</w:t>
      </w:r>
      <w:r>
        <w:rPr>
          <w:rFonts w:ascii="楷体_GB2312" w:eastAsia="楷体_GB2312" w:hint="eastAsia"/>
          <w:sz w:val="28"/>
          <w:szCs w:val="28"/>
          <w:lang w:val="el-GR"/>
        </w:rPr>
        <w:t xml:space="preserve">ben </w:t>
      </w:r>
      <w:r>
        <w:rPr>
          <w:rFonts w:ascii="楷体_GB2312" w:eastAsia="楷体_GB2312" w:hint="eastAsia"/>
          <w:sz w:val="28"/>
          <w:szCs w:val="28"/>
          <w:lang w:val="el-GR"/>
        </w:rPr>
        <w:t>ü</w:t>
      </w:r>
      <w:r>
        <w:rPr>
          <w:rFonts w:ascii="楷体_GB2312" w:eastAsia="楷体_GB2312" w:hint="eastAsia"/>
          <w:sz w:val="28"/>
          <w:szCs w:val="28"/>
          <w:lang w:val="el-GR"/>
        </w:rPr>
        <w:t>ber Gebr</w:t>
      </w:r>
      <w:r>
        <w:rPr>
          <w:rFonts w:ascii="楷体_GB2312" w:eastAsia="楷体_GB2312" w:hint="eastAsia"/>
          <w:sz w:val="28"/>
          <w:szCs w:val="28"/>
          <w:lang w:val="el-GR"/>
        </w:rPr>
        <w:t>ä</w:t>
      </w:r>
      <w:r>
        <w:rPr>
          <w:rFonts w:ascii="楷体_GB2312" w:eastAsia="楷体_GB2312" w:hint="eastAsia"/>
          <w:sz w:val="28"/>
          <w:szCs w:val="28"/>
          <w:lang w:val="el-GR"/>
        </w:rPr>
        <w:t>uche)</w:t>
      </w:r>
      <w:r>
        <w:rPr>
          <w:rFonts w:hint="eastAsia"/>
          <w:sz w:val="28"/>
          <w:szCs w:val="28"/>
          <w:lang w:val="el-GR"/>
        </w:rPr>
        <w:t>的作用！摆在我们面前的是一片巨大的心智训练场，在这片场地上兴起和发展的不仅是宗教，这里也是科学之可敬亦可怕的史前世界，诗人，思想家，巫师和立法者也在此成长。对于以一种我们不明白的方式要求我们参拜如仪的事物的焦虑，逐渐转变为对难于理解事物的</w:t>
      </w:r>
      <w:r>
        <w:rPr>
          <w:rFonts w:hint="eastAsia"/>
          <w:sz w:val="28"/>
          <w:szCs w:val="28"/>
          <w:lang w:val="el-GR"/>
        </w:rPr>
        <w:t>乐趣；当人们不知如何解释时，他们开始创造。【</w:t>
      </w:r>
      <w:r>
        <w:rPr>
          <w:rFonts w:hint="eastAsia"/>
          <w:sz w:val="28"/>
          <w:szCs w:val="28"/>
          <w:lang w:val="el-GR"/>
        </w:rPr>
        <w:t>48</w:t>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41</w:t>
      </w:r>
    </w:p>
    <w:p w:rsidR="00000000" w:rsidRDefault="00EF3B58">
      <w:pPr>
        <w:jc w:val="left"/>
        <w:rPr>
          <w:rFonts w:hint="eastAsia"/>
          <w:sz w:val="28"/>
          <w:szCs w:val="28"/>
          <w:lang w:val="el-GR"/>
        </w:rPr>
      </w:pPr>
      <w:r>
        <w:rPr>
          <w:rFonts w:ascii="楷体_GB2312" w:eastAsia="楷体_GB2312" w:hint="eastAsia"/>
          <w:sz w:val="28"/>
          <w:szCs w:val="28"/>
          <w:lang w:val="el-GR"/>
        </w:rPr>
        <w:t>对思想之人的评价。</w:t>
      </w:r>
      <w:r>
        <w:rPr>
          <w:rFonts w:hint="eastAsia"/>
          <w:sz w:val="28"/>
          <w:szCs w:val="28"/>
          <w:lang w:val="el-GR"/>
        </w:rPr>
        <w:t>——作为</w:t>
      </w:r>
      <w:r>
        <w:rPr>
          <w:rFonts w:hint="eastAsia"/>
          <w:sz w:val="28"/>
          <w:szCs w:val="28"/>
          <w:lang w:val="el-GR"/>
        </w:rPr>
        <w:t>vita contemplativa</w:t>
      </w:r>
      <w:r>
        <w:rPr>
          <w:rStyle w:val="a8"/>
          <w:sz w:val="28"/>
          <w:szCs w:val="28"/>
          <w:lang w:val="el-GR"/>
        </w:rPr>
        <w:footnoteReference w:id="95"/>
      </w:r>
      <w:r>
        <w:rPr>
          <w:rFonts w:hint="eastAsia"/>
          <w:sz w:val="28"/>
          <w:szCs w:val="28"/>
          <w:lang w:val="el-GR"/>
        </w:rPr>
        <w:t>，我们不应该忘记，沉思的各种后果给</w:t>
      </w:r>
      <w:r>
        <w:rPr>
          <w:rFonts w:hint="eastAsia"/>
          <w:sz w:val="28"/>
          <w:szCs w:val="28"/>
          <w:lang w:val="el-GR"/>
        </w:rPr>
        <w:t>vita activa</w:t>
      </w:r>
      <w:r>
        <w:rPr>
          <w:rFonts w:hint="eastAsia"/>
          <w:sz w:val="28"/>
          <w:szCs w:val="28"/>
          <w:lang w:val="el-GR"/>
        </w:rPr>
        <w:t>带来了什么样的痛苦和不幸——简单地说，如果我们在他们面前骄傲地大肆吹嘘我们的善行，</w:t>
      </w:r>
      <w:r>
        <w:rPr>
          <w:rFonts w:hint="eastAsia"/>
          <w:sz w:val="28"/>
          <w:szCs w:val="28"/>
          <w:lang w:val="el-GR"/>
        </w:rPr>
        <w:t>vita activa</w:t>
      </w:r>
      <w:r>
        <w:rPr>
          <w:rFonts w:hint="eastAsia"/>
          <w:sz w:val="28"/>
          <w:szCs w:val="28"/>
          <w:lang w:val="el-GR"/>
        </w:rPr>
        <w:t>又该要求我们赔偿他们哪些损失呢？</w:t>
      </w:r>
      <w:r>
        <w:rPr>
          <w:rFonts w:ascii="楷体_GB2312" w:eastAsia="楷体_GB2312" w:hint="eastAsia"/>
          <w:sz w:val="28"/>
          <w:szCs w:val="28"/>
          <w:lang w:val="el-GR"/>
        </w:rPr>
        <w:t>第一</w:t>
      </w:r>
      <w:r>
        <w:rPr>
          <w:rFonts w:hint="eastAsia"/>
          <w:sz w:val="28"/>
          <w:szCs w:val="28"/>
          <w:lang w:val="el-GR"/>
        </w:rPr>
        <w:t>，所谓</w:t>
      </w:r>
      <w:r>
        <w:rPr>
          <w:rFonts w:ascii="楷体_GB2312" w:eastAsia="楷体_GB2312" w:hint="eastAsia"/>
          <w:sz w:val="28"/>
          <w:szCs w:val="28"/>
          <w:lang w:val="el-GR"/>
        </w:rPr>
        <w:t>宗教人</w:t>
      </w:r>
      <w:r>
        <w:rPr>
          <w:rFonts w:ascii="楷体_GB2312" w:eastAsia="楷体_GB2312" w:hint="eastAsia"/>
          <w:sz w:val="28"/>
          <w:szCs w:val="28"/>
          <w:lang w:val="el-GR"/>
        </w:rPr>
        <w:t>(</w:t>
      </w:r>
      <w:r>
        <w:rPr>
          <w:rFonts w:eastAsia="楷体_GB2312"/>
          <w:sz w:val="28"/>
          <w:szCs w:val="28"/>
          <w:lang w:val="el-GR"/>
        </w:rPr>
        <w:t>religi</w:t>
      </w:r>
      <w:r>
        <w:rPr>
          <w:rFonts w:eastAsia="楷体_GB2312"/>
          <w:sz w:val="28"/>
          <w:szCs w:val="28"/>
          <w:lang w:val="de-DE"/>
        </w:rPr>
        <w:t>ösen Naturen</w:t>
      </w:r>
      <w:r>
        <w:rPr>
          <w:rFonts w:eastAsia="楷体_GB2312" w:hint="eastAsia"/>
          <w:sz w:val="28"/>
          <w:szCs w:val="28"/>
          <w:lang w:val="de-DE"/>
        </w:rPr>
        <w:t>)</w:t>
      </w:r>
      <w:r>
        <w:rPr>
          <w:rFonts w:ascii="楷体_GB2312" w:eastAsia="楷体_GB2312" w:hint="eastAsia"/>
          <w:sz w:val="28"/>
          <w:szCs w:val="28"/>
          <w:lang w:val="el-GR"/>
        </w:rPr>
        <w:t>，</w:t>
      </w:r>
      <w:r>
        <w:rPr>
          <w:rFonts w:hint="eastAsia"/>
          <w:sz w:val="28"/>
          <w:szCs w:val="28"/>
          <w:lang w:val="el-GR"/>
        </w:rPr>
        <w:t>他们在思想之人中人数最多，因而也是其最常见的种类。他们每时每刻都在努力使行动之人</w:t>
      </w:r>
      <w:r>
        <w:rPr>
          <w:rFonts w:hint="eastAsia"/>
          <w:sz w:val="28"/>
          <w:szCs w:val="28"/>
          <w:lang w:val="el-GR"/>
        </w:rPr>
        <w:t>(</w:t>
      </w:r>
      <w:r>
        <w:rPr>
          <w:sz w:val="28"/>
          <w:szCs w:val="28"/>
          <w:lang w:val="de-DE"/>
        </w:rPr>
        <w:t>praktischen Menschen)</w:t>
      </w:r>
      <w:r>
        <w:rPr>
          <w:rFonts w:hint="eastAsia"/>
          <w:sz w:val="28"/>
          <w:szCs w:val="28"/>
          <w:lang w:val="el-GR"/>
        </w:rPr>
        <w:t>的生活变得艰难，</w:t>
      </w:r>
      <w:r>
        <w:rPr>
          <w:rFonts w:hint="eastAsia"/>
          <w:sz w:val="28"/>
          <w:szCs w:val="28"/>
          <w:lang w:val="el-GR"/>
        </w:rPr>
        <w:t>尽可能让他们觉得生活没有意思：使天空暗淡，阳光消失，欢乐蒙上怀疑，希望失去价值，能干之手残废——他们谙熟这一切，正如他们谙熟如何在苦难时刻提供安慰，帮助，施舍和祝福。</w:t>
      </w:r>
      <w:r>
        <w:rPr>
          <w:rFonts w:ascii="楷体_GB2312" w:eastAsia="楷体_GB2312" w:hint="eastAsia"/>
          <w:sz w:val="28"/>
          <w:szCs w:val="28"/>
          <w:lang w:val="el-GR"/>
        </w:rPr>
        <w:t>第二</w:t>
      </w:r>
      <w:r>
        <w:rPr>
          <w:rFonts w:hint="eastAsia"/>
          <w:sz w:val="28"/>
          <w:szCs w:val="28"/>
          <w:lang w:val="el-GR"/>
        </w:rPr>
        <w:t>，艺术家，他们比宗教人要少，但在思想之人的世界中仍然是常见种类。这些艺术家作为个人多半是顽劣、任性、嫉妒、暴烈和不好相处的：这与其作品之欢乐和崇高的调子形成鲜明对照。</w:t>
      </w:r>
      <w:r>
        <w:rPr>
          <w:rFonts w:ascii="楷体_GB2312" w:eastAsia="楷体_GB2312" w:hint="eastAsia"/>
          <w:sz w:val="28"/>
          <w:szCs w:val="28"/>
          <w:lang w:val="el-GR"/>
        </w:rPr>
        <w:t>第三，</w:t>
      </w:r>
      <w:r>
        <w:rPr>
          <w:rFonts w:hint="eastAsia"/>
          <w:sz w:val="28"/>
          <w:szCs w:val="28"/>
          <w:lang w:val="el-GR"/>
        </w:rPr>
        <w:t>哲学家，该类型集宗教和艺术之力于一身，同时还与另外一种因素即爱好证明之辩证法</w:t>
      </w:r>
      <w:r>
        <w:rPr>
          <w:rStyle w:val="a8"/>
          <w:sz w:val="28"/>
          <w:szCs w:val="28"/>
          <w:lang w:val="el-GR"/>
        </w:rPr>
        <w:footnoteReference w:id="96"/>
      </w:r>
      <w:r>
        <w:rPr>
          <w:rFonts w:hint="eastAsia"/>
          <w:sz w:val="28"/>
          <w:szCs w:val="28"/>
          <w:lang w:val="el-GR"/>
        </w:rPr>
        <w:t>结合，因此除了以和宗教家和艺术家一样方式为害以外，还由于他们对辩证法的嗜好而让许多人烦闷；不</w:t>
      </w:r>
      <w:r>
        <w:rPr>
          <w:rFonts w:hint="eastAsia"/>
          <w:sz w:val="28"/>
          <w:szCs w:val="28"/>
          <w:lang w:val="el-GR"/>
        </w:rPr>
        <w:t>过，他们的人数总是很少的。</w:t>
      </w:r>
      <w:r>
        <w:rPr>
          <w:rFonts w:ascii="楷体_GB2312" w:eastAsia="楷体_GB2312" w:hint="eastAsia"/>
          <w:sz w:val="28"/>
          <w:szCs w:val="28"/>
          <w:lang w:val="el-GR"/>
        </w:rPr>
        <w:t>第四，</w:t>
      </w:r>
      <w:r>
        <w:rPr>
          <w:rFonts w:hint="eastAsia"/>
          <w:sz w:val="28"/>
          <w:szCs w:val="28"/>
          <w:lang w:val="el-GR"/>
        </w:rPr>
        <w:t>科学思想家和科学研究者；他们几乎从不以影响他人为目的，而只是像鼹鼠一样在他们自己的沙丘下悄悄挖掘。因此，他们很少引起其他人的烦恼和不快，倒是作为人们促狭和嘲笑的对象，常常在无意中使【</w:t>
      </w:r>
      <w:r>
        <w:rPr>
          <w:rFonts w:hint="eastAsia"/>
          <w:sz w:val="28"/>
          <w:szCs w:val="28"/>
          <w:lang w:val="el-GR"/>
        </w:rPr>
        <w:t>49</w:t>
      </w:r>
      <w:r>
        <w:rPr>
          <w:rFonts w:hint="eastAsia"/>
          <w:sz w:val="28"/>
          <w:szCs w:val="28"/>
          <w:lang w:val="el-GR"/>
        </w:rPr>
        <w:t>】行动之人的生活轻松些。不仅如此，科学现在还成了某种对每个人都有好处的东西。如果说，</w:t>
      </w:r>
      <w:r>
        <w:rPr>
          <w:rFonts w:ascii="楷体_GB2312" w:eastAsia="楷体_GB2312" w:hint="eastAsia"/>
          <w:sz w:val="28"/>
          <w:szCs w:val="28"/>
          <w:lang w:val="el-GR"/>
        </w:rPr>
        <w:t>由于科学的这种有用性</w:t>
      </w:r>
      <w:r>
        <w:rPr>
          <w:rFonts w:hint="eastAsia"/>
          <w:sz w:val="28"/>
          <w:szCs w:val="28"/>
          <w:lang w:val="el-GR"/>
        </w:rPr>
        <w:t>，许多本来注定要行动的人现在却辛苦地、费神地和不无怨恨地投身科学，那么，这种悲剧并不是那些科学思想家和科学研究者的错；这是“自讨苦吃”。</w:t>
      </w:r>
    </w:p>
    <w:p w:rsidR="00000000" w:rsidRDefault="00EF3B58">
      <w:pPr>
        <w:jc w:val="left"/>
        <w:outlineLvl w:val="0"/>
        <w:rPr>
          <w:rFonts w:hint="eastAsia"/>
          <w:sz w:val="28"/>
          <w:szCs w:val="28"/>
          <w:lang w:val="el-GR"/>
        </w:rPr>
      </w:pPr>
      <w:r>
        <w:rPr>
          <w:rFonts w:hint="eastAsia"/>
          <w:sz w:val="28"/>
          <w:szCs w:val="28"/>
          <w:lang w:val="el-GR"/>
        </w:rPr>
        <w:t>42</w:t>
      </w:r>
    </w:p>
    <w:p w:rsidR="00000000" w:rsidRDefault="00EF3B58">
      <w:pPr>
        <w:jc w:val="left"/>
        <w:rPr>
          <w:rFonts w:hint="eastAsia"/>
          <w:sz w:val="28"/>
          <w:szCs w:val="28"/>
          <w:lang w:val="el-GR"/>
        </w:rPr>
      </w:pPr>
      <w:r>
        <w:rPr>
          <w:rFonts w:ascii="楷体_GB2312" w:eastAsia="楷体_GB2312" w:hint="eastAsia"/>
          <w:sz w:val="28"/>
          <w:szCs w:val="28"/>
          <w:lang w:val="el-GR"/>
        </w:rPr>
        <w:t>思想之人的起源。</w:t>
      </w:r>
      <w:r>
        <w:rPr>
          <w:rFonts w:hint="eastAsia"/>
          <w:sz w:val="28"/>
          <w:szCs w:val="28"/>
          <w:lang w:val="el-GR"/>
        </w:rPr>
        <w:t>——在人类的蒙昧时代，人们对世</w:t>
      </w:r>
      <w:r>
        <w:rPr>
          <w:rFonts w:hint="eastAsia"/>
          <w:sz w:val="28"/>
          <w:szCs w:val="28"/>
          <w:lang w:val="el-GR"/>
        </w:rPr>
        <w:t>界和人普遍持有一种悲观的看法，而那些觉得自己足够有力量的人随时准备按照这种看法行动，将悲观观念转变为悲观现实：猎取、抢劫、攻击、伤害、谋杀，以及团体内部所能允许范围内这些行动的一些弱化形式。但是，如果他的力量衰退，感到疲倦，或不适，或空虚，或餍足，并因而暂时放弃欲望和愿望，他就变成一个相对好也就是不那么有害的人，这时他仅仅通过言语和思想，比如关于他的同伴、他的妻子、他的生活或他的神的思想，表达他的悲观看法——他的判断必然是些</w:t>
      </w:r>
      <w:r>
        <w:rPr>
          <w:rFonts w:ascii="楷体_GB2312" w:eastAsia="楷体_GB2312" w:hint="eastAsia"/>
          <w:sz w:val="28"/>
          <w:szCs w:val="28"/>
          <w:lang w:val="el-GR"/>
        </w:rPr>
        <w:t>恶意的（</w:t>
      </w:r>
      <w:r>
        <w:rPr>
          <w:rFonts w:eastAsia="楷体_GB2312"/>
          <w:sz w:val="28"/>
          <w:szCs w:val="28"/>
          <w:lang w:val="de-DE"/>
        </w:rPr>
        <w:t>böse</w:t>
      </w:r>
      <w:r>
        <w:rPr>
          <w:rFonts w:eastAsia="楷体_GB2312" w:hint="eastAsia"/>
          <w:sz w:val="28"/>
          <w:szCs w:val="28"/>
          <w:lang w:val="de-DE"/>
        </w:rPr>
        <w:t>）</w:t>
      </w:r>
      <w:r>
        <w:rPr>
          <w:rFonts w:hint="eastAsia"/>
          <w:sz w:val="28"/>
          <w:szCs w:val="28"/>
          <w:lang w:val="el-GR"/>
        </w:rPr>
        <w:t>判断。在这种情况下，他成为一个思想家或先知，或者诗意地阐述他的成见</w:t>
      </w:r>
      <w:r>
        <w:rPr>
          <w:rFonts w:hint="eastAsia"/>
          <w:sz w:val="28"/>
          <w:szCs w:val="28"/>
          <w:lang w:val="el-GR"/>
        </w:rPr>
        <w:t>和发明新的风俗，或者嘲笑他的敌人——但无论他的思想是什么，</w:t>
      </w:r>
      <w:r>
        <w:rPr>
          <w:rFonts w:hint="eastAsia"/>
          <w:sz w:val="28"/>
          <w:szCs w:val="28"/>
          <w:lang w:val="el-GR"/>
        </w:rPr>
        <w:t>[</w:t>
      </w:r>
      <w:r>
        <w:rPr>
          <w:rFonts w:hint="eastAsia"/>
          <w:sz w:val="28"/>
          <w:szCs w:val="28"/>
          <w:lang w:val="el-GR"/>
        </w:rPr>
        <w:t>他的思想的</w:t>
      </w:r>
      <w:r>
        <w:rPr>
          <w:rFonts w:hint="eastAsia"/>
          <w:sz w:val="28"/>
          <w:szCs w:val="28"/>
          <w:lang w:val="el-GR"/>
        </w:rPr>
        <w:t>]</w:t>
      </w:r>
      <w:r>
        <w:rPr>
          <w:rStyle w:val="a8"/>
          <w:sz w:val="28"/>
          <w:szCs w:val="28"/>
          <w:lang w:val="el-GR"/>
        </w:rPr>
        <w:footnoteReference w:id="97"/>
      </w:r>
      <w:r>
        <w:rPr>
          <w:rFonts w:hint="eastAsia"/>
          <w:sz w:val="28"/>
          <w:szCs w:val="28"/>
          <w:lang w:val="el-GR"/>
        </w:rPr>
        <w:t>一切产物都必然反映出他自己所处状态：他的恐惧和疲倦的增加，对行动和享乐的评价的降低；与这些诗意的、沉思的和宗教的情绪内容呼应的必定是他的思想产物的内容；【</w:t>
      </w:r>
      <w:r>
        <w:rPr>
          <w:rFonts w:hint="eastAsia"/>
          <w:sz w:val="28"/>
          <w:szCs w:val="28"/>
          <w:lang w:val="el-GR"/>
        </w:rPr>
        <w:t>50</w:t>
      </w:r>
      <w:r>
        <w:rPr>
          <w:rFonts w:hint="eastAsia"/>
          <w:sz w:val="28"/>
          <w:szCs w:val="28"/>
          <w:lang w:val="el-GR"/>
        </w:rPr>
        <w:t>】其中支配性的必定是恶的判断。后来，所有将这一单个的人在某种特定情况下的行动变成长期行动的人，也就是所有那些作恶意判断、忧郁地和不善于行动地生活的人，开始被人们称为诗人、思想家、教士和法师。——由于他们乏于行动，人们可能更愿意唾弃他们和将他们逐出群体，但这样做有危险——他们精通迷</w:t>
      </w:r>
      <w:r>
        <w:rPr>
          <w:rFonts w:hint="eastAsia"/>
          <w:sz w:val="28"/>
          <w:szCs w:val="28"/>
          <w:lang w:val="el-GR"/>
        </w:rPr>
        <w:t>信和善于召唤神力：人们从不怀疑他们拥有未知的权力手段。这就是人们对</w:t>
      </w:r>
      <w:r>
        <w:rPr>
          <w:rFonts w:ascii="楷体_GB2312" w:eastAsia="楷体_GB2312" w:hint="eastAsia"/>
          <w:sz w:val="28"/>
          <w:szCs w:val="28"/>
          <w:lang w:val="el-GR"/>
        </w:rPr>
        <w:t>古老的思想者家族</w:t>
      </w:r>
      <w:r>
        <w:rPr>
          <w:rFonts w:hint="eastAsia"/>
          <w:sz w:val="28"/>
          <w:szCs w:val="28"/>
          <w:lang w:val="el-GR"/>
        </w:rPr>
        <w:t>的尊敬——他们在多大程度上不害怕它，他们就会在多大程度上唾弃它！思想就是以这样伪装的形象，可疑的威望，坏的心肠和混乱的头脑第一次在大地上出现的，既虚弱又可怖，私下被人唾弃而在公开场合又受到迷信的敬重！在这像通常一样，我们必须称之为：</w:t>
      </w:r>
      <w:r>
        <w:rPr>
          <w:rFonts w:hint="eastAsia"/>
          <w:sz w:val="28"/>
          <w:szCs w:val="28"/>
          <w:lang w:val="el-GR"/>
        </w:rPr>
        <w:t>pudenda origo</w:t>
      </w:r>
      <w:r>
        <w:rPr>
          <w:rStyle w:val="a8"/>
          <w:sz w:val="28"/>
          <w:szCs w:val="28"/>
          <w:lang w:val="el-GR"/>
        </w:rPr>
        <w:footnoteReference w:id="98"/>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43</w:t>
      </w:r>
    </w:p>
    <w:p w:rsidR="00000000" w:rsidRDefault="00EF3B58">
      <w:pPr>
        <w:jc w:val="left"/>
        <w:rPr>
          <w:rFonts w:hint="eastAsia"/>
          <w:sz w:val="28"/>
          <w:szCs w:val="28"/>
          <w:lang w:val="el-GR"/>
        </w:rPr>
      </w:pPr>
      <w:r>
        <w:rPr>
          <w:rFonts w:ascii="楷体_GB2312" w:eastAsia="楷体_GB2312" w:hint="eastAsia"/>
          <w:sz w:val="28"/>
          <w:szCs w:val="28"/>
          <w:lang w:val="el-GR"/>
        </w:rPr>
        <w:t>今天的思想者需要同时具有多少能力。——</w:t>
      </w:r>
      <w:r>
        <w:rPr>
          <w:rFonts w:hint="eastAsia"/>
          <w:sz w:val="28"/>
          <w:szCs w:val="28"/>
          <w:lang w:val="el-GR"/>
        </w:rPr>
        <w:t>远离感官经验，上升到抽象世界，——过去人们确实觉得因此得到了</w:t>
      </w:r>
      <w:r>
        <w:rPr>
          <w:rFonts w:ascii="楷体_GB2312" w:eastAsia="楷体_GB2312" w:hint="eastAsia"/>
          <w:sz w:val="28"/>
          <w:szCs w:val="28"/>
          <w:lang w:val="el-GR"/>
        </w:rPr>
        <w:t>升华</w:t>
      </w:r>
      <w:r>
        <w:rPr>
          <w:rFonts w:hint="eastAsia"/>
          <w:sz w:val="28"/>
          <w:szCs w:val="28"/>
          <w:lang w:val="el-GR"/>
        </w:rPr>
        <w:t>。但是，我们今天已经不太熟悉这种感情了。带着对这个有形的、</w:t>
      </w:r>
      <w:r>
        <w:rPr>
          <w:rFonts w:hint="eastAsia"/>
          <w:sz w:val="28"/>
          <w:szCs w:val="28"/>
          <w:lang w:val="el-GR"/>
        </w:rPr>
        <w:t>充满诱惑和罪恶的世界的蔑视，人们在暗淡的语词构造和事物构造中找到了欢乐，在这些不可见、不可闻、不可触知的存在身上看到了光明，觉得自己生活在它们中间就像是生活在一个</w:t>
      </w:r>
      <w:r>
        <w:rPr>
          <w:rFonts w:ascii="楷体_GB2312" w:eastAsia="楷体_GB2312" w:hint="eastAsia"/>
          <w:sz w:val="28"/>
          <w:szCs w:val="28"/>
          <w:lang w:val="el-GR"/>
        </w:rPr>
        <w:t>更高的</w:t>
      </w:r>
      <w:r>
        <w:rPr>
          <w:rFonts w:hint="eastAsia"/>
          <w:sz w:val="28"/>
          <w:szCs w:val="28"/>
          <w:lang w:val="el-GR"/>
        </w:rPr>
        <w:t>世界。“这些</w:t>
      </w:r>
      <w:r>
        <w:rPr>
          <w:rFonts w:hint="eastAsia"/>
          <w:sz w:val="28"/>
          <w:szCs w:val="28"/>
          <w:lang w:val="el-GR"/>
        </w:rPr>
        <w:t>abstracta</w:t>
      </w:r>
      <w:r>
        <w:rPr>
          <w:rStyle w:val="a8"/>
          <w:sz w:val="28"/>
          <w:szCs w:val="28"/>
          <w:lang w:val="el-GR"/>
        </w:rPr>
        <w:footnoteReference w:id="99"/>
      </w:r>
      <w:r>
        <w:rPr>
          <w:rFonts w:hint="eastAsia"/>
          <w:sz w:val="28"/>
          <w:szCs w:val="28"/>
          <w:lang w:val="el-GR"/>
        </w:rPr>
        <w:t>当然并不迷人，但它们能给我们提供指导！”——人们一边这样说，一边扶摇而上。在科学的史前时代，不是这些精神运动的内容，而是这些精神运动本身构成了“更高的生活”</w:t>
      </w:r>
      <w:r>
        <w:rPr>
          <w:rStyle w:val="a8"/>
          <w:sz w:val="28"/>
          <w:szCs w:val="28"/>
          <w:lang w:val="el-GR"/>
        </w:rPr>
        <w:footnoteReference w:id="100"/>
      </w:r>
      <w:r>
        <w:rPr>
          <w:rFonts w:hint="eastAsia"/>
          <w:sz w:val="28"/>
          <w:szCs w:val="28"/>
          <w:lang w:val="el-GR"/>
        </w:rPr>
        <w:t>。因此，我们看到，【</w:t>
      </w:r>
      <w:r>
        <w:rPr>
          <w:rFonts w:hint="eastAsia"/>
          <w:sz w:val="28"/>
          <w:szCs w:val="28"/>
          <w:lang w:val="el-GR"/>
        </w:rPr>
        <w:t>51</w:t>
      </w:r>
      <w:r>
        <w:rPr>
          <w:rFonts w:hint="eastAsia"/>
          <w:sz w:val="28"/>
          <w:szCs w:val="28"/>
          <w:lang w:val="el-GR"/>
        </w:rPr>
        <w:t>】柏拉图推崇辩证法，热烈相信辩证法对善好的非感性的人来说是必不可少的。不仅知识是一点一点和缓慢地积累起来的，而且知识的手段，即先行</w:t>
      </w:r>
      <w:r>
        <w:rPr>
          <w:rFonts w:hint="eastAsia"/>
          <w:sz w:val="28"/>
          <w:szCs w:val="28"/>
          <w:lang w:val="el-GR"/>
        </w:rPr>
        <w:t>于知识的人的存在方式和方法本身也是一点点缓慢积累起来的。并且，每当人们发现新的方法或感受到新的存在方式，他们都觉得这新的方式和方法不是达到知识的手段，而本身就是内容、目的和值得认识的一切。幻想，自我提高，抽象，非感性化，创造，预感，归纳</w:t>
      </w:r>
      <w:r>
        <w:rPr>
          <w:rStyle w:val="a8"/>
          <w:sz w:val="28"/>
          <w:szCs w:val="28"/>
          <w:lang w:val="el-GR"/>
        </w:rPr>
        <w:footnoteReference w:id="101"/>
      </w:r>
      <w:r>
        <w:rPr>
          <w:rFonts w:hint="eastAsia"/>
          <w:sz w:val="28"/>
          <w:szCs w:val="28"/>
          <w:lang w:val="el-GR"/>
        </w:rPr>
        <w:t>，辩证，演绎</w:t>
      </w:r>
      <w:r>
        <w:rPr>
          <w:rStyle w:val="a8"/>
          <w:sz w:val="28"/>
          <w:szCs w:val="28"/>
          <w:lang w:val="el-GR"/>
        </w:rPr>
        <w:footnoteReference w:id="102"/>
      </w:r>
      <w:r>
        <w:rPr>
          <w:rFonts w:hint="eastAsia"/>
          <w:sz w:val="28"/>
          <w:szCs w:val="28"/>
          <w:lang w:val="el-GR"/>
        </w:rPr>
        <w:t>，批判，材料收集，非个人的思想方式，沉思和概观，同样还有对于所有存在事物的公正和爱，这些都是思想者获得知识的必要手段，但是其中的</w:t>
      </w:r>
      <w:r>
        <w:rPr>
          <w:rFonts w:ascii="楷体_GB2312" w:eastAsia="楷体_GB2312" w:hint="eastAsia"/>
          <w:sz w:val="28"/>
          <w:szCs w:val="28"/>
          <w:lang w:val="el-GR"/>
        </w:rPr>
        <w:t>每一种</w:t>
      </w:r>
      <w:r>
        <w:rPr>
          <w:rFonts w:hint="eastAsia"/>
          <w:sz w:val="28"/>
          <w:szCs w:val="28"/>
          <w:lang w:val="el-GR"/>
        </w:rPr>
        <w:t>手段在思想的历史上都曾经分别被当作目的和</w:t>
      </w:r>
      <w:r>
        <w:rPr>
          <w:rFonts w:ascii="楷体_GB2312" w:eastAsia="楷体_GB2312" w:hint="eastAsia"/>
          <w:sz w:val="28"/>
          <w:szCs w:val="28"/>
          <w:lang w:val="el-GR"/>
        </w:rPr>
        <w:t>最后</w:t>
      </w:r>
      <w:r>
        <w:rPr>
          <w:rFonts w:hint="eastAsia"/>
          <w:sz w:val="28"/>
          <w:szCs w:val="28"/>
          <w:lang w:val="el-GR"/>
        </w:rPr>
        <w:t>目的，给它们的创造者带来了一种极乐的感觉；每当人的灵魂瞥见某种最后目的的乐土，他们</w:t>
      </w:r>
      <w:r>
        <w:rPr>
          <w:rFonts w:hint="eastAsia"/>
          <w:sz w:val="28"/>
          <w:szCs w:val="28"/>
          <w:lang w:val="el-GR"/>
        </w:rPr>
        <w:t>就会产生这种感觉。</w:t>
      </w:r>
    </w:p>
    <w:p w:rsidR="00000000" w:rsidRDefault="00EF3B58">
      <w:pPr>
        <w:jc w:val="left"/>
        <w:outlineLvl w:val="0"/>
        <w:rPr>
          <w:rFonts w:hint="eastAsia"/>
          <w:sz w:val="28"/>
          <w:szCs w:val="28"/>
          <w:lang w:val="el-GR"/>
        </w:rPr>
      </w:pPr>
      <w:r>
        <w:rPr>
          <w:rFonts w:hint="eastAsia"/>
          <w:sz w:val="28"/>
          <w:szCs w:val="28"/>
          <w:lang w:val="el-GR"/>
        </w:rPr>
        <w:t>44</w:t>
      </w:r>
    </w:p>
    <w:p w:rsidR="00000000" w:rsidRDefault="00EF3B58">
      <w:pPr>
        <w:jc w:val="left"/>
        <w:rPr>
          <w:rFonts w:hint="eastAsia"/>
          <w:sz w:val="28"/>
          <w:szCs w:val="28"/>
          <w:lang w:val="el-GR"/>
        </w:rPr>
      </w:pPr>
      <w:r>
        <w:rPr>
          <w:rFonts w:ascii="楷体_GB2312" w:eastAsia="楷体_GB2312" w:hint="eastAsia"/>
          <w:sz w:val="28"/>
          <w:szCs w:val="28"/>
          <w:lang w:val="el-GR"/>
        </w:rPr>
        <w:t>起源与意义。</w:t>
      </w:r>
      <w:r>
        <w:rPr>
          <w:rFonts w:hint="eastAsia"/>
          <w:sz w:val="28"/>
          <w:szCs w:val="28"/>
          <w:lang w:val="el-GR"/>
        </w:rPr>
        <w:t>——为什么下述思想总是萦绕我心头，且越来越生动？——</w:t>
      </w:r>
      <w:r>
        <w:rPr>
          <w:rFonts w:ascii="楷体_GB2312" w:eastAsia="楷体_GB2312" w:hint="eastAsia"/>
          <w:sz w:val="28"/>
          <w:szCs w:val="28"/>
          <w:lang w:val="el-GR"/>
        </w:rPr>
        <w:t>从前</w:t>
      </w:r>
      <w:r>
        <w:rPr>
          <w:rFonts w:hint="eastAsia"/>
          <w:sz w:val="28"/>
          <w:szCs w:val="28"/>
          <w:lang w:val="el-GR"/>
        </w:rPr>
        <w:t>，追寻事物起源的知识探索者总是相信，他们的发现对于所有行动和判断都无比重要；他们甚至总是</w:t>
      </w:r>
      <w:r>
        <w:rPr>
          <w:rFonts w:ascii="楷体_GB2312" w:eastAsia="楷体_GB2312" w:hint="eastAsia"/>
          <w:sz w:val="28"/>
          <w:szCs w:val="28"/>
          <w:lang w:val="el-GR"/>
        </w:rPr>
        <w:t>预先假定</w:t>
      </w:r>
      <w:r>
        <w:rPr>
          <w:rFonts w:hint="eastAsia"/>
          <w:sz w:val="28"/>
          <w:szCs w:val="28"/>
          <w:lang w:val="el-GR"/>
        </w:rPr>
        <w:t>，人的</w:t>
      </w:r>
      <w:r>
        <w:rPr>
          <w:rFonts w:ascii="楷体_GB2312" w:eastAsia="楷体_GB2312" w:hint="eastAsia"/>
          <w:sz w:val="28"/>
          <w:szCs w:val="28"/>
          <w:lang w:val="el-GR"/>
        </w:rPr>
        <w:t>拯救</w:t>
      </w:r>
      <w:r>
        <w:rPr>
          <w:rFonts w:hint="eastAsia"/>
          <w:sz w:val="28"/>
          <w:szCs w:val="28"/>
          <w:lang w:val="el-GR"/>
        </w:rPr>
        <w:t>必须以</w:t>
      </w:r>
      <w:r>
        <w:rPr>
          <w:rFonts w:ascii="楷体_GB2312" w:eastAsia="楷体_GB2312" w:hint="eastAsia"/>
          <w:sz w:val="28"/>
          <w:szCs w:val="28"/>
          <w:lang w:val="el-GR"/>
        </w:rPr>
        <w:t>对事物起源的洞见</w:t>
      </w:r>
      <w:r>
        <w:rPr>
          <w:rFonts w:hint="eastAsia"/>
          <w:sz w:val="28"/>
          <w:szCs w:val="28"/>
          <w:lang w:val="el-GR"/>
        </w:rPr>
        <w:t>为前提</w:t>
      </w:r>
      <w:r>
        <w:rPr>
          <w:rStyle w:val="a8"/>
          <w:sz w:val="28"/>
          <w:szCs w:val="28"/>
          <w:lang w:val="el-GR"/>
        </w:rPr>
        <w:footnoteReference w:id="103"/>
      </w:r>
      <w:r>
        <w:rPr>
          <w:rFonts w:hint="eastAsia"/>
          <w:sz w:val="28"/>
          <w:szCs w:val="28"/>
          <w:lang w:val="el-GR"/>
        </w:rPr>
        <w:t>。但是现在，我们看到，事情刚好相反，</w:t>
      </w:r>
      <w:r>
        <w:rPr>
          <w:rFonts w:ascii="楷体_GB2312" w:eastAsia="楷体_GB2312" w:hint="eastAsia"/>
          <w:sz w:val="28"/>
          <w:szCs w:val="28"/>
          <w:lang w:val="el-GR"/>
        </w:rPr>
        <w:t>我们越是接近事物的起源，事物对我们就越是变得索然</w:t>
      </w:r>
      <w:r>
        <w:rPr>
          <w:rFonts w:hint="eastAsia"/>
          <w:sz w:val="28"/>
          <w:szCs w:val="28"/>
          <w:lang w:val="el-GR"/>
        </w:rPr>
        <w:t>；确实，如果我们在【</w:t>
      </w:r>
      <w:r>
        <w:rPr>
          <w:rFonts w:hint="eastAsia"/>
          <w:sz w:val="28"/>
          <w:szCs w:val="28"/>
          <w:lang w:val="el-GR"/>
        </w:rPr>
        <w:t>52</w:t>
      </w:r>
      <w:r>
        <w:rPr>
          <w:rFonts w:hint="eastAsia"/>
          <w:sz w:val="28"/>
          <w:szCs w:val="28"/>
          <w:lang w:val="el-GR"/>
        </w:rPr>
        <w:t>】追根溯源的路上走的太远和太靠近事物本身，我们曾经赋予事物的所有评价和趣味都会开始丧失它们的意义。我们对事物的起源洞见的越多，这些事物呈现给我们的意义就越少。另一方面，那些</w:t>
      </w:r>
      <w:r>
        <w:rPr>
          <w:rFonts w:ascii="楷体_GB2312" w:eastAsia="楷体_GB2312" w:hint="eastAsia"/>
          <w:sz w:val="28"/>
          <w:szCs w:val="28"/>
          <w:lang w:val="el-GR"/>
        </w:rPr>
        <w:t>离</w:t>
      </w:r>
      <w:r>
        <w:rPr>
          <w:rFonts w:ascii="楷体_GB2312" w:eastAsia="楷体_GB2312" w:hint="eastAsia"/>
          <w:sz w:val="28"/>
          <w:szCs w:val="28"/>
          <w:lang w:val="el-GR"/>
        </w:rPr>
        <w:t>我们最近的事物</w:t>
      </w:r>
      <w:r>
        <w:rPr>
          <w:rFonts w:hint="eastAsia"/>
          <w:sz w:val="28"/>
          <w:szCs w:val="28"/>
          <w:lang w:val="el-GR"/>
        </w:rPr>
        <w:t>，那些就在我们身边和在我们内部的事物，却逐渐在我们眼前展现出早期人类梦想不到的色彩、美、魅力和丰富意义。</w:t>
      </w:r>
      <w:r>
        <w:rPr>
          <w:rFonts w:hint="eastAsia"/>
          <w:sz w:val="28"/>
          <w:szCs w:val="28"/>
          <w:lang w:val="el-GR"/>
        </w:rPr>
        <w:t xml:space="preserve"> </w:t>
      </w:r>
      <w:r>
        <w:rPr>
          <w:rFonts w:hint="eastAsia"/>
          <w:sz w:val="28"/>
          <w:szCs w:val="28"/>
          <w:lang w:val="el-GR"/>
        </w:rPr>
        <w:t>从前，思想者就像被人抓住的野兽一样在笼中愤怒地走来走去，仇恨地注视着栏杆和不时扑向栏杆，企图将它们推倒：在这个时候，如果有谁相信他通过某个缺口看见了外部世界的某些东西，看见了某些遥远和彼岸的东西，他确乎是</w:t>
      </w:r>
      <w:r>
        <w:rPr>
          <w:rFonts w:ascii="楷体_GB2312" w:eastAsia="楷体_GB2312" w:hint="eastAsia"/>
          <w:sz w:val="28"/>
          <w:szCs w:val="28"/>
          <w:lang w:val="el-GR"/>
        </w:rPr>
        <w:t>幸福的</w:t>
      </w:r>
      <w:r>
        <w:rPr>
          <w:rFonts w:hint="eastAsia"/>
          <w:sz w:val="28"/>
          <w:szCs w:val="28"/>
          <w:lang w:val="el-GR"/>
        </w:rPr>
        <w:t>。</w:t>
      </w:r>
      <w:r>
        <w:rPr>
          <w:rStyle w:val="a8"/>
          <w:sz w:val="28"/>
          <w:szCs w:val="28"/>
          <w:lang w:val="el-GR"/>
        </w:rPr>
        <w:footnoteReference w:id="104"/>
      </w:r>
    </w:p>
    <w:p w:rsidR="00000000" w:rsidRDefault="00EF3B58">
      <w:pPr>
        <w:jc w:val="left"/>
        <w:outlineLvl w:val="0"/>
        <w:rPr>
          <w:rFonts w:hint="eastAsia"/>
          <w:sz w:val="28"/>
          <w:szCs w:val="28"/>
          <w:lang w:val="el-GR"/>
        </w:rPr>
      </w:pPr>
      <w:r>
        <w:rPr>
          <w:rFonts w:hint="eastAsia"/>
          <w:sz w:val="28"/>
          <w:szCs w:val="28"/>
          <w:lang w:val="el-GR"/>
        </w:rPr>
        <w:t>45</w:t>
      </w:r>
    </w:p>
    <w:p w:rsidR="00000000" w:rsidRDefault="00EF3B58">
      <w:pPr>
        <w:jc w:val="left"/>
        <w:rPr>
          <w:rFonts w:hint="eastAsia"/>
          <w:sz w:val="28"/>
          <w:szCs w:val="28"/>
          <w:lang w:val="el-GR"/>
        </w:rPr>
      </w:pPr>
      <w:r>
        <w:rPr>
          <w:rFonts w:ascii="楷体_GB2312" w:eastAsia="楷体_GB2312" w:hint="eastAsia"/>
          <w:sz w:val="28"/>
          <w:szCs w:val="28"/>
          <w:lang w:val="el-GR"/>
        </w:rPr>
        <w:t>知识的悲剧性结局。</w:t>
      </w:r>
      <w:r>
        <w:rPr>
          <w:rFonts w:hint="eastAsia"/>
          <w:sz w:val="28"/>
          <w:szCs w:val="28"/>
          <w:lang w:val="el-GR"/>
        </w:rPr>
        <w:t>——在使人升华的所有手段中，人的牺牲是最让所有时代的人升华和自豪的。也许我们可以期待，人类的所有其他努力最终都将汇聚在</w:t>
      </w:r>
      <w:r>
        <w:rPr>
          <w:rFonts w:ascii="楷体_GB2312" w:eastAsia="楷体_GB2312" w:hint="eastAsia"/>
          <w:sz w:val="28"/>
          <w:szCs w:val="28"/>
          <w:lang w:val="el-GR"/>
        </w:rPr>
        <w:t>一个</w:t>
      </w:r>
      <w:r>
        <w:rPr>
          <w:rFonts w:hint="eastAsia"/>
          <w:sz w:val="28"/>
          <w:szCs w:val="28"/>
          <w:lang w:val="el-GR"/>
        </w:rPr>
        <w:t>巨大观念的旗帜下，使它成为王者</w:t>
      </w:r>
      <w:r>
        <w:rPr>
          <w:rFonts w:hint="eastAsia"/>
          <w:sz w:val="28"/>
          <w:szCs w:val="28"/>
          <w:lang w:val="el-GR"/>
        </w:rPr>
        <w:t>中的王者，号令中的号令——这就是</w:t>
      </w:r>
      <w:r>
        <w:rPr>
          <w:rFonts w:ascii="楷体_GB2312" w:eastAsia="楷体_GB2312" w:hint="eastAsia"/>
          <w:sz w:val="28"/>
          <w:szCs w:val="28"/>
          <w:lang w:val="el-GR"/>
        </w:rPr>
        <w:t>自我牺牲的人类</w:t>
      </w:r>
      <w:r>
        <w:rPr>
          <w:rFonts w:hint="eastAsia"/>
          <w:sz w:val="28"/>
          <w:szCs w:val="28"/>
          <w:lang w:val="el-GR"/>
        </w:rPr>
        <w:t>的观念。但是人类应该向谁牺牲自己？人们现在已发誓说，一旦这种观念的灿烂星座出现于天际，那时将只有关于真理的知识能够作为一个巨大目标与它相辉映，因为对真理目标来说，任何牺牲都不会是太大的</w:t>
      </w:r>
      <w:r>
        <w:rPr>
          <w:rStyle w:val="a8"/>
          <w:sz w:val="28"/>
          <w:szCs w:val="28"/>
          <w:lang w:val="el-GR"/>
        </w:rPr>
        <w:footnoteReference w:id="105"/>
      </w:r>
      <w:r>
        <w:rPr>
          <w:rFonts w:hint="eastAsia"/>
          <w:sz w:val="28"/>
          <w:szCs w:val="28"/>
          <w:lang w:val="el-GR"/>
        </w:rPr>
        <w:t>。然而，人类作为一个整体究竟能够在知识进步的路上走多远的问题一直没有得到解决，更不用说究竟什么知识追求可以引导人类带着对未来的智慧的预见无悔地死去了。也许，假设有一天与其他星球上的居民为了知识的【</w:t>
      </w:r>
      <w:r>
        <w:rPr>
          <w:rFonts w:hint="eastAsia"/>
          <w:sz w:val="28"/>
          <w:szCs w:val="28"/>
          <w:lang w:val="el-GR"/>
        </w:rPr>
        <w:t>53</w:t>
      </w:r>
      <w:r>
        <w:rPr>
          <w:rFonts w:hint="eastAsia"/>
          <w:sz w:val="28"/>
          <w:szCs w:val="28"/>
          <w:lang w:val="el-GR"/>
        </w:rPr>
        <w:t>】目的建立起联系，人类在千万年里将他的知识从一个星球传播到另一个星球：也许，那时</w:t>
      </w:r>
      <w:r>
        <w:rPr>
          <w:rFonts w:hint="eastAsia"/>
          <w:sz w:val="28"/>
          <w:szCs w:val="28"/>
          <w:lang w:val="el-GR"/>
        </w:rPr>
        <w:t>对知识的热情也许能够上升到这样一种高水平！</w:t>
      </w:r>
    </w:p>
    <w:p w:rsidR="00000000" w:rsidRDefault="00EF3B58">
      <w:pPr>
        <w:jc w:val="left"/>
        <w:outlineLvl w:val="0"/>
        <w:rPr>
          <w:rFonts w:hint="eastAsia"/>
          <w:sz w:val="28"/>
          <w:szCs w:val="28"/>
          <w:lang w:val="el-GR"/>
        </w:rPr>
      </w:pPr>
      <w:r>
        <w:rPr>
          <w:rFonts w:hint="eastAsia"/>
          <w:sz w:val="28"/>
          <w:szCs w:val="28"/>
          <w:lang w:val="el-GR"/>
        </w:rPr>
        <w:t>46</w:t>
      </w:r>
    </w:p>
    <w:p w:rsidR="00000000" w:rsidRDefault="00EF3B58">
      <w:pPr>
        <w:jc w:val="left"/>
        <w:rPr>
          <w:rFonts w:hint="eastAsia"/>
          <w:sz w:val="28"/>
          <w:szCs w:val="28"/>
          <w:lang w:val="el-GR"/>
        </w:rPr>
      </w:pPr>
      <w:r>
        <w:rPr>
          <w:rFonts w:ascii="楷体_GB2312" w:eastAsia="楷体_GB2312" w:hint="eastAsia"/>
          <w:sz w:val="28"/>
          <w:szCs w:val="28"/>
          <w:lang w:val="el-GR"/>
        </w:rPr>
        <w:t>对怀疑的怀疑。</w:t>
      </w:r>
      <w:r>
        <w:rPr>
          <w:rFonts w:hint="eastAsia"/>
          <w:sz w:val="28"/>
          <w:szCs w:val="28"/>
          <w:lang w:val="el-GR"/>
        </w:rPr>
        <w:t>——“对健全的脑袋来说，怀疑是多么好的枕头！”</w:t>
      </w:r>
      <w:r>
        <w:rPr>
          <w:rStyle w:val="a8"/>
          <w:sz w:val="28"/>
          <w:szCs w:val="28"/>
          <w:lang w:val="el-GR"/>
        </w:rPr>
        <w:footnoteReference w:id="106"/>
      </w:r>
      <w:r>
        <w:rPr>
          <w:rFonts w:hint="eastAsia"/>
          <w:sz w:val="28"/>
          <w:szCs w:val="28"/>
          <w:lang w:val="el-GR"/>
        </w:rPr>
        <w:t>——蒙田</w:t>
      </w:r>
      <w:r>
        <w:rPr>
          <w:rStyle w:val="a8"/>
          <w:sz w:val="28"/>
          <w:szCs w:val="28"/>
          <w:lang w:val="el-GR"/>
        </w:rPr>
        <w:footnoteReference w:id="107"/>
      </w:r>
      <w:r>
        <w:rPr>
          <w:rFonts w:hint="eastAsia"/>
          <w:sz w:val="28"/>
          <w:szCs w:val="28"/>
          <w:lang w:val="el-GR"/>
        </w:rPr>
        <w:t>这话总是使帕斯卡</w:t>
      </w:r>
      <w:r>
        <w:rPr>
          <w:rStyle w:val="a8"/>
          <w:sz w:val="28"/>
          <w:szCs w:val="28"/>
          <w:lang w:val="el-GR"/>
        </w:rPr>
        <w:footnoteReference w:id="108"/>
      </w:r>
      <w:r>
        <w:rPr>
          <w:rFonts w:hint="eastAsia"/>
          <w:sz w:val="28"/>
          <w:szCs w:val="28"/>
          <w:lang w:val="el-GR"/>
        </w:rPr>
        <w:t>恼恨，因为他比任何人都更渴望一个去忧解惑的枕头。</w:t>
      </w:r>
      <w:r>
        <w:rPr>
          <w:rStyle w:val="a8"/>
          <w:sz w:val="28"/>
          <w:szCs w:val="28"/>
          <w:lang w:val="el-GR"/>
        </w:rPr>
        <w:footnoteReference w:id="109"/>
      </w:r>
      <w:r>
        <w:rPr>
          <w:rFonts w:hint="eastAsia"/>
          <w:sz w:val="28"/>
          <w:szCs w:val="28"/>
          <w:lang w:val="el-GR"/>
        </w:rPr>
        <w:t>问题何在？——</w:t>
      </w:r>
    </w:p>
    <w:p w:rsidR="00000000" w:rsidRDefault="00EF3B58">
      <w:pPr>
        <w:jc w:val="left"/>
        <w:outlineLvl w:val="0"/>
        <w:rPr>
          <w:rFonts w:hint="eastAsia"/>
          <w:sz w:val="28"/>
          <w:szCs w:val="28"/>
          <w:lang w:val="el-GR"/>
        </w:rPr>
      </w:pPr>
      <w:r>
        <w:rPr>
          <w:rFonts w:hint="eastAsia"/>
          <w:sz w:val="28"/>
          <w:szCs w:val="28"/>
          <w:lang w:val="el-GR"/>
        </w:rPr>
        <w:t>47</w:t>
      </w:r>
    </w:p>
    <w:p w:rsidR="00000000" w:rsidRDefault="00EF3B58">
      <w:pPr>
        <w:jc w:val="left"/>
        <w:rPr>
          <w:rFonts w:hint="eastAsia"/>
          <w:sz w:val="28"/>
          <w:szCs w:val="28"/>
          <w:lang w:val="el-GR"/>
        </w:rPr>
      </w:pPr>
      <w:r>
        <w:rPr>
          <w:rFonts w:ascii="楷体_GB2312" w:eastAsia="楷体_GB2312" w:hint="eastAsia"/>
          <w:sz w:val="28"/>
          <w:szCs w:val="28"/>
          <w:lang w:val="el-GR"/>
        </w:rPr>
        <w:t>阻碍我们前进的词。</w:t>
      </w:r>
      <w:r>
        <w:rPr>
          <w:rStyle w:val="a8"/>
          <w:sz w:val="28"/>
          <w:szCs w:val="28"/>
          <w:lang w:val="el-GR"/>
        </w:rPr>
        <w:footnoteReference w:id="110"/>
      </w:r>
      <w:r>
        <w:rPr>
          <w:rFonts w:hint="eastAsia"/>
          <w:sz w:val="28"/>
          <w:szCs w:val="28"/>
          <w:lang w:val="el-GR"/>
        </w:rPr>
        <w:t>——原始人每创造一个词，都相信他自己已做出一项发现。这与事实相差多远！——他们触及到一个问题；由于假定自己已经</w:t>
      </w:r>
      <w:r>
        <w:rPr>
          <w:rFonts w:ascii="楷体_GB2312" w:eastAsia="楷体_GB2312" w:hint="eastAsia"/>
          <w:sz w:val="28"/>
          <w:szCs w:val="28"/>
          <w:lang w:val="el-GR"/>
        </w:rPr>
        <w:t>解决</w:t>
      </w:r>
      <w:r>
        <w:rPr>
          <w:rFonts w:hint="eastAsia"/>
          <w:sz w:val="28"/>
          <w:szCs w:val="28"/>
          <w:lang w:val="el-GR"/>
        </w:rPr>
        <w:t>这个问题，他们为它的真正解决设下障碍。——现在，为了获得任何一点新知识，我们都不得不在死去的词的化石中跌跌撞撞穿行，往往折断了腿而不是踢碎了词！</w:t>
      </w:r>
    </w:p>
    <w:p w:rsidR="00000000" w:rsidRDefault="00EF3B58">
      <w:pPr>
        <w:jc w:val="left"/>
        <w:outlineLvl w:val="0"/>
        <w:rPr>
          <w:rFonts w:hint="eastAsia"/>
          <w:sz w:val="28"/>
          <w:szCs w:val="28"/>
          <w:lang w:val="el-GR"/>
        </w:rPr>
      </w:pPr>
      <w:r>
        <w:rPr>
          <w:rFonts w:hint="eastAsia"/>
          <w:sz w:val="28"/>
          <w:szCs w:val="28"/>
          <w:lang w:val="el-GR"/>
        </w:rPr>
        <w:t>48</w:t>
      </w:r>
    </w:p>
    <w:p w:rsidR="00000000" w:rsidRDefault="00EF3B58">
      <w:pPr>
        <w:jc w:val="left"/>
        <w:rPr>
          <w:rFonts w:hint="eastAsia"/>
          <w:sz w:val="28"/>
          <w:szCs w:val="28"/>
          <w:lang w:val="el-GR"/>
        </w:rPr>
      </w:pPr>
      <w:r>
        <w:rPr>
          <w:rFonts w:ascii="楷体_GB2312" w:eastAsia="楷体_GB2312" w:hint="eastAsia"/>
          <w:sz w:val="28"/>
          <w:szCs w:val="28"/>
          <w:lang w:val="el-GR"/>
        </w:rPr>
        <w:t>全部科学都是“</w:t>
      </w:r>
      <w:r>
        <w:rPr>
          <w:rFonts w:ascii="楷体_GB2312" w:eastAsia="楷体_GB2312" w:hint="eastAsia"/>
          <w:sz w:val="28"/>
          <w:szCs w:val="28"/>
          <w:lang w:val="el-GR"/>
        </w:rPr>
        <w:t>认识你自己”</w:t>
      </w:r>
      <w:r>
        <w:rPr>
          <w:rStyle w:val="a8"/>
          <w:rFonts w:ascii="楷体_GB2312" w:eastAsia="楷体_GB2312" w:hint="eastAsia"/>
          <w:sz w:val="28"/>
          <w:szCs w:val="28"/>
          <w:lang w:val="el-GR"/>
        </w:rPr>
        <w:footnoteReference w:id="111"/>
      </w:r>
      <w:r>
        <w:rPr>
          <w:rFonts w:ascii="楷体_GB2312" w:eastAsia="楷体_GB2312" w:hint="eastAsia"/>
          <w:sz w:val="28"/>
          <w:szCs w:val="28"/>
          <w:lang w:val="el-GR"/>
        </w:rPr>
        <w:t>。</w:t>
      </w:r>
      <w:r>
        <w:rPr>
          <w:rFonts w:hint="eastAsia"/>
          <w:sz w:val="28"/>
          <w:szCs w:val="28"/>
          <w:lang w:val="el-GR"/>
        </w:rPr>
        <w:t>——只有当人最终认识所有事物之后，他才能认识他自己。因为事物不过是是人的边界。</w:t>
      </w:r>
    </w:p>
    <w:p w:rsidR="00000000" w:rsidRDefault="00EF3B58">
      <w:pPr>
        <w:jc w:val="left"/>
        <w:outlineLvl w:val="0"/>
        <w:rPr>
          <w:rFonts w:hint="eastAsia"/>
          <w:sz w:val="28"/>
          <w:szCs w:val="28"/>
          <w:lang w:val="el-GR"/>
        </w:rPr>
      </w:pPr>
      <w:r>
        <w:rPr>
          <w:rFonts w:hint="eastAsia"/>
          <w:sz w:val="28"/>
          <w:szCs w:val="28"/>
          <w:lang w:val="el-GR"/>
        </w:rPr>
        <w:t>49</w:t>
      </w:r>
    </w:p>
    <w:p w:rsidR="00000000" w:rsidRDefault="00EF3B58">
      <w:pPr>
        <w:jc w:val="left"/>
        <w:rPr>
          <w:rFonts w:hint="eastAsia"/>
          <w:sz w:val="28"/>
          <w:szCs w:val="28"/>
          <w:lang w:val="el-GR"/>
        </w:rPr>
      </w:pPr>
      <w:r>
        <w:rPr>
          <w:rFonts w:ascii="楷体_GB2312" w:eastAsia="楷体_GB2312" w:hint="eastAsia"/>
          <w:sz w:val="28"/>
          <w:szCs w:val="28"/>
          <w:lang w:val="el-GR"/>
        </w:rPr>
        <w:t>新的致命打击：我们无可逃避的易朽性。</w:t>
      </w:r>
      <w:r>
        <w:rPr>
          <w:rFonts w:hint="eastAsia"/>
          <w:sz w:val="28"/>
          <w:szCs w:val="28"/>
          <w:lang w:val="el-GR"/>
        </w:rPr>
        <w:t>——过去，人们曾经通过指出人的【</w:t>
      </w:r>
      <w:r>
        <w:rPr>
          <w:rFonts w:hint="eastAsia"/>
          <w:sz w:val="28"/>
          <w:szCs w:val="28"/>
          <w:lang w:val="el-GR"/>
        </w:rPr>
        <w:t>54</w:t>
      </w:r>
      <w:r>
        <w:rPr>
          <w:rFonts w:hint="eastAsia"/>
          <w:sz w:val="28"/>
          <w:szCs w:val="28"/>
          <w:lang w:val="el-GR"/>
        </w:rPr>
        <w:t>】神圣</w:t>
      </w:r>
      <w:r>
        <w:rPr>
          <w:rFonts w:ascii="楷体_GB2312" w:eastAsia="楷体_GB2312" w:hint="eastAsia"/>
          <w:sz w:val="28"/>
          <w:szCs w:val="28"/>
          <w:lang w:val="el-GR"/>
        </w:rPr>
        <w:t>起源</w:t>
      </w:r>
      <w:r>
        <w:rPr>
          <w:rFonts w:hint="eastAsia"/>
          <w:sz w:val="28"/>
          <w:szCs w:val="28"/>
          <w:lang w:val="el-GR"/>
        </w:rPr>
        <w:t>来证明人的高贵伟大，但现在这种方式已行不通，因为在这条路的尽头是与其他种种让人毛骨悚然动物站在一起的猩猩，它以它特有的方式向我们龇牙咧嘴，仿佛在说：“回去！此路不通！”因此，人们现在试图走上相反道路</w:t>
      </w:r>
      <w:r>
        <w:rPr>
          <w:rStyle w:val="a8"/>
          <w:sz w:val="28"/>
          <w:szCs w:val="28"/>
          <w:lang w:val="el-GR"/>
        </w:rPr>
        <w:footnoteReference w:id="112"/>
      </w:r>
      <w:r>
        <w:rPr>
          <w:rFonts w:hint="eastAsia"/>
          <w:sz w:val="28"/>
          <w:szCs w:val="28"/>
          <w:lang w:val="el-GR"/>
        </w:rPr>
        <w:t>：人类</w:t>
      </w:r>
      <w:r>
        <w:rPr>
          <w:rFonts w:ascii="楷体_GB2312" w:eastAsia="楷体_GB2312" w:hint="eastAsia"/>
          <w:sz w:val="28"/>
          <w:szCs w:val="28"/>
          <w:lang w:val="el-GR"/>
        </w:rPr>
        <w:t>前进</w:t>
      </w:r>
      <w:r>
        <w:rPr>
          <w:rFonts w:hint="eastAsia"/>
          <w:sz w:val="28"/>
          <w:szCs w:val="28"/>
          <w:lang w:val="el-GR"/>
        </w:rPr>
        <w:t>的道路将证明他的高贵伟大和与神的亲缘关系。呜呼！这同样是白费心机。矗立在这条道路尽头的是</w:t>
      </w:r>
      <w:r>
        <w:rPr>
          <w:rFonts w:ascii="楷体_GB2312" w:eastAsia="楷体_GB2312" w:hint="eastAsia"/>
          <w:sz w:val="28"/>
          <w:szCs w:val="28"/>
          <w:lang w:val="el-GR"/>
        </w:rPr>
        <w:t>最后</w:t>
      </w:r>
      <w:r>
        <w:rPr>
          <w:rFonts w:hint="eastAsia"/>
          <w:sz w:val="28"/>
          <w:szCs w:val="28"/>
          <w:lang w:val="el-GR"/>
        </w:rPr>
        <w:t>一个人的坟墓和墓碑，墓碑上</w:t>
      </w:r>
      <w:r>
        <w:rPr>
          <w:rFonts w:hint="eastAsia"/>
          <w:sz w:val="28"/>
          <w:szCs w:val="28"/>
          <w:lang w:val="el-GR"/>
        </w:rPr>
        <w:t>写着：“</w:t>
      </w:r>
      <w:r>
        <w:rPr>
          <w:rFonts w:hint="eastAsia"/>
          <w:sz w:val="28"/>
          <w:szCs w:val="28"/>
          <w:lang w:val="el-GR"/>
        </w:rPr>
        <w:t>nihil humani a me alienum puto</w:t>
      </w:r>
      <w:r>
        <w:rPr>
          <w:rStyle w:val="a8"/>
          <w:sz w:val="28"/>
          <w:szCs w:val="28"/>
          <w:lang w:val="el-GR"/>
        </w:rPr>
        <w:footnoteReference w:id="113"/>
      </w:r>
      <w:r>
        <w:rPr>
          <w:rFonts w:hint="eastAsia"/>
          <w:sz w:val="28"/>
          <w:szCs w:val="28"/>
          <w:lang w:val="el-GR"/>
        </w:rPr>
        <w:t>。”无论人类进化到多么高的程度——他最后站的地方说不定比他开始站的地方更低！——他都无法移居一个不同的更高的世界，正如蚂蚁和蠼螋在其“尘世生活”结束时仍然与神和永生攀不上关系。已成</w:t>
      </w:r>
      <w:r>
        <w:rPr>
          <w:rFonts w:hint="eastAsia"/>
          <w:sz w:val="28"/>
          <w:szCs w:val="28"/>
          <w:lang w:val="el-GR"/>
        </w:rPr>
        <w:t>(Gewesensein)</w:t>
      </w:r>
      <w:r>
        <w:rPr>
          <w:rFonts w:hint="eastAsia"/>
          <w:sz w:val="28"/>
          <w:szCs w:val="28"/>
          <w:lang w:val="el-GR"/>
        </w:rPr>
        <w:t>总是像尾巴一样拖在生成</w:t>
      </w:r>
      <w:r>
        <w:rPr>
          <w:rFonts w:hint="eastAsia"/>
          <w:sz w:val="28"/>
          <w:szCs w:val="28"/>
          <w:lang w:val="el-GR"/>
        </w:rPr>
        <w:t>(Werden)</w:t>
      </w:r>
      <w:r>
        <w:rPr>
          <w:rFonts w:hint="eastAsia"/>
          <w:sz w:val="28"/>
          <w:szCs w:val="28"/>
          <w:lang w:val="el-GR"/>
        </w:rPr>
        <w:t>的后面：有什么理由认为这一永恒景象会对某些微不足道星球或这些星球上某些微不足道族类破例？丢开这些妄想吧！</w:t>
      </w:r>
    </w:p>
    <w:p w:rsidR="00000000" w:rsidRDefault="00EF3B58">
      <w:pPr>
        <w:jc w:val="left"/>
        <w:outlineLvl w:val="0"/>
        <w:rPr>
          <w:rFonts w:hint="eastAsia"/>
          <w:sz w:val="28"/>
          <w:szCs w:val="28"/>
          <w:lang w:val="el-GR"/>
        </w:rPr>
      </w:pPr>
      <w:r>
        <w:rPr>
          <w:rFonts w:hint="eastAsia"/>
          <w:sz w:val="28"/>
          <w:szCs w:val="28"/>
          <w:lang w:val="el-GR"/>
        </w:rPr>
        <w:t>50</w:t>
      </w:r>
    </w:p>
    <w:p w:rsidR="00000000" w:rsidRDefault="00EF3B58">
      <w:pPr>
        <w:jc w:val="left"/>
        <w:rPr>
          <w:rFonts w:hint="eastAsia"/>
          <w:sz w:val="28"/>
          <w:szCs w:val="28"/>
          <w:lang w:val="el-GR"/>
        </w:rPr>
      </w:pPr>
      <w:r>
        <w:rPr>
          <w:rFonts w:ascii="楷体_GB2312" w:eastAsia="楷体_GB2312" w:hint="eastAsia"/>
          <w:sz w:val="28"/>
          <w:szCs w:val="28"/>
          <w:lang w:val="el-GR"/>
        </w:rPr>
        <w:t>对迷醉的信仰。</w:t>
      </w:r>
      <w:r>
        <w:rPr>
          <w:rFonts w:hint="eastAsia"/>
          <w:sz w:val="28"/>
          <w:szCs w:val="28"/>
          <w:lang w:val="el-GR"/>
        </w:rPr>
        <w:t>——有过高度兴奋和迷狂时刻的人，在正常时刻，由于对比和神经能量的大量消耗</w:t>
      </w:r>
      <w:r>
        <w:rPr>
          <w:rFonts w:hint="eastAsia"/>
          <w:sz w:val="28"/>
          <w:szCs w:val="28"/>
          <w:lang w:val="el-GR"/>
        </w:rPr>
        <w:t>，往往处于欢寡愁殷的可怜状态，把那些昙花一现的时刻看作他们的真正“自我”，而把他们的痛苦和不幸说成</w:t>
      </w:r>
      <w:r>
        <w:rPr>
          <w:rFonts w:ascii="楷体_GB2312" w:eastAsia="楷体_GB2312" w:hint="eastAsia"/>
          <w:sz w:val="28"/>
          <w:szCs w:val="28"/>
          <w:lang w:val="el-GR"/>
        </w:rPr>
        <w:t>外部“非我”（</w:t>
      </w:r>
      <w:r>
        <w:rPr>
          <w:rFonts w:eastAsia="楷体_GB2312"/>
          <w:sz w:val="28"/>
          <w:szCs w:val="28"/>
          <w:lang w:val="de-DE"/>
        </w:rPr>
        <w:t>Außer-sich</w:t>
      </w:r>
      <w:r>
        <w:rPr>
          <w:rFonts w:eastAsia="楷体_GB2312" w:hint="eastAsia"/>
          <w:sz w:val="28"/>
          <w:szCs w:val="28"/>
          <w:lang w:val="de-DE"/>
        </w:rPr>
        <w:t>）</w:t>
      </w:r>
      <w:r>
        <w:rPr>
          <w:rFonts w:ascii="楷体_GB2312" w:eastAsia="楷体_GB2312" w:hint="eastAsia"/>
          <w:sz w:val="28"/>
          <w:szCs w:val="28"/>
          <w:lang w:val="el-GR"/>
        </w:rPr>
        <w:t>的结果</w:t>
      </w:r>
      <w:r>
        <w:rPr>
          <w:rFonts w:hint="eastAsia"/>
          <w:sz w:val="28"/>
          <w:szCs w:val="28"/>
          <w:lang w:val="el-GR"/>
        </w:rPr>
        <w:t>，从而对他们生活其中的环境、时代和整个世界都满怀敌意。在他们看来，只有迷醉</w:t>
      </w:r>
      <w:r>
        <w:rPr>
          <w:rFonts w:hint="eastAsia"/>
          <w:sz w:val="28"/>
          <w:szCs w:val="28"/>
          <w:lang w:val="el-GR"/>
        </w:rPr>
        <w:t>(Rausch)</w:t>
      </w:r>
      <w:r>
        <w:rPr>
          <w:rFonts w:hint="eastAsia"/>
          <w:sz w:val="28"/>
          <w:szCs w:val="28"/>
          <w:lang w:val="el-GR"/>
        </w:rPr>
        <w:t>才是真正的生活和真实的自我，其余的一切，无论其为精神的、道德的、【</w:t>
      </w:r>
      <w:r>
        <w:rPr>
          <w:rFonts w:hint="eastAsia"/>
          <w:sz w:val="28"/>
          <w:szCs w:val="28"/>
          <w:lang w:val="el-GR"/>
        </w:rPr>
        <w:t>55</w:t>
      </w:r>
      <w:r>
        <w:rPr>
          <w:rFonts w:hint="eastAsia"/>
          <w:sz w:val="28"/>
          <w:szCs w:val="28"/>
          <w:lang w:val="el-GR"/>
        </w:rPr>
        <w:t>】宗教的还是艺术的，都只不过是达到迷醉状态所要克服的障碍。这些热烈的饮者给人类带来了无数罪恶，因为他们是不倦的杂草播种者：对自己和对别人不满之杂草，对时代和世界蔑视之杂草，特别是悲观厌世之杂草。</w:t>
      </w:r>
      <w:r>
        <w:rPr>
          <w:rStyle w:val="a8"/>
          <w:sz w:val="28"/>
          <w:szCs w:val="28"/>
          <w:lang w:val="el-GR"/>
        </w:rPr>
        <w:footnoteReference w:id="114"/>
      </w:r>
      <w:r>
        <w:rPr>
          <w:rFonts w:hint="eastAsia"/>
          <w:sz w:val="28"/>
          <w:szCs w:val="28"/>
          <w:lang w:val="el-GR"/>
        </w:rPr>
        <w:t>也许，即使倾地狱</w:t>
      </w:r>
      <w:r>
        <w:rPr>
          <w:rFonts w:hint="eastAsia"/>
          <w:sz w:val="28"/>
          <w:szCs w:val="28"/>
          <w:lang w:val="el-GR"/>
        </w:rPr>
        <w:t>里的所有</w:t>
      </w:r>
      <w:r>
        <w:rPr>
          <w:rFonts w:ascii="楷体_GB2312" w:eastAsia="楷体_GB2312" w:hint="eastAsia"/>
          <w:sz w:val="28"/>
          <w:szCs w:val="28"/>
          <w:lang w:val="el-GR"/>
        </w:rPr>
        <w:t>罪犯</w:t>
      </w:r>
      <w:r>
        <w:rPr>
          <w:rFonts w:hint="eastAsia"/>
          <w:sz w:val="28"/>
          <w:szCs w:val="28"/>
          <w:lang w:val="el-GR"/>
        </w:rPr>
        <w:t>之力，也不可能像放浪的、幻想的、半疯狂的、丧失自制能力和除非完全迷失自己就不能体会到任何欢乐的天才的那一高贵小团体那样，给世界带来如此无远弗届之压抑的、污染大地和空气的巨大影响：事实上，罪犯经常表现出不同寻常的自我控制，自我牺牲和智慧，并在那些恐惧他的人中间唤起同样的品质；他们也许会使生活的天空变得阴沉和危险，但空气却仍然凛冽、清新。——不仅如此，这些酗酒者还千方百计地向人们灌输对迷醉的信仰，仿佛迷醉才是生命中的生命：多么可怕的信仰！正如酒精很快败坏和毁掉了野蛮人一样，这些</w:t>
      </w:r>
      <w:r>
        <w:rPr>
          <w:rFonts w:ascii="楷体_GB2312" w:eastAsia="楷体_GB2312" w:hint="eastAsia"/>
          <w:sz w:val="28"/>
          <w:szCs w:val="28"/>
          <w:lang w:val="el-GR"/>
        </w:rPr>
        <w:t>精神</w:t>
      </w:r>
      <w:r>
        <w:rPr>
          <w:rFonts w:hint="eastAsia"/>
          <w:sz w:val="28"/>
          <w:szCs w:val="28"/>
          <w:lang w:val="el-GR"/>
        </w:rPr>
        <w:t>烧酒及其推销者所造</w:t>
      </w:r>
      <w:r>
        <w:rPr>
          <w:rFonts w:hint="eastAsia"/>
          <w:sz w:val="28"/>
          <w:szCs w:val="28"/>
          <w:lang w:val="el-GR"/>
        </w:rPr>
        <w:t>成的酩酊之乐也将逐渐而彻底地毁掉人类：它最终也许会消灭人类。</w:t>
      </w:r>
    </w:p>
    <w:p w:rsidR="00000000" w:rsidRDefault="00EF3B58">
      <w:pPr>
        <w:jc w:val="left"/>
        <w:outlineLvl w:val="0"/>
        <w:rPr>
          <w:rFonts w:hint="eastAsia"/>
          <w:sz w:val="28"/>
          <w:szCs w:val="28"/>
          <w:lang w:val="el-GR"/>
        </w:rPr>
      </w:pPr>
      <w:r>
        <w:rPr>
          <w:rFonts w:hint="eastAsia"/>
          <w:sz w:val="28"/>
          <w:szCs w:val="28"/>
          <w:lang w:val="el-GR"/>
        </w:rPr>
        <w:t>51</w:t>
      </w:r>
    </w:p>
    <w:p w:rsidR="00000000" w:rsidRDefault="00EF3B58">
      <w:pPr>
        <w:jc w:val="left"/>
        <w:rPr>
          <w:rFonts w:hint="eastAsia"/>
          <w:sz w:val="28"/>
          <w:szCs w:val="28"/>
          <w:lang w:val="el-GR"/>
        </w:rPr>
      </w:pPr>
      <w:r>
        <w:rPr>
          <w:rFonts w:ascii="楷体_GB2312" w:eastAsia="楷体_GB2312" w:hint="eastAsia"/>
          <w:sz w:val="28"/>
          <w:szCs w:val="28"/>
          <w:lang w:val="el-GR"/>
        </w:rPr>
        <w:t>我们目前所处状态。</w:t>
      </w:r>
      <w:r>
        <w:rPr>
          <w:rFonts w:hint="eastAsia"/>
          <w:sz w:val="28"/>
          <w:szCs w:val="28"/>
          <w:lang w:val="el-GR"/>
        </w:rPr>
        <w:t>——“让我们对伟大的独眼者</w:t>
      </w:r>
      <w:r>
        <w:rPr>
          <w:rFonts w:hint="eastAsia"/>
          <w:sz w:val="28"/>
          <w:szCs w:val="28"/>
          <w:lang w:val="el-GR"/>
        </w:rPr>
        <w:t>(Ein</w:t>
      </w:r>
      <w:r>
        <w:rPr>
          <w:sz w:val="28"/>
          <w:szCs w:val="28"/>
          <w:lang w:val="de-DE"/>
        </w:rPr>
        <w:t>äugig)</w:t>
      </w:r>
      <w:r>
        <w:rPr>
          <w:rFonts w:hint="eastAsia"/>
          <w:sz w:val="28"/>
          <w:szCs w:val="28"/>
          <w:lang w:val="el-GR"/>
        </w:rPr>
        <w:t>宽容！”斯图亚特·穆勒</w:t>
      </w:r>
      <w:r>
        <w:rPr>
          <w:rStyle w:val="a8"/>
          <w:sz w:val="28"/>
          <w:szCs w:val="28"/>
          <w:lang w:val="el-GR"/>
        </w:rPr>
        <w:footnoteReference w:id="115"/>
      </w:r>
      <w:r>
        <w:rPr>
          <w:rFonts w:hint="eastAsia"/>
          <w:sz w:val="28"/>
          <w:szCs w:val="28"/>
          <w:lang w:val="el-GR"/>
        </w:rPr>
        <w:t>如是说，似乎要信仰和近乎崇拜某物就必须宽容它们！我说：让我们双眼者</w:t>
      </w:r>
      <w:r>
        <w:rPr>
          <w:sz w:val="28"/>
          <w:szCs w:val="28"/>
          <w:lang w:val="de-DE"/>
        </w:rPr>
        <w:t>(Zweiäugigen)</w:t>
      </w:r>
      <w:r>
        <w:rPr>
          <w:rFonts w:hint="eastAsia"/>
          <w:sz w:val="28"/>
          <w:szCs w:val="28"/>
          <w:lang w:val="el-GR"/>
        </w:rPr>
        <w:t>宽容，无论其为伟大还是渺小——因为</w:t>
      </w:r>
      <w:r>
        <w:rPr>
          <w:rFonts w:ascii="楷体_GB2312" w:eastAsia="楷体_GB2312" w:hint="eastAsia"/>
          <w:sz w:val="28"/>
          <w:szCs w:val="28"/>
          <w:lang w:val="el-GR"/>
        </w:rPr>
        <w:t>像我们现在这个样子</w:t>
      </w:r>
      <w:r>
        <w:rPr>
          <w:rFonts w:hint="eastAsia"/>
          <w:sz w:val="28"/>
          <w:szCs w:val="28"/>
          <w:lang w:val="el-GR"/>
        </w:rPr>
        <w:t>，除宽容外我们还能做什么呢？【</w:t>
      </w:r>
      <w:r>
        <w:rPr>
          <w:rFonts w:hint="eastAsia"/>
          <w:sz w:val="28"/>
          <w:szCs w:val="28"/>
          <w:lang w:val="el-GR"/>
        </w:rPr>
        <w:t>56</w:t>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52</w:t>
      </w:r>
    </w:p>
    <w:p w:rsidR="00000000" w:rsidRDefault="00EF3B58">
      <w:pPr>
        <w:jc w:val="left"/>
        <w:rPr>
          <w:rFonts w:hint="eastAsia"/>
          <w:sz w:val="28"/>
          <w:szCs w:val="28"/>
          <w:lang w:val="el-GR"/>
        </w:rPr>
      </w:pPr>
      <w:r>
        <w:rPr>
          <w:rFonts w:ascii="楷体_GB2312" w:eastAsia="楷体_GB2312" w:hint="eastAsia"/>
          <w:sz w:val="28"/>
          <w:szCs w:val="28"/>
          <w:lang w:val="el-GR"/>
        </w:rPr>
        <w:t>心灵疾病的新的医生在哪里？</w:t>
      </w:r>
      <w:r>
        <w:rPr>
          <w:rFonts w:hint="eastAsia"/>
          <w:sz w:val="28"/>
          <w:szCs w:val="28"/>
          <w:lang w:val="el-GR"/>
        </w:rPr>
        <w:t>——人们用来安慰自己的那些手段使生活变得极端痛苦，但他们现在相信生活本来就痛苦不堪；人类最可怕的疾病不是别的，正是他们用来消除疾病的那些手段，</w:t>
      </w:r>
      <w:r>
        <w:rPr>
          <w:rFonts w:hint="eastAsia"/>
          <w:sz w:val="28"/>
          <w:szCs w:val="28"/>
          <w:lang w:val="el-GR"/>
        </w:rPr>
        <w:t>这些手段看起来立竿见影，最终却产生某些比它所要消除疾病还糟糕的东西。他们无知地相信，那些能够在瞬间麻醉和解除他们痛苦的东西，也就是所谓的止痛剂，就是真正的良药；他们事实上根本就没有想过，他们为这片刻轻松付出的是健康的全面和彻底的恶化，看不到不得不忍受麻醉剂副作用之痛苦，日后停止使用麻醉剂之痛苦，以及再后来整个人烦躁不安、神经质和神经衰弱等等压迫性的整体痛苦感觉。病情发展到一定程度，治疗将不再可能：那些受到普遍信仰和崇拜的心灵医生应该对此负责。根据不无公正的说法，在人类的痛苦被长时间忽略时候，叔本华</w:t>
      </w:r>
      <w:r>
        <w:rPr>
          <w:rStyle w:val="a8"/>
          <w:sz w:val="28"/>
          <w:szCs w:val="28"/>
          <w:lang w:val="el-GR"/>
        </w:rPr>
        <w:footnoteReference w:id="116"/>
      </w:r>
      <w:r>
        <w:rPr>
          <w:rFonts w:hint="eastAsia"/>
          <w:sz w:val="28"/>
          <w:szCs w:val="28"/>
          <w:lang w:val="el-GR"/>
        </w:rPr>
        <w:t>开始重新</w:t>
      </w:r>
      <w:r>
        <w:rPr>
          <w:rFonts w:hint="eastAsia"/>
          <w:sz w:val="28"/>
          <w:szCs w:val="28"/>
          <w:lang w:val="el-GR"/>
        </w:rPr>
        <w:t>严肃对待它们：那么，在人类痛苦的真正解药被忽视了这么久之后，谁能重新严肃对待它们、并把那些人类迄今一直依靠他们治疗心灵疾病的有着堂皇名字的江湖骗子的秘密公之于众？</w:t>
      </w:r>
      <w:r>
        <w:rPr>
          <w:rStyle w:val="a8"/>
          <w:sz w:val="28"/>
          <w:szCs w:val="28"/>
          <w:lang w:val="el-GR"/>
        </w:rPr>
        <w:footnoteReference w:id="117"/>
      </w:r>
    </w:p>
    <w:p w:rsidR="00000000" w:rsidRDefault="00EF3B58">
      <w:pPr>
        <w:jc w:val="left"/>
        <w:outlineLvl w:val="0"/>
        <w:rPr>
          <w:rFonts w:hint="eastAsia"/>
          <w:sz w:val="28"/>
          <w:szCs w:val="28"/>
          <w:lang w:val="el-GR"/>
        </w:rPr>
      </w:pPr>
      <w:r>
        <w:rPr>
          <w:rFonts w:hint="eastAsia"/>
          <w:sz w:val="28"/>
          <w:szCs w:val="28"/>
          <w:lang w:val="el-GR"/>
        </w:rPr>
        <w:t>53</w:t>
      </w:r>
    </w:p>
    <w:p w:rsidR="00000000" w:rsidRDefault="00EF3B58">
      <w:pPr>
        <w:jc w:val="left"/>
        <w:rPr>
          <w:rFonts w:hint="eastAsia"/>
          <w:sz w:val="28"/>
          <w:szCs w:val="28"/>
          <w:lang w:val="el-GR"/>
        </w:rPr>
      </w:pPr>
      <w:r>
        <w:rPr>
          <w:rFonts w:ascii="楷体_GB2312" w:eastAsia="楷体_GB2312" w:hint="eastAsia"/>
          <w:sz w:val="28"/>
          <w:szCs w:val="28"/>
          <w:lang w:val="el-GR"/>
        </w:rPr>
        <w:t>有良心者的磨难。</w:t>
      </w:r>
      <w:r>
        <w:rPr>
          <w:rFonts w:hint="eastAsia"/>
          <w:sz w:val="28"/>
          <w:szCs w:val="28"/>
          <w:lang w:val="el-GR"/>
        </w:rPr>
        <w:t>——牧师的布道和地狱的可怕压力使之最痛苦的不是那些无良心之人，而是那些有良心的人，特别当这些有良心的人同时又是具丰富想象力之人时就更是如此。因此，恰恰是那些【</w:t>
      </w:r>
      <w:r>
        <w:rPr>
          <w:rFonts w:hint="eastAsia"/>
          <w:sz w:val="28"/>
          <w:szCs w:val="28"/>
          <w:lang w:val="el-GR"/>
        </w:rPr>
        <w:t>57</w:t>
      </w:r>
      <w:r>
        <w:rPr>
          <w:rFonts w:hint="eastAsia"/>
          <w:sz w:val="28"/>
          <w:szCs w:val="28"/>
          <w:lang w:val="el-GR"/>
        </w:rPr>
        <w:t>】最需要欢乐和愉快景象的人，他们的生活被弄得最悲惨：他们需要欢乐和愉快，这不仅可以使他们本人得到休养生息，而且也将使人类能从他们那里收获某种快乐和美。由于宗教发明</w:t>
      </w:r>
      <w:r>
        <w:rPr>
          <w:rFonts w:hint="eastAsia"/>
          <w:sz w:val="28"/>
          <w:szCs w:val="28"/>
          <w:lang w:val="el-GR"/>
        </w:rPr>
        <w:t>的罪的观念，职业宗教家的权力欲得以极大满足</w:t>
      </w:r>
      <w:r>
        <w:rPr>
          <w:rStyle w:val="a8"/>
          <w:sz w:val="28"/>
          <w:szCs w:val="28"/>
          <w:lang w:val="el-GR"/>
        </w:rPr>
        <w:footnoteReference w:id="118"/>
      </w:r>
      <w:r>
        <w:rPr>
          <w:rFonts w:hint="eastAsia"/>
          <w:sz w:val="28"/>
          <w:szCs w:val="28"/>
          <w:lang w:val="el-GR"/>
        </w:rPr>
        <w:t>，但他们给世界增加了多少不必要之残忍和苦难！</w:t>
      </w:r>
    </w:p>
    <w:p w:rsidR="00000000" w:rsidRDefault="00EF3B58">
      <w:pPr>
        <w:jc w:val="left"/>
        <w:outlineLvl w:val="0"/>
        <w:rPr>
          <w:rFonts w:hint="eastAsia"/>
          <w:sz w:val="28"/>
          <w:szCs w:val="28"/>
          <w:lang w:val="el-GR"/>
        </w:rPr>
      </w:pPr>
      <w:r>
        <w:rPr>
          <w:rFonts w:hint="eastAsia"/>
          <w:sz w:val="28"/>
          <w:szCs w:val="28"/>
          <w:lang w:val="el-GR"/>
        </w:rPr>
        <w:t>54</w:t>
      </w:r>
    </w:p>
    <w:p w:rsidR="00000000" w:rsidRDefault="00EF3B58">
      <w:pPr>
        <w:jc w:val="left"/>
        <w:rPr>
          <w:rFonts w:hint="eastAsia"/>
          <w:sz w:val="28"/>
          <w:szCs w:val="28"/>
          <w:lang w:val="el-GR"/>
        </w:rPr>
      </w:pPr>
      <w:r>
        <w:rPr>
          <w:rFonts w:ascii="楷体_GB2312" w:eastAsia="楷体_GB2312" w:hint="eastAsia"/>
          <w:sz w:val="28"/>
          <w:szCs w:val="28"/>
          <w:lang w:val="el-GR"/>
        </w:rPr>
        <w:t>对疾病的感想。</w:t>
      </w:r>
      <w:r>
        <w:rPr>
          <w:rFonts w:hint="eastAsia"/>
          <w:sz w:val="28"/>
          <w:szCs w:val="28"/>
          <w:lang w:val="el-GR"/>
        </w:rPr>
        <w:t>——让病人活跃的想象力平静下来，以使他不再因其对疾病的想象受苦，</w:t>
      </w:r>
      <w:r>
        <w:rPr>
          <w:rFonts w:ascii="楷体_GB2312" w:eastAsia="楷体_GB2312" w:hint="eastAsia"/>
          <w:sz w:val="28"/>
          <w:szCs w:val="28"/>
          <w:lang w:val="el-GR"/>
        </w:rPr>
        <w:t>更甚于</w:t>
      </w:r>
      <w:r>
        <w:rPr>
          <w:rFonts w:hint="eastAsia"/>
          <w:sz w:val="28"/>
          <w:szCs w:val="28"/>
          <w:lang w:val="el-GR"/>
        </w:rPr>
        <w:t>因疾病本身受苦——这将是一件不无意义的事！这件事将功德无量！你们现在明白了我们的使命吗？</w:t>
      </w:r>
    </w:p>
    <w:p w:rsidR="00000000" w:rsidRDefault="00EF3B58">
      <w:pPr>
        <w:jc w:val="left"/>
        <w:outlineLvl w:val="0"/>
        <w:rPr>
          <w:rFonts w:hint="eastAsia"/>
          <w:sz w:val="28"/>
          <w:szCs w:val="28"/>
          <w:lang w:val="el-GR"/>
        </w:rPr>
      </w:pPr>
      <w:r>
        <w:rPr>
          <w:rFonts w:hint="eastAsia"/>
          <w:sz w:val="28"/>
          <w:szCs w:val="28"/>
          <w:lang w:val="el-GR"/>
        </w:rPr>
        <w:t>55</w:t>
      </w:r>
    </w:p>
    <w:p w:rsidR="00000000" w:rsidRDefault="00EF3B58">
      <w:pPr>
        <w:jc w:val="left"/>
        <w:rPr>
          <w:rFonts w:hint="eastAsia"/>
          <w:sz w:val="28"/>
          <w:szCs w:val="28"/>
          <w:lang w:val="el-GR"/>
        </w:rPr>
      </w:pPr>
      <w:r>
        <w:rPr>
          <w:rFonts w:ascii="楷体_GB2312" w:eastAsia="楷体_GB2312" w:hint="eastAsia"/>
          <w:sz w:val="28"/>
          <w:szCs w:val="28"/>
          <w:lang w:val="el-GR"/>
        </w:rPr>
        <w:t>“路”。</w:t>
      </w:r>
      <w:r>
        <w:rPr>
          <w:rFonts w:hint="eastAsia"/>
          <w:sz w:val="28"/>
          <w:szCs w:val="28"/>
          <w:lang w:val="el-GR"/>
        </w:rPr>
        <w:t>——所谓的“捷径”</w:t>
      </w:r>
      <w:r>
        <w:rPr>
          <w:rFonts w:hint="eastAsia"/>
          <w:sz w:val="28"/>
          <w:szCs w:val="28"/>
          <w:lang w:val="el-GR"/>
        </w:rPr>
        <w:t>(</w:t>
      </w:r>
      <w:r>
        <w:rPr>
          <w:sz w:val="28"/>
          <w:szCs w:val="28"/>
          <w:lang w:val="de-DE"/>
        </w:rPr>
        <w:t>Kürzeren Wege)</w:t>
      </w:r>
      <w:r>
        <w:rPr>
          <w:rFonts w:hint="eastAsia"/>
          <w:sz w:val="28"/>
          <w:szCs w:val="28"/>
          <w:lang w:val="el-GR"/>
        </w:rPr>
        <w:t>总是使人类处于极大危险中：他们总是在发现这样一条捷径的欢呼声（</w:t>
      </w:r>
      <w:r>
        <w:rPr>
          <w:rFonts w:hint="eastAsia"/>
          <w:sz w:val="28"/>
          <w:szCs w:val="28"/>
          <w:lang w:val="el-GR"/>
        </w:rPr>
        <w:t>frohen Botschaft</w:t>
      </w:r>
      <w:r>
        <w:rPr>
          <w:rFonts w:hint="eastAsia"/>
          <w:sz w:val="28"/>
          <w:szCs w:val="28"/>
          <w:lang w:val="el-GR"/>
        </w:rPr>
        <w:t>）</w:t>
      </w:r>
      <w:r>
        <w:rPr>
          <w:rStyle w:val="a8"/>
          <w:sz w:val="28"/>
          <w:szCs w:val="28"/>
          <w:lang w:val="el-GR"/>
        </w:rPr>
        <w:footnoteReference w:id="119"/>
      </w:r>
      <w:r>
        <w:rPr>
          <w:rFonts w:hint="eastAsia"/>
          <w:sz w:val="28"/>
          <w:szCs w:val="28"/>
          <w:lang w:val="el-GR"/>
        </w:rPr>
        <w:t>中离开他们的道路——并终于</w:t>
      </w:r>
      <w:r>
        <w:rPr>
          <w:rFonts w:ascii="楷体_GB2312" w:eastAsia="楷体_GB2312" w:hint="eastAsia"/>
          <w:sz w:val="28"/>
          <w:szCs w:val="28"/>
          <w:lang w:val="el-GR"/>
        </w:rPr>
        <w:t>迷路</w:t>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56</w:t>
      </w:r>
    </w:p>
    <w:p w:rsidR="00000000" w:rsidRDefault="00EF3B58">
      <w:pPr>
        <w:jc w:val="left"/>
        <w:rPr>
          <w:rFonts w:hint="eastAsia"/>
          <w:sz w:val="28"/>
          <w:szCs w:val="28"/>
          <w:lang w:val="el-GR"/>
        </w:rPr>
      </w:pPr>
      <w:r>
        <w:rPr>
          <w:rFonts w:ascii="楷体_GB2312" w:eastAsia="楷体_GB2312" w:hint="eastAsia"/>
          <w:sz w:val="28"/>
          <w:szCs w:val="28"/>
          <w:lang w:val="el-GR"/>
        </w:rPr>
        <w:t>自由精神</w:t>
      </w:r>
      <w:r>
        <w:rPr>
          <w:rFonts w:eastAsia="楷体_GB2312"/>
          <w:sz w:val="28"/>
          <w:szCs w:val="28"/>
          <w:lang w:val="de-DE"/>
        </w:rPr>
        <w:t>(freien Geistes)</w:t>
      </w:r>
      <w:r>
        <w:rPr>
          <w:rFonts w:ascii="楷体_GB2312" w:eastAsia="楷体_GB2312" w:hint="eastAsia"/>
          <w:sz w:val="28"/>
          <w:szCs w:val="28"/>
          <w:lang w:val="el-GR"/>
        </w:rPr>
        <w:t>的</w:t>
      </w:r>
      <w:r>
        <w:rPr>
          <w:rFonts w:ascii="楷体_GB2312" w:eastAsia="楷体_GB2312" w:hint="eastAsia"/>
          <w:sz w:val="28"/>
          <w:szCs w:val="28"/>
          <w:lang w:val="el-GR"/>
        </w:rPr>
        <w:t>叛教者</w:t>
      </w:r>
      <w:r>
        <w:rPr>
          <w:rStyle w:val="a8"/>
          <w:rFonts w:ascii="楷体_GB2312" w:eastAsia="楷体_GB2312" w:hint="eastAsia"/>
          <w:sz w:val="28"/>
          <w:szCs w:val="28"/>
          <w:lang w:val="el-GR"/>
        </w:rPr>
        <w:footnoteReference w:id="120"/>
      </w:r>
      <w:r>
        <w:rPr>
          <w:rFonts w:ascii="楷体_GB2312" w:eastAsia="楷体_GB2312" w:hint="eastAsia"/>
          <w:sz w:val="28"/>
          <w:szCs w:val="28"/>
          <w:lang w:val="el-GR"/>
        </w:rPr>
        <w:t>。</w:t>
      </w:r>
      <w:r>
        <w:rPr>
          <w:rFonts w:hint="eastAsia"/>
          <w:sz w:val="28"/>
          <w:szCs w:val="28"/>
          <w:lang w:val="el-GR"/>
        </w:rPr>
        <w:t>——谁会对于虔诚的坚信者感到厌恶呢？相反，我们不是每每以无言的尊敬和喜悦对待他们，并为这些优秀人士与自己感觉不同而颇为惋惜吗？然而，如果看到一个人，他</w:t>
      </w:r>
      <w:r>
        <w:rPr>
          <w:rFonts w:ascii="楷体_GB2312" w:eastAsia="楷体_GB2312" w:hint="eastAsia"/>
          <w:sz w:val="28"/>
          <w:szCs w:val="28"/>
          <w:lang w:val="el-GR"/>
        </w:rPr>
        <w:t>曾经</w:t>
      </w:r>
      <w:r>
        <w:rPr>
          <w:rFonts w:hint="eastAsia"/>
          <w:sz w:val="28"/>
          <w:szCs w:val="28"/>
          <w:lang w:val="el-GR"/>
        </w:rPr>
        <w:t>一度是完全自由的心灵，后来却</w:t>
      </w:r>
      <w:r>
        <w:rPr>
          <w:rFonts w:ascii="楷体_GB2312" w:eastAsia="楷体_GB2312" w:hint="eastAsia"/>
          <w:sz w:val="28"/>
          <w:szCs w:val="28"/>
          <w:lang w:val="el-GR"/>
        </w:rPr>
        <w:t>变成</w:t>
      </w:r>
      <w:r>
        <w:rPr>
          <w:rFonts w:hint="eastAsia"/>
          <w:sz w:val="28"/>
          <w:szCs w:val="28"/>
          <w:lang w:val="el-GR"/>
        </w:rPr>
        <w:t>一位“信徒”</w:t>
      </w:r>
      <w:r>
        <w:rPr>
          <w:sz w:val="28"/>
          <w:szCs w:val="28"/>
          <w:lang w:val="de-DE"/>
        </w:rPr>
        <w:t>(gläubig)</w:t>
      </w:r>
      <w:r>
        <w:rPr>
          <w:rFonts w:hint="eastAsia"/>
          <w:sz w:val="28"/>
          <w:szCs w:val="28"/>
          <w:lang w:val="el-GR"/>
        </w:rPr>
        <w:t>，我们就会感到突如其来的深刻嫌恶；每当想到他，【</w:t>
      </w:r>
      <w:r>
        <w:rPr>
          <w:rFonts w:hint="eastAsia"/>
          <w:sz w:val="28"/>
          <w:szCs w:val="28"/>
          <w:lang w:val="el-GR"/>
        </w:rPr>
        <w:t>58</w:t>
      </w:r>
      <w:r>
        <w:rPr>
          <w:rFonts w:hint="eastAsia"/>
          <w:sz w:val="28"/>
          <w:szCs w:val="28"/>
          <w:lang w:val="el-GR"/>
        </w:rPr>
        <w:t>】我们就像吞下一只苍蝇一样别扭，恨不得马上吐出它才好；即使是最可敬重之人，如果他在这一点上让我们怀疑，我们也会背他而去，但却不是由于什么道德成见，而是由于一阵突发的反感和厌恶。这一强烈反感究竟从何而来？也许我们应该认为，这种反感表明，</w:t>
      </w:r>
      <w:r>
        <w:rPr>
          <w:rFonts w:hint="eastAsia"/>
          <w:sz w:val="28"/>
          <w:szCs w:val="28"/>
          <w:lang w:val="el-GR"/>
        </w:rPr>
        <w:t>我们在内心深处并不完全相信自己？当我们年轻的时候，我们在自己周围种下一片多刺的轻蔑的玫瑰，以便在岁月的风霜使我们变得虚弱和健忘之后，我们在那些关键的时刻爬不过我们自己的轻蔑之林？——坦白地说，这种推测完全错了，只能说明作这种推测的人对发动和决定自由精神的东西一无所知：对自由精神来说，</w:t>
      </w:r>
      <w:r>
        <w:rPr>
          <w:rFonts w:ascii="楷体_GB2312" w:eastAsia="楷体_GB2312" w:hint="eastAsia"/>
          <w:sz w:val="28"/>
          <w:szCs w:val="28"/>
          <w:lang w:val="el-GR"/>
        </w:rPr>
        <w:t>改变</w:t>
      </w:r>
      <w:r>
        <w:rPr>
          <w:rFonts w:hint="eastAsia"/>
          <w:sz w:val="28"/>
          <w:szCs w:val="28"/>
          <w:lang w:val="el-GR"/>
        </w:rPr>
        <w:t>意见本身并没有什么可鄙。相反，他高度评价改变意见的</w:t>
      </w:r>
      <w:r>
        <w:rPr>
          <w:rFonts w:ascii="楷体_GB2312" w:eastAsia="楷体_GB2312" w:hint="eastAsia"/>
          <w:sz w:val="28"/>
          <w:szCs w:val="28"/>
          <w:lang w:val="el-GR"/>
        </w:rPr>
        <w:t>能力</w:t>
      </w:r>
      <w:r>
        <w:rPr>
          <w:rFonts w:hint="eastAsia"/>
          <w:sz w:val="28"/>
          <w:szCs w:val="28"/>
          <w:lang w:val="el-GR"/>
        </w:rPr>
        <w:t>，将其看作不平常的和高超的本领，特别是当这种能力直到暮年仍然不减时就更是如此！他的野心（而</w:t>
      </w:r>
      <w:r>
        <w:rPr>
          <w:rFonts w:ascii="楷体_GB2312" w:eastAsia="楷体_GB2312" w:hint="eastAsia"/>
          <w:sz w:val="28"/>
          <w:szCs w:val="28"/>
          <w:lang w:val="el-GR"/>
        </w:rPr>
        <w:t>非</w:t>
      </w:r>
      <w:r>
        <w:rPr>
          <w:rFonts w:hint="eastAsia"/>
          <w:sz w:val="28"/>
          <w:szCs w:val="28"/>
          <w:lang w:val="el-GR"/>
        </w:rPr>
        <w:t>他的胆怯）甚至伸手摘取</w:t>
      </w:r>
      <w:r>
        <w:rPr>
          <w:rFonts w:hint="eastAsia"/>
          <w:sz w:val="28"/>
          <w:szCs w:val="28"/>
          <w:lang w:val="el-GR"/>
        </w:rPr>
        <w:t>spernere se sperni</w:t>
      </w:r>
      <w:r>
        <w:rPr>
          <w:rStyle w:val="a8"/>
          <w:sz w:val="28"/>
          <w:szCs w:val="28"/>
          <w:lang w:val="el-GR"/>
        </w:rPr>
        <w:footnoteReference w:id="121"/>
      </w:r>
      <w:r>
        <w:rPr>
          <w:rFonts w:hint="eastAsia"/>
          <w:sz w:val="28"/>
          <w:szCs w:val="28"/>
          <w:lang w:val="el-GR"/>
        </w:rPr>
        <w:t>和</w:t>
      </w:r>
      <w:r>
        <w:rPr>
          <w:rFonts w:hint="eastAsia"/>
          <w:sz w:val="28"/>
          <w:szCs w:val="28"/>
          <w:lang w:val="el-GR"/>
        </w:rPr>
        <w:t>spernere</w:t>
      </w:r>
      <w:r>
        <w:rPr>
          <w:rFonts w:hint="eastAsia"/>
          <w:sz w:val="28"/>
          <w:szCs w:val="28"/>
          <w:lang w:val="el-GR"/>
        </w:rPr>
        <w:t xml:space="preserve"> se ipsum</w:t>
      </w:r>
      <w:r>
        <w:rPr>
          <w:rStyle w:val="a8"/>
          <w:sz w:val="28"/>
          <w:szCs w:val="28"/>
          <w:lang w:val="el-GR"/>
        </w:rPr>
        <w:footnoteReference w:id="122"/>
      </w:r>
      <w:r>
        <w:rPr>
          <w:rFonts w:hint="eastAsia"/>
          <w:sz w:val="28"/>
          <w:szCs w:val="28"/>
          <w:lang w:val="el-GR"/>
        </w:rPr>
        <w:t>的可怕果实：不用说，对此他完全没有虚荣和自满之人的那种恐惧。不仅如此，他还认为，</w:t>
      </w:r>
      <w:r>
        <w:rPr>
          <w:rFonts w:ascii="楷体_GB2312" w:eastAsia="楷体_GB2312" w:hint="eastAsia"/>
          <w:sz w:val="28"/>
          <w:szCs w:val="28"/>
          <w:lang w:val="el-GR"/>
        </w:rPr>
        <w:t>所有学说都是无辜的</w:t>
      </w:r>
      <w:r>
        <w:rPr>
          <w:rFonts w:hint="eastAsia"/>
          <w:sz w:val="28"/>
          <w:szCs w:val="28"/>
          <w:lang w:val="el-GR"/>
        </w:rPr>
        <w:t>，正如所有行动都是无辜的：那么他怎么会又以审判者和行刑者的形象出现在自由精神变节者面前呢？这种景象之让他震惊，正如某些患有令人反感病症病人的形象之让医生震惊：对发炎的、坏死的、肿胀的和溃烂东西的生理反感瞬间压倒了理智和治病愿望。由于这个原因，对于自由精神变节者必然表现出来的可怕</w:t>
      </w:r>
      <w:r>
        <w:rPr>
          <w:rFonts w:ascii="楷体_GB2312" w:eastAsia="楷体_GB2312" w:hint="eastAsia"/>
          <w:sz w:val="28"/>
          <w:szCs w:val="28"/>
          <w:lang w:val="el-GR"/>
        </w:rPr>
        <w:t>欺骗</w:t>
      </w:r>
      <w:r>
        <w:rPr>
          <w:rFonts w:hint="eastAsia"/>
          <w:sz w:val="28"/>
          <w:szCs w:val="28"/>
          <w:lang w:val="el-GR"/>
        </w:rPr>
        <w:t>的思想，在瞬间使我们的善之意志失效：一棵完全、彻底堕落心灵的观念，在瞬间使我们的善之意志休克。</w:t>
      </w:r>
      <w:r>
        <w:rPr>
          <w:rStyle w:val="a8"/>
          <w:sz w:val="28"/>
          <w:szCs w:val="28"/>
          <w:lang w:val="el-GR"/>
        </w:rPr>
        <w:footnoteReference w:id="123"/>
      </w:r>
      <w:r>
        <w:rPr>
          <w:rFonts w:hint="eastAsia"/>
          <w:sz w:val="28"/>
          <w:szCs w:val="28"/>
          <w:lang w:val="el-GR"/>
        </w:rPr>
        <w:t>【</w:t>
      </w:r>
      <w:r>
        <w:rPr>
          <w:rFonts w:hint="eastAsia"/>
          <w:sz w:val="28"/>
          <w:szCs w:val="28"/>
          <w:lang w:val="el-GR"/>
        </w:rPr>
        <w:t>59</w:t>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５７</w:t>
      </w:r>
    </w:p>
    <w:p w:rsidR="00000000" w:rsidRDefault="00EF3B58">
      <w:pPr>
        <w:jc w:val="left"/>
        <w:rPr>
          <w:rFonts w:hint="eastAsia"/>
          <w:sz w:val="28"/>
          <w:szCs w:val="28"/>
          <w:lang w:val="el-GR"/>
        </w:rPr>
      </w:pPr>
      <w:r>
        <w:rPr>
          <w:rFonts w:ascii="楷体_GB2312" w:eastAsia="楷体_GB2312" w:hint="eastAsia"/>
          <w:sz w:val="28"/>
          <w:szCs w:val="28"/>
          <w:lang w:val="el-GR"/>
        </w:rPr>
        <w:t>不同的恐惧，不同的安全。</w:t>
      </w:r>
      <w:r>
        <w:rPr>
          <w:rFonts w:hint="eastAsia"/>
          <w:sz w:val="28"/>
          <w:szCs w:val="28"/>
          <w:lang w:val="el-GR"/>
        </w:rPr>
        <w:t>——基督教给生活带来一种前所未有的无限</w:t>
      </w:r>
      <w:r>
        <w:rPr>
          <w:rFonts w:ascii="楷体_GB2312" w:eastAsia="楷体_GB2312" w:hint="eastAsia"/>
          <w:sz w:val="28"/>
          <w:szCs w:val="28"/>
          <w:lang w:val="el-GR"/>
        </w:rPr>
        <w:t>危险状态</w:t>
      </w:r>
      <w:r>
        <w:rPr>
          <w:rFonts w:hint="eastAsia"/>
          <w:sz w:val="28"/>
          <w:szCs w:val="28"/>
          <w:lang w:val="el-GR"/>
        </w:rPr>
        <w:t>，也因此同时带来前所未有安全、快感、娱乐和对一切事物的重新评价。我们的时代以其好良心</w:t>
      </w:r>
      <w:r>
        <w:rPr>
          <w:sz w:val="28"/>
          <w:szCs w:val="28"/>
          <w:lang w:val="de-DE"/>
        </w:rPr>
        <w:t>(mit gutem Gewissen)</w:t>
      </w:r>
      <w:r>
        <w:rPr>
          <w:rFonts w:hint="eastAsia"/>
          <w:sz w:val="28"/>
          <w:szCs w:val="28"/>
          <w:lang w:val="el-GR"/>
        </w:rPr>
        <w:t>否定了这种危险状态，然而就在否定基督教危险状态的同时，它仍将基督教古老的安全、快感、娱乐和评判抓在自己手里！甚至将它们供奉在其最高贵的艺术和哲学的神殿！但是，由于这些安全和欢乐由以产生的那个可怕背景，即基督徒对其</w:t>
      </w:r>
      <w:r>
        <w:rPr>
          <w:rFonts w:ascii="楷体_GB2312" w:eastAsia="楷体_GB2312" w:hint="eastAsia"/>
          <w:sz w:val="28"/>
          <w:szCs w:val="28"/>
          <w:lang w:val="el-GR"/>
        </w:rPr>
        <w:t>永恒</w:t>
      </w:r>
      <w:r>
        <w:rPr>
          <w:rFonts w:hint="eastAsia"/>
          <w:sz w:val="28"/>
          <w:szCs w:val="28"/>
          <w:lang w:val="el-GR"/>
        </w:rPr>
        <w:t>拯救的永恒</w:t>
      </w:r>
      <w:r>
        <w:rPr>
          <w:rFonts w:ascii="楷体_GB2312" w:eastAsia="楷体_GB2312" w:hint="eastAsia"/>
          <w:sz w:val="28"/>
          <w:szCs w:val="28"/>
          <w:lang w:val="el-GR"/>
        </w:rPr>
        <w:t>恐惧</w:t>
      </w:r>
      <w:r>
        <w:rPr>
          <w:rFonts w:hint="eastAsia"/>
          <w:sz w:val="28"/>
          <w:szCs w:val="28"/>
          <w:lang w:val="el-GR"/>
        </w:rPr>
        <w:t>，已不复存在，所以它们看上去全都变得多么乏味，无聊，多么残缺和笨拙，多么想入非非，特别是</w:t>
      </w:r>
      <w:r>
        <w:rPr>
          <w:rFonts w:hint="eastAsia"/>
          <w:sz w:val="28"/>
          <w:szCs w:val="28"/>
          <w:lang w:val="el-GR"/>
        </w:rPr>
        <w:t>多么不安全</w:t>
      </w:r>
      <w:r>
        <w:rPr>
          <w:sz w:val="28"/>
          <w:szCs w:val="28"/>
          <w:lang w:val="de-DE"/>
        </w:rPr>
        <w:t>(unsicher)</w:t>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５８</w:t>
      </w:r>
    </w:p>
    <w:p w:rsidR="00000000" w:rsidRDefault="00EF3B58">
      <w:pPr>
        <w:jc w:val="left"/>
        <w:rPr>
          <w:rFonts w:hint="eastAsia"/>
          <w:sz w:val="28"/>
          <w:szCs w:val="28"/>
          <w:lang w:val="el-GR"/>
        </w:rPr>
      </w:pPr>
      <w:r>
        <w:rPr>
          <w:rFonts w:ascii="楷体_GB2312" w:eastAsia="楷体_GB2312" w:hint="eastAsia"/>
          <w:sz w:val="28"/>
          <w:szCs w:val="28"/>
          <w:lang w:val="el-GR"/>
        </w:rPr>
        <w:t>基督教和情感。</w:t>
      </w:r>
      <w:r>
        <w:rPr>
          <w:rFonts w:hint="eastAsia"/>
          <w:sz w:val="28"/>
          <w:szCs w:val="28"/>
          <w:lang w:val="el-GR"/>
        </w:rPr>
        <w:t>——在基督教中，可以听到一种针对哲学的大声的群众抗议：古代哲人以理性之名要求人们远离情感，基督教却重新将这一情感</w:t>
      </w:r>
      <w:r>
        <w:rPr>
          <w:rFonts w:ascii="楷体_GB2312" w:eastAsia="楷体_GB2312" w:hint="eastAsia"/>
          <w:sz w:val="28"/>
          <w:szCs w:val="28"/>
          <w:lang w:val="el-GR"/>
        </w:rPr>
        <w:t>归还</w:t>
      </w:r>
      <w:r>
        <w:rPr>
          <w:rFonts w:hint="eastAsia"/>
          <w:sz w:val="28"/>
          <w:szCs w:val="28"/>
          <w:lang w:val="el-GR"/>
        </w:rPr>
        <w:t>给人们。出于这一目的，它否认哲人心目中的美德——理智胜过情感——有任何道德价值，全面谴责理性，同时以最堂皇和最强烈的形式表现情感：如上帝之</w:t>
      </w:r>
      <w:r>
        <w:rPr>
          <w:rFonts w:ascii="楷体_GB2312" w:eastAsia="楷体_GB2312" w:hint="eastAsia"/>
          <w:sz w:val="28"/>
          <w:szCs w:val="28"/>
          <w:lang w:val="el-GR"/>
        </w:rPr>
        <w:t>爱、</w:t>
      </w:r>
      <w:r>
        <w:rPr>
          <w:rFonts w:hint="eastAsia"/>
          <w:sz w:val="28"/>
          <w:szCs w:val="28"/>
          <w:lang w:val="el-GR"/>
        </w:rPr>
        <w:t>上帝之</w:t>
      </w:r>
      <w:r>
        <w:rPr>
          <w:rFonts w:ascii="楷体_GB2312" w:eastAsia="楷体_GB2312" w:hint="eastAsia"/>
          <w:sz w:val="28"/>
          <w:szCs w:val="28"/>
          <w:lang w:val="el-GR"/>
        </w:rPr>
        <w:t>畏</w:t>
      </w:r>
      <w:r>
        <w:rPr>
          <w:rFonts w:hint="eastAsia"/>
          <w:sz w:val="28"/>
          <w:szCs w:val="28"/>
          <w:lang w:val="el-GR"/>
        </w:rPr>
        <w:t>、上帝之狂热</w:t>
      </w:r>
      <w:r>
        <w:rPr>
          <w:rFonts w:ascii="楷体_GB2312" w:eastAsia="楷体_GB2312" w:hint="eastAsia"/>
          <w:sz w:val="28"/>
          <w:szCs w:val="28"/>
          <w:lang w:val="el-GR"/>
        </w:rPr>
        <w:t>信</w:t>
      </w:r>
      <w:r>
        <w:rPr>
          <w:rFonts w:hint="eastAsia"/>
          <w:sz w:val="28"/>
          <w:szCs w:val="28"/>
          <w:lang w:val="el-GR"/>
        </w:rPr>
        <w:t>和上帝之盲目</w:t>
      </w:r>
      <w:r>
        <w:rPr>
          <w:rFonts w:ascii="楷体_GB2312" w:eastAsia="楷体_GB2312" w:hint="eastAsia"/>
          <w:sz w:val="28"/>
          <w:szCs w:val="28"/>
          <w:lang w:val="el-GR"/>
        </w:rPr>
        <w:t>望</w:t>
      </w:r>
      <w:r>
        <w:rPr>
          <w:rStyle w:val="a8"/>
          <w:sz w:val="28"/>
          <w:szCs w:val="28"/>
          <w:lang w:val="el-GR"/>
        </w:rPr>
        <w:footnoteReference w:id="124"/>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５９</w:t>
      </w:r>
    </w:p>
    <w:p w:rsidR="00000000" w:rsidRDefault="00EF3B58">
      <w:pPr>
        <w:jc w:val="left"/>
        <w:rPr>
          <w:rFonts w:hint="eastAsia"/>
          <w:sz w:val="28"/>
          <w:szCs w:val="28"/>
          <w:lang w:val="el-GR"/>
        </w:rPr>
      </w:pPr>
      <w:r>
        <w:rPr>
          <w:rFonts w:ascii="楷体_GB2312" w:eastAsia="楷体_GB2312" w:hint="eastAsia"/>
          <w:sz w:val="28"/>
          <w:szCs w:val="28"/>
          <w:lang w:val="el-GR"/>
        </w:rPr>
        <w:t>带来安慰的错误。</w:t>
      </w:r>
      <w:r>
        <w:rPr>
          <w:rFonts w:hint="eastAsia"/>
          <w:sz w:val="28"/>
          <w:szCs w:val="28"/>
          <w:lang w:val="el-GR"/>
        </w:rPr>
        <w:t>——无论怎么说，有一点可以肯定：基督教希望通过指出一条它心目中的</w:t>
      </w:r>
      <w:r>
        <w:rPr>
          <w:rFonts w:ascii="楷体_GB2312" w:eastAsia="楷体_GB2312" w:hint="eastAsia"/>
          <w:sz w:val="28"/>
          <w:szCs w:val="28"/>
          <w:lang w:val="el-GR"/>
        </w:rPr>
        <w:t>更近的完善之路</w:t>
      </w:r>
      <w:r>
        <w:rPr>
          <w:rFonts w:hint="eastAsia"/>
          <w:sz w:val="28"/>
          <w:szCs w:val="28"/>
          <w:lang w:val="el-GR"/>
        </w:rPr>
        <w:t>卸掉【</w:t>
      </w:r>
      <w:r>
        <w:rPr>
          <w:rFonts w:hint="eastAsia"/>
          <w:sz w:val="28"/>
          <w:szCs w:val="28"/>
          <w:lang w:val="el-GR"/>
        </w:rPr>
        <w:t>60</w:t>
      </w:r>
      <w:r>
        <w:rPr>
          <w:rFonts w:hint="eastAsia"/>
          <w:sz w:val="28"/>
          <w:szCs w:val="28"/>
          <w:lang w:val="el-GR"/>
        </w:rPr>
        <w:t>】日常道德实践的重担，正如某些哲学家认为，只要指</w:t>
      </w:r>
      <w:r>
        <w:rPr>
          <w:rFonts w:hint="eastAsia"/>
          <w:sz w:val="28"/>
          <w:szCs w:val="28"/>
          <w:lang w:val="el-GR"/>
        </w:rPr>
        <w:t>出一条“通向真理的大路”，就不再需要艰苦乏味的论证和严格的科学事实的收集。二者都是错的——然而对于旷野中疲惫的、彷徨的旅人来说，它们都是极大的安慰。</w:t>
      </w:r>
    </w:p>
    <w:p w:rsidR="00000000" w:rsidRDefault="00EF3B58">
      <w:pPr>
        <w:jc w:val="left"/>
        <w:rPr>
          <w:rFonts w:hint="eastAsia"/>
          <w:sz w:val="28"/>
          <w:szCs w:val="28"/>
          <w:lang w:val="el-GR"/>
        </w:rPr>
      </w:pPr>
      <w:r>
        <w:rPr>
          <w:rFonts w:hint="eastAsia"/>
          <w:sz w:val="28"/>
          <w:szCs w:val="28"/>
          <w:lang w:val="el-GR"/>
        </w:rPr>
        <w:t>６０</w:t>
      </w:r>
    </w:p>
    <w:p w:rsidR="00000000" w:rsidRDefault="00EF3B58">
      <w:pPr>
        <w:rPr>
          <w:rFonts w:hint="eastAsia"/>
          <w:sz w:val="28"/>
          <w:szCs w:val="28"/>
          <w:lang w:val="el-GR"/>
        </w:rPr>
      </w:pPr>
      <w:r>
        <w:rPr>
          <w:rFonts w:ascii="楷体_GB2312" w:eastAsia="楷体_GB2312" w:hint="eastAsia"/>
          <w:sz w:val="28"/>
          <w:szCs w:val="28"/>
          <w:lang w:val="el-GR"/>
        </w:rPr>
        <w:t>一切精神最后都成为肉体上可见的。</w:t>
      </w:r>
      <w:r>
        <w:rPr>
          <w:rFonts w:hint="eastAsia"/>
          <w:sz w:val="28"/>
          <w:szCs w:val="28"/>
          <w:lang w:val="el-GR"/>
        </w:rPr>
        <w:t>——基督教融无数天性柔和者的精神于一身，集从最单纯到最深刻的所有谦卑和敬畏的热爱者于一体。通过这种方式，基督教摆脱了其最初的乡村的粗陋——如果我们站到最古老的圣彼得使徒画像前，我们就会强烈感觉到这种粗陋</w:t>
      </w:r>
      <w:r>
        <w:rPr>
          <w:rStyle w:val="a8"/>
          <w:sz w:val="28"/>
          <w:szCs w:val="28"/>
          <w:lang w:val="el-GR"/>
        </w:rPr>
        <w:footnoteReference w:id="125"/>
      </w:r>
      <w:r>
        <w:rPr>
          <w:rFonts w:hint="eastAsia"/>
          <w:sz w:val="28"/>
          <w:szCs w:val="28"/>
          <w:lang w:val="el-GR"/>
        </w:rPr>
        <w:t>——，变成了一种高度</w:t>
      </w:r>
      <w:r>
        <w:rPr>
          <w:rFonts w:ascii="楷体_GB2312" w:eastAsia="楷体_GB2312" w:hint="eastAsia"/>
          <w:sz w:val="28"/>
          <w:szCs w:val="28"/>
          <w:lang w:val="el-GR"/>
        </w:rPr>
        <w:t>精神化</w:t>
      </w:r>
      <w:r>
        <w:rPr>
          <w:rFonts w:hint="eastAsia"/>
          <w:sz w:val="28"/>
          <w:szCs w:val="28"/>
          <w:lang w:val="el-GR"/>
        </w:rPr>
        <w:t>的宗教，具有最复杂、微妙和高深的面部表情；由于基督教，欧洲人变得更巧慧，而不仅仅是在神学上更精</w:t>
      </w:r>
      <w:r>
        <w:rPr>
          <w:rFonts w:hint="eastAsia"/>
          <w:sz w:val="28"/>
          <w:szCs w:val="28"/>
          <w:lang w:val="el-GR"/>
        </w:rPr>
        <w:t>通了。这种精神影响与自我牺牲的力量一起，往往也与对这种牺牲的坚定信仰和忠诚一起，</w:t>
      </w:r>
      <w:r>
        <w:rPr>
          <w:rFonts w:ascii="楷体_GB2312" w:eastAsia="楷体_GB2312" w:hint="eastAsia"/>
          <w:sz w:val="28"/>
          <w:szCs w:val="28"/>
          <w:lang w:val="el-GR"/>
        </w:rPr>
        <w:t>雕琢出</w:t>
      </w:r>
      <w:r>
        <w:rPr>
          <w:rFonts w:eastAsia="楷体_GB2312"/>
          <w:sz w:val="28"/>
          <w:szCs w:val="28"/>
          <w:lang w:val="de-DE"/>
        </w:rPr>
        <w:t>(ausgemeißelt)</w:t>
      </w:r>
      <w:r>
        <w:rPr>
          <w:rFonts w:hint="eastAsia"/>
          <w:sz w:val="28"/>
          <w:szCs w:val="28"/>
          <w:lang w:val="el-GR"/>
        </w:rPr>
        <w:t>也许是人类社会曾经有过的最精美的形象：天主教高级教士和最高级教士的形象，特别是那些出身贵族、生来具有高雅举止、威严目光和优美手足的高级教士的形象。在一种精心构思的生活方式驯服人身上的兽性以后，他们的面容在两种不同快乐（力量感和屈服感）轮番激动下变得完全精神化；赐福、赦罪、【</w:t>
      </w:r>
      <w:r>
        <w:rPr>
          <w:rFonts w:hint="eastAsia"/>
          <w:sz w:val="28"/>
          <w:szCs w:val="28"/>
          <w:lang w:val="el-GR"/>
        </w:rPr>
        <w:t>61</w:t>
      </w:r>
      <w:r>
        <w:rPr>
          <w:rFonts w:hint="eastAsia"/>
          <w:sz w:val="28"/>
          <w:szCs w:val="28"/>
          <w:lang w:val="el-GR"/>
        </w:rPr>
        <w:t>】荣耀神等一系列活动每时每刻都在他们的灵魂中，</w:t>
      </w:r>
      <w:r>
        <w:rPr>
          <w:rFonts w:ascii="楷体_GB2312" w:eastAsia="楷体_GB2312" w:hint="eastAsia"/>
          <w:sz w:val="28"/>
          <w:szCs w:val="28"/>
          <w:lang w:val="el-GR"/>
        </w:rPr>
        <w:t>以及确实也在他们的肉体中</w:t>
      </w:r>
      <w:r>
        <w:rPr>
          <w:rFonts w:hint="eastAsia"/>
          <w:sz w:val="28"/>
          <w:szCs w:val="28"/>
          <w:lang w:val="el-GR"/>
        </w:rPr>
        <w:t>，唤起一种超越人的使命感；战士特有的那种高贵感觉支</w:t>
      </w:r>
      <w:r>
        <w:rPr>
          <w:rFonts w:hint="eastAsia"/>
          <w:sz w:val="28"/>
          <w:szCs w:val="28"/>
          <w:lang w:val="el-GR"/>
        </w:rPr>
        <w:t>配着他们，使他们轻蔑容易毁坏的肉体和尘世幸福；他们因服从而</w:t>
      </w:r>
      <w:r>
        <w:rPr>
          <w:rFonts w:ascii="楷体_GB2312" w:eastAsia="楷体_GB2312" w:hint="eastAsia"/>
          <w:sz w:val="28"/>
          <w:szCs w:val="28"/>
          <w:lang w:val="el-GR"/>
        </w:rPr>
        <w:t>骄傲</w:t>
      </w:r>
      <w:r>
        <w:rPr>
          <w:rFonts w:hint="eastAsia"/>
          <w:sz w:val="28"/>
          <w:szCs w:val="28"/>
          <w:lang w:val="el-GR"/>
        </w:rPr>
        <w:t>，表现了一切贵族的特有品质；他们的任务的巨大不可能性既使他们的神情变得沉静、安详，又使他们的目光永远充满热烈向往。教会贵族夺目的美和雅总是在向群众证明教会的</w:t>
      </w:r>
      <w:r>
        <w:rPr>
          <w:rFonts w:ascii="楷体_GB2312" w:eastAsia="楷体_GB2312" w:hint="eastAsia"/>
          <w:sz w:val="28"/>
          <w:szCs w:val="28"/>
          <w:lang w:val="el-GR"/>
        </w:rPr>
        <w:t>真</w:t>
      </w:r>
      <w:r>
        <w:rPr>
          <w:rFonts w:hint="eastAsia"/>
          <w:sz w:val="28"/>
          <w:szCs w:val="28"/>
          <w:lang w:val="el-GR"/>
        </w:rPr>
        <w:t>；而僧侣的偶尔野蛮化（如在路德的时代</w:t>
      </w:r>
      <w:r>
        <w:rPr>
          <w:rStyle w:val="a8"/>
          <w:sz w:val="28"/>
          <w:szCs w:val="28"/>
          <w:lang w:val="el-GR"/>
        </w:rPr>
        <w:footnoteReference w:id="126"/>
      </w:r>
      <w:r>
        <w:rPr>
          <w:rFonts w:hint="eastAsia"/>
          <w:sz w:val="28"/>
          <w:szCs w:val="28"/>
          <w:lang w:val="el-GR"/>
        </w:rPr>
        <w:t>那样）也总是把人们推向相反的信仰。——身体、精神、使命之间的和谐所产生的</w:t>
      </w:r>
      <w:r>
        <w:rPr>
          <w:rFonts w:ascii="楷体_GB2312" w:eastAsia="楷体_GB2312" w:hint="eastAsia"/>
          <w:sz w:val="28"/>
          <w:szCs w:val="28"/>
          <w:lang w:val="el-GR"/>
        </w:rPr>
        <w:t>这种</w:t>
      </w:r>
      <w:r>
        <w:rPr>
          <w:rFonts w:hint="eastAsia"/>
          <w:sz w:val="28"/>
          <w:szCs w:val="28"/>
          <w:lang w:val="el-GR"/>
        </w:rPr>
        <w:t>人之美和雅会随着宗教的灭亡结束吗？难道就不能获得、甚至也不能想象什么更高的东西吗？</w:t>
      </w:r>
    </w:p>
    <w:p w:rsidR="00000000" w:rsidRDefault="00EF3B58">
      <w:pPr>
        <w:jc w:val="left"/>
        <w:outlineLvl w:val="0"/>
        <w:rPr>
          <w:rFonts w:hint="eastAsia"/>
          <w:sz w:val="28"/>
          <w:szCs w:val="28"/>
          <w:lang w:val="el-GR"/>
        </w:rPr>
      </w:pPr>
      <w:r>
        <w:rPr>
          <w:rFonts w:hint="eastAsia"/>
          <w:sz w:val="28"/>
          <w:szCs w:val="28"/>
          <w:lang w:val="el-GR"/>
        </w:rPr>
        <w:t>61</w:t>
      </w:r>
    </w:p>
    <w:p w:rsidR="00000000" w:rsidRDefault="00EF3B58">
      <w:pPr>
        <w:jc w:val="left"/>
        <w:rPr>
          <w:rFonts w:hint="eastAsia"/>
          <w:sz w:val="28"/>
          <w:szCs w:val="28"/>
          <w:lang w:val="el-GR"/>
        </w:rPr>
      </w:pPr>
      <w:r>
        <w:rPr>
          <w:rFonts w:ascii="楷体_GB2312" w:eastAsia="楷体_GB2312" w:hint="eastAsia"/>
          <w:sz w:val="28"/>
          <w:szCs w:val="28"/>
          <w:lang w:val="el-GR"/>
        </w:rPr>
        <w:t>必不可少的牺牲。</w:t>
      </w:r>
      <w:r>
        <w:rPr>
          <w:rFonts w:hint="eastAsia"/>
          <w:sz w:val="28"/>
          <w:szCs w:val="28"/>
          <w:lang w:val="el-GR"/>
        </w:rPr>
        <w:t>——那些严肃、能干、正直和怀有深刻感情的人，只要他们真心认为自己是一个基</w:t>
      </w:r>
      <w:r>
        <w:rPr>
          <w:rFonts w:hint="eastAsia"/>
          <w:sz w:val="28"/>
          <w:szCs w:val="28"/>
          <w:lang w:val="el-GR"/>
        </w:rPr>
        <w:t>督徒，他们就应该让自己尝试一次实验，在一段时间内离开基督教而生活，为了</w:t>
      </w:r>
      <w:r>
        <w:rPr>
          <w:rFonts w:ascii="楷体_GB2312" w:eastAsia="楷体_GB2312" w:hint="eastAsia"/>
          <w:sz w:val="28"/>
          <w:szCs w:val="28"/>
          <w:lang w:val="el-GR"/>
        </w:rPr>
        <w:t>他们的信仰</w:t>
      </w:r>
      <w:r>
        <w:rPr>
          <w:rFonts w:hint="eastAsia"/>
          <w:sz w:val="28"/>
          <w:szCs w:val="28"/>
          <w:lang w:val="el-GR"/>
        </w:rPr>
        <w:t>而到“旷野”中生活</w:t>
      </w:r>
      <w:r>
        <w:rPr>
          <w:rStyle w:val="a8"/>
          <w:sz w:val="28"/>
          <w:szCs w:val="28"/>
          <w:lang w:val="el-GR"/>
        </w:rPr>
        <w:footnoteReference w:id="127"/>
      </w:r>
      <w:r>
        <w:rPr>
          <w:rFonts w:hint="eastAsia"/>
          <w:sz w:val="28"/>
          <w:szCs w:val="28"/>
          <w:lang w:val="el-GR"/>
        </w:rPr>
        <w:t>——只有在这样做之后他们才有资格谈论基督教是不是必须的。然而，目前我们看到的情景却是，他们把自己关在他们那牢笼一般狭小的王国里，对每一个碰巧处在他们的围墙之外的人大肆辱骂；不仅如此，每当有人告诉他们，在他们的蕞尔小国之外存在着一个广大世界，他们的基督教不过是这广大世界的一个角落，他们都感到生气和仇恨。但是，直到他们离开基督教生活多年，直到他们已经热情、诚实地过上一种与基督教截然相反的生活：直到他们已将基督教远</w:t>
      </w:r>
      <w:r>
        <w:rPr>
          <w:rFonts w:hint="eastAsia"/>
          <w:sz w:val="28"/>
          <w:szCs w:val="28"/>
          <w:lang w:val="el-GR"/>
        </w:rPr>
        <w:t>远抛在身后，走到天涯海角，他们在这个问题上的所有议论都将是没有价值的。只有当他们不得不从遥远的天边【</w:t>
      </w:r>
      <w:r>
        <w:rPr>
          <w:rFonts w:hint="eastAsia"/>
          <w:sz w:val="28"/>
          <w:szCs w:val="28"/>
          <w:lang w:val="el-GR"/>
        </w:rPr>
        <w:t>62</w:t>
      </w:r>
      <w:r>
        <w:rPr>
          <w:rFonts w:hint="eastAsia"/>
          <w:sz w:val="28"/>
          <w:szCs w:val="28"/>
          <w:lang w:val="el-GR"/>
        </w:rPr>
        <w:t>】返回，但却不是由于难耐的乡愁，而是根据严格</w:t>
      </w:r>
      <w:r>
        <w:rPr>
          <w:rFonts w:ascii="楷体_GB2312" w:eastAsia="楷体_GB2312" w:hint="eastAsia"/>
          <w:sz w:val="28"/>
          <w:szCs w:val="28"/>
          <w:lang w:val="el-GR"/>
        </w:rPr>
        <w:t>比较后</w:t>
      </w:r>
      <w:r>
        <w:rPr>
          <w:rFonts w:hint="eastAsia"/>
          <w:sz w:val="28"/>
          <w:szCs w:val="28"/>
          <w:lang w:val="el-GR"/>
        </w:rPr>
        <w:t>做出的</w:t>
      </w:r>
      <w:r>
        <w:rPr>
          <w:rFonts w:ascii="楷体_GB2312" w:eastAsia="楷体_GB2312" w:hint="eastAsia"/>
          <w:sz w:val="28"/>
          <w:szCs w:val="28"/>
          <w:lang w:val="el-GR"/>
        </w:rPr>
        <w:t>判断</w:t>
      </w:r>
      <w:r>
        <w:rPr>
          <w:rFonts w:hint="eastAsia"/>
          <w:sz w:val="28"/>
          <w:szCs w:val="28"/>
          <w:lang w:val="el-GR"/>
        </w:rPr>
        <w:t>，他们的回乡才有某种意义。——未来的人将以这种方式处理所有从前的价值，自觉地让这些价值，以及与它们对立的价值——即使仅仅是为了最终</w:t>
      </w:r>
      <w:r>
        <w:rPr>
          <w:rFonts w:ascii="楷体_GB2312" w:eastAsia="楷体_GB2312" w:hint="eastAsia"/>
          <w:sz w:val="28"/>
          <w:szCs w:val="28"/>
          <w:lang w:val="el-GR"/>
        </w:rPr>
        <w:t>有权</w:t>
      </w:r>
      <w:r>
        <w:rPr>
          <w:rFonts w:hint="eastAsia"/>
          <w:sz w:val="28"/>
          <w:szCs w:val="28"/>
          <w:lang w:val="el-GR"/>
        </w:rPr>
        <w:t>抛弃这些价值——</w:t>
      </w:r>
      <w:r>
        <w:rPr>
          <w:rFonts w:ascii="楷体_GB2312" w:eastAsia="楷体_GB2312" w:hint="eastAsia"/>
          <w:sz w:val="28"/>
          <w:szCs w:val="28"/>
          <w:lang w:val="el-GR"/>
        </w:rPr>
        <w:t>统统在生活中再来一遍</w:t>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62</w:t>
      </w:r>
    </w:p>
    <w:p w:rsidR="00000000" w:rsidRDefault="00EF3B58">
      <w:pPr>
        <w:jc w:val="left"/>
        <w:rPr>
          <w:rFonts w:hint="eastAsia"/>
          <w:sz w:val="28"/>
          <w:szCs w:val="28"/>
          <w:lang w:val="el-GR"/>
        </w:rPr>
      </w:pPr>
      <w:r>
        <w:rPr>
          <w:rFonts w:ascii="楷体_GB2312" w:eastAsia="楷体_GB2312" w:hint="eastAsia"/>
          <w:sz w:val="28"/>
          <w:szCs w:val="28"/>
          <w:lang w:val="el-GR"/>
        </w:rPr>
        <w:t>论宗教的起源。</w:t>
      </w:r>
      <w:r>
        <w:rPr>
          <w:rFonts w:hint="eastAsia"/>
          <w:sz w:val="28"/>
          <w:szCs w:val="28"/>
          <w:lang w:val="el-GR"/>
        </w:rPr>
        <w:t>——一个人如何能够把他对事物的某种看法看作神之启示？关于宗教的起源的问题在于：总是可以看到一些人，在他们身上，启示现象是可能的。前提条件是，这样一个人已经</w:t>
      </w:r>
      <w:r>
        <w:rPr>
          <w:rFonts w:hint="eastAsia"/>
          <w:sz w:val="28"/>
          <w:szCs w:val="28"/>
          <w:lang w:val="el-GR"/>
        </w:rPr>
        <w:t>相信启示。然后，某一天，他突然产生出一个</w:t>
      </w:r>
      <w:r>
        <w:rPr>
          <w:rFonts w:ascii="楷体_GB2312" w:eastAsia="楷体_GB2312" w:hint="eastAsia"/>
          <w:sz w:val="28"/>
          <w:szCs w:val="28"/>
          <w:lang w:val="el-GR"/>
        </w:rPr>
        <w:t>新的</w:t>
      </w:r>
      <w:r>
        <w:rPr>
          <w:rFonts w:hint="eastAsia"/>
          <w:sz w:val="28"/>
          <w:szCs w:val="28"/>
          <w:lang w:val="el-GR"/>
        </w:rPr>
        <w:t>想法，他的想法，一个在想象中包括整个宇宙和所有存在的伟大想法，使他心中充满幸福快乐，这种幸福快乐是如此强烈，以至他不敢认为他自己是这种福乐的作者，而把这种新想法的原因，以及这种新想法的原因的原因，归于他的神，看作神对他的启示。如此巨大幸福怎么可能来自一个人！——他的自卑使他不能相信这种事。在宗教产生的过程中，还有其他一些因素在起作用。例如，当我们把一种意见感觉为神之启示时，我们就在自己心目中</w:t>
      </w:r>
      <w:r>
        <w:rPr>
          <w:rFonts w:ascii="楷体_GB2312" w:eastAsia="楷体_GB2312" w:hint="eastAsia"/>
          <w:sz w:val="28"/>
          <w:szCs w:val="28"/>
          <w:lang w:val="el-GR"/>
        </w:rPr>
        <w:t>赋予这种意见以力量</w:t>
      </w:r>
      <w:r>
        <w:rPr>
          <w:rFonts w:hint="eastAsia"/>
          <w:sz w:val="28"/>
          <w:szCs w:val="28"/>
          <w:lang w:val="el-GR"/>
        </w:rPr>
        <w:t>，去掉了它的假设的性质，避免了一切批评，甚至也避免了一切</w:t>
      </w:r>
      <w:r>
        <w:rPr>
          <w:rFonts w:hint="eastAsia"/>
          <w:sz w:val="28"/>
          <w:szCs w:val="28"/>
          <w:lang w:val="el-GR"/>
        </w:rPr>
        <w:t>怀疑，使它变得神圣不可侵犯。确实，在这样做时，我们不免使自己降低到</w:t>
      </w:r>
      <w:r>
        <w:rPr>
          <w:rFonts w:hint="eastAsia"/>
          <w:sz w:val="28"/>
          <w:szCs w:val="28"/>
          <w:lang w:val="el-GR"/>
        </w:rPr>
        <w:t>Organon</w:t>
      </w:r>
      <w:r>
        <w:rPr>
          <w:rStyle w:val="a8"/>
          <w:sz w:val="28"/>
          <w:szCs w:val="28"/>
          <w:lang w:val="el-GR"/>
        </w:rPr>
        <w:footnoteReference w:id="128"/>
      </w:r>
      <w:r>
        <w:rPr>
          <w:rFonts w:hint="eastAsia"/>
          <w:sz w:val="28"/>
          <w:szCs w:val="28"/>
          <w:lang w:val="el-GR"/>
        </w:rPr>
        <w:t>的位置，但是，我们的观念，作为神的观念，却最终获得胜利——这种最终获胜的感觉征服了我们自己被降低的感觉。另外一种暗中发挥作用的感觉是：当我们把我们的</w:t>
      </w:r>
      <w:r>
        <w:rPr>
          <w:rFonts w:ascii="楷体_GB2312" w:eastAsia="楷体_GB2312" w:hint="eastAsia"/>
          <w:sz w:val="28"/>
          <w:szCs w:val="28"/>
          <w:lang w:val="el-GR"/>
        </w:rPr>
        <w:t>作品</w:t>
      </w:r>
      <w:r>
        <w:rPr>
          <w:rFonts w:hint="eastAsia"/>
          <w:sz w:val="28"/>
          <w:szCs w:val="28"/>
          <w:lang w:val="el-GR"/>
        </w:rPr>
        <w:t>抬高到我们自己之上，我们无疑使自己损失了一部分价值，但我们【</w:t>
      </w:r>
      <w:r>
        <w:rPr>
          <w:rFonts w:hint="eastAsia"/>
          <w:sz w:val="28"/>
          <w:szCs w:val="28"/>
          <w:lang w:val="el-GR"/>
        </w:rPr>
        <w:t>63</w:t>
      </w:r>
      <w:r>
        <w:rPr>
          <w:rFonts w:hint="eastAsia"/>
          <w:sz w:val="28"/>
          <w:szCs w:val="28"/>
          <w:lang w:val="el-GR"/>
        </w:rPr>
        <w:t>】却由此得到了慈爱和父母对于子女的骄傲的快乐，这种快乐补偿了我们失去的一切，而且还有余。</w:t>
      </w:r>
      <w:r>
        <w:rPr>
          <w:rStyle w:val="a8"/>
          <w:sz w:val="28"/>
          <w:szCs w:val="28"/>
          <w:lang w:val="el-GR"/>
        </w:rPr>
        <w:footnoteReference w:id="129"/>
      </w:r>
    </w:p>
    <w:p w:rsidR="00000000" w:rsidRDefault="00EF3B58">
      <w:pPr>
        <w:jc w:val="left"/>
        <w:outlineLvl w:val="0"/>
        <w:rPr>
          <w:rFonts w:hint="eastAsia"/>
          <w:sz w:val="28"/>
          <w:szCs w:val="28"/>
          <w:lang w:val="el-GR"/>
        </w:rPr>
      </w:pPr>
      <w:r>
        <w:rPr>
          <w:rFonts w:hint="eastAsia"/>
          <w:sz w:val="28"/>
          <w:szCs w:val="28"/>
          <w:lang w:val="el-GR"/>
        </w:rPr>
        <w:t>63</w:t>
      </w:r>
    </w:p>
    <w:p w:rsidR="00000000" w:rsidRDefault="00EF3B58">
      <w:pPr>
        <w:jc w:val="left"/>
        <w:rPr>
          <w:rFonts w:hint="eastAsia"/>
          <w:sz w:val="28"/>
          <w:szCs w:val="28"/>
          <w:lang w:val="el-GR"/>
        </w:rPr>
      </w:pPr>
      <w:r>
        <w:rPr>
          <w:rFonts w:ascii="楷体_GB2312" w:eastAsia="楷体_GB2312" w:hint="eastAsia"/>
          <w:sz w:val="28"/>
          <w:szCs w:val="28"/>
          <w:lang w:val="el-GR"/>
        </w:rPr>
        <w:t>他人之恨。</w:t>
      </w:r>
      <w:r>
        <w:rPr>
          <w:rFonts w:hint="eastAsia"/>
          <w:sz w:val="28"/>
          <w:szCs w:val="28"/>
          <w:lang w:val="el-GR"/>
        </w:rPr>
        <w:t>——假如我们像另外一个人感觉自己那样感觉他——叔本华称之为同情（</w:t>
      </w:r>
      <w:r>
        <w:rPr>
          <w:rFonts w:hint="eastAsia"/>
          <w:sz w:val="28"/>
          <w:szCs w:val="28"/>
          <w:lang w:val="el-GR"/>
        </w:rPr>
        <w:t>Mitleid</w:t>
      </w:r>
      <w:r>
        <w:rPr>
          <w:rFonts w:hint="eastAsia"/>
          <w:sz w:val="28"/>
          <w:szCs w:val="28"/>
          <w:lang w:val="el-GR"/>
        </w:rPr>
        <w:t>），但也许称为“一情”“一情</w:t>
      </w:r>
      <w:r>
        <w:rPr>
          <w:rFonts w:hint="eastAsia"/>
          <w:sz w:val="28"/>
          <w:szCs w:val="28"/>
          <w:lang w:val="el-GR"/>
        </w:rPr>
        <w:t>性”</w:t>
      </w:r>
      <w:r>
        <w:rPr>
          <w:rStyle w:val="a8"/>
          <w:sz w:val="28"/>
          <w:szCs w:val="28"/>
          <w:lang w:val="el-GR"/>
        </w:rPr>
        <w:footnoteReference w:id="130"/>
      </w:r>
      <w:r>
        <w:rPr>
          <w:rFonts w:hint="eastAsia"/>
          <w:sz w:val="28"/>
          <w:szCs w:val="28"/>
          <w:lang w:val="el-GR"/>
        </w:rPr>
        <w:t>更合适——那么，如果该人像帕斯卡一样认为自己可恨</w:t>
      </w:r>
      <w:r>
        <w:rPr>
          <w:rStyle w:val="a8"/>
          <w:sz w:val="28"/>
          <w:szCs w:val="28"/>
          <w:lang w:val="el-GR"/>
        </w:rPr>
        <w:footnoteReference w:id="131"/>
      </w:r>
      <w:r>
        <w:rPr>
          <w:rFonts w:hint="eastAsia"/>
          <w:sz w:val="28"/>
          <w:szCs w:val="28"/>
          <w:lang w:val="el-GR"/>
        </w:rPr>
        <w:t>，我们就必然对他感到憎恨。这也许就是帕斯卡心中对人类的基本感觉：早期基督徒可能也是这样想的，据塔西佗</w:t>
      </w:r>
      <w:r>
        <w:rPr>
          <w:rStyle w:val="a8"/>
          <w:sz w:val="28"/>
          <w:szCs w:val="28"/>
          <w:lang w:val="el-GR"/>
        </w:rPr>
        <w:footnoteReference w:id="132"/>
      </w:r>
      <w:r>
        <w:rPr>
          <w:rFonts w:hint="eastAsia"/>
          <w:sz w:val="28"/>
          <w:szCs w:val="28"/>
          <w:lang w:val="el-GR"/>
        </w:rPr>
        <w:t>记载，在尼禄</w:t>
      </w:r>
      <w:r>
        <w:rPr>
          <w:rStyle w:val="a8"/>
          <w:sz w:val="28"/>
          <w:szCs w:val="28"/>
          <w:lang w:val="el-GR"/>
        </w:rPr>
        <w:footnoteReference w:id="133"/>
      </w:r>
      <w:r>
        <w:rPr>
          <w:rFonts w:hint="eastAsia"/>
          <w:sz w:val="28"/>
          <w:szCs w:val="28"/>
          <w:lang w:val="el-GR"/>
        </w:rPr>
        <w:t>统治的时代，他们“证明”</w:t>
      </w:r>
      <w:r>
        <w:rPr>
          <w:rFonts w:hint="eastAsia"/>
          <w:sz w:val="28"/>
          <w:szCs w:val="28"/>
          <w:lang w:val="el-GR"/>
        </w:rPr>
        <w:t xml:space="preserve">odium generis humani </w:t>
      </w:r>
      <w:r>
        <w:rPr>
          <w:rStyle w:val="a8"/>
          <w:sz w:val="28"/>
          <w:szCs w:val="28"/>
          <w:lang w:val="el-GR"/>
        </w:rPr>
        <w:footnoteReference w:id="134"/>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64</w:t>
      </w:r>
    </w:p>
    <w:p w:rsidR="00000000" w:rsidRDefault="00EF3B58">
      <w:pPr>
        <w:jc w:val="left"/>
        <w:rPr>
          <w:rFonts w:hint="eastAsia"/>
          <w:sz w:val="28"/>
          <w:szCs w:val="28"/>
          <w:lang w:val="el-GR"/>
        </w:rPr>
      </w:pPr>
      <w:r>
        <w:rPr>
          <w:rFonts w:ascii="楷体_GB2312" w:eastAsia="楷体_GB2312" w:hint="eastAsia"/>
          <w:sz w:val="28"/>
          <w:szCs w:val="28"/>
          <w:lang w:val="el-GR"/>
        </w:rPr>
        <w:t>令人绝望。</w:t>
      </w:r>
      <w:r>
        <w:rPr>
          <w:rFonts w:hint="eastAsia"/>
          <w:sz w:val="28"/>
          <w:szCs w:val="28"/>
          <w:lang w:val="el-GR"/>
        </w:rPr>
        <w:t>——基督教具有一种猎人本能，不放过任何一个有可能通过某种方法使之感到绝望的人——人类中只有一部分人是能够使之绝望的。基督教等待他们出现并抓住他们。帕斯卡试图发现，能不能在最敏锐的知识帮助下，将每一个人都带到绝望中。他失败了：这让他加倍绝望。</w:t>
      </w:r>
    </w:p>
    <w:p w:rsidR="00000000" w:rsidRDefault="00EF3B58">
      <w:pPr>
        <w:jc w:val="left"/>
        <w:outlineLvl w:val="0"/>
        <w:rPr>
          <w:rFonts w:hint="eastAsia"/>
          <w:sz w:val="28"/>
          <w:szCs w:val="28"/>
          <w:lang w:val="el-GR"/>
        </w:rPr>
      </w:pPr>
      <w:r>
        <w:rPr>
          <w:rFonts w:hint="eastAsia"/>
          <w:sz w:val="28"/>
          <w:szCs w:val="28"/>
          <w:lang w:val="el-GR"/>
        </w:rPr>
        <w:t>65</w:t>
      </w:r>
    </w:p>
    <w:p w:rsidR="00000000" w:rsidRDefault="00EF3B58">
      <w:pPr>
        <w:jc w:val="left"/>
        <w:rPr>
          <w:rFonts w:hint="eastAsia"/>
          <w:sz w:val="28"/>
          <w:szCs w:val="28"/>
          <w:lang w:val="el-GR"/>
        </w:rPr>
      </w:pPr>
      <w:r>
        <w:rPr>
          <w:rFonts w:ascii="楷体_GB2312" w:eastAsia="楷体_GB2312" w:hint="eastAsia"/>
          <w:sz w:val="28"/>
          <w:szCs w:val="28"/>
          <w:lang w:val="el-GR"/>
        </w:rPr>
        <w:t>婆罗</w:t>
      </w:r>
      <w:r>
        <w:rPr>
          <w:rFonts w:ascii="楷体_GB2312" w:eastAsia="楷体_GB2312" w:hint="eastAsia"/>
          <w:sz w:val="28"/>
          <w:szCs w:val="28"/>
          <w:lang w:val="el-GR"/>
        </w:rPr>
        <w:t>门教和基督教。</w:t>
      </w:r>
      <w:r>
        <w:rPr>
          <w:rFonts w:hint="eastAsia"/>
          <w:sz w:val="28"/>
          <w:szCs w:val="28"/>
          <w:lang w:val="el-GR"/>
        </w:rPr>
        <w:t>——获得权力感有两种方法：一种方法适用于那些知道如何自制并因而已经习惯权力感之人；另一种方法适用于那些完全不知道如何自制之人。婆罗门教是为第一种人准备的，基督教则是为第二种人准备的。【</w:t>
      </w:r>
      <w:r>
        <w:rPr>
          <w:rFonts w:hint="eastAsia"/>
          <w:sz w:val="28"/>
          <w:szCs w:val="28"/>
          <w:lang w:val="el-GR"/>
        </w:rPr>
        <w:t>64</w:t>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66</w:t>
      </w:r>
    </w:p>
    <w:p w:rsidR="00000000" w:rsidRDefault="00EF3B58">
      <w:pPr>
        <w:jc w:val="left"/>
        <w:rPr>
          <w:rFonts w:hint="eastAsia"/>
          <w:sz w:val="28"/>
          <w:szCs w:val="28"/>
          <w:lang w:val="el-GR"/>
        </w:rPr>
      </w:pPr>
      <w:r>
        <w:rPr>
          <w:rFonts w:ascii="楷体_GB2312" w:eastAsia="楷体_GB2312" w:hint="eastAsia"/>
          <w:sz w:val="28"/>
          <w:szCs w:val="28"/>
          <w:lang w:val="el-GR"/>
        </w:rPr>
        <w:t>看见幻象的能力。</w:t>
      </w:r>
      <w:r>
        <w:rPr>
          <w:rFonts w:hint="eastAsia"/>
          <w:sz w:val="28"/>
          <w:szCs w:val="28"/>
          <w:lang w:val="el-GR"/>
        </w:rPr>
        <w:t>——整个中世纪都认为，最高人性</w:t>
      </w:r>
      <w:r>
        <w:rPr>
          <w:sz w:val="28"/>
          <w:szCs w:val="28"/>
          <w:lang w:val="de-DE"/>
        </w:rPr>
        <w:t>(höchsten Menschentums)</w:t>
      </w:r>
      <w:r>
        <w:rPr>
          <w:rFonts w:hint="eastAsia"/>
          <w:sz w:val="28"/>
          <w:szCs w:val="28"/>
          <w:lang w:val="el-GR"/>
        </w:rPr>
        <w:t>最终的和决定性的标志在于：他能够看到幻象——这也就是说，使高人成为高人的是他的严重精神紊乱！实际上，中世纪的所有高人，</w:t>
      </w:r>
      <w:r>
        <w:rPr>
          <w:rFonts w:hint="eastAsia"/>
          <w:sz w:val="28"/>
          <w:szCs w:val="28"/>
          <w:lang w:val="el-GR"/>
        </w:rPr>
        <w:t>religiosi</w:t>
      </w:r>
      <w:r>
        <w:rPr>
          <w:rStyle w:val="a8"/>
          <w:sz w:val="28"/>
          <w:szCs w:val="28"/>
          <w:lang w:val="el-GR"/>
        </w:rPr>
        <w:footnoteReference w:id="135"/>
      </w:r>
      <w:r>
        <w:rPr>
          <w:rFonts w:hint="eastAsia"/>
          <w:sz w:val="28"/>
          <w:szCs w:val="28"/>
          <w:lang w:val="el-GR"/>
        </w:rPr>
        <w:t>，的生活都是这样安排的，以便他们最终</w:t>
      </w:r>
      <w:r>
        <w:rPr>
          <w:rFonts w:ascii="楷体_GB2312" w:eastAsia="楷体_GB2312" w:hint="eastAsia"/>
          <w:sz w:val="28"/>
          <w:szCs w:val="28"/>
          <w:lang w:val="el-GR"/>
        </w:rPr>
        <w:t>能</w:t>
      </w:r>
      <w:r>
        <w:rPr>
          <w:rFonts w:hint="eastAsia"/>
          <w:sz w:val="28"/>
          <w:szCs w:val="28"/>
          <w:lang w:val="el-GR"/>
        </w:rPr>
        <w:t>看到幻象！因此，毫不奇怪，对于半</w:t>
      </w:r>
      <w:r>
        <w:rPr>
          <w:rFonts w:hint="eastAsia"/>
          <w:sz w:val="28"/>
          <w:szCs w:val="28"/>
          <w:lang w:val="el-GR"/>
        </w:rPr>
        <w:t>神经错乱的、幻想的、狂热的所谓天才之人的过分尊崇甚至一直延续到我们的时代。“他们能够看到别人看不到的东西。”——的确！但这应该使我们警惕他们而不是相信他们。</w:t>
      </w:r>
    </w:p>
    <w:p w:rsidR="00000000" w:rsidRDefault="00EF3B58">
      <w:pPr>
        <w:jc w:val="left"/>
        <w:outlineLvl w:val="0"/>
        <w:rPr>
          <w:rFonts w:hint="eastAsia"/>
          <w:sz w:val="28"/>
          <w:szCs w:val="28"/>
          <w:lang w:val="el-GR"/>
        </w:rPr>
      </w:pPr>
      <w:r>
        <w:rPr>
          <w:rFonts w:hint="eastAsia"/>
          <w:sz w:val="28"/>
          <w:szCs w:val="28"/>
          <w:lang w:val="el-GR"/>
        </w:rPr>
        <w:t>67</w:t>
      </w:r>
    </w:p>
    <w:p w:rsidR="00000000" w:rsidRDefault="00EF3B58">
      <w:pPr>
        <w:jc w:val="left"/>
        <w:rPr>
          <w:rFonts w:hint="eastAsia"/>
          <w:sz w:val="28"/>
          <w:szCs w:val="28"/>
          <w:lang w:val="el-GR"/>
        </w:rPr>
      </w:pPr>
      <w:r>
        <w:rPr>
          <w:rFonts w:ascii="楷体_GB2312" w:eastAsia="楷体_GB2312" w:hint="eastAsia"/>
          <w:sz w:val="28"/>
          <w:szCs w:val="28"/>
          <w:lang w:val="el-GR"/>
        </w:rPr>
        <w:t>信徒的价格。</w:t>
      </w:r>
      <w:r>
        <w:rPr>
          <w:rFonts w:hint="eastAsia"/>
          <w:sz w:val="28"/>
          <w:szCs w:val="28"/>
          <w:lang w:val="el-GR"/>
        </w:rPr>
        <w:t>——一个人如此看重别人对他的信仰，以至他宁愿用天堂来交换这种信仰，把天堂送到每一个人的手上，甚至也送到十字架上的那个窃贼的手上：这样一个人必定为一种可怕的怀疑所苦和了解每一种十字架之苦，否则他就不会如此不惜重金收买他的信徒了。</w:t>
      </w:r>
    </w:p>
    <w:p w:rsidR="00000000" w:rsidRDefault="00EF3B58">
      <w:pPr>
        <w:jc w:val="left"/>
        <w:outlineLvl w:val="0"/>
        <w:rPr>
          <w:rFonts w:hint="eastAsia"/>
          <w:sz w:val="28"/>
          <w:szCs w:val="28"/>
          <w:lang w:val="el-GR"/>
        </w:rPr>
      </w:pPr>
      <w:r>
        <w:rPr>
          <w:rFonts w:hint="eastAsia"/>
          <w:sz w:val="28"/>
          <w:szCs w:val="28"/>
          <w:lang w:val="el-GR"/>
        </w:rPr>
        <w:t>68</w:t>
      </w:r>
    </w:p>
    <w:p w:rsidR="00000000" w:rsidRDefault="00EF3B58">
      <w:pPr>
        <w:jc w:val="left"/>
        <w:rPr>
          <w:rFonts w:hint="eastAsia"/>
          <w:sz w:val="28"/>
          <w:szCs w:val="28"/>
          <w:lang w:val="el-GR"/>
        </w:rPr>
      </w:pPr>
      <w:r>
        <w:rPr>
          <w:rFonts w:ascii="楷体_GB2312" w:eastAsia="楷体_GB2312" w:hint="eastAsia"/>
          <w:sz w:val="28"/>
          <w:szCs w:val="28"/>
          <w:lang w:val="el-GR"/>
        </w:rPr>
        <w:t>第一个基督徒</w:t>
      </w:r>
      <w:r>
        <w:rPr>
          <w:rStyle w:val="a8"/>
          <w:rFonts w:ascii="楷体_GB2312" w:eastAsia="楷体_GB2312" w:hint="eastAsia"/>
          <w:sz w:val="28"/>
          <w:szCs w:val="28"/>
          <w:lang w:val="el-GR"/>
        </w:rPr>
        <w:footnoteReference w:id="136"/>
      </w:r>
      <w:r>
        <w:rPr>
          <w:rFonts w:ascii="楷体_GB2312" w:eastAsia="楷体_GB2312" w:hint="eastAsia"/>
          <w:sz w:val="28"/>
          <w:szCs w:val="28"/>
          <w:lang w:val="el-GR"/>
        </w:rPr>
        <w:t>。</w:t>
      </w:r>
      <w:r>
        <w:rPr>
          <w:rFonts w:hint="eastAsia"/>
          <w:sz w:val="28"/>
          <w:szCs w:val="28"/>
          <w:lang w:val="el-GR"/>
        </w:rPr>
        <w:t>——整个世界至今仍然相信是“圣灵”写下了文字，或是仍然处在这种信仰的长期影响中：我们打</w:t>
      </w:r>
      <w:r>
        <w:rPr>
          <w:rFonts w:hint="eastAsia"/>
          <w:sz w:val="28"/>
          <w:szCs w:val="28"/>
          <w:lang w:val="el-GR"/>
        </w:rPr>
        <w:t>开《圣经》，希望通过阅读《圣经》“净化”（</w:t>
      </w:r>
      <w:r>
        <w:rPr>
          <w:sz w:val="28"/>
          <w:szCs w:val="28"/>
          <w:lang w:val="de-DE"/>
        </w:rPr>
        <w:t>erbauen</w:t>
      </w:r>
      <w:r>
        <w:rPr>
          <w:rFonts w:hint="eastAsia"/>
          <w:sz w:val="28"/>
          <w:szCs w:val="28"/>
          <w:lang w:val="de-DE"/>
        </w:rPr>
        <w:t>）</w:t>
      </w:r>
      <w:r>
        <w:rPr>
          <w:rFonts w:hint="eastAsia"/>
          <w:sz w:val="28"/>
          <w:szCs w:val="28"/>
          <w:lang w:val="el-GR"/>
        </w:rPr>
        <w:t>自己，或者找到安慰我们的大小苦难的片言只语——简言之，我们活学活用地阅读《圣经》。除了少数几个专家，又有谁知道，《圣经》同时也记录了一个最狂妄和最不安分的灵魂的历史，一个既迷信又狡诈的头脑的历史，使徒保罗的历史？但是，没有【</w:t>
      </w:r>
      <w:r>
        <w:rPr>
          <w:rFonts w:hint="eastAsia"/>
          <w:sz w:val="28"/>
          <w:szCs w:val="28"/>
          <w:lang w:val="el-GR"/>
        </w:rPr>
        <w:t>65</w:t>
      </w:r>
      <w:r>
        <w:rPr>
          <w:rFonts w:hint="eastAsia"/>
          <w:sz w:val="28"/>
          <w:szCs w:val="28"/>
          <w:lang w:val="el-GR"/>
        </w:rPr>
        <w:t>】这一特殊历史，没有这样一个头脑和这样一个灵魂的迷乱和痛苦，就不会有基督教；我们几乎无从知道一个其导师死在十字架上的犹太小宗派的事迹。毫无疑问，如果人们早早理解了这一历史，如果人们曾经自由、诚实而不是断章取义地阅读保罗的作品，</w:t>
      </w:r>
      <w:r>
        <w:rPr>
          <w:rFonts w:hint="eastAsia"/>
          <w:sz w:val="28"/>
          <w:szCs w:val="28"/>
          <w:lang w:val="el-GR"/>
        </w:rPr>
        <w:t>也就是</w:t>
      </w:r>
      <w:r>
        <w:rPr>
          <w:rFonts w:ascii="楷体_GB2312" w:eastAsia="楷体_GB2312" w:hint="eastAsia"/>
          <w:sz w:val="28"/>
          <w:szCs w:val="28"/>
          <w:lang w:val="el-GR"/>
        </w:rPr>
        <w:t>真正阅读</w:t>
      </w:r>
      <w:r>
        <w:rPr>
          <w:rFonts w:hint="eastAsia"/>
          <w:sz w:val="28"/>
          <w:szCs w:val="28"/>
          <w:lang w:val="el-GR"/>
        </w:rPr>
        <w:t>保罗的作品，而不是把它当作圣灵的启示，那么基督教很久以前就会不复存在了——但在基督教的一千五百年中还没有这样的读者。在这位犹太帕斯卡</w:t>
      </w:r>
      <w:r>
        <w:rPr>
          <w:rStyle w:val="a8"/>
          <w:sz w:val="28"/>
          <w:szCs w:val="28"/>
          <w:lang w:val="el-GR"/>
        </w:rPr>
        <w:footnoteReference w:id="137"/>
      </w:r>
      <w:r>
        <w:rPr>
          <w:rFonts w:hint="eastAsia"/>
          <w:sz w:val="28"/>
          <w:szCs w:val="28"/>
          <w:lang w:val="el-GR"/>
        </w:rPr>
        <w:t>的作品中，基督教的起源暴露在我们面前，正如在那位法国帕斯卡的作品中，基督教的最后命运和消亡过程暴露在我们面前。基督教之舟能够将大量犹太教压舱物抛到水里，扬帆驶向异教徒的公海，——这全都是因为这一个人的历史，这一个极痛苦、极可怜、极讨厌并且他自己也极讨厌自己的人的历史。使他感到痛苦的是一个</w:t>
      </w:r>
      <w:r>
        <w:rPr>
          <w:rFonts w:ascii="宋体" w:hAnsi="宋体" w:hint="eastAsia"/>
          <w:sz w:val="28"/>
          <w:szCs w:val="28"/>
          <w:lang w:val="el-GR"/>
        </w:rPr>
        <w:t>固定的</w:t>
      </w:r>
      <w:r>
        <w:rPr>
          <w:rFonts w:hint="eastAsia"/>
          <w:sz w:val="28"/>
          <w:szCs w:val="28"/>
          <w:lang w:val="el-GR"/>
        </w:rPr>
        <w:t>观念，或者更准确地说，是一个</w:t>
      </w:r>
      <w:r>
        <w:rPr>
          <w:rFonts w:ascii="楷体_GB2312" w:eastAsia="楷体_GB2312" w:hint="eastAsia"/>
          <w:sz w:val="28"/>
          <w:szCs w:val="28"/>
          <w:lang w:val="el-GR"/>
        </w:rPr>
        <w:t>固定的</w:t>
      </w:r>
      <w:r>
        <w:rPr>
          <w:rFonts w:hint="eastAsia"/>
          <w:sz w:val="28"/>
          <w:szCs w:val="28"/>
          <w:lang w:val="el-GR"/>
        </w:rPr>
        <w:t>、总是无可躲避的和从不止息的</w:t>
      </w:r>
      <w:r>
        <w:rPr>
          <w:rFonts w:ascii="楷体_GB2312" w:eastAsia="楷体_GB2312" w:hint="eastAsia"/>
          <w:sz w:val="28"/>
          <w:szCs w:val="28"/>
          <w:lang w:val="el-GR"/>
        </w:rPr>
        <w:t>问题</w:t>
      </w:r>
      <w:r>
        <w:rPr>
          <w:rFonts w:hint="eastAsia"/>
          <w:sz w:val="28"/>
          <w:szCs w:val="28"/>
          <w:lang w:val="el-GR"/>
        </w:rPr>
        <w:t>：犹</w:t>
      </w:r>
      <w:r>
        <w:rPr>
          <w:rFonts w:hint="eastAsia"/>
          <w:sz w:val="28"/>
          <w:szCs w:val="28"/>
          <w:lang w:val="el-GR"/>
        </w:rPr>
        <w:t>太</w:t>
      </w:r>
      <w:r>
        <w:rPr>
          <w:rFonts w:ascii="楷体_GB2312" w:eastAsia="楷体_GB2312" w:hint="eastAsia"/>
          <w:sz w:val="28"/>
          <w:szCs w:val="28"/>
          <w:lang w:val="el-GR"/>
        </w:rPr>
        <w:t>律法</w:t>
      </w:r>
      <w:r>
        <w:rPr>
          <w:rFonts w:eastAsia="楷体_GB2312"/>
          <w:sz w:val="28"/>
          <w:szCs w:val="28"/>
          <w:lang w:val="de-DE"/>
        </w:rPr>
        <w:t>(Gesetze)</w:t>
      </w:r>
      <w:r>
        <w:rPr>
          <w:rStyle w:val="a8"/>
          <w:sz w:val="28"/>
          <w:szCs w:val="28"/>
          <w:lang w:val="el-GR"/>
        </w:rPr>
        <w:footnoteReference w:id="138"/>
      </w:r>
      <w:r>
        <w:rPr>
          <w:rFonts w:hint="eastAsia"/>
          <w:sz w:val="28"/>
          <w:szCs w:val="28"/>
          <w:lang w:val="el-GR"/>
        </w:rPr>
        <w:t>的意义是什么？以及更具体的，如何才能</w:t>
      </w:r>
      <w:r>
        <w:rPr>
          <w:rFonts w:ascii="楷体_GB2312" w:eastAsia="楷体_GB2312" w:hint="eastAsia"/>
          <w:sz w:val="28"/>
          <w:szCs w:val="28"/>
          <w:lang w:val="el-GR"/>
        </w:rPr>
        <w:t>满足律法</w:t>
      </w:r>
      <w:r>
        <w:rPr>
          <w:rFonts w:hint="eastAsia"/>
          <w:sz w:val="28"/>
          <w:szCs w:val="28"/>
          <w:lang w:val="el-GR"/>
        </w:rPr>
        <w:t>？在他的青年时代，他竭力满足律法的要求，热切向往犹太民族——这个民族比任何其他民族都更醉心于崇高道德之幻想，并且是创造了神圣上帝的观念，以及冒犯这一神圣存在的罪（</w:t>
      </w:r>
      <w:r>
        <w:rPr>
          <w:sz w:val="28"/>
          <w:szCs w:val="28"/>
          <w:lang w:val="de-DE"/>
        </w:rPr>
        <w:t>Sünde</w:t>
      </w:r>
      <w:r>
        <w:rPr>
          <w:rFonts w:hint="eastAsia"/>
          <w:sz w:val="28"/>
          <w:szCs w:val="28"/>
          <w:lang w:val="de-DE"/>
        </w:rPr>
        <w:t>）</w:t>
      </w:r>
      <w:r>
        <w:rPr>
          <w:rFonts w:hint="eastAsia"/>
          <w:sz w:val="28"/>
          <w:szCs w:val="28"/>
          <w:lang w:val="el-GR"/>
        </w:rPr>
        <w:t>观念的唯一民族——所能想象的这种最高的荣誉。保罗很快就成为这位上帝及其律法最狂热的保卫者和追随者，不停地与一切侵犯者和怀疑者进行战斗和监视他们，对他们既严厉又恶毒，必欲使他们受到惩罚而后快。然后有一天，他突然意识到，他这样一个人——一个易怒的、【</w:t>
      </w:r>
      <w:r>
        <w:rPr>
          <w:rFonts w:hint="eastAsia"/>
          <w:sz w:val="28"/>
          <w:szCs w:val="28"/>
          <w:lang w:val="el-GR"/>
        </w:rPr>
        <w:t>66</w:t>
      </w:r>
      <w:r>
        <w:rPr>
          <w:rFonts w:hint="eastAsia"/>
          <w:sz w:val="28"/>
          <w:szCs w:val="28"/>
          <w:lang w:val="el-GR"/>
        </w:rPr>
        <w:t>】肉欲的、阴郁的和</w:t>
      </w:r>
      <w:r>
        <w:rPr>
          <w:rFonts w:hint="eastAsia"/>
          <w:sz w:val="28"/>
          <w:szCs w:val="28"/>
          <w:lang w:val="el-GR"/>
        </w:rPr>
        <w:t>恶毒的仇恨者——是</w:t>
      </w:r>
      <w:r>
        <w:rPr>
          <w:rFonts w:ascii="楷体_GB2312" w:eastAsia="楷体_GB2312" w:hint="eastAsia"/>
          <w:sz w:val="28"/>
          <w:szCs w:val="28"/>
          <w:lang w:val="el-GR"/>
        </w:rPr>
        <w:t>不可能</w:t>
      </w:r>
      <w:r>
        <w:rPr>
          <w:rFonts w:hint="eastAsia"/>
          <w:sz w:val="28"/>
          <w:szCs w:val="28"/>
          <w:lang w:val="el-GR"/>
        </w:rPr>
        <w:t>满足律法的；而且，他不可思议地看到，他那高度膨胀的权力欲不断使促使他破坏律法，而他</w:t>
      </w:r>
      <w:r>
        <w:rPr>
          <w:rFonts w:ascii="楷体_GB2312" w:eastAsia="楷体_GB2312" w:hint="eastAsia"/>
          <w:sz w:val="28"/>
          <w:szCs w:val="28"/>
          <w:lang w:val="el-GR"/>
        </w:rPr>
        <w:t>不得不</w:t>
      </w:r>
      <w:r>
        <w:rPr>
          <w:rFonts w:hint="eastAsia"/>
          <w:sz w:val="28"/>
          <w:szCs w:val="28"/>
          <w:lang w:val="el-GR"/>
        </w:rPr>
        <w:t>屈服于自己的这种冲动。难道真是他的“肉欲”使他不断成为破坏律法者吗？难道不是，如他后来所怀疑的，律法本身</w:t>
      </w:r>
      <w:r>
        <w:rPr>
          <w:rFonts w:ascii="楷体_GB2312" w:eastAsia="楷体_GB2312" w:hint="eastAsia"/>
          <w:sz w:val="28"/>
          <w:szCs w:val="28"/>
          <w:lang w:val="el-GR"/>
        </w:rPr>
        <w:t>必定</w:t>
      </w:r>
      <w:r>
        <w:rPr>
          <w:rFonts w:hint="eastAsia"/>
          <w:sz w:val="28"/>
          <w:szCs w:val="28"/>
          <w:lang w:val="el-GR"/>
        </w:rPr>
        <w:t>在不断证明，它的要求是做不到的，并以一种难以抗拒的魅力诱惑人们破坏它吗？然而那时他还没有找到这样一条出路。许许多多东西压迫着他的良心：他提到仇恨、谋杀、巫术、偶像崇拜、不洁、酗酒和放荡的口腹之欲，而他越是试图减轻他的良心的负担，他的权力欲就越以疯狂敬重和捍卫律法的形式拼命发泄自己，最后他终于</w:t>
      </w:r>
      <w:r>
        <w:rPr>
          <w:rFonts w:hint="eastAsia"/>
          <w:sz w:val="28"/>
          <w:szCs w:val="28"/>
          <w:lang w:val="el-GR"/>
        </w:rPr>
        <w:t>对自己说，“一切都没有用！破坏律法之痛苦是不可克服的。”当路德在其修道院中希望成为精神理想中的完人时，他的感觉大概是差不多的：路德在某一天突然开始从心底里恨死精神理想，教皇，圣徒，和整个教士阶级，这种痛恨越强烈，他越不敢对自己承认这种痛恨——保罗也是这样。他觉得律法就是他被钉在上面的十字架：他多么痛恨它！他多么无法忍受它！要是能够</w:t>
      </w:r>
      <w:r>
        <w:rPr>
          <w:rFonts w:ascii="楷体_GB2312" w:eastAsia="楷体_GB2312" w:hint="eastAsia"/>
          <w:sz w:val="28"/>
          <w:szCs w:val="28"/>
          <w:lang w:val="el-GR"/>
        </w:rPr>
        <w:t>毁灭</w:t>
      </w:r>
      <w:r>
        <w:rPr>
          <w:rFonts w:hint="eastAsia"/>
          <w:sz w:val="28"/>
          <w:szCs w:val="28"/>
          <w:lang w:val="el-GR"/>
        </w:rPr>
        <w:t>它——无须再遵守它——该有多好！最后，一种拯救性观念不期而至，同时还有一种只有像他这样的癫痫病人才能看到的明亮景象出现在他眼前：这位内心对律法厌烦至极的律法的狂热战士看到，面带</w:t>
      </w:r>
      <w:r>
        <w:rPr>
          <w:rFonts w:hint="eastAsia"/>
          <w:sz w:val="28"/>
          <w:szCs w:val="28"/>
          <w:lang w:val="el-GR"/>
        </w:rPr>
        <w:t>神圣光辉的基督形象从一条寂静的街道向他走来，他听到基督说：“你为什么迫害</w:t>
      </w:r>
      <w:r>
        <w:rPr>
          <w:rFonts w:ascii="楷体_GB2312" w:eastAsia="楷体_GB2312" w:hint="eastAsia"/>
          <w:sz w:val="28"/>
          <w:szCs w:val="28"/>
          <w:lang w:val="el-GR"/>
        </w:rPr>
        <w:t>我</w:t>
      </w:r>
      <w:r>
        <w:rPr>
          <w:rFonts w:hint="eastAsia"/>
          <w:sz w:val="28"/>
          <w:szCs w:val="28"/>
          <w:lang w:val="el-GR"/>
        </w:rPr>
        <w:t>？</w:t>
      </w:r>
      <w:r>
        <w:rPr>
          <w:rStyle w:val="a8"/>
          <w:sz w:val="28"/>
          <w:szCs w:val="28"/>
          <w:lang w:val="el-GR"/>
        </w:rPr>
        <w:footnoteReference w:id="139"/>
      </w:r>
      <w:r>
        <w:rPr>
          <w:rFonts w:hint="eastAsia"/>
          <w:sz w:val="28"/>
          <w:szCs w:val="28"/>
          <w:lang w:val="el-GR"/>
        </w:rPr>
        <w:t>”这一事件的实际意义在于：他的</w:t>
      </w:r>
      <w:r>
        <w:rPr>
          <w:rFonts w:ascii="楷体_GB2312" w:eastAsia="楷体_GB2312" w:hint="eastAsia"/>
          <w:sz w:val="28"/>
          <w:szCs w:val="28"/>
          <w:lang w:val="el-GR"/>
        </w:rPr>
        <w:t>心</w:t>
      </w:r>
      <w:r>
        <w:rPr>
          <w:rFonts w:hint="eastAsia"/>
          <w:sz w:val="28"/>
          <w:szCs w:val="28"/>
          <w:lang w:val="el-GR"/>
        </w:rPr>
        <w:t>一下子开朗，“迫害这位耶稣基督，”他在心里对自己说，“这【</w:t>
      </w:r>
      <w:r>
        <w:rPr>
          <w:rFonts w:hint="eastAsia"/>
          <w:sz w:val="28"/>
          <w:szCs w:val="28"/>
          <w:lang w:val="el-GR"/>
        </w:rPr>
        <w:t>67</w:t>
      </w:r>
      <w:r>
        <w:rPr>
          <w:rFonts w:hint="eastAsia"/>
          <w:sz w:val="28"/>
          <w:szCs w:val="28"/>
          <w:lang w:val="el-GR"/>
        </w:rPr>
        <w:t>】是</w:t>
      </w:r>
      <w:r>
        <w:rPr>
          <w:rFonts w:ascii="楷体_GB2312" w:eastAsia="楷体_GB2312" w:hint="eastAsia"/>
          <w:sz w:val="28"/>
          <w:szCs w:val="28"/>
          <w:lang w:val="el-GR"/>
        </w:rPr>
        <w:t>无道理的</w:t>
      </w:r>
      <w:r>
        <w:rPr>
          <w:rFonts w:hint="eastAsia"/>
          <w:sz w:val="28"/>
          <w:szCs w:val="28"/>
          <w:lang w:val="el-GR"/>
        </w:rPr>
        <w:t>！这就是我的出路，这就是我的完美的复仇，这就是我成为</w:t>
      </w:r>
      <w:r>
        <w:rPr>
          <w:rFonts w:ascii="楷体_GB2312" w:eastAsia="楷体_GB2312" w:hint="eastAsia"/>
          <w:sz w:val="28"/>
          <w:szCs w:val="28"/>
          <w:lang w:val="el-GR"/>
        </w:rPr>
        <w:t>律法毁灭者</w:t>
      </w:r>
      <w:r>
        <w:rPr>
          <w:rFonts w:hint="eastAsia"/>
          <w:sz w:val="28"/>
          <w:szCs w:val="28"/>
          <w:lang w:val="el-GR"/>
        </w:rPr>
        <w:t>的唯一道路！”这位最为傲慢所苦的病人觉得自己一下子恢复了，他的道德绝望不见了，因为道德本身在十字架上已经不见，化为乌有了——也就是说，</w:t>
      </w:r>
      <w:r>
        <w:rPr>
          <w:rFonts w:ascii="楷体_GB2312" w:eastAsia="楷体_GB2312" w:hint="eastAsia"/>
          <w:sz w:val="28"/>
          <w:szCs w:val="28"/>
          <w:lang w:val="el-GR"/>
        </w:rPr>
        <w:t>被满足了</w:t>
      </w:r>
      <w:r>
        <w:rPr>
          <w:rFonts w:hint="eastAsia"/>
          <w:sz w:val="28"/>
          <w:szCs w:val="28"/>
          <w:lang w:val="el-GR"/>
        </w:rPr>
        <w:t>！在这之前，对他来说，那一丢脸的</w:t>
      </w:r>
      <w:r>
        <w:rPr>
          <w:rFonts w:ascii="楷体_GB2312" w:eastAsia="楷体_GB2312" w:hint="eastAsia"/>
          <w:sz w:val="28"/>
          <w:szCs w:val="28"/>
          <w:lang w:val="el-GR"/>
        </w:rPr>
        <w:t>死亡</w:t>
      </w:r>
      <w:r>
        <w:rPr>
          <w:rFonts w:hint="eastAsia"/>
          <w:sz w:val="28"/>
          <w:szCs w:val="28"/>
          <w:lang w:val="el-GR"/>
        </w:rPr>
        <w:t>一直是新学说追随者宣扬的“弥赛亚国</w:t>
      </w:r>
      <w:r>
        <w:rPr>
          <w:rStyle w:val="a8"/>
          <w:sz w:val="28"/>
          <w:szCs w:val="28"/>
          <w:lang w:val="el-GR"/>
        </w:rPr>
        <w:footnoteReference w:id="140"/>
      </w:r>
      <w:r>
        <w:rPr>
          <w:rFonts w:hint="eastAsia"/>
          <w:sz w:val="28"/>
          <w:szCs w:val="28"/>
          <w:lang w:val="el-GR"/>
        </w:rPr>
        <w:t>”的根本反证：但现在，如果这一死亡是</w:t>
      </w:r>
      <w:r>
        <w:rPr>
          <w:rFonts w:ascii="楷体_GB2312" w:eastAsia="楷体_GB2312" w:hint="eastAsia"/>
          <w:sz w:val="28"/>
          <w:szCs w:val="28"/>
          <w:lang w:val="el-GR"/>
        </w:rPr>
        <w:t>废除</w:t>
      </w:r>
      <w:r>
        <w:rPr>
          <w:rFonts w:hint="eastAsia"/>
          <w:sz w:val="28"/>
          <w:szCs w:val="28"/>
          <w:lang w:val="el-GR"/>
        </w:rPr>
        <w:t>律法</w:t>
      </w:r>
      <w:r>
        <w:rPr>
          <w:rFonts w:ascii="楷体_GB2312" w:eastAsia="楷体_GB2312" w:hint="eastAsia"/>
          <w:sz w:val="28"/>
          <w:szCs w:val="28"/>
          <w:lang w:val="el-GR"/>
        </w:rPr>
        <w:t>必须</w:t>
      </w:r>
      <w:r>
        <w:rPr>
          <w:rFonts w:hint="eastAsia"/>
          <w:sz w:val="28"/>
          <w:szCs w:val="28"/>
          <w:lang w:val="el-GR"/>
        </w:rPr>
        <w:t>要求</w:t>
      </w:r>
      <w:r>
        <w:rPr>
          <w:rFonts w:hint="eastAsia"/>
          <w:sz w:val="28"/>
          <w:szCs w:val="28"/>
          <w:lang w:val="el-GR"/>
        </w:rPr>
        <w:t>的，那又如何！——这种观念的巨大后果，这一谜底的巨大后果，在他眼前闪烁，使他立刻就成了世界上最幸福之人。犹太人的命运，不，全人类的命运，仿佛都系于这一观念，系于他福至心灵的这一瞬间。他拥有思想之思想，钥匙之钥匙，光明之光明，人类历史从此将围绕他旋转！因为从现在开始，他就是</w:t>
      </w:r>
      <w:r>
        <w:rPr>
          <w:rFonts w:ascii="楷体_GB2312" w:eastAsia="楷体_GB2312" w:hint="eastAsia"/>
          <w:sz w:val="28"/>
          <w:szCs w:val="28"/>
          <w:lang w:val="el-GR"/>
        </w:rPr>
        <w:t>律法之毁灭</w:t>
      </w:r>
      <w:r>
        <w:rPr>
          <w:rFonts w:hint="eastAsia"/>
          <w:sz w:val="28"/>
          <w:szCs w:val="28"/>
          <w:lang w:val="el-GR"/>
        </w:rPr>
        <w:t>的教导者！</w:t>
      </w:r>
      <w:r>
        <w:rPr>
          <w:rFonts w:hint="eastAsia"/>
          <w:sz w:val="28"/>
          <w:szCs w:val="28"/>
          <w:lang w:val="de-DE"/>
        </w:rPr>
        <w:t>消灭</w:t>
      </w:r>
      <w:r>
        <w:rPr>
          <w:rFonts w:hint="eastAsia"/>
          <w:sz w:val="28"/>
          <w:szCs w:val="28"/>
          <w:lang w:val="el-GR"/>
        </w:rPr>
        <w:t>罪——也就是消灭律法！在肉体中生活——也就是在律法中生活！与基督合一——也就是与律法毁灭者合一！和基督一起死亡——也就是像他一样死于律法！以后也许仍然会有罪，但将不再有反对律法之罪：“我超出律法”。“如果我现在重新接</w:t>
      </w:r>
      <w:r>
        <w:rPr>
          <w:rFonts w:hint="eastAsia"/>
          <w:sz w:val="28"/>
          <w:szCs w:val="28"/>
          <w:lang w:val="el-GR"/>
        </w:rPr>
        <w:t>受律法和甘心受它支配，我将使基督成为罪的同谋。”因为只有在律法存在的地方才会有罪发生，律法不断产生罪，正如催吐剂不断产生呕吐；如果没有这一死亡也可以使律法得到成全，上帝是不会忍心坐视基督死亡的；现在不仅一切罪责（</w:t>
      </w:r>
      <w:r>
        <w:rPr>
          <w:sz w:val="28"/>
          <w:szCs w:val="28"/>
          <w:lang w:val="de-DE"/>
        </w:rPr>
        <w:t>Schuld</w:t>
      </w:r>
      <w:r>
        <w:rPr>
          <w:rFonts w:hint="eastAsia"/>
          <w:sz w:val="28"/>
          <w:szCs w:val="28"/>
          <w:lang w:val="de-DE"/>
        </w:rPr>
        <w:t>）</w:t>
      </w:r>
      <w:r>
        <w:rPr>
          <w:rFonts w:hint="eastAsia"/>
          <w:sz w:val="28"/>
          <w:szCs w:val="28"/>
          <w:lang w:val="el-GR"/>
        </w:rPr>
        <w:t>都得到革除，而且罪责本身也已消失；律法已经死去，它所居住于其中的“肉身”已经死去——或者至少是【</w:t>
      </w:r>
      <w:r>
        <w:rPr>
          <w:rFonts w:hint="eastAsia"/>
          <w:sz w:val="28"/>
          <w:szCs w:val="28"/>
          <w:lang w:val="el-GR"/>
        </w:rPr>
        <w:t>68</w:t>
      </w:r>
      <w:r>
        <w:rPr>
          <w:rFonts w:hint="eastAsia"/>
          <w:sz w:val="28"/>
          <w:szCs w:val="28"/>
          <w:lang w:val="el-GR"/>
        </w:rPr>
        <w:t>】正在死去，好象在腐烂。生命不过是一段短暂的坏死的时光——这就是基督徒的命运，直到他变成与基督合为一体，与他一起复活，分享基督天上的荣光和像基督一样成为“神的儿子”——这使保罗的迷狂达到</w:t>
      </w:r>
      <w:r>
        <w:rPr>
          <w:rFonts w:hint="eastAsia"/>
          <w:sz w:val="28"/>
          <w:szCs w:val="28"/>
          <w:lang w:val="el-GR"/>
        </w:rPr>
        <w:t>顶点，同时也使他的灵魂的放肆达到顶点：由于与基督成为一体的观念，一切羞耻、谦卑、和节制都从他身上消失了，他那无法控制的权力欲</w:t>
      </w:r>
      <w:r>
        <w:rPr>
          <w:rStyle w:val="a8"/>
          <w:sz w:val="28"/>
          <w:szCs w:val="28"/>
          <w:lang w:val="el-GR"/>
        </w:rPr>
        <w:footnoteReference w:id="141"/>
      </w:r>
      <w:r>
        <w:rPr>
          <w:rFonts w:hint="eastAsia"/>
          <w:sz w:val="28"/>
          <w:szCs w:val="28"/>
          <w:lang w:val="el-GR"/>
        </w:rPr>
        <w:t>化为上帝荣光中一种先觉的</w:t>
      </w:r>
      <w:r>
        <w:rPr>
          <w:rFonts w:ascii="楷体_GB2312" w:eastAsia="楷体_GB2312" w:hint="eastAsia"/>
          <w:sz w:val="28"/>
          <w:szCs w:val="28"/>
          <w:lang w:val="el-GR"/>
        </w:rPr>
        <w:t>神圣</w:t>
      </w:r>
      <w:r>
        <w:rPr>
          <w:rFonts w:hint="eastAsia"/>
          <w:sz w:val="28"/>
          <w:szCs w:val="28"/>
          <w:lang w:val="el-GR"/>
        </w:rPr>
        <w:t>欢欣。——这就是</w:t>
      </w:r>
      <w:r>
        <w:rPr>
          <w:rFonts w:ascii="楷体_GB2312" w:eastAsia="楷体_GB2312" w:hint="eastAsia"/>
          <w:sz w:val="28"/>
          <w:szCs w:val="28"/>
          <w:lang w:val="el-GR"/>
        </w:rPr>
        <w:t>第一个基督徒</w:t>
      </w:r>
      <w:r>
        <w:rPr>
          <w:rFonts w:hint="eastAsia"/>
          <w:sz w:val="28"/>
          <w:szCs w:val="28"/>
          <w:lang w:val="el-GR"/>
        </w:rPr>
        <w:t>，基督教的创造者！在他之前存在的只是几个犹太宗派而已。</w:t>
      </w:r>
    </w:p>
    <w:p w:rsidR="00000000" w:rsidRDefault="00EF3B58">
      <w:pPr>
        <w:jc w:val="left"/>
        <w:outlineLvl w:val="0"/>
        <w:rPr>
          <w:rFonts w:hint="eastAsia"/>
          <w:sz w:val="28"/>
          <w:szCs w:val="28"/>
          <w:lang w:val="el-GR"/>
        </w:rPr>
      </w:pPr>
      <w:r>
        <w:rPr>
          <w:rFonts w:hint="eastAsia"/>
          <w:sz w:val="28"/>
          <w:szCs w:val="28"/>
          <w:lang w:val="el-GR"/>
        </w:rPr>
        <w:t>69</w:t>
      </w:r>
    </w:p>
    <w:p w:rsidR="00000000" w:rsidRDefault="00EF3B58">
      <w:pPr>
        <w:jc w:val="left"/>
        <w:rPr>
          <w:rFonts w:hint="eastAsia"/>
          <w:sz w:val="28"/>
          <w:szCs w:val="28"/>
          <w:lang w:val="el-GR"/>
        </w:rPr>
      </w:pPr>
      <w:r>
        <w:rPr>
          <w:rFonts w:ascii="楷体_GB2312" w:eastAsia="楷体_GB2312" w:hint="eastAsia"/>
          <w:sz w:val="28"/>
          <w:szCs w:val="28"/>
          <w:lang w:val="el-GR"/>
        </w:rPr>
        <w:t>不可同日而语。</w:t>
      </w:r>
      <w:r>
        <w:rPr>
          <w:rFonts w:hint="eastAsia"/>
          <w:sz w:val="28"/>
          <w:szCs w:val="28"/>
          <w:lang w:val="el-GR"/>
        </w:rPr>
        <w:t>——在嫉妒与友谊、自我轻视与骄傲</w:t>
      </w:r>
      <w:r>
        <w:rPr>
          <w:rFonts w:ascii="楷体_GB2312" w:eastAsia="楷体_GB2312" w:hint="eastAsia"/>
          <w:sz w:val="28"/>
          <w:szCs w:val="28"/>
          <w:lang w:val="el-GR"/>
        </w:rPr>
        <w:t>之间</w:t>
      </w:r>
      <w:r>
        <w:rPr>
          <w:rFonts w:hint="eastAsia"/>
          <w:sz w:val="28"/>
          <w:szCs w:val="28"/>
          <w:lang w:val="el-GR"/>
        </w:rPr>
        <w:t>，存在着巨大的张力空间：希腊人</w:t>
      </w:r>
      <w:r>
        <w:rPr>
          <w:rStyle w:val="a8"/>
          <w:sz w:val="28"/>
          <w:szCs w:val="28"/>
          <w:lang w:val="el-GR"/>
        </w:rPr>
        <w:footnoteReference w:id="142"/>
      </w:r>
      <w:r>
        <w:rPr>
          <w:rFonts w:hint="eastAsia"/>
          <w:sz w:val="28"/>
          <w:szCs w:val="28"/>
          <w:lang w:val="el-GR"/>
        </w:rPr>
        <w:t>生活在前者中，基督徒生活在后者中。</w:t>
      </w:r>
    </w:p>
    <w:p w:rsidR="00000000" w:rsidRDefault="00EF3B58">
      <w:pPr>
        <w:jc w:val="left"/>
        <w:outlineLvl w:val="0"/>
        <w:rPr>
          <w:rFonts w:hint="eastAsia"/>
          <w:sz w:val="28"/>
          <w:szCs w:val="28"/>
          <w:lang w:val="el-GR"/>
        </w:rPr>
      </w:pPr>
      <w:r>
        <w:rPr>
          <w:rFonts w:hint="eastAsia"/>
          <w:sz w:val="28"/>
          <w:szCs w:val="28"/>
          <w:lang w:val="el-GR"/>
        </w:rPr>
        <w:t>70</w:t>
      </w:r>
    </w:p>
    <w:p w:rsidR="00000000" w:rsidRDefault="00EF3B58">
      <w:pPr>
        <w:jc w:val="left"/>
        <w:rPr>
          <w:rFonts w:hint="eastAsia"/>
          <w:sz w:val="28"/>
          <w:szCs w:val="28"/>
          <w:lang w:val="el-GR"/>
        </w:rPr>
      </w:pPr>
      <w:r>
        <w:rPr>
          <w:rFonts w:ascii="楷体_GB2312" w:eastAsia="楷体_GB2312" w:hint="eastAsia"/>
          <w:sz w:val="28"/>
          <w:szCs w:val="28"/>
          <w:lang w:val="el-GR"/>
        </w:rPr>
        <w:t>心智粗鄙之益。</w:t>
      </w:r>
      <w:r>
        <w:rPr>
          <w:rFonts w:hint="eastAsia"/>
          <w:sz w:val="28"/>
          <w:szCs w:val="28"/>
          <w:lang w:val="el-GR"/>
        </w:rPr>
        <w:t>——基督教会是所有史前崇拜和来源极为不同的各种思想的一部大全</w:t>
      </w:r>
      <w:r>
        <w:rPr>
          <w:rStyle w:val="a8"/>
          <w:sz w:val="28"/>
          <w:szCs w:val="28"/>
          <w:lang w:val="el-GR"/>
        </w:rPr>
        <w:footnoteReference w:id="143"/>
      </w:r>
      <w:r>
        <w:rPr>
          <w:rFonts w:hint="eastAsia"/>
          <w:sz w:val="28"/>
          <w:szCs w:val="28"/>
          <w:lang w:val="el-GR"/>
        </w:rPr>
        <w:t>，所以它才如此善于“传道”：无论过去还是现在，它总是能够在任何它愿意</w:t>
      </w:r>
      <w:r>
        <w:rPr>
          <w:rFonts w:hint="eastAsia"/>
          <w:sz w:val="28"/>
          <w:szCs w:val="28"/>
          <w:lang w:val="el-GR"/>
        </w:rPr>
        <w:t>立足的地方立足，找到一些与自己有类似之处的事物，使自己适应它们并渐渐赋予它们以一种基督教的含义。使这种宗教流行开来的不是它的基督教因素，而是其</w:t>
      </w:r>
      <w:r>
        <w:rPr>
          <w:rFonts w:ascii="楷体_GB2312" w:eastAsia="楷体_GB2312" w:hint="eastAsia"/>
          <w:sz w:val="28"/>
          <w:szCs w:val="28"/>
          <w:lang w:val="el-GR"/>
        </w:rPr>
        <w:t>习俗</w:t>
      </w:r>
      <w:r>
        <w:rPr>
          <w:rFonts w:hint="eastAsia"/>
          <w:sz w:val="28"/>
          <w:szCs w:val="28"/>
          <w:lang w:val="el-GR"/>
        </w:rPr>
        <w:t>中无所不在的异教特点：它的思想既来源于犹太世界又来源于希腊世界，从一开始就知道如何把自己提高到民族和种族的计较和门户之见之上，如同将自己提高到偏见之上。我们可能惊奇于这种导致各种最不相同因素合并的【</w:t>
      </w:r>
      <w:r>
        <w:rPr>
          <w:rFonts w:hint="eastAsia"/>
          <w:sz w:val="28"/>
          <w:szCs w:val="28"/>
          <w:lang w:val="el-GR"/>
        </w:rPr>
        <w:t>69</w:t>
      </w:r>
      <w:r>
        <w:rPr>
          <w:rFonts w:hint="eastAsia"/>
          <w:sz w:val="28"/>
          <w:szCs w:val="28"/>
          <w:lang w:val="el-GR"/>
        </w:rPr>
        <w:t>】</w:t>
      </w:r>
      <w:r>
        <w:rPr>
          <w:rFonts w:ascii="楷体_GB2312" w:eastAsia="楷体_GB2312" w:hint="eastAsia"/>
          <w:sz w:val="28"/>
          <w:szCs w:val="28"/>
          <w:lang w:val="el-GR"/>
        </w:rPr>
        <w:t>力量</w:t>
      </w:r>
      <w:r>
        <w:rPr>
          <w:rFonts w:hint="eastAsia"/>
          <w:sz w:val="28"/>
          <w:szCs w:val="28"/>
          <w:lang w:val="el-GR"/>
        </w:rPr>
        <w:t>，但我们一定不要忘了这种力量固有的可鄙性质：其心智在教会形成时期令人震惊的粗陋和颟顸无知，这种粗陋和颟顸无知使它可以吞下</w:t>
      </w:r>
      <w:r>
        <w:rPr>
          <w:rFonts w:ascii="楷体_GB2312" w:eastAsia="楷体_GB2312" w:hint="eastAsia"/>
          <w:sz w:val="28"/>
          <w:szCs w:val="28"/>
          <w:lang w:val="el-GR"/>
        </w:rPr>
        <w:t>任何食物</w:t>
      </w:r>
      <w:r>
        <w:rPr>
          <w:rFonts w:hint="eastAsia"/>
          <w:sz w:val="28"/>
          <w:szCs w:val="28"/>
          <w:lang w:val="el-GR"/>
        </w:rPr>
        <w:t>，消化鹅卵石一样的矛盾。</w:t>
      </w:r>
    </w:p>
    <w:p w:rsidR="00000000" w:rsidRDefault="00EF3B58">
      <w:pPr>
        <w:jc w:val="left"/>
        <w:outlineLvl w:val="0"/>
        <w:rPr>
          <w:rFonts w:hint="eastAsia"/>
          <w:sz w:val="28"/>
          <w:szCs w:val="28"/>
          <w:lang w:val="el-GR"/>
        </w:rPr>
      </w:pPr>
      <w:r>
        <w:rPr>
          <w:rFonts w:hint="eastAsia"/>
          <w:sz w:val="28"/>
          <w:szCs w:val="28"/>
          <w:lang w:val="el-GR"/>
        </w:rPr>
        <w:t>71</w:t>
      </w:r>
    </w:p>
    <w:p w:rsidR="00000000" w:rsidRDefault="00EF3B58">
      <w:pPr>
        <w:jc w:val="left"/>
        <w:rPr>
          <w:rFonts w:hint="eastAsia"/>
          <w:sz w:val="28"/>
          <w:szCs w:val="28"/>
          <w:lang w:val="el-GR"/>
        </w:rPr>
      </w:pPr>
      <w:r>
        <w:rPr>
          <w:rFonts w:ascii="楷体_GB2312" w:eastAsia="楷体_GB2312" w:hint="eastAsia"/>
          <w:sz w:val="28"/>
          <w:szCs w:val="28"/>
          <w:lang w:val="el-GR"/>
        </w:rPr>
        <w:t>基督徒对罗马帝国之报复。</w:t>
      </w:r>
      <w:r>
        <w:rPr>
          <w:rFonts w:hint="eastAsia"/>
          <w:sz w:val="28"/>
          <w:szCs w:val="28"/>
          <w:lang w:val="el-GR"/>
        </w:rPr>
        <w:t>——也许没有什么比一个永远胜利者的景象更让人无法忍受的了。在两个世纪时间里，世界看到罗马征服一个又一个民族，疆界合拢，不再有未来，一切现在存在的事物似乎都会永远持续存在下去——确实，当帝国</w:t>
      </w:r>
      <w:r>
        <w:rPr>
          <w:rFonts w:ascii="楷体_GB2312" w:eastAsia="楷体_GB2312" w:hint="eastAsia"/>
          <w:sz w:val="28"/>
          <w:szCs w:val="28"/>
          <w:lang w:val="el-GR"/>
        </w:rPr>
        <w:t>建筑</w:t>
      </w:r>
      <w:r>
        <w:rPr>
          <w:rFonts w:hint="eastAsia"/>
          <w:sz w:val="28"/>
          <w:szCs w:val="28"/>
          <w:lang w:val="el-GR"/>
        </w:rPr>
        <w:t>，人们以一种</w:t>
      </w:r>
      <w:r>
        <w:rPr>
          <w:rFonts w:hint="eastAsia"/>
          <w:sz w:val="28"/>
          <w:szCs w:val="28"/>
          <w:lang w:val="el-GR"/>
        </w:rPr>
        <w:t>aere perennius[</w:t>
      </w:r>
      <w:r>
        <w:rPr>
          <w:rFonts w:hint="eastAsia"/>
          <w:sz w:val="28"/>
          <w:szCs w:val="28"/>
          <w:lang w:val="el-GR"/>
        </w:rPr>
        <w:t>万世基业</w:t>
      </w:r>
      <w:r>
        <w:rPr>
          <w:rFonts w:hint="eastAsia"/>
          <w:sz w:val="28"/>
          <w:szCs w:val="28"/>
          <w:lang w:val="el-GR"/>
        </w:rPr>
        <w:t>]</w:t>
      </w:r>
      <w:r>
        <w:rPr>
          <w:rFonts w:hint="eastAsia"/>
          <w:sz w:val="28"/>
          <w:szCs w:val="28"/>
          <w:lang w:val="el-GR"/>
        </w:rPr>
        <w:t>的精神进行建筑；对于我们这些只知道“毁灭的忧伤”人来说，几乎完全不同的“</w:t>
      </w:r>
      <w:r>
        <w:rPr>
          <w:rFonts w:ascii="楷体_GB2312" w:eastAsia="楷体_GB2312" w:hint="eastAsia"/>
          <w:sz w:val="28"/>
          <w:szCs w:val="28"/>
          <w:lang w:val="el-GR"/>
        </w:rPr>
        <w:t>永恒的建筑</w:t>
      </w:r>
      <w:r>
        <w:rPr>
          <w:rFonts w:hint="eastAsia"/>
          <w:sz w:val="28"/>
          <w:szCs w:val="28"/>
          <w:lang w:val="el-GR"/>
        </w:rPr>
        <w:t>”</w:t>
      </w:r>
      <w:r>
        <w:rPr>
          <w:sz w:val="28"/>
          <w:szCs w:val="28"/>
          <w:lang w:val="de-DE"/>
        </w:rPr>
        <w:t>(ewigen Bauten)</w:t>
      </w:r>
      <w:r>
        <w:rPr>
          <w:rFonts w:hint="eastAsia"/>
          <w:sz w:val="28"/>
          <w:szCs w:val="28"/>
          <w:lang w:val="el-GR"/>
        </w:rPr>
        <w:t>的忧伤几乎是无法理解的，面对这种永恒建筑之忧伤，人们不得不设法拯救自己——比如通过贺拉斯</w:t>
      </w:r>
      <w:r>
        <w:rPr>
          <w:rStyle w:val="a8"/>
          <w:sz w:val="28"/>
          <w:szCs w:val="28"/>
          <w:lang w:val="el-GR"/>
        </w:rPr>
        <w:footnoteReference w:id="144"/>
      </w:r>
      <w:r>
        <w:rPr>
          <w:rFonts w:hint="eastAsia"/>
          <w:sz w:val="28"/>
          <w:szCs w:val="28"/>
          <w:lang w:val="el-GR"/>
        </w:rPr>
        <w:t>那样的玩世不恭的态度拯救自己。其他人寻</w:t>
      </w:r>
      <w:r>
        <w:rPr>
          <w:rFonts w:hint="eastAsia"/>
          <w:sz w:val="28"/>
          <w:szCs w:val="28"/>
          <w:lang w:val="el-GR"/>
        </w:rPr>
        <w:t>找其他的办法，以对抗这种令人绝望的厌倦之感和下述致命意识：心灵和头脑的任何冲动都不再有希望，罗马帝国像一只巨大蜘蛛蹲伏在那里，它的魔爪伸向四面八方，无论哪里只要还有血在流动，它都会毫不留情地吸光。疲惫的观众对罗马统治的这种无言的百年仇恨最后在</w:t>
      </w:r>
      <w:r>
        <w:rPr>
          <w:rFonts w:ascii="楷体_GB2312" w:eastAsia="楷体_GB2312" w:hint="eastAsia"/>
          <w:sz w:val="28"/>
          <w:szCs w:val="28"/>
          <w:lang w:val="el-GR"/>
        </w:rPr>
        <w:t>基督教</w:t>
      </w:r>
      <w:r>
        <w:rPr>
          <w:rFonts w:hint="eastAsia"/>
          <w:sz w:val="28"/>
          <w:szCs w:val="28"/>
          <w:lang w:val="el-GR"/>
        </w:rPr>
        <w:t>中爆发出来，使它把罗马帝国即“尘世”与“罪恶”合并成</w:t>
      </w:r>
      <w:r>
        <w:rPr>
          <w:rFonts w:ascii="楷体_GB2312" w:eastAsia="楷体_GB2312" w:hint="eastAsia"/>
          <w:sz w:val="28"/>
          <w:szCs w:val="28"/>
          <w:lang w:val="el-GR"/>
        </w:rPr>
        <w:t>一个</w:t>
      </w:r>
      <w:r>
        <w:rPr>
          <w:rFonts w:hint="eastAsia"/>
          <w:sz w:val="28"/>
          <w:szCs w:val="28"/>
          <w:lang w:val="el-GR"/>
        </w:rPr>
        <w:t>概念。基督徒报复了罗马，宣布了世界迅速和突然的毁灭</w:t>
      </w:r>
      <w:r>
        <w:rPr>
          <w:rStyle w:val="a8"/>
          <w:sz w:val="28"/>
          <w:szCs w:val="28"/>
          <w:lang w:val="el-GR"/>
        </w:rPr>
        <w:footnoteReference w:id="145"/>
      </w:r>
      <w:r>
        <w:rPr>
          <w:rFonts w:hint="eastAsia"/>
          <w:sz w:val="28"/>
          <w:szCs w:val="28"/>
          <w:lang w:val="el-GR"/>
        </w:rPr>
        <w:t>；他们再次确立了一个未来——罗马曾经把一切事物都变成</w:t>
      </w:r>
      <w:r>
        <w:rPr>
          <w:rFonts w:ascii="楷体_GB2312" w:eastAsia="楷体_GB2312" w:hint="eastAsia"/>
          <w:sz w:val="28"/>
          <w:szCs w:val="28"/>
          <w:lang w:val="el-GR"/>
        </w:rPr>
        <w:t>它自己的</w:t>
      </w:r>
      <w:r>
        <w:rPr>
          <w:rFonts w:hint="eastAsia"/>
          <w:sz w:val="28"/>
          <w:szCs w:val="28"/>
          <w:lang w:val="el-GR"/>
        </w:rPr>
        <w:t>过去和现在——，在这未来中，罗马不再是【</w:t>
      </w:r>
      <w:r>
        <w:rPr>
          <w:rFonts w:hint="eastAsia"/>
          <w:sz w:val="28"/>
          <w:szCs w:val="28"/>
          <w:lang w:val="el-GR"/>
        </w:rPr>
        <w:t>70</w:t>
      </w:r>
      <w:r>
        <w:rPr>
          <w:rFonts w:hint="eastAsia"/>
          <w:sz w:val="28"/>
          <w:szCs w:val="28"/>
          <w:lang w:val="el-GR"/>
        </w:rPr>
        <w:t>】最重要的因素；他们梦想来一次最后</w:t>
      </w:r>
      <w:r>
        <w:rPr>
          <w:rFonts w:ascii="楷体_GB2312" w:eastAsia="楷体_GB2312" w:hint="eastAsia"/>
          <w:sz w:val="28"/>
          <w:szCs w:val="28"/>
          <w:lang w:val="el-GR"/>
        </w:rPr>
        <w:t>审判</w:t>
      </w:r>
      <w:r>
        <w:rPr>
          <w:rFonts w:hint="eastAsia"/>
          <w:sz w:val="28"/>
          <w:szCs w:val="28"/>
          <w:lang w:val="el-GR"/>
        </w:rPr>
        <w:t>——而十字架上</w:t>
      </w:r>
      <w:r>
        <w:rPr>
          <w:rFonts w:hint="eastAsia"/>
          <w:sz w:val="28"/>
          <w:szCs w:val="28"/>
          <w:lang w:val="el-GR"/>
        </w:rPr>
        <w:t>的那个犹太人作为拯救标志乃是对不可一世的罗马行省官员</w:t>
      </w:r>
      <w:r>
        <w:rPr>
          <w:rStyle w:val="a8"/>
          <w:sz w:val="28"/>
          <w:szCs w:val="28"/>
          <w:lang w:val="el-GR"/>
        </w:rPr>
        <w:footnoteReference w:id="146"/>
      </w:r>
      <w:r>
        <w:rPr>
          <w:rFonts w:hint="eastAsia"/>
          <w:sz w:val="28"/>
          <w:szCs w:val="28"/>
          <w:lang w:val="el-GR"/>
        </w:rPr>
        <w:t>最深刻讽刺，因为他们现在成了不幸和即将毁灭的尘世的象征。</w:t>
      </w:r>
    </w:p>
    <w:p w:rsidR="00000000" w:rsidRDefault="00EF3B58">
      <w:pPr>
        <w:jc w:val="left"/>
        <w:outlineLvl w:val="0"/>
        <w:rPr>
          <w:rFonts w:hint="eastAsia"/>
          <w:sz w:val="28"/>
          <w:szCs w:val="28"/>
          <w:lang w:val="el-GR"/>
        </w:rPr>
      </w:pPr>
      <w:r>
        <w:rPr>
          <w:rFonts w:hint="eastAsia"/>
          <w:sz w:val="28"/>
          <w:szCs w:val="28"/>
          <w:lang w:val="el-GR"/>
        </w:rPr>
        <w:t>72</w:t>
      </w:r>
    </w:p>
    <w:p w:rsidR="00000000" w:rsidRDefault="00EF3B58">
      <w:pPr>
        <w:jc w:val="left"/>
        <w:rPr>
          <w:rFonts w:hint="eastAsia"/>
          <w:sz w:val="28"/>
          <w:szCs w:val="28"/>
          <w:lang w:val="el-GR"/>
        </w:rPr>
      </w:pPr>
      <w:r>
        <w:rPr>
          <w:rFonts w:ascii="楷体_GB2312" w:eastAsia="楷体_GB2312" w:hint="eastAsia"/>
          <w:sz w:val="28"/>
          <w:szCs w:val="28"/>
          <w:lang w:val="el-GR"/>
        </w:rPr>
        <w:t>“死后”。</w:t>
      </w:r>
      <w:r>
        <w:rPr>
          <w:rFonts w:hint="eastAsia"/>
          <w:sz w:val="28"/>
          <w:szCs w:val="28"/>
          <w:lang w:val="el-GR"/>
        </w:rPr>
        <w:t>——基督教在整个罗马帝国中到处都碰到地狱惩罚的观念：所有神秘崇拜都在这种观念中找到一种特别满足，拥抱着它就像拥抱孕育其权力的最有希望的蛋。伊壁鸠鲁</w:t>
      </w:r>
      <w:r>
        <w:rPr>
          <w:rStyle w:val="a8"/>
          <w:sz w:val="28"/>
          <w:szCs w:val="28"/>
          <w:lang w:val="el-GR"/>
        </w:rPr>
        <w:footnoteReference w:id="147"/>
      </w:r>
      <w:r>
        <w:rPr>
          <w:rFonts w:hint="eastAsia"/>
          <w:sz w:val="28"/>
          <w:szCs w:val="28"/>
          <w:lang w:val="el-GR"/>
        </w:rPr>
        <w:t>相信，他所能惠予其同胞的最大帮助莫过于根除</w:t>
      </w:r>
      <w:r>
        <w:rPr>
          <w:rFonts w:ascii="楷体_GB2312" w:eastAsia="楷体_GB2312" w:hint="eastAsia"/>
          <w:sz w:val="28"/>
          <w:szCs w:val="28"/>
          <w:lang w:val="el-GR"/>
        </w:rPr>
        <w:t>这种</w:t>
      </w:r>
      <w:r>
        <w:rPr>
          <w:rFonts w:hint="eastAsia"/>
          <w:sz w:val="28"/>
          <w:szCs w:val="28"/>
          <w:lang w:val="el-GR"/>
        </w:rPr>
        <w:t>观念：他的胜利在他的思想弟子卢克莱修</w:t>
      </w:r>
      <w:r>
        <w:rPr>
          <w:rStyle w:val="a8"/>
          <w:sz w:val="28"/>
          <w:szCs w:val="28"/>
          <w:lang w:val="el-GR"/>
        </w:rPr>
        <w:footnoteReference w:id="148"/>
      </w:r>
      <w:r>
        <w:rPr>
          <w:rFonts w:hint="eastAsia"/>
          <w:sz w:val="28"/>
          <w:szCs w:val="28"/>
          <w:lang w:val="el-GR"/>
        </w:rPr>
        <w:t>——一个悲观然而开明的罗马人——口中得到了最好的表达，但这胜利来的太早了——基督教又将这种已经凋落的阴间恐怖信仰置于其特别保护之下，而它这样做又是多么精</w:t>
      </w:r>
      <w:r>
        <w:rPr>
          <w:rFonts w:hint="eastAsia"/>
          <w:sz w:val="28"/>
          <w:szCs w:val="28"/>
          <w:lang w:val="el-GR"/>
        </w:rPr>
        <w:t>明！如果没有对于这一纯粹的异教学说的大胆借用，它又怎么能取得对广泛流传的密斯拉和爱色斯崇拜</w:t>
      </w:r>
      <w:r>
        <w:rPr>
          <w:rStyle w:val="a8"/>
          <w:sz w:val="28"/>
          <w:szCs w:val="28"/>
          <w:lang w:val="el-GR"/>
        </w:rPr>
        <w:footnoteReference w:id="149"/>
      </w:r>
      <w:r>
        <w:rPr>
          <w:rFonts w:hint="eastAsia"/>
          <w:sz w:val="28"/>
          <w:szCs w:val="28"/>
          <w:lang w:val="el-GR"/>
        </w:rPr>
        <w:t>的胜利！通过这种观念，它使那些胆怯之人站到它一边——他们成了新信仰的最坚定的追随者！犹太人，作为一个像希腊人一样和比希腊人还要执着于生命的民族，对于上述观念很少发展：最终死亡</w:t>
      </w:r>
      <w:r>
        <w:rPr>
          <w:rFonts w:hint="eastAsia"/>
          <w:sz w:val="28"/>
          <w:szCs w:val="28"/>
          <w:lang w:val="el-GR"/>
        </w:rPr>
        <w:t>(endg</w:t>
      </w:r>
      <w:r>
        <w:rPr>
          <w:sz w:val="28"/>
          <w:szCs w:val="28"/>
          <w:lang w:val="de-DE"/>
        </w:rPr>
        <w:t>ültige Tod)</w:t>
      </w:r>
      <w:r>
        <w:rPr>
          <w:rFonts w:hint="eastAsia"/>
          <w:sz w:val="28"/>
          <w:szCs w:val="28"/>
          <w:lang w:val="el-GR"/>
        </w:rPr>
        <w:t>作为对罪人的惩罚，永远不能复活作为最大的威胁</w:t>
      </w:r>
      <w:r>
        <w:rPr>
          <w:rStyle w:val="a8"/>
          <w:sz w:val="28"/>
          <w:szCs w:val="28"/>
          <w:lang w:val="el-GR"/>
        </w:rPr>
        <w:footnoteReference w:id="150"/>
      </w:r>
      <w:r>
        <w:rPr>
          <w:rFonts w:hint="eastAsia"/>
          <w:sz w:val="28"/>
          <w:szCs w:val="28"/>
          <w:lang w:val="el-GR"/>
        </w:rPr>
        <w:t>——对于那些不愿意放弃他们的身体，而以一种精致的埃及主义</w:t>
      </w:r>
      <w:r>
        <w:rPr>
          <w:rStyle w:val="a8"/>
          <w:sz w:val="28"/>
          <w:szCs w:val="28"/>
          <w:lang w:val="el-GR"/>
        </w:rPr>
        <w:footnoteReference w:id="151"/>
      </w:r>
      <w:r>
        <w:rPr>
          <w:rFonts w:hint="eastAsia"/>
          <w:sz w:val="28"/>
          <w:szCs w:val="28"/>
          <w:lang w:val="el-GR"/>
        </w:rPr>
        <w:t>希望永远保留它们的身体的奇怪的人来说，这种观念的影响</w:t>
      </w:r>
      <w:r>
        <w:rPr>
          <w:rFonts w:hint="eastAsia"/>
          <w:sz w:val="28"/>
          <w:szCs w:val="28"/>
          <w:lang w:val="de-DE"/>
        </w:rPr>
        <w:t>确实</w:t>
      </w:r>
      <w:r>
        <w:rPr>
          <w:rFonts w:hint="eastAsia"/>
          <w:sz w:val="28"/>
          <w:szCs w:val="28"/>
          <w:lang w:val="el-GR"/>
        </w:rPr>
        <w:t>是足够强烈的。（马加比二书中记载了一位犹太战士，他不想</w:t>
      </w:r>
      <w:r>
        <w:rPr>
          <w:rFonts w:hint="eastAsia"/>
          <w:sz w:val="28"/>
          <w:szCs w:val="28"/>
          <w:lang w:val="el-GR"/>
        </w:rPr>
        <w:t>放弃已经流出的肠子：他希望</w:t>
      </w:r>
      <w:r>
        <w:rPr>
          <w:rFonts w:ascii="楷体_GB2312" w:eastAsia="楷体_GB2312" w:hint="eastAsia"/>
          <w:sz w:val="28"/>
          <w:szCs w:val="28"/>
          <w:lang w:val="el-GR"/>
        </w:rPr>
        <w:t>带着</w:t>
      </w:r>
      <w:r>
        <w:rPr>
          <w:rFonts w:hint="eastAsia"/>
          <w:sz w:val="28"/>
          <w:szCs w:val="28"/>
          <w:lang w:val="el-GR"/>
        </w:rPr>
        <w:t>它们一起复活——这就是犹太人的作风！</w:t>
      </w:r>
      <w:r>
        <w:rPr>
          <w:rStyle w:val="a8"/>
          <w:sz w:val="28"/>
          <w:szCs w:val="28"/>
          <w:lang w:val="el-GR"/>
        </w:rPr>
        <w:footnoteReference w:id="152"/>
      </w:r>
      <w:r>
        <w:rPr>
          <w:rFonts w:hint="eastAsia"/>
          <w:sz w:val="28"/>
          <w:szCs w:val="28"/>
          <w:lang w:val="el-GR"/>
        </w:rPr>
        <w:t>）对最初的基督徒来说，【</w:t>
      </w:r>
      <w:r>
        <w:rPr>
          <w:rFonts w:hint="eastAsia"/>
          <w:sz w:val="28"/>
          <w:szCs w:val="28"/>
          <w:lang w:val="el-GR"/>
        </w:rPr>
        <w:t>71</w:t>
      </w:r>
      <w:r>
        <w:rPr>
          <w:rFonts w:hint="eastAsia"/>
          <w:sz w:val="28"/>
          <w:szCs w:val="28"/>
          <w:lang w:val="el-GR"/>
        </w:rPr>
        <w:t>】永恒受苦</w:t>
      </w:r>
      <w:r>
        <w:rPr>
          <w:rFonts w:hint="eastAsia"/>
          <w:sz w:val="28"/>
          <w:szCs w:val="28"/>
          <w:lang w:val="el-GR"/>
        </w:rPr>
        <w:t>(</w:t>
      </w:r>
      <w:r>
        <w:rPr>
          <w:sz w:val="28"/>
          <w:szCs w:val="28"/>
          <w:lang w:val="de-DE"/>
        </w:rPr>
        <w:t>ewige Qualen)</w:t>
      </w:r>
      <w:r>
        <w:rPr>
          <w:rFonts w:hint="eastAsia"/>
          <w:sz w:val="28"/>
          <w:szCs w:val="28"/>
          <w:lang w:val="el-GR"/>
        </w:rPr>
        <w:t>的观念还相当遥远：他们相信自己已经从死亡中得到</w:t>
      </w:r>
      <w:r>
        <w:rPr>
          <w:rFonts w:ascii="楷体_GB2312" w:eastAsia="楷体_GB2312" w:hint="eastAsia"/>
          <w:sz w:val="28"/>
          <w:szCs w:val="28"/>
          <w:lang w:val="el-GR"/>
        </w:rPr>
        <w:t>救赎</w:t>
      </w:r>
      <w:r>
        <w:rPr>
          <w:rFonts w:hint="eastAsia"/>
          <w:sz w:val="28"/>
          <w:szCs w:val="28"/>
          <w:lang w:val="el-GR"/>
        </w:rPr>
        <w:t>，每天期待的是一种转变而不是死亡。（对于这些满怀期待的人来说，第一次死亡必定使他们感到是多么奇怪啊！震惊，欣喜，怀疑，羞耻，狂热，所有这些都同时交织在一起，他们的心情又该是多么复杂啊！——一个值得伟大艺术家探讨的真正主题！）保罗对他的救主所能说出的最好的赞美不过是他为每一个人</w:t>
      </w:r>
      <w:r>
        <w:rPr>
          <w:rFonts w:ascii="楷体_GB2312" w:eastAsia="楷体_GB2312" w:hint="eastAsia"/>
          <w:sz w:val="28"/>
          <w:szCs w:val="28"/>
          <w:lang w:val="el-GR"/>
        </w:rPr>
        <w:t>打开了</w:t>
      </w:r>
      <w:r>
        <w:rPr>
          <w:rFonts w:hint="eastAsia"/>
          <w:sz w:val="28"/>
          <w:szCs w:val="28"/>
          <w:lang w:val="el-GR"/>
        </w:rPr>
        <w:t>通向不朽的大门</w:t>
      </w:r>
      <w:r>
        <w:rPr>
          <w:rStyle w:val="a8"/>
          <w:sz w:val="28"/>
          <w:szCs w:val="28"/>
          <w:lang w:val="el-GR"/>
        </w:rPr>
        <w:footnoteReference w:id="153"/>
      </w:r>
      <w:r>
        <w:rPr>
          <w:rFonts w:hint="eastAsia"/>
          <w:sz w:val="28"/>
          <w:szCs w:val="28"/>
          <w:lang w:val="el-GR"/>
        </w:rPr>
        <w:t>——但他却不相信未被救赎者的复</w:t>
      </w:r>
      <w:r>
        <w:rPr>
          <w:rFonts w:hint="eastAsia"/>
          <w:sz w:val="28"/>
          <w:szCs w:val="28"/>
          <w:lang w:val="el-GR"/>
        </w:rPr>
        <w:t>活；确实，根据他的律法之不可满足性和死乃罪之后果的理论，他怀疑迄今还没有一个人成为不朽（或者只有很少几个人由于慈恩而非他们自己得享不朽）：不朽的大门现在才刚刚</w:t>
      </w:r>
      <w:r>
        <w:rPr>
          <w:rFonts w:ascii="楷体_GB2312" w:eastAsia="楷体_GB2312" w:hint="eastAsia"/>
          <w:sz w:val="28"/>
          <w:szCs w:val="28"/>
          <w:lang w:val="el-GR"/>
        </w:rPr>
        <w:t>开启</w:t>
      </w:r>
      <w:r>
        <w:rPr>
          <w:rFonts w:hint="eastAsia"/>
          <w:sz w:val="28"/>
          <w:szCs w:val="28"/>
          <w:lang w:val="el-GR"/>
        </w:rPr>
        <w:t>——最后也只有很少的人能够得到拣选——选民的骄傲又使他不禁这样补充说。——在其他地方，那里的生命冲动不像在犹太人和犹太基督徒中那样强，不朽的前景也并不天然地比最终死亡的前景更有价值；那种异教的但也不是完全非犹太的地狱补充才在传教士手中变成了非常有用的工具，这时才产生了一种新的教义，认为甚至罪人和未得救者也是不朽的，将要遭受永恒的责罚</w:t>
      </w:r>
      <w:r>
        <w:rPr>
          <w:rStyle w:val="a8"/>
          <w:sz w:val="28"/>
          <w:szCs w:val="28"/>
          <w:lang w:val="el-GR"/>
        </w:rPr>
        <w:footnoteReference w:id="154"/>
      </w:r>
      <w:r>
        <w:rPr>
          <w:rFonts w:hint="eastAsia"/>
          <w:sz w:val="28"/>
          <w:szCs w:val="28"/>
          <w:lang w:val="el-GR"/>
        </w:rPr>
        <w:t>。这种新观念比</w:t>
      </w:r>
      <w:r>
        <w:rPr>
          <w:rFonts w:hint="eastAsia"/>
          <w:sz w:val="28"/>
          <w:szCs w:val="28"/>
          <w:lang w:val="el-GR"/>
        </w:rPr>
        <w:t>最终死亡的观念更生动有力，</w:t>
      </w:r>
      <w:r>
        <w:rPr>
          <w:rFonts w:ascii="楷体_GB2312" w:eastAsia="楷体_GB2312" w:hint="eastAsia"/>
          <w:sz w:val="28"/>
          <w:szCs w:val="28"/>
          <w:lang w:val="el-GR"/>
        </w:rPr>
        <w:t>最终死亡</w:t>
      </w:r>
      <w:r>
        <w:rPr>
          <w:rFonts w:hint="eastAsia"/>
          <w:sz w:val="28"/>
          <w:szCs w:val="28"/>
          <w:lang w:val="el-GR"/>
        </w:rPr>
        <w:t>的观念从此消失了。只有</w:t>
      </w:r>
      <w:r>
        <w:rPr>
          <w:rFonts w:ascii="楷体_GB2312" w:eastAsia="楷体_GB2312" w:hint="eastAsia"/>
          <w:sz w:val="28"/>
          <w:szCs w:val="28"/>
          <w:lang w:val="el-GR"/>
        </w:rPr>
        <w:t>科学</w:t>
      </w:r>
      <w:r>
        <w:rPr>
          <w:rFonts w:hint="eastAsia"/>
          <w:sz w:val="28"/>
          <w:szCs w:val="28"/>
          <w:lang w:val="el-GR"/>
        </w:rPr>
        <w:t>才重新克服了这种观念，同时扫除了关于死亡和一种死后生活的所有其他观念。我们在</w:t>
      </w:r>
      <w:r>
        <w:rPr>
          <w:rFonts w:ascii="楷体_GB2312" w:eastAsia="楷体_GB2312" w:hint="eastAsia"/>
          <w:sz w:val="28"/>
          <w:szCs w:val="28"/>
          <w:lang w:val="el-GR"/>
        </w:rPr>
        <w:t>某个</w:t>
      </w:r>
      <w:r>
        <w:rPr>
          <w:rFonts w:hint="eastAsia"/>
          <w:sz w:val="28"/>
          <w:szCs w:val="28"/>
          <w:lang w:val="el-GR"/>
        </w:rPr>
        <w:t>方面变得贫乏了：“死后生活”再也引不起我们的兴趣！这是一种巨大的幸福，只不过还太稚嫩，否则我们就会感觉到它是多么寥廓了。——伊壁鸠鲁重新取得了胜利！【</w:t>
      </w:r>
      <w:r>
        <w:rPr>
          <w:rFonts w:hint="eastAsia"/>
          <w:sz w:val="28"/>
          <w:szCs w:val="28"/>
          <w:lang w:val="el-GR"/>
        </w:rPr>
        <w:t>72</w:t>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73</w:t>
      </w:r>
    </w:p>
    <w:p w:rsidR="00000000" w:rsidRDefault="00EF3B58">
      <w:pPr>
        <w:jc w:val="left"/>
        <w:rPr>
          <w:rFonts w:hint="eastAsia"/>
          <w:sz w:val="28"/>
          <w:szCs w:val="28"/>
          <w:lang w:val="el-GR"/>
        </w:rPr>
      </w:pPr>
      <w:r>
        <w:rPr>
          <w:rFonts w:hint="eastAsia"/>
          <w:sz w:val="28"/>
          <w:szCs w:val="28"/>
          <w:lang w:val="el-GR"/>
        </w:rPr>
        <w:t>“真理”之证明。——“基督徒生活方式的道德性，他们面对痛苦的坚毅性，他们的信仰的不可动摇性，特别是基督教传播和扩张的不可阻挡性，证明了基督教的真理性”，——直到今天你们仍然这样说！我可怜你们！你们实在应该明白</w:t>
      </w:r>
      <w:r>
        <w:rPr>
          <w:rFonts w:hint="eastAsia"/>
          <w:sz w:val="28"/>
          <w:szCs w:val="28"/>
          <w:lang w:val="el-GR"/>
        </w:rPr>
        <w:t>，所有这些既没有证明也没有反驳真理；真理</w:t>
      </w:r>
      <w:r>
        <w:rPr>
          <w:rFonts w:hint="eastAsia"/>
          <w:sz w:val="28"/>
          <w:szCs w:val="28"/>
          <w:lang w:val="el-GR"/>
        </w:rPr>
        <w:t>(</w:t>
      </w:r>
      <w:r>
        <w:rPr>
          <w:sz w:val="28"/>
          <w:szCs w:val="28"/>
          <w:lang w:val="de-DE"/>
        </w:rPr>
        <w:t>Wahrheit)</w:t>
      </w:r>
      <w:r>
        <w:rPr>
          <w:rFonts w:hint="eastAsia"/>
          <w:sz w:val="28"/>
          <w:szCs w:val="28"/>
          <w:lang w:val="el-GR"/>
        </w:rPr>
        <w:t>的证明与真诚</w:t>
      </w:r>
      <w:r>
        <w:rPr>
          <w:sz w:val="28"/>
          <w:szCs w:val="28"/>
          <w:lang w:val="de-DE"/>
        </w:rPr>
        <w:t>(Wahrhaftigkeit)</w:t>
      </w:r>
      <w:r>
        <w:rPr>
          <w:rFonts w:hint="eastAsia"/>
          <w:sz w:val="28"/>
          <w:szCs w:val="28"/>
          <w:lang w:val="el-GR"/>
        </w:rPr>
        <w:t>的证明并不是一回事；后者不能被当作前者的一个论据！</w:t>
      </w:r>
    </w:p>
    <w:p w:rsidR="00000000" w:rsidRDefault="00EF3B58">
      <w:pPr>
        <w:jc w:val="left"/>
        <w:outlineLvl w:val="0"/>
        <w:rPr>
          <w:rFonts w:hint="eastAsia"/>
          <w:sz w:val="28"/>
          <w:szCs w:val="28"/>
          <w:lang w:val="el-GR"/>
        </w:rPr>
      </w:pPr>
      <w:r>
        <w:rPr>
          <w:rFonts w:hint="eastAsia"/>
          <w:sz w:val="28"/>
          <w:szCs w:val="28"/>
          <w:lang w:val="el-GR"/>
        </w:rPr>
        <w:t>74</w:t>
      </w:r>
    </w:p>
    <w:p w:rsidR="00000000" w:rsidRDefault="00EF3B58">
      <w:pPr>
        <w:jc w:val="left"/>
        <w:rPr>
          <w:rFonts w:hint="eastAsia"/>
          <w:sz w:val="28"/>
          <w:szCs w:val="28"/>
          <w:lang w:val="el-GR"/>
        </w:rPr>
      </w:pPr>
      <w:r>
        <w:rPr>
          <w:rFonts w:ascii="楷体_GB2312" w:eastAsia="楷体_GB2312" w:hint="eastAsia"/>
          <w:sz w:val="28"/>
          <w:szCs w:val="28"/>
          <w:lang w:val="el-GR"/>
        </w:rPr>
        <w:t>基督徒的想法。</w:t>
      </w:r>
      <w:r>
        <w:rPr>
          <w:rFonts w:hint="eastAsia"/>
          <w:sz w:val="28"/>
          <w:szCs w:val="28"/>
          <w:lang w:val="el-GR"/>
        </w:rPr>
        <w:t>——在第一个世纪的基督徒中，最通常的想法必定是：“还是</w:t>
      </w:r>
      <w:r>
        <w:rPr>
          <w:rFonts w:ascii="楷体_GB2312" w:eastAsia="楷体_GB2312" w:hint="eastAsia"/>
          <w:sz w:val="28"/>
          <w:szCs w:val="28"/>
          <w:lang w:val="el-GR"/>
        </w:rPr>
        <w:t>认为</w:t>
      </w:r>
      <w:r>
        <w:rPr>
          <w:rFonts w:hint="eastAsia"/>
          <w:sz w:val="28"/>
          <w:szCs w:val="28"/>
          <w:lang w:val="el-GR"/>
        </w:rPr>
        <w:t>自己有罪好些，因为我们不清楚这样一位</w:t>
      </w:r>
      <w:r>
        <w:rPr>
          <w:rFonts w:ascii="楷体_GB2312" w:eastAsia="楷体_GB2312" w:hint="eastAsia"/>
          <w:sz w:val="28"/>
          <w:szCs w:val="28"/>
          <w:lang w:val="el-GR"/>
        </w:rPr>
        <w:t>有大权力</w:t>
      </w:r>
      <w:r>
        <w:rPr>
          <w:rFonts w:hint="eastAsia"/>
          <w:sz w:val="28"/>
          <w:szCs w:val="28"/>
          <w:lang w:val="el-GR"/>
        </w:rPr>
        <w:t>的法官到底怎么想——人们不能不</w:t>
      </w:r>
      <w:r>
        <w:rPr>
          <w:rFonts w:ascii="楷体_GB2312" w:eastAsia="楷体_GB2312" w:hint="eastAsia"/>
          <w:sz w:val="28"/>
          <w:szCs w:val="28"/>
          <w:lang w:val="el-GR"/>
        </w:rPr>
        <w:t>担心</w:t>
      </w:r>
      <w:r>
        <w:rPr>
          <w:rFonts w:hint="eastAsia"/>
          <w:sz w:val="28"/>
          <w:szCs w:val="28"/>
          <w:lang w:val="el-GR"/>
        </w:rPr>
        <w:t>，也许他乐意看到意识到自己有罪的人！以他之权能之伟大，他可能更愿意赦免有罪者，而不愿意承认谁在他面前是无罪的。”——那些可怜的乡亲在罗马行省总督面前就是这样感觉的：“他太自负了，不可能承认我们的无罪。</w:t>
      </w:r>
      <w:r>
        <w:rPr>
          <w:rFonts w:hint="eastAsia"/>
          <w:sz w:val="28"/>
          <w:szCs w:val="28"/>
          <w:lang w:val="el-GR"/>
        </w:rPr>
        <w:t>”——当基督徒描述最后审判者时，一种完全相同的感情难道就没有发挥作用吗？</w:t>
      </w:r>
    </w:p>
    <w:p w:rsidR="00000000" w:rsidRDefault="00EF3B58">
      <w:pPr>
        <w:jc w:val="left"/>
        <w:outlineLvl w:val="0"/>
        <w:rPr>
          <w:rFonts w:hint="eastAsia"/>
          <w:sz w:val="28"/>
          <w:szCs w:val="28"/>
          <w:lang w:val="el-GR"/>
        </w:rPr>
      </w:pPr>
      <w:r>
        <w:rPr>
          <w:rFonts w:hint="eastAsia"/>
          <w:sz w:val="28"/>
          <w:szCs w:val="28"/>
          <w:lang w:val="el-GR"/>
        </w:rPr>
        <w:t>75</w:t>
      </w:r>
    </w:p>
    <w:p w:rsidR="00000000" w:rsidRDefault="00EF3B58">
      <w:pPr>
        <w:jc w:val="left"/>
        <w:rPr>
          <w:rFonts w:hint="eastAsia"/>
          <w:sz w:val="28"/>
          <w:szCs w:val="28"/>
          <w:lang w:val="el-GR"/>
        </w:rPr>
      </w:pPr>
      <w:r>
        <w:rPr>
          <w:rFonts w:hint="eastAsia"/>
          <w:sz w:val="28"/>
          <w:szCs w:val="28"/>
          <w:lang w:val="el-GR"/>
        </w:rPr>
        <w:t>非欧洲的和非高贵的。——基督教中的东方性和女人气由下述思想可见一斑：“上帝喜爱者，上帝责罚之”</w:t>
      </w:r>
      <w:r>
        <w:rPr>
          <w:rStyle w:val="a8"/>
          <w:sz w:val="28"/>
          <w:szCs w:val="28"/>
          <w:lang w:val="el-GR"/>
        </w:rPr>
        <w:footnoteReference w:id="155"/>
      </w:r>
      <w:r>
        <w:rPr>
          <w:rFonts w:hint="eastAsia"/>
          <w:sz w:val="28"/>
          <w:szCs w:val="28"/>
          <w:lang w:val="el-GR"/>
        </w:rPr>
        <w:t>；因为东方女性把其丈夫的打骂和人身拘禁【</w:t>
      </w:r>
      <w:r>
        <w:rPr>
          <w:rFonts w:hint="eastAsia"/>
          <w:sz w:val="28"/>
          <w:szCs w:val="28"/>
          <w:lang w:val="el-GR"/>
        </w:rPr>
        <w:t>73</w:t>
      </w:r>
      <w:r>
        <w:rPr>
          <w:rFonts w:hint="eastAsia"/>
          <w:sz w:val="28"/>
          <w:szCs w:val="28"/>
          <w:lang w:val="el-GR"/>
        </w:rPr>
        <w:t>】看作是他们的爱的标志，一旦这种标志不存在，她们就开始不安</w:t>
      </w:r>
      <w:r>
        <w:rPr>
          <w:rStyle w:val="a8"/>
          <w:sz w:val="28"/>
          <w:szCs w:val="28"/>
          <w:lang w:val="el-GR"/>
        </w:rPr>
        <w:footnoteReference w:id="156"/>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76</w:t>
      </w:r>
    </w:p>
    <w:p w:rsidR="00000000" w:rsidRDefault="00EF3B58">
      <w:pPr>
        <w:jc w:val="left"/>
        <w:rPr>
          <w:rFonts w:hint="eastAsia"/>
          <w:sz w:val="28"/>
          <w:szCs w:val="28"/>
          <w:lang w:val="el-GR"/>
        </w:rPr>
      </w:pPr>
      <w:r>
        <w:rPr>
          <w:rFonts w:ascii="楷体_GB2312" w:eastAsia="楷体_GB2312" w:hint="eastAsia"/>
          <w:sz w:val="28"/>
          <w:szCs w:val="28"/>
          <w:lang w:val="el-GR"/>
        </w:rPr>
        <w:t>将一事看作坏的就是使其成为坏的。</w:t>
      </w:r>
      <w:r>
        <w:rPr>
          <w:rFonts w:hint="eastAsia"/>
          <w:sz w:val="28"/>
          <w:szCs w:val="28"/>
          <w:lang w:val="el-GR"/>
        </w:rPr>
        <w:t>——将某种激情看作坏的和有害的，就是使这种激情成为坏的和有害的。基督教就是这样通过信徒每当欲念产生时所感到的良心折磨而成功地将爱若斯和阿芙洛狄特</w:t>
      </w:r>
      <w:r>
        <w:rPr>
          <w:rStyle w:val="a8"/>
          <w:sz w:val="28"/>
          <w:szCs w:val="28"/>
          <w:lang w:val="el-GR"/>
        </w:rPr>
        <w:footnoteReference w:id="157"/>
      </w:r>
      <w:r>
        <w:rPr>
          <w:rFonts w:hint="eastAsia"/>
          <w:sz w:val="28"/>
          <w:szCs w:val="28"/>
          <w:lang w:val="el-GR"/>
        </w:rPr>
        <w:t>——伟大的理想化的能力——变成凶恶的魔鬼和幽</w:t>
      </w:r>
      <w:r>
        <w:rPr>
          <w:rFonts w:hint="eastAsia"/>
          <w:sz w:val="28"/>
          <w:szCs w:val="28"/>
          <w:lang w:val="el-GR"/>
        </w:rPr>
        <w:t>灵。将人类必然和经常的感情变成内心痛苦的一个源泉，并通过这种方式使内心痛苦成为</w:t>
      </w:r>
      <w:r>
        <w:rPr>
          <w:rFonts w:ascii="楷体_GB2312" w:eastAsia="楷体_GB2312" w:hint="eastAsia"/>
          <w:sz w:val="28"/>
          <w:szCs w:val="28"/>
          <w:lang w:val="el-GR"/>
        </w:rPr>
        <w:t>每一个人</w:t>
      </w:r>
      <w:r>
        <w:rPr>
          <w:rFonts w:hint="eastAsia"/>
          <w:sz w:val="28"/>
          <w:szCs w:val="28"/>
          <w:lang w:val="el-GR"/>
        </w:rPr>
        <w:t>必然的和经常的处境，还有比这更可怕的事吗？而且，它还一直是一种隐蔽的因而更深的痛苦；并不是每个人都有勇气像莎士比亚在其十四行诗中</w:t>
      </w:r>
      <w:r>
        <w:rPr>
          <w:rStyle w:val="a8"/>
          <w:sz w:val="28"/>
          <w:szCs w:val="28"/>
          <w:lang w:val="el-GR"/>
        </w:rPr>
        <w:footnoteReference w:id="158"/>
      </w:r>
      <w:r>
        <w:rPr>
          <w:rFonts w:hint="eastAsia"/>
          <w:sz w:val="28"/>
          <w:szCs w:val="28"/>
          <w:lang w:val="el-GR"/>
        </w:rPr>
        <w:t>所做的那样，公开承认基督徒的这种痛苦的。所有我们不得不与之进行斗争的东西，所有我们不得不对其进行限制或有时不得不将其从心中彻底清除的东西，都总是被称为</w:t>
      </w:r>
      <w:r>
        <w:rPr>
          <w:rFonts w:ascii="楷体_GB2312" w:eastAsia="楷体_GB2312" w:hint="eastAsia"/>
          <w:sz w:val="28"/>
          <w:szCs w:val="28"/>
          <w:lang w:val="el-GR"/>
        </w:rPr>
        <w:t>恶</w:t>
      </w:r>
      <w:r>
        <w:rPr>
          <w:rFonts w:hint="eastAsia"/>
          <w:sz w:val="28"/>
          <w:szCs w:val="28"/>
          <w:lang w:val="el-GR"/>
        </w:rPr>
        <w:t>！这与</w:t>
      </w:r>
      <w:r>
        <w:rPr>
          <w:rFonts w:ascii="楷体_GB2312" w:eastAsia="楷体_GB2312" w:hint="eastAsia"/>
          <w:sz w:val="28"/>
          <w:szCs w:val="28"/>
          <w:lang w:val="el-GR"/>
        </w:rPr>
        <w:t>普通</w:t>
      </w:r>
      <w:r>
        <w:rPr>
          <w:rFonts w:hint="eastAsia"/>
          <w:sz w:val="28"/>
          <w:szCs w:val="28"/>
          <w:lang w:val="el-GR"/>
        </w:rPr>
        <w:t>人总是不假思索认定</w:t>
      </w:r>
      <w:r>
        <w:rPr>
          <w:rFonts w:ascii="楷体_GB2312" w:eastAsia="楷体_GB2312" w:hint="eastAsia"/>
          <w:sz w:val="28"/>
          <w:szCs w:val="28"/>
          <w:lang w:val="el-GR"/>
        </w:rPr>
        <w:t>敌人</w:t>
      </w:r>
      <w:r>
        <w:rPr>
          <w:rFonts w:hint="eastAsia"/>
          <w:sz w:val="28"/>
          <w:szCs w:val="28"/>
          <w:lang w:val="el-GR"/>
        </w:rPr>
        <w:t>为</w:t>
      </w:r>
      <w:r>
        <w:rPr>
          <w:rFonts w:ascii="楷体_GB2312" w:eastAsia="楷体_GB2312" w:hint="eastAsia"/>
          <w:sz w:val="28"/>
          <w:szCs w:val="28"/>
          <w:lang w:val="el-GR"/>
        </w:rPr>
        <w:t>恶</w:t>
      </w:r>
      <w:r>
        <w:rPr>
          <w:rFonts w:hint="eastAsia"/>
          <w:sz w:val="28"/>
          <w:szCs w:val="28"/>
          <w:lang w:val="el-GR"/>
        </w:rPr>
        <w:t>的做法有何区别！而且，人们可以将爱若斯称为敌人吗？性爱与同情感和爱慕之情在一点上是共同的，即一个人做使他自己</w:t>
      </w:r>
      <w:r>
        <w:rPr>
          <w:rFonts w:hint="eastAsia"/>
          <w:sz w:val="28"/>
          <w:szCs w:val="28"/>
          <w:lang w:val="el-GR"/>
        </w:rPr>
        <w:t>愉快的事同时也给另一个人以快乐，这样一种仁慈的安排在自然中并不多见！我们竟然会去诽谤它和通过把它与一种坏良心联系起来而消灭它！将人类的生产与坏良心联系起来！——但是，爱若斯的这种魔鬼化最终以喜剧收场：由于教会在【</w:t>
      </w:r>
      <w:r>
        <w:rPr>
          <w:rFonts w:hint="eastAsia"/>
          <w:sz w:val="28"/>
          <w:szCs w:val="28"/>
          <w:lang w:val="el-GR"/>
        </w:rPr>
        <w:t>74</w:t>
      </w:r>
      <w:r>
        <w:rPr>
          <w:rFonts w:hint="eastAsia"/>
          <w:sz w:val="28"/>
          <w:szCs w:val="28"/>
          <w:lang w:val="el-GR"/>
        </w:rPr>
        <w:t>】所有性事上的诡秘作风，“魔鬼”爱若斯渐渐变得越发美丽起来，比所有圣人和天使加在一起还更吸引人类，以至于，直到我们目前这个时代，</w:t>
      </w:r>
      <w:r>
        <w:rPr>
          <w:rFonts w:ascii="楷体_GB2312" w:eastAsia="楷体_GB2312" w:hint="eastAsia"/>
          <w:sz w:val="28"/>
          <w:szCs w:val="28"/>
          <w:lang w:val="el-GR"/>
        </w:rPr>
        <w:t>爱情故事</w:t>
      </w:r>
      <w:r>
        <w:rPr>
          <w:rFonts w:ascii="楷体_GB2312" w:eastAsia="楷体_GB2312" w:hint="eastAsia"/>
          <w:sz w:val="28"/>
          <w:szCs w:val="28"/>
          <w:lang w:val="el-GR"/>
        </w:rPr>
        <w:t>(</w:t>
      </w:r>
      <w:r>
        <w:rPr>
          <w:rFonts w:eastAsia="楷体_GB2312"/>
          <w:sz w:val="28"/>
          <w:szCs w:val="28"/>
          <w:lang w:val="de-DE"/>
        </w:rPr>
        <w:t>Liebesgeschichte)</w:t>
      </w:r>
      <w:r>
        <w:rPr>
          <w:rFonts w:hint="eastAsia"/>
          <w:sz w:val="28"/>
          <w:szCs w:val="28"/>
          <w:lang w:val="el-GR"/>
        </w:rPr>
        <w:t>仍然是</w:t>
      </w:r>
      <w:r>
        <w:rPr>
          <w:rFonts w:ascii="楷体_GB2312" w:eastAsia="楷体_GB2312" w:hint="eastAsia"/>
          <w:sz w:val="28"/>
          <w:szCs w:val="28"/>
          <w:lang w:val="el-GR"/>
        </w:rPr>
        <w:t>所有</w:t>
      </w:r>
      <w:r>
        <w:rPr>
          <w:rFonts w:hint="eastAsia"/>
          <w:sz w:val="28"/>
          <w:szCs w:val="28"/>
          <w:lang w:val="el-GR"/>
        </w:rPr>
        <w:t>阶层都能同等地带着一种夸张的热情乐之不疲的唯一事物，这种夸张的热情对古代人来说是完全不可理解的，在未来的人看来也将</w:t>
      </w:r>
      <w:r>
        <w:rPr>
          <w:rFonts w:hint="eastAsia"/>
          <w:sz w:val="28"/>
          <w:szCs w:val="28"/>
          <w:lang w:val="el-GR"/>
        </w:rPr>
        <w:t>是可笑的。我们从最高级到最低级的所有思想和诗情，都具有赋予爱情以过分重要意义的特点，</w:t>
      </w:r>
      <w:r>
        <w:rPr>
          <w:rStyle w:val="a8"/>
          <w:sz w:val="28"/>
          <w:szCs w:val="28"/>
          <w:lang w:val="el-GR"/>
        </w:rPr>
        <w:footnoteReference w:id="159"/>
      </w:r>
      <w:r>
        <w:rPr>
          <w:rFonts w:hint="eastAsia"/>
          <w:sz w:val="28"/>
          <w:szCs w:val="28"/>
          <w:lang w:val="el-GR"/>
        </w:rPr>
        <w:t>甚至不仅仅是特点而已！由于这个原因，未来的人们也许会认为，他们所继承的全部基督教文化遗产都带有某种疯狂和没见过世面的特征。</w:t>
      </w:r>
    </w:p>
    <w:p w:rsidR="00000000" w:rsidRDefault="00EF3B58">
      <w:pPr>
        <w:jc w:val="left"/>
        <w:outlineLvl w:val="0"/>
        <w:rPr>
          <w:rFonts w:hint="eastAsia"/>
          <w:sz w:val="28"/>
          <w:szCs w:val="28"/>
          <w:lang w:val="el-GR"/>
        </w:rPr>
      </w:pPr>
      <w:r>
        <w:rPr>
          <w:rFonts w:hint="eastAsia"/>
          <w:sz w:val="28"/>
          <w:szCs w:val="28"/>
          <w:lang w:val="el-GR"/>
        </w:rPr>
        <w:t>77</w:t>
      </w:r>
    </w:p>
    <w:p w:rsidR="00000000" w:rsidRDefault="00EF3B58">
      <w:pPr>
        <w:jc w:val="left"/>
        <w:rPr>
          <w:rFonts w:hint="eastAsia"/>
          <w:sz w:val="28"/>
          <w:szCs w:val="28"/>
          <w:lang w:val="el-GR"/>
        </w:rPr>
      </w:pPr>
      <w:r>
        <w:rPr>
          <w:rFonts w:ascii="楷体_GB2312" w:eastAsia="楷体_GB2312" w:hint="eastAsia"/>
          <w:sz w:val="28"/>
          <w:szCs w:val="28"/>
          <w:lang w:val="el-GR"/>
        </w:rPr>
        <w:t>论折磨别人的灵魂。</w:t>
      </w:r>
      <w:r>
        <w:rPr>
          <w:rFonts w:hint="eastAsia"/>
          <w:sz w:val="28"/>
          <w:szCs w:val="28"/>
          <w:lang w:val="el-GR"/>
        </w:rPr>
        <w:t>——今天，如果一个人折磨另一个人的肉体，整个世界都会对他大叫；人们对如此折磨者的愤怒瞬间就会爆发出来；仅仅想到可能加之于一个人或一个动物的折磨就会让我们发指，而如果得知某时某地确实发生了这样一种折磨，我们的心灵就会经受一场难以承受的痛苦。然而，对于灵魂的折磨及其可怕性，我们却远</w:t>
      </w:r>
      <w:r>
        <w:rPr>
          <w:rFonts w:hint="eastAsia"/>
          <w:sz w:val="28"/>
          <w:szCs w:val="28"/>
          <w:lang w:val="el-GR"/>
        </w:rPr>
        <w:t>没有达到这样明确和一致的认识。基督教曾经空前广泛地实行这种折磨并且还在继续实行这种折磨；每当碰到尚未遭此厄运的人，它甚至天真地抱怨人心的堕落和冷漠——所有这些造成一种后果，使人类直到今天对精神上的火刑、折磨和刑具抱可怕沉默和默许的态度，正如人们从前对人和动物所受肉体酷刑的态度。地狱不再只是一个空洞的词，在这个词的背后，不仅有新创造出来的真正的地狱恐怖，而且还有与这种恐怖【</w:t>
      </w:r>
      <w:r>
        <w:rPr>
          <w:rFonts w:hint="eastAsia"/>
          <w:sz w:val="28"/>
          <w:szCs w:val="28"/>
          <w:lang w:val="el-GR"/>
        </w:rPr>
        <w:t>75</w:t>
      </w:r>
      <w:r>
        <w:rPr>
          <w:rFonts w:hint="eastAsia"/>
          <w:sz w:val="28"/>
          <w:szCs w:val="28"/>
          <w:lang w:val="el-GR"/>
        </w:rPr>
        <w:t>】相对应的一种丑恶的、沉重的、以前的人们所不知道的怜悯</w:t>
      </w:r>
      <w:r>
        <w:rPr>
          <w:sz w:val="28"/>
          <w:szCs w:val="28"/>
          <w:lang w:val="de-DE"/>
        </w:rPr>
        <w:t>(Erbarmen)</w:t>
      </w:r>
      <w:r>
        <w:rPr>
          <w:rFonts w:hint="eastAsia"/>
          <w:sz w:val="28"/>
          <w:szCs w:val="28"/>
          <w:lang w:val="el-GR"/>
        </w:rPr>
        <w:t>，被怜悯的是“永堕地狱之人”的命运，如石客向唐璜</w:t>
      </w:r>
      <w:r>
        <w:rPr>
          <w:rStyle w:val="a8"/>
          <w:sz w:val="28"/>
          <w:szCs w:val="28"/>
          <w:lang w:val="el-GR"/>
        </w:rPr>
        <w:footnoteReference w:id="160"/>
      </w:r>
      <w:r>
        <w:rPr>
          <w:rFonts w:hint="eastAsia"/>
          <w:sz w:val="28"/>
          <w:szCs w:val="28"/>
          <w:lang w:val="el-GR"/>
        </w:rPr>
        <w:t>所指出之命</w:t>
      </w:r>
      <w:r>
        <w:rPr>
          <w:rFonts w:hint="eastAsia"/>
          <w:sz w:val="28"/>
          <w:szCs w:val="28"/>
          <w:lang w:val="el-GR"/>
        </w:rPr>
        <w:t>运，这种命运在基督教时代甚至使铁石心肠也会发出悲叹。普鲁塔克</w:t>
      </w:r>
      <w:r>
        <w:rPr>
          <w:rStyle w:val="a8"/>
          <w:sz w:val="28"/>
          <w:szCs w:val="28"/>
          <w:lang w:val="el-GR"/>
        </w:rPr>
        <w:footnoteReference w:id="161"/>
      </w:r>
      <w:r>
        <w:rPr>
          <w:rFonts w:hint="eastAsia"/>
          <w:sz w:val="28"/>
          <w:szCs w:val="28"/>
          <w:lang w:val="el-GR"/>
        </w:rPr>
        <w:t>为异教世界中的迷信者描绘了一幅悲惨的画面，然而，与一个</w:t>
      </w:r>
      <w:r>
        <w:rPr>
          <w:rFonts w:ascii="楷体_GB2312" w:eastAsia="楷体_GB2312" w:hint="eastAsia"/>
          <w:sz w:val="28"/>
          <w:szCs w:val="28"/>
          <w:lang w:val="el-GR"/>
        </w:rPr>
        <w:t>以为</w:t>
      </w:r>
      <w:r>
        <w:rPr>
          <w:rFonts w:hint="eastAsia"/>
          <w:sz w:val="28"/>
          <w:szCs w:val="28"/>
          <w:lang w:val="el-GR"/>
        </w:rPr>
        <w:t>自己不再能够逃脱“永罚”的中世纪基督徒相比，这幅画面就算不了什么了。基督徒看到种种可怕征象：一只鹳啄着一条蛇，却又</w:t>
      </w:r>
      <w:r>
        <w:rPr>
          <w:rFonts w:ascii="楷体_GB2312" w:eastAsia="楷体_GB2312" w:hint="eastAsia"/>
          <w:sz w:val="28"/>
          <w:szCs w:val="28"/>
          <w:lang w:val="el-GR"/>
        </w:rPr>
        <w:t>瑟缩地不敢</w:t>
      </w:r>
      <w:r>
        <w:rPr>
          <w:rFonts w:hint="eastAsia"/>
          <w:sz w:val="28"/>
          <w:szCs w:val="28"/>
          <w:lang w:val="el-GR"/>
        </w:rPr>
        <w:t>将它吞下；天地万物突然变得惨白，或有火红的颜色从大地上掠过；脸上带着异常痛苦表情的死去亲属形象向他走来；当他睡觉时，黝黑的四壁突然变得明亮，在黄色的火光中现出刀山剑树和牛鬼蛇神的样子。确实，通过在大地的每个角落都竖起十字架和将大地说成“好人</w:t>
      </w:r>
      <w:r>
        <w:rPr>
          <w:rFonts w:ascii="楷体_GB2312" w:eastAsia="楷体_GB2312" w:hint="eastAsia"/>
          <w:sz w:val="28"/>
          <w:szCs w:val="28"/>
          <w:lang w:val="el-GR"/>
        </w:rPr>
        <w:t>受磨难</w:t>
      </w:r>
      <w:r>
        <w:rPr>
          <w:rFonts w:hint="eastAsia"/>
          <w:sz w:val="28"/>
          <w:szCs w:val="28"/>
          <w:lang w:val="el-GR"/>
        </w:rPr>
        <w:t>至死”之地，基督教已经</w:t>
      </w:r>
      <w:r>
        <w:rPr>
          <w:rFonts w:hint="eastAsia"/>
          <w:sz w:val="28"/>
          <w:szCs w:val="28"/>
          <w:lang w:val="el-GR"/>
        </w:rPr>
        <w:t>将这个世界变成了一个阴森恐怖的所在。当伟大布道者以其雄辩将个人所有深藏的痛苦和“私人”的不幸都公布出来，当某个怀特费尔德牧师</w:t>
      </w:r>
      <w:r>
        <w:rPr>
          <w:rStyle w:val="a8"/>
          <w:sz w:val="28"/>
          <w:szCs w:val="28"/>
          <w:lang w:val="el-GR"/>
        </w:rPr>
        <w:footnoteReference w:id="162"/>
      </w:r>
      <w:r>
        <w:rPr>
          <w:rFonts w:hint="eastAsia"/>
          <w:sz w:val="28"/>
          <w:szCs w:val="28"/>
          <w:lang w:val="el-GR"/>
        </w:rPr>
        <w:t>“像一个垂死的人对另一些垂死的人”那样讲话，时而号啕，时而跺脚，既冲动又无耻，声音急促而尖利，无情地向某一听众发泄他的仇恨和愤怒，并以一种可怕方式将他开除于群体之外时，这时的大地确实已经离“眼泪谷”</w:t>
      </w:r>
      <w:r>
        <w:rPr>
          <w:rStyle w:val="a8"/>
          <w:sz w:val="28"/>
          <w:szCs w:val="28"/>
          <w:lang w:val="el-GR"/>
        </w:rPr>
        <w:footnoteReference w:id="163"/>
      </w:r>
      <w:r>
        <w:rPr>
          <w:rFonts w:hint="eastAsia"/>
          <w:sz w:val="28"/>
          <w:szCs w:val="28"/>
          <w:lang w:val="el-GR"/>
        </w:rPr>
        <w:t>不远了！</w:t>
      </w:r>
      <w:r>
        <w:rPr>
          <w:rStyle w:val="a8"/>
          <w:sz w:val="28"/>
          <w:szCs w:val="28"/>
          <w:lang w:val="el-GR"/>
        </w:rPr>
        <w:footnoteReference w:id="164"/>
      </w:r>
      <w:r>
        <w:rPr>
          <w:rFonts w:hint="eastAsia"/>
          <w:sz w:val="28"/>
          <w:szCs w:val="28"/>
          <w:lang w:val="el-GR"/>
        </w:rPr>
        <w:t>人们看到的是疯狂发作后的一堆受害者；许多人忧心憧憧；还有人则漠然不动，好象失去了【</w:t>
      </w:r>
      <w:r>
        <w:rPr>
          <w:rFonts w:hint="eastAsia"/>
          <w:sz w:val="28"/>
          <w:szCs w:val="28"/>
          <w:lang w:val="el-GR"/>
        </w:rPr>
        <w:t>76</w:t>
      </w:r>
      <w:r>
        <w:rPr>
          <w:rFonts w:hint="eastAsia"/>
          <w:sz w:val="28"/>
          <w:szCs w:val="28"/>
          <w:lang w:val="el-GR"/>
        </w:rPr>
        <w:t>】知觉；还有人则不停战栗或发出长时间的刺耳的呼号。到处都可以听到长长的呼吸声，就像是一些快</w:t>
      </w:r>
      <w:r>
        <w:rPr>
          <w:rFonts w:hint="eastAsia"/>
          <w:sz w:val="28"/>
          <w:szCs w:val="28"/>
          <w:lang w:val="el-GR"/>
        </w:rPr>
        <w:t>要窒息的人在大口大口地喘气。“的确，”这种布道的一位目击者说，“听到的几乎是一片</w:t>
      </w:r>
      <w:r>
        <w:rPr>
          <w:rFonts w:ascii="楷体_GB2312" w:eastAsia="楷体_GB2312" w:hint="eastAsia"/>
          <w:sz w:val="28"/>
          <w:szCs w:val="28"/>
          <w:lang w:val="el-GR"/>
        </w:rPr>
        <w:t>在极度痛苦中死去者</w:t>
      </w:r>
      <w:r>
        <w:rPr>
          <w:rFonts w:hint="eastAsia"/>
          <w:sz w:val="28"/>
          <w:szCs w:val="28"/>
          <w:lang w:val="el-GR"/>
        </w:rPr>
        <w:t>的声音。”</w:t>
      </w:r>
      <w:r>
        <w:rPr>
          <w:rStyle w:val="a8"/>
          <w:sz w:val="28"/>
          <w:szCs w:val="28"/>
          <w:lang w:val="el-GR"/>
        </w:rPr>
        <w:footnoteReference w:id="165"/>
      </w:r>
      <w:r>
        <w:rPr>
          <w:rFonts w:hint="eastAsia"/>
          <w:sz w:val="28"/>
          <w:szCs w:val="28"/>
          <w:lang w:val="el-GR"/>
        </w:rPr>
        <w:t>——我们永远不能忘记，正是基督教使人类的</w:t>
      </w:r>
      <w:r>
        <w:rPr>
          <w:rFonts w:ascii="楷体_GB2312" w:eastAsia="楷体_GB2312" w:hint="eastAsia"/>
          <w:sz w:val="28"/>
          <w:szCs w:val="28"/>
          <w:lang w:val="el-GR"/>
        </w:rPr>
        <w:t>安息之床</w:t>
      </w:r>
      <w:r>
        <w:rPr>
          <w:rFonts w:hint="eastAsia"/>
          <w:sz w:val="28"/>
          <w:szCs w:val="28"/>
          <w:lang w:val="el-GR"/>
        </w:rPr>
        <w:t>变成受刑之床；通过从此所能见到的幻象以及似乎现在才第一次被人们听到的可怕的声音，无数见证者的感官和血液被毒害，给他们以后的生活和他们的后代的生活蒙上了阴影！请想象一个头脑单纯的人，他听到下面这些话后，就再也不能摆脱它们：“啊，永生！让我永生吧！但愿我没有灵魂！但愿我没有出生！我被打入了地狱，打入了地狱，永远打入了地狱！六天以前也许你还能帮助我，但是现在</w:t>
      </w:r>
      <w:r>
        <w:rPr>
          <w:rFonts w:hint="eastAsia"/>
          <w:sz w:val="28"/>
          <w:szCs w:val="28"/>
          <w:lang w:val="el-GR"/>
        </w:rPr>
        <w:t>一切都结束了。现在我是魔鬼的仆从。我和他一起走向地狱。哭泣吧，落泪吧，可怜的石头的心！你不会哭泣？除了哭泣和落泪，石头之心还能做什么？我走向地狱而你却可以得到拯救！看，他来了；是的，他来了！来吧，仁慈的魔鬼！来吧！”</w:t>
      </w:r>
      <w:r>
        <w:rPr>
          <w:rStyle w:val="a8"/>
          <w:sz w:val="28"/>
          <w:szCs w:val="28"/>
          <w:lang w:val="el-GR"/>
        </w:rPr>
        <w:footnoteReference w:id="166"/>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78</w:t>
      </w:r>
    </w:p>
    <w:p w:rsidR="00000000" w:rsidRDefault="00EF3B58">
      <w:pPr>
        <w:jc w:val="left"/>
        <w:rPr>
          <w:rFonts w:hint="eastAsia"/>
          <w:sz w:val="28"/>
          <w:szCs w:val="28"/>
          <w:lang w:val="el-GR"/>
        </w:rPr>
      </w:pPr>
      <w:r>
        <w:rPr>
          <w:rFonts w:ascii="楷体_GB2312" w:eastAsia="楷体_GB2312" w:hint="eastAsia"/>
          <w:sz w:val="28"/>
          <w:szCs w:val="28"/>
          <w:lang w:val="el-GR"/>
        </w:rPr>
        <w:t>报复性正义。</w:t>
      </w:r>
      <w:r>
        <w:rPr>
          <w:rFonts w:hint="eastAsia"/>
          <w:sz w:val="28"/>
          <w:szCs w:val="28"/>
          <w:lang w:val="el-GR"/>
        </w:rPr>
        <w:t>——不幸与罪过</w:t>
      </w:r>
      <w:r>
        <w:rPr>
          <w:sz w:val="28"/>
          <w:szCs w:val="28"/>
          <w:lang w:val="de-DE"/>
        </w:rPr>
        <w:t>(Schuld)</w:t>
      </w:r>
      <w:r>
        <w:rPr>
          <w:rFonts w:hint="eastAsia"/>
          <w:sz w:val="28"/>
          <w:szCs w:val="28"/>
          <w:lang w:val="el-GR"/>
        </w:rPr>
        <w:t>不是一回事——基督教却把前者当作称量后者的砝码：因此，如果一个错误带来的不幸相当严重，他们就理所当然地认为该错误必定是大错误。然而，</w:t>
      </w:r>
      <w:r>
        <w:rPr>
          <w:rFonts w:ascii="楷体_GB2312" w:eastAsia="楷体_GB2312" w:hint="eastAsia"/>
          <w:sz w:val="28"/>
          <w:szCs w:val="28"/>
          <w:lang w:val="el-GR"/>
        </w:rPr>
        <w:t>古人</w:t>
      </w:r>
      <w:r>
        <w:rPr>
          <w:rFonts w:hint="eastAsia"/>
          <w:sz w:val="28"/>
          <w:szCs w:val="28"/>
          <w:lang w:val="el-GR"/>
        </w:rPr>
        <w:t>并不如此判断；也正因为如此，希腊悲剧——其中详细讨论了不幸与惩罚，但却是在一种不同的意义上——才会成为一</w:t>
      </w:r>
      <w:r>
        <w:rPr>
          <w:rFonts w:hint="eastAsia"/>
          <w:sz w:val="28"/>
          <w:szCs w:val="28"/>
          <w:lang w:val="el-GR"/>
        </w:rPr>
        <w:t>种解放心灵的伟大力量，</w:t>
      </w:r>
      <w:r>
        <w:rPr>
          <w:rStyle w:val="a8"/>
          <w:sz w:val="28"/>
          <w:szCs w:val="28"/>
          <w:lang w:val="el-GR"/>
        </w:rPr>
        <w:footnoteReference w:id="167"/>
      </w:r>
      <w:r>
        <w:rPr>
          <w:rFonts w:hint="eastAsia"/>
          <w:sz w:val="28"/>
          <w:szCs w:val="28"/>
          <w:lang w:val="el-GR"/>
        </w:rPr>
        <w:t>其重要程度甚至这些古人自己也【</w:t>
      </w:r>
      <w:r>
        <w:rPr>
          <w:rFonts w:hint="eastAsia"/>
          <w:sz w:val="28"/>
          <w:szCs w:val="28"/>
          <w:lang w:val="el-GR"/>
        </w:rPr>
        <w:t>77</w:t>
      </w:r>
      <w:r>
        <w:rPr>
          <w:rFonts w:hint="eastAsia"/>
          <w:sz w:val="28"/>
          <w:szCs w:val="28"/>
          <w:lang w:val="el-GR"/>
        </w:rPr>
        <w:t>】未能认识。他们尚未如此工于心计，要在罪过和不幸之间建立一种“充分的联系”。确实，他们的悲剧英雄的过失不过是阻碍他们行动的一些小石头，有时使他们折断了一只胳膊和弄瞎了一只眼睛。对此，古代的感想如是说：“他应该小心点走路，不应该太趾高气扬。”只有基督教才会这样说：“我们看到一种巨大不幸，在这巨大不幸后面</w:t>
      </w:r>
      <w:r>
        <w:rPr>
          <w:rFonts w:ascii="楷体_GB2312" w:eastAsia="楷体_GB2312" w:hint="eastAsia"/>
          <w:sz w:val="28"/>
          <w:szCs w:val="28"/>
          <w:lang w:val="el-GR"/>
        </w:rPr>
        <w:t>必</w:t>
      </w:r>
      <w:r>
        <w:rPr>
          <w:rFonts w:hint="eastAsia"/>
          <w:sz w:val="28"/>
          <w:szCs w:val="28"/>
          <w:lang w:val="el-GR"/>
        </w:rPr>
        <w:t>隐藏着一严重的、</w:t>
      </w:r>
      <w:r>
        <w:rPr>
          <w:rFonts w:ascii="楷体_GB2312" w:eastAsia="楷体_GB2312" w:hint="eastAsia"/>
          <w:sz w:val="28"/>
          <w:szCs w:val="28"/>
          <w:lang w:val="el-GR"/>
        </w:rPr>
        <w:t>同样严重</w:t>
      </w:r>
      <w:r>
        <w:rPr>
          <w:rFonts w:hint="eastAsia"/>
          <w:sz w:val="28"/>
          <w:szCs w:val="28"/>
          <w:lang w:val="el-GR"/>
        </w:rPr>
        <w:t>的罪过，虽然我们不能清楚看到这一罪过！如果你这不幸的人感觉不到这一点，那是因为你的心灵已经变得</w:t>
      </w:r>
      <w:r>
        <w:rPr>
          <w:rFonts w:ascii="楷体_GB2312" w:eastAsia="楷体_GB2312" w:hint="eastAsia"/>
          <w:sz w:val="28"/>
          <w:szCs w:val="28"/>
          <w:lang w:val="el-GR"/>
        </w:rPr>
        <w:t>冥顽</w:t>
      </w:r>
      <w:r>
        <w:rPr>
          <w:rFonts w:hint="eastAsia"/>
          <w:sz w:val="28"/>
          <w:szCs w:val="28"/>
          <w:lang w:val="el-GR"/>
        </w:rPr>
        <w:t>——看吧，更大的灾祸还会降临</w:t>
      </w:r>
      <w:r>
        <w:rPr>
          <w:rFonts w:hint="eastAsia"/>
          <w:sz w:val="28"/>
          <w:szCs w:val="28"/>
          <w:lang w:val="el-GR"/>
        </w:rPr>
        <w:t>到你！”——因此，在古人那里，简单的、真正的和无罪的不幸</w:t>
      </w:r>
      <w:r>
        <w:rPr>
          <w:rStyle w:val="a8"/>
          <w:sz w:val="28"/>
          <w:szCs w:val="28"/>
          <w:lang w:val="el-GR"/>
        </w:rPr>
        <w:footnoteReference w:id="168"/>
      </w:r>
      <w:r>
        <w:rPr>
          <w:rFonts w:hint="eastAsia"/>
          <w:sz w:val="28"/>
          <w:szCs w:val="28"/>
          <w:lang w:val="el-GR"/>
        </w:rPr>
        <w:t>是存在的；只是在基督教产生之后，所有惩罚才都变成是罪有应得的惩罚，使受苦者不仅因他的痛苦受苦，而且还因他对这种痛苦的想象受苦；每一次不幸都使不幸者觉得自己道德上有罪和不齿于他人。可怜的人类！希腊人对于其他人的不幸感到愤怒并有一个特定的词来称呼这种愤怒</w:t>
      </w:r>
      <w:r>
        <w:rPr>
          <w:rStyle w:val="a8"/>
          <w:sz w:val="28"/>
          <w:szCs w:val="28"/>
          <w:lang w:val="el-GR"/>
        </w:rPr>
        <w:footnoteReference w:id="169"/>
      </w:r>
      <w:r>
        <w:rPr>
          <w:rFonts w:hint="eastAsia"/>
          <w:sz w:val="28"/>
          <w:szCs w:val="28"/>
          <w:lang w:val="el-GR"/>
        </w:rPr>
        <w:t>：在基督教民族中间，这种感情是不受欢迎和不允许发展的，因此，他们之没有用来称呼同情</w:t>
      </w:r>
      <w:r>
        <w:rPr>
          <w:rFonts w:hint="eastAsia"/>
          <w:sz w:val="28"/>
          <w:szCs w:val="28"/>
          <w:lang w:val="el-GR"/>
        </w:rPr>
        <w:t>(</w:t>
      </w:r>
      <w:r>
        <w:rPr>
          <w:sz w:val="28"/>
          <w:szCs w:val="28"/>
          <w:lang w:val="de-DE"/>
        </w:rPr>
        <w:t>Mitleiden)</w:t>
      </w:r>
      <w:r>
        <w:rPr>
          <w:rFonts w:hint="eastAsia"/>
          <w:sz w:val="28"/>
          <w:szCs w:val="28"/>
          <w:lang w:val="el-GR"/>
        </w:rPr>
        <w:t>的这位更为</w:t>
      </w:r>
      <w:r>
        <w:rPr>
          <w:rFonts w:ascii="楷体_GB2312" w:eastAsia="楷体_GB2312" w:hint="eastAsia"/>
          <w:sz w:val="28"/>
          <w:szCs w:val="28"/>
          <w:lang w:val="el-GR"/>
        </w:rPr>
        <w:t>男人气</w:t>
      </w:r>
      <w:r>
        <w:rPr>
          <w:rFonts w:hint="eastAsia"/>
          <w:sz w:val="28"/>
          <w:szCs w:val="28"/>
          <w:lang w:val="el-GR"/>
        </w:rPr>
        <w:t>的兄弟的词汇也就很自然了。</w:t>
      </w:r>
    </w:p>
    <w:p w:rsidR="00000000" w:rsidRDefault="00EF3B58">
      <w:pPr>
        <w:jc w:val="left"/>
        <w:outlineLvl w:val="0"/>
        <w:rPr>
          <w:rFonts w:hint="eastAsia"/>
          <w:sz w:val="28"/>
          <w:szCs w:val="28"/>
          <w:lang w:val="el-GR"/>
        </w:rPr>
      </w:pPr>
      <w:r>
        <w:rPr>
          <w:rFonts w:hint="eastAsia"/>
          <w:sz w:val="28"/>
          <w:szCs w:val="28"/>
          <w:lang w:val="el-GR"/>
        </w:rPr>
        <w:t>79</w:t>
      </w:r>
    </w:p>
    <w:p w:rsidR="00000000" w:rsidRDefault="00EF3B58">
      <w:pPr>
        <w:jc w:val="left"/>
        <w:rPr>
          <w:rFonts w:hint="eastAsia"/>
          <w:sz w:val="28"/>
          <w:szCs w:val="28"/>
          <w:lang w:val="el-GR"/>
        </w:rPr>
      </w:pPr>
      <w:r>
        <w:rPr>
          <w:rFonts w:ascii="楷体_GB2312" w:eastAsia="楷体_GB2312" w:hint="eastAsia"/>
          <w:sz w:val="28"/>
          <w:szCs w:val="28"/>
          <w:lang w:val="el-GR"/>
        </w:rPr>
        <w:t>一个建议。</w:t>
      </w:r>
      <w:r>
        <w:rPr>
          <w:rFonts w:hint="eastAsia"/>
          <w:sz w:val="28"/>
          <w:szCs w:val="28"/>
          <w:lang w:val="el-GR"/>
        </w:rPr>
        <w:t>——既然按照帕斯卡和基督教的说法，我们</w:t>
      </w:r>
      <w:r>
        <w:rPr>
          <w:rFonts w:hint="eastAsia"/>
          <w:sz w:val="28"/>
          <w:szCs w:val="28"/>
          <w:lang w:val="el-GR"/>
        </w:rPr>
        <w:t>的自我总是</w:t>
      </w:r>
      <w:r>
        <w:rPr>
          <w:rFonts w:ascii="楷体_GB2312" w:eastAsia="楷体_GB2312" w:hint="eastAsia"/>
          <w:sz w:val="28"/>
          <w:szCs w:val="28"/>
          <w:lang w:val="el-GR"/>
        </w:rPr>
        <w:t>可恨的</w:t>
      </w:r>
      <w:r>
        <w:rPr>
          <w:rStyle w:val="a8"/>
          <w:sz w:val="28"/>
          <w:szCs w:val="28"/>
          <w:lang w:val="el-GR"/>
        </w:rPr>
        <w:footnoteReference w:id="170"/>
      </w:r>
      <w:r>
        <w:rPr>
          <w:rFonts w:hint="eastAsia"/>
          <w:sz w:val="28"/>
          <w:szCs w:val="28"/>
          <w:lang w:val="el-GR"/>
        </w:rPr>
        <w:t>，那么，我们如何又能够允许和假定其他人——无论是上帝还是凡人——去爱它呢？允许其他人去爱我们，同时又完全清楚我们所</w:t>
      </w:r>
      <w:r>
        <w:rPr>
          <w:rFonts w:ascii="楷体_GB2312" w:eastAsia="楷体_GB2312" w:hint="eastAsia"/>
          <w:sz w:val="28"/>
          <w:szCs w:val="28"/>
          <w:lang w:val="el-GR"/>
        </w:rPr>
        <w:t>配得到</w:t>
      </w:r>
      <w:r>
        <w:rPr>
          <w:rFonts w:hint="eastAsia"/>
          <w:sz w:val="28"/>
          <w:szCs w:val="28"/>
          <w:lang w:val="el-GR"/>
        </w:rPr>
        <w:t>的只能是恨，甚至其他更为不堪的感情，这显然是不大光彩的。“但是，这里不是别处，这里是慈恩</w:t>
      </w:r>
      <w:r>
        <w:rPr>
          <w:rStyle w:val="a8"/>
          <w:sz w:val="28"/>
          <w:szCs w:val="28"/>
          <w:lang w:val="el-GR"/>
        </w:rPr>
        <w:footnoteReference w:id="171"/>
      </w:r>
      <w:r>
        <w:rPr>
          <w:rFonts w:hint="eastAsia"/>
          <w:sz w:val="28"/>
          <w:szCs w:val="28"/>
          <w:lang w:val="el-GR"/>
        </w:rPr>
        <w:t>的王国。”那么，你对你邻人的爱是一种慈恩？你的同情是一种慈恩？那么，很好，既然你能做到所有这些，【</w:t>
      </w:r>
      <w:r>
        <w:rPr>
          <w:rFonts w:hint="eastAsia"/>
          <w:sz w:val="28"/>
          <w:szCs w:val="28"/>
          <w:lang w:val="el-GR"/>
        </w:rPr>
        <w:t>78</w:t>
      </w:r>
      <w:r>
        <w:rPr>
          <w:rFonts w:hint="eastAsia"/>
          <w:sz w:val="28"/>
          <w:szCs w:val="28"/>
          <w:lang w:val="el-GR"/>
        </w:rPr>
        <w:t>】也请你为你自己做点什么吧：出于慈恩而爱你自己，然后你就不会再需要任何上帝，关于人类的堕落和救赎的全部戏剧就会在你们中间落幕！</w:t>
      </w:r>
    </w:p>
    <w:p w:rsidR="00000000" w:rsidRDefault="00EF3B58">
      <w:pPr>
        <w:jc w:val="left"/>
        <w:outlineLvl w:val="0"/>
        <w:rPr>
          <w:rFonts w:hint="eastAsia"/>
          <w:sz w:val="28"/>
          <w:szCs w:val="28"/>
          <w:lang w:val="el-GR"/>
        </w:rPr>
      </w:pPr>
      <w:r>
        <w:rPr>
          <w:rFonts w:hint="eastAsia"/>
          <w:sz w:val="28"/>
          <w:szCs w:val="28"/>
          <w:lang w:val="el-GR"/>
        </w:rPr>
        <w:t>80</w:t>
      </w:r>
    </w:p>
    <w:p w:rsidR="00000000" w:rsidRDefault="00EF3B58">
      <w:pPr>
        <w:jc w:val="left"/>
        <w:rPr>
          <w:rFonts w:hint="eastAsia"/>
          <w:sz w:val="28"/>
          <w:szCs w:val="28"/>
          <w:lang w:val="el-GR"/>
        </w:rPr>
      </w:pPr>
      <w:r>
        <w:rPr>
          <w:rFonts w:ascii="楷体_GB2312" w:eastAsia="楷体_GB2312" w:hint="eastAsia"/>
          <w:sz w:val="28"/>
          <w:szCs w:val="28"/>
          <w:lang w:val="el-GR"/>
        </w:rPr>
        <w:t>同情别人的基督徒。</w:t>
      </w:r>
      <w:r>
        <w:rPr>
          <w:rFonts w:hint="eastAsia"/>
          <w:sz w:val="28"/>
          <w:szCs w:val="28"/>
          <w:lang w:val="el-GR"/>
        </w:rPr>
        <w:t>——基督徒同情其他人痛苦的背后</w:t>
      </w:r>
      <w:r>
        <w:rPr>
          <w:rFonts w:hint="eastAsia"/>
          <w:sz w:val="28"/>
          <w:szCs w:val="28"/>
          <w:lang w:val="el-GR"/>
        </w:rPr>
        <w:t>：从心底怀疑其他人的所有欢乐，怀疑其他人渴望和能够得到的任何事物的欢乐。</w:t>
      </w:r>
    </w:p>
    <w:p w:rsidR="00000000" w:rsidRDefault="00EF3B58">
      <w:pPr>
        <w:jc w:val="left"/>
        <w:outlineLvl w:val="0"/>
        <w:rPr>
          <w:rFonts w:hint="eastAsia"/>
          <w:sz w:val="28"/>
          <w:szCs w:val="28"/>
          <w:lang w:val="el-GR"/>
        </w:rPr>
      </w:pPr>
      <w:r>
        <w:rPr>
          <w:rFonts w:hint="eastAsia"/>
          <w:sz w:val="28"/>
          <w:szCs w:val="28"/>
          <w:lang w:val="el-GR"/>
        </w:rPr>
        <w:t>81</w:t>
      </w:r>
    </w:p>
    <w:p w:rsidR="00000000" w:rsidRDefault="00EF3B58">
      <w:pPr>
        <w:jc w:val="left"/>
        <w:rPr>
          <w:rFonts w:hint="eastAsia"/>
          <w:sz w:val="28"/>
          <w:szCs w:val="28"/>
          <w:lang w:val="el-GR"/>
        </w:rPr>
      </w:pPr>
      <w:r>
        <w:rPr>
          <w:rFonts w:ascii="楷体_GB2312" w:eastAsia="楷体_GB2312" w:hint="eastAsia"/>
          <w:sz w:val="28"/>
          <w:szCs w:val="28"/>
          <w:lang w:val="el-GR"/>
        </w:rPr>
        <w:t>圣者的人道。</w:t>
      </w:r>
      <w:r>
        <w:rPr>
          <w:rFonts w:hint="eastAsia"/>
          <w:sz w:val="28"/>
          <w:szCs w:val="28"/>
          <w:lang w:val="el-GR"/>
        </w:rPr>
        <w:t>——一位圣者被一群信徒包围，听够了他们仇恨罪的喋喋不休，开口对他们说：“上帝创造了所有事物，但没有创造罪：因此，他老人家之不喜欢罪是不奇怪的。但是，人创造了罪，因此，他怎么可以仅仅因为这一造物的上帝祖父对它白眼就拒绝接纳自己唯一的亲生骨肉呢？这符合人性吗？对于值得尊敬者表达尊敬是应该的，但无论如何，我们首先必须爱我们的孩子和对他们负责——其次才是祖父的荣誉！”</w:t>
      </w:r>
    </w:p>
    <w:p w:rsidR="00000000" w:rsidRDefault="00EF3B58">
      <w:pPr>
        <w:jc w:val="left"/>
        <w:outlineLvl w:val="0"/>
        <w:rPr>
          <w:rFonts w:hint="eastAsia"/>
          <w:sz w:val="28"/>
          <w:szCs w:val="28"/>
          <w:lang w:val="el-GR"/>
        </w:rPr>
      </w:pPr>
      <w:r>
        <w:rPr>
          <w:rFonts w:hint="eastAsia"/>
          <w:sz w:val="28"/>
          <w:szCs w:val="28"/>
          <w:lang w:val="el-GR"/>
        </w:rPr>
        <w:t>82</w:t>
      </w:r>
    </w:p>
    <w:p w:rsidR="00000000" w:rsidRDefault="00EF3B58">
      <w:pPr>
        <w:jc w:val="left"/>
        <w:rPr>
          <w:rFonts w:hint="eastAsia"/>
          <w:sz w:val="28"/>
          <w:szCs w:val="28"/>
          <w:lang w:val="el-GR"/>
        </w:rPr>
      </w:pPr>
      <w:r>
        <w:rPr>
          <w:rFonts w:ascii="楷体_GB2312" w:eastAsia="楷体_GB2312" w:hint="eastAsia"/>
          <w:sz w:val="28"/>
          <w:szCs w:val="28"/>
          <w:lang w:val="el-GR"/>
        </w:rPr>
        <w:t>精神恐吓。</w:t>
      </w:r>
      <w:r>
        <w:rPr>
          <w:rFonts w:hint="eastAsia"/>
          <w:sz w:val="28"/>
          <w:szCs w:val="28"/>
          <w:lang w:val="el-GR"/>
        </w:rPr>
        <w:t>——“你必须自己做出决定，这决定关乎你的</w:t>
      </w:r>
      <w:r>
        <w:rPr>
          <w:rFonts w:hint="eastAsia"/>
          <w:sz w:val="28"/>
          <w:szCs w:val="28"/>
          <w:lang w:val="el-GR"/>
        </w:rPr>
        <w:t>生命！”路德这样气势汹汹扑向我们，仿佛我们已经感觉到抵住我们喉咙的锋刃的冰冷。但是，我们可以用一位比他更高明也比他更通情达理之人的话回敬他：“关于世界上的事物，我们并非非有某种意见不可，灵魂的无端烦恼完全是自寻的，因为就事物的本性来说，并不</w:t>
      </w:r>
      <w:r>
        <w:rPr>
          <w:rFonts w:ascii="楷体_GB2312" w:eastAsia="楷体_GB2312" w:hint="eastAsia"/>
          <w:sz w:val="28"/>
          <w:szCs w:val="28"/>
          <w:lang w:val="el-GR"/>
        </w:rPr>
        <w:t>必需</w:t>
      </w:r>
      <w:r>
        <w:rPr>
          <w:rFonts w:hint="eastAsia"/>
          <w:sz w:val="28"/>
          <w:szCs w:val="28"/>
          <w:lang w:val="el-GR"/>
        </w:rPr>
        <w:t>我们的判断。”</w:t>
      </w:r>
      <w:r>
        <w:rPr>
          <w:rStyle w:val="a8"/>
          <w:sz w:val="28"/>
          <w:szCs w:val="28"/>
          <w:lang w:val="el-GR"/>
        </w:rPr>
        <w:footnoteReference w:id="172"/>
      </w:r>
      <w:r>
        <w:rPr>
          <w:rFonts w:hint="eastAsia"/>
          <w:sz w:val="28"/>
          <w:szCs w:val="28"/>
          <w:lang w:val="el-GR"/>
        </w:rPr>
        <w:t>【</w:t>
      </w:r>
      <w:r>
        <w:rPr>
          <w:rFonts w:hint="eastAsia"/>
          <w:sz w:val="28"/>
          <w:szCs w:val="28"/>
          <w:lang w:val="el-GR"/>
        </w:rPr>
        <w:t>79</w:t>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83</w:t>
      </w:r>
    </w:p>
    <w:p w:rsidR="00000000" w:rsidRDefault="00EF3B58">
      <w:pPr>
        <w:jc w:val="left"/>
        <w:rPr>
          <w:rFonts w:hint="eastAsia"/>
          <w:sz w:val="28"/>
          <w:szCs w:val="28"/>
          <w:lang w:val="el-GR"/>
        </w:rPr>
      </w:pPr>
      <w:r>
        <w:rPr>
          <w:rFonts w:ascii="楷体_GB2312" w:eastAsia="楷体_GB2312" w:hint="eastAsia"/>
          <w:sz w:val="28"/>
          <w:szCs w:val="28"/>
          <w:lang w:val="el-GR"/>
        </w:rPr>
        <w:t>可悲的人类！</w:t>
      </w:r>
      <w:r>
        <w:rPr>
          <w:rFonts w:hint="eastAsia"/>
          <w:sz w:val="28"/>
          <w:szCs w:val="28"/>
          <w:lang w:val="el-GR"/>
        </w:rPr>
        <w:t>——大脑中多一滴血或少一滴血都会使我们的生活超乎想象地悲惨和困难，从而使我们因为这一滴血受到的痛苦比普罗米修斯因为他的兀鹫受到的痛苦</w:t>
      </w:r>
      <w:r>
        <w:rPr>
          <w:rStyle w:val="a8"/>
          <w:sz w:val="28"/>
          <w:szCs w:val="28"/>
          <w:lang w:val="el-GR"/>
        </w:rPr>
        <w:footnoteReference w:id="173"/>
      </w:r>
      <w:r>
        <w:rPr>
          <w:rFonts w:hint="eastAsia"/>
          <w:sz w:val="28"/>
          <w:szCs w:val="28"/>
          <w:lang w:val="el-GR"/>
        </w:rPr>
        <w:t>还要多。然而，更可怕的是，我们甚至不</w:t>
      </w:r>
      <w:r>
        <w:rPr>
          <w:rFonts w:ascii="楷体_GB2312" w:eastAsia="楷体_GB2312" w:hint="eastAsia"/>
          <w:sz w:val="28"/>
          <w:szCs w:val="28"/>
          <w:lang w:val="el-GR"/>
        </w:rPr>
        <w:t>知道</w:t>
      </w:r>
      <w:r>
        <w:rPr>
          <w:rFonts w:hint="eastAsia"/>
          <w:sz w:val="28"/>
          <w:szCs w:val="28"/>
          <w:lang w:val="el-GR"/>
        </w:rPr>
        <w:t>使我们痛苦的原因就是这滴血，而认为是什么“魔鬼”或</w:t>
      </w:r>
      <w:r>
        <w:rPr>
          <w:rFonts w:hint="eastAsia"/>
          <w:sz w:val="28"/>
          <w:szCs w:val="28"/>
          <w:lang w:val="el-GR"/>
        </w:rPr>
        <w:t>“罪”！</w:t>
      </w:r>
    </w:p>
    <w:p w:rsidR="00000000" w:rsidRDefault="00EF3B58">
      <w:pPr>
        <w:jc w:val="left"/>
        <w:outlineLvl w:val="0"/>
        <w:rPr>
          <w:rFonts w:hint="eastAsia"/>
          <w:sz w:val="28"/>
          <w:szCs w:val="28"/>
          <w:lang w:val="el-GR"/>
        </w:rPr>
      </w:pPr>
      <w:r>
        <w:rPr>
          <w:rFonts w:hint="eastAsia"/>
          <w:sz w:val="28"/>
          <w:szCs w:val="28"/>
          <w:lang w:val="el-GR"/>
        </w:rPr>
        <w:t>84</w:t>
      </w:r>
    </w:p>
    <w:p w:rsidR="00000000" w:rsidRDefault="00EF3B58">
      <w:pPr>
        <w:jc w:val="left"/>
        <w:rPr>
          <w:rFonts w:hint="eastAsia"/>
          <w:sz w:val="28"/>
          <w:szCs w:val="28"/>
          <w:lang w:val="el-GR"/>
        </w:rPr>
      </w:pPr>
      <w:r>
        <w:rPr>
          <w:rFonts w:ascii="楷体_GB2312" w:eastAsia="楷体_GB2312" w:hint="eastAsia"/>
          <w:sz w:val="28"/>
          <w:szCs w:val="28"/>
          <w:lang w:val="el-GR"/>
        </w:rPr>
        <w:t>基督教语言学。</w:t>
      </w:r>
      <w:r>
        <w:rPr>
          <w:rStyle w:val="a8"/>
          <w:sz w:val="28"/>
          <w:szCs w:val="28"/>
          <w:lang w:val="el-GR"/>
        </w:rPr>
        <w:footnoteReference w:id="174"/>
      </w:r>
      <w:r>
        <w:rPr>
          <w:rFonts w:hint="eastAsia"/>
          <w:sz w:val="28"/>
          <w:szCs w:val="28"/>
          <w:lang w:val="el-GR"/>
        </w:rPr>
        <w:t>——基督教之漠不关心诚实感和公正感的培养，充分体现在基督教学者的文风中：他们不作任何说明就提出他们的假设，仿佛这些假设不是猜测，而是不可质疑的真理；对于《圣经》文字的解释很少能使他们发自内心地感到困惑。我们听到的无例外总是“我是正确的，因为《圣经》上这么记载的。”接下来就是不害臊的随心所欲的解释，这种解释是如此武断离奇，以至于一位听到这种解释的语言学家不知道自己应该感到愤怒呢还是应该感到好笑；他问自己：“可以这样做吗？这是诚实的吗？这还算是体面的吗？”——仍然有多少这类欺骗在</w:t>
      </w:r>
      <w:r>
        <w:rPr>
          <w:rFonts w:hint="eastAsia"/>
          <w:sz w:val="28"/>
          <w:szCs w:val="28"/>
          <w:lang w:val="el-GR"/>
        </w:rPr>
        <w:t>基督教讲坛上被当作真理，教士因为知道在这个地方没有人能够打断他而变得多么放肆，《圣经》在他们手里变得多么支离破碎和面目全非，人们对于每一种</w:t>
      </w:r>
      <w:r>
        <w:rPr>
          <w:rFonts w:ascii="楷体_GB2312" w:eastAsia="楷体_GB2312" w:hint="eastAsia"/>
          <w:sz w:val="28"/>
          <w:szCs w:val="28"/>
          <w:lang w:val="el-GR"/>
        </w:rPr>
        <w:t>坏阅读的方式</w:t>
      </w:r>
      <w:r>
        <w:rPr>
          <w:rFonts w:hint="eastAsia"/>
          <w:sz w:val="28"/>
          <w:szCs w:val="28"/>
          <w:lang w:val="el-GR"/>
        </w:rPr>
        <w:t>变得多么熟悉：只要那些从来不去教堂——或者从来就去教堂——的人才会对此估计不足。然而，另一方面，对于该宗教的后果，我们本就不该抱任何希望，此宗教在其创立的最初几个世纪里上演了关于旧约的一幕前所未有的语言学闹剧：试图将旧约从犹太人手中强抢过来，断定它只包含基督教的教导，</w:t>
      </w:r>
      <w:r>
        <w:rPr>
          <w:rFonts w:ascii="楷体_GB2312" w:eastAsia="楷体_GB2312" w:hint="eastAsia"/>
          <w:sz w:val="28"/>
          <w:szCs w:val="28"/>
          <w:lang w:val="el-GR"/>
        </w:rPr>
        <w:t>属于</w:t>
      </w:r>
      <w:r>
        <w:rPr>
          <w:rFonts w:hint="eastAsia"/>
          <w:sz w:val="28"/>
          <w:szCs w:val="28"/>
          <w:lang w:val="el-GR"/>
        </w:rPr>
        <w:t>作为</w:t>
      </w:r>
      <w:r>
        <w:rPr>
          <w:rFonts w:ascii="楷体_GB2312" w:eastAsia="楷体_GB2312" w:hint="eastAsia"/>
          <w:sz w:val="28"/>
          <w:szCs w:val="28"/>
          <w:lang w:val="el-GR"/>
        </w:rPr>
        <w:t>真正</w:t>
      </w:r>
      <w:r>
        <w:rPr>
          <w:rFonts w:hint="eastAsia"/>
          <w:sz w:val="28"/>
          <w:szCs w:val="28"/>
          <w:lang w:val="el-GR"/>
        </w:rPr>
        <w:t>以色列人的基督徒，【</w:t>
      </w:r>
      <w:r>
        <w:rPr>
          <w:rFonts w:hint="eastAsia"/>
          <w:sz w:val="28"/>
          <w:szCs w:val="28"/>
          <w:lang w:val="el-GR"/>
        </w:rPr>
        <w:t>80</w:t>
      </w:r>
      <w:r>
        <w:rPr>
          <w:rFonts w:hint="eastAsia"/>
          <w:sz w:val="28"/>
          <w:szCs w:val="28"/>
          <w:lang w:val="el-GR"/>
        </w:rPr>
        <w:t>】而不属于冒名顶替的犹太人。随着这种断定而来的是一大堆解释</w:t>
      </w:r>
      <w:r>
        <w:rPr>
          <w:rFonts w:hint="eastAsia"/>
          <w:sz w:val="28"/>
          <w:szCs w:val="28"/>
          <w:lang w:val="el-GR"/>
        </w:rPr>
        <w:t>和虚构，这些解释和虚构无论如何也不能说是问心无愧的：不顾犹太教学者的大声抗议，旧约被认定是讲述基督和只讲述基督的，特别是只讲述基督的十字架的；每当提到一木，一棍，一梯，一枝，一树，一柳，一竿，都被认为预示了十字架之木；就连独角兽和青铜蛇像的竖立，就连摩西祈祷时伸展的手臂，甚至就连复活节时烤羊肉</w:t>
      </w:r>
      <w:r>
        <w:rPr>
          <w:rStyle w:val="a8"/>
          <w:sz w:val="28"/>
          <w:szCs w:val="28"/>
          <w:lang w:val="el-GR"/>
        </w:rPr>
        <w:footnoteReference w:id="175"/>
      </w:r>
      <w:r>
        <w:rPr>
          <w:rFonts w:hint="eastAsia"/>
          <w:sz w:val="28"/>
          <w:szCs w:val="28"/>
          <w:lang w:val="el-GR"/>
        </w:rPr>
        <w:t>用的叉子——全都成了十字架的暗示和仿佛预示了它的到来！那些作出这种断言的人究竟有谁真</w:t>
      </w:r>
      <w:r>
        <w:rPr>
          <w:rFonts w:ascii="楷体_GB2312" w:eastAsia="楷体_GB2312" w:hint="eastAsia"/>
          <w:sz w:val="28"/>
          <w:szCs w:val="28"/>
          <w:lang w:val="el-GR"/>
        </w:rPr>
        <w:t>相信过</w:t>
      </w:r>
      <w:r>
        <w:rPr>
          <w:rFonts w:hint="eastAsia"/>
          <w:sz w:val="28"/>
          <w:szCs w:val="28"/>
          <w:lang w:val="el-GR"/>
        </w:rPr>
        <w:t>这种断言？教会甚至不惜增添希腊文《圣经》</w:t>
      </w:r>
      <w:r>
        <w:rPr>
          <w:rStyle w:val="a8"/>
          <w:sz w:val="28"/>
          <w:szCs w:val="28"/>
          <w:lang w:val="el-GR"/>
        </w:rPr>
        <w:footnoteReference w:id="176"/>
      </w:r>
      <w:r>
        <w:rPr>
          <w:rFonts w:hint="eastAsia"/>
          <w:sz w:val="28"/>
          <w:szCs w:val="28"/>
          <w:lang w:val="el-GR"/>
        </w:rPr>
        <w:t>的内容（例如诗篇</w:t>
      </w:r>
      <w:r>
        <w:rPr>
          <w:rFonts w:hint="eastAsia"/>
          <w:sz w:val="28"/>
          <w:szCs w:val="28"/>
          <w:lang w:val="el-GR"/>
        </w:rPr>
        <w:t>96</w:t>
      </w:r>
      <w:r>
        <w:rPr>
          <w:rFonts w:hint="eastAsia"/>
          <w:sz w:val="28"/>
          <w:szCs w:val="28"/>
          <w:lang w:val="el-GR"/>
        </w:rPr>
        <w:t>，箴言</w:t>
      </w:r>
      <w:r>
        <w:rPr>
          <w:rFonts w:hint="eastAsia"/>
          <w:sz w:val="28"/>
          <w:szCs w:val="28"/>
          <w:lang w:val="el-GR"/>
        </w:rPr>
        <w:t>10</w:t>
      </w:r>
      <w:r>
        <w:rPr>
          <w:rStyle w:val="a8"/>
          <w:sz w:val="28"/>
          <w:szCs w:val="28"/>
          <w:lang w:val="el-GR"/>
        </w:rPr>
        <w:footnoteReference w:id="177"/>
      </w:r>
      <w:r>
        <w:rPr>
          <w:rFonts w:hint="eastAsia"/>
          <w:sz w:val="28"/>
          <w:szCs w:val="28"/>
          <w:lang w:val="el-GR"/>
        </w:rPr>
        <w:t>），以便随后把这些私货说成是基督教的预言。他们正在进</w:t>
      </w:r>
      <w:r>
        <w:rPr>
          <w:rFonts w:hint="eastAsia"/>
          <w:sz w:val="28"/>
          <w:szCs w:val="28"/>
          <w:lang w:val="el-GR"/>
        </w:rPr>
        <w:t>行一场</w:t>
      </w:r>
      <w:r>
        <w:rPr>
          <w:rFonts w:ascii="楷体_GB2312" w:eastAsia="楷体_GB2312" w:hint="eastAsia"/>
          <w:sz w:val="28"/>
          <w:szCs w:val="28"/>
          <w:lang w:val="el-GR"/>
        </w:rPr>
        <w:t>战争</w:t>
      </w:r>
      <w:r>
        <w:rPr>
          <w:rFonts w:hint="eastAsia"/>
          <w:sz w:val="28"/>
          <w:szCs w:val="28"/>
          <w:lang w:val="el-GR"/>
        </w:rPr>
        <w:t>，全神贯注的是他们的敌人而不是正直。</w:t>
      </w:r>
    </w:p>
    <w:p w:rsidR="00000000" w:rsidRDefault="00EF3B58">
      <w:pPr>
        <w:jc w:val="left"/>
        <w:outlineLvl w:val="0"/>
        <w:rPr>
          <w:rFonts w:hint="eastAsia"/>
          <w:sz w:val="28"/>
          <w:szCs w:val="28"/>
          <w:lang w:val="el-GR"/>
        </w:rPr>
      </w:pPr>
      <w:r>
        <w:rPr>
          <w:rFonts w:hint="eastAsia"/>
          <w:sz w:val="28"/>
          <w:szCs w:val="28"/>
          <w:lang w:val="el-GR"/>
        </w:rPr>
        <w:t>85</w:t>
      </w:r>
    </w:p>
    <w:p w:rsidR="00000000" w:rsidRDefault="00EF3B58">
      <w:pPr>
        <w:jc w:val="left"/>
        <w:rPr>
          <w:rFonts w:hint="eastAsia"/>
          <w:sz w:val="28"/>
          <w:szCs w:val="28"/>
          <w:lang w:val="el-GR"/>
        </w:rPr>
      </w:pPr>
      <w:r>
        <w:rPr>
          <w:rFonts w:ascii="楷体_GB2312" w:eastAsia="楷体_GB2312" w:hint="eastAsia"/>
          <w:sz w:val="28"/>
          <w:szCs w:val="28"/>
          <w:lang w:val="el-GR"/>
        </w:rPr>
        <w:t>完美的不足。</w:t>
      </w:r>
      <w:r>
        <w:rPr>
          <w:rFonts w:hint="eastAsia"/>
          <w:sz w:val="28"/>
          <w:szCs w:val="28"/>
          <w:lang w:val="el-GR"/>
        </w:rPr>
        <w:t>——不要因为希腊神话远不能与我们深刻的形而上学媲美而嘲笑它！相反，你们应该惊叹，这个民族恰好在这一点上勒住了它那敏锐理解力的笼头，并长期机智避免了学究气和烦琐哲学</w:t>
      </w:r>
      <w:r>
        <w:rPr>
          <w:rStyle w:val="a8"/>
          <w:sz w:val="28"/>
          <w:szCs w:val="28"/>
          <w:lang w:val="el-GR"/>
        </w:rPr>
        <w:footnoteReference w:id="178"/>
      </w:r>
      <w:r>
        <w:rPr>
          <w:rFonts w:hint="eastAsia"/>
          <w:sz w:val="28"/>
          <w:szCs w:val="28"/>
          <w:lang w:val="el-GR"/>
        </w:rPr>
        <w:t>的危险！</w:t>
      </w:r>
      <w:r>
        <w:rPr>
          <w:rStyle w:val="a8"/>
          <w:sz w:val="28"/>
          <w:szCs w:val="28"/>
          <w:lang w:val="el-GR"/>
        </w:rPr>
        <w:footnoteReference w:id="179"/>
      </w:r>
    </w:p>
    <w:p w:rsidR="00000000" w:rsidRDefault="00EF3B58">
      <w:pPr>
        <w:jc w:val="left"/>
        <w:outlineLvl w:val="0"/>
        <w:rPr>
          <w:rFonts w:hint="eastAsia"/>
          <w:sz w:val="28"/>
          <w:szCs w:val="28"/>
          <w:lang w:val="el-GR"/>
        </w:rPr>
      </w:pPr>
      <w:r>
        <w:rPr>
          <w:rFonts w:hint="eastAsia"/>
          <w:sz w:val="28"/>
          <w:szCs w:val="28"/>
          <w:lang w:val="el-GR"/>
        </w:rPr>
        <w:t>86</w:t>
      </w:r>
    </w:p>
    <w:p w:rsidR="00000000" w:rsidRDefault="00EF3B58">
      <w:pPr>
        <w:jc w:val="left"/>
        <w:rPr>
          <w:rFonts w:hint="eastAsia"/>
          <w:sz w:val="28"/>
          <w:szCs w:val="28"/>
          <w:lang w:val="el-GR"/>
        </w:rPr>
      </w:pPr>
      <w:r>
        <w:rPr>
          <w:rFonts w:ascii="楷体_GB2312" w:eastAsia="楷体_GB2312" w:hint="eastAsia"/>
          <w:sz w:val="28"/>
          <w:szCs w:val="28"/>
          <w:lang w:val="el-GR"/>
        </w:rPr>
        <w:t>身体的基督教解说者。</w:t>
      </w:r>
      <w:r>
        <w:rPr>
          <w:rFonts w:hint="eastAsia"/>
          <w:sz w:val="28"/>
          <w:szCs w:val="28"/>
          <w:lang w:val="el-GR"/>
        </w:rPr>
        <w:t>——起源于胃、肠、心跳、神经、胆汁、精液的一切现象——所有疾病、衰弱、激动以及一部我们对之了解的如此之少的机器的全部【</w:t>
      </w:r>
      <w:r>
        <w:rPr>
          <w:rFonts w:hint="eastAsia"/>
          <w:sz w:val="28"/>
          <w:szCs w:val="28"/>
          <w:lang w:val="el-GR"/>
        </w:rPr>
        <w:t>81</w:t>
      </w:r>
      <w:r>
        <w:rPr>
          <w:rFonts w:hint="eastAsia"/>
          <w:sz w:val="28"/>
          <w:szCs w:val="28"/>
          <w:lang w:val="el-GR"/>
        </w:rPr>
        <w:t>】随机活动——在一个帕斯卡那样的基督徒眼里，都是一种道德和宗教现象，必须搞清支配它们的是上帝还是魔鬼、善还是恶、拯救还是诅</w:t>
      </w:r>
      <w:r>
        <w:rPr>
          <w:rFonts w:hint="eastAsia"/>
          <w:sz w:val="28"/>
          <w:szCs w:val="28"/>
          <w:lang w:val="el-GR"/>
        </w:rPr>
        <w:t>咒！一个多么不幸的解说者！他不得不扭曲和折磨他的身体！他不得不扭曲和折磨他的身体以便成为正确的解说者！</w:t>
      </w:r>
      <w:r>
        <w:rPr>
          <w:rStyle w:val="a8"/>
          <w:sz w:val="28"/>
          <w:szCs w:val="28"/>
          <w:lang w:val="el-GR"/>
        </w:rPr>
        <w:footnoteReference w:id="180"/>
      </w:r>
    </w:p>
    <w:p w:rsidR="00000000" w:rsidRDefault="00EF3B58">
      <w:pPr>
        <w:jc w:val="left"/>
        <w:outlineLvl w:val="0"/>
        <w:rPr>
          <w:rFonts w:hint="eastAsia"/>
          <w:sz w:val="28"/>
          <w:szCs w:val="28"/>
          <w:lang w:val="el-GR"/>
        </w:rPr>
      </w:pPr>
      <w:r>
        <w:rPr>
          <w:rFonts w:hint="eastAsia"/>
          <w:sz w:val="28"/>
          <w:szCs w:val="28"/>
          <w:lang w:val="el-GR"/>
        </w:rPr>
        <w:t>87</w:t>
      </w:r>
    </w:p>
    <w:p w:rsidR="00000000" w:rsidRDefault="00EF3B58">
      <w:pPr>
        <w:jc w:val="left"/>
        <w:rPr>
          <w:rFonts w:hint="eastAsia"/>
          <w:sz w:val="28"/>
          <w:szCs w:val="28"/>
          <w:lang w:val="el-GR"/>
        </w:rPr>
      </w:pPr>
      <w:r>
        <w:rPr>
          <w:rFonts w:ascii="楷体_GB2312" w:eastAsia="楷体_GB2312" w:hint="eastAsia"/>
          <w:sz w:val="28"/>
          <w:szCs w:val="28"/>
          <w:lang w:val="el-GR"/>
        </w:rPr>
        <w:t>道德奇迹。</w:t>
      </w:r>
      <w:r>
        <w:rPr>
          <w:rFonts w:hint="eastAsia"/>
          <w:sz w:val="28"/>
          <w:szCs w:val="28"/>
          <w:lang w:val="el-GR"/>
        </w:rPr>
        <w:t>——在道德领域中，基督教只认道德奇迹：全部价值判断的急剧变化，所有习惯行为方式的断然放弃，对于新事物和人的突如其来的不可抑制的倾慕。基督教将这些现象看作上帝做工的结果，称之为重生，在其中看到一种独一无二的无与伦比的价值，从而使所有其他被称为道德但却与这种奇迹没有关系的事物都他来说都成为无所谓的——事实上，它们甚至可能使他感到害怕，因为它们往往带来骄傲和幸福之感。新约中确立了符合律法的美德</w:t>
      </w:r>
      <w:r>
        <w:rPr>
          <w:rFonts w:hint="eastAsia"/>
          <w:sz w:val="28"/>
          <w:szCs w:val="28"/>
          <w:lang w:val="el-GR"/>
        </w:rPr>
        <w:t>的准则，但却是以这样一种方式确立的，使它成了一种</w:t>
      </w:r>
      <w:r>
        <w:rPr>
          <w:rFonts w:ascii="楷体_GB2312" w:eastAsia="楷体_GB2312" w:hint="eastAsia"/>
          <w:sz w:val="28"/>
          <w:szCs w:val="28"/>
          <w:lang w:val="el-GR"/>
        </w:rPr>
        <w:t>不可能的美德</w:t>
      </w:r>
      <w:r>
        <w:rPr>
          <w:rFonts w:hint="eastAsia"/>
          <w:sz w:val="28"/>
          <w:szCs w:val="28"/>
          <w:lang w:val="el-GR"/>
        </w:rPr>
        <w:t>的准则</w:t>
      </w:r>
      <w:r>
        <w:rPr>
          <w:rStyle w:val="a8"/>
          <w:sz w:val="28"/>
          <w:szCs w:val="28"/>
          <w:lang w:val="el-GR"/>
        </w:rPr>
        <w:footnoteReference w:id="181"/>
      </w:r>
      <w:r>
        <w:rPr>
          <w:rFonts w:hint="eastAsia"/>
          <w:sz w:val="28"/>
          <w:szCs w:val="28"/>
          <w:lang w:val="el-GR"/>
        </w:rPr>
        <w:t>，按照这样一种准则，任何仍然</w:t>
      </w:r>
      <w:r>
        <w:rPr>
          <w:rFonts w:ascii="楷体_GB2312" w:eastAsia="楷体_GB2312" w:hint="eastAsia"/>
          <w:sz w:val="28"/>
          <w:szCs w:val="28"/>
          <w:lang w:val="el-GR"/>
        </w:rPr>
        <w:t>追求</w:t>
      </w:r>
      <w:r>
        <w:rPr>
          <w:rFonts w:hint="eastAsia"/>
          <w:sz w:val="28"/>
          <w:szCs w:val="28"/>
          <w:lang w:val="el-GR"/>
        </w:rPr>
        <w:t>道德的人都应该学会认识到，他们正在离美德越来越</w:t>
      </w:r>
      <w:r>
        <w:rPr>
          <w:rFonts w:ascii="楷体_GB2312" w:eastAsia="楷体_GB2312" w:hint="eastAsia"/>
          <w:sz w:val="28"/>
          <w:szCs w:val="28"/>
          <w:lang w:val="el-GR"/>
        </w:rPr>
        <w:t>远</w:t>
      </w:r>
      <w:r>
        <w:rPr>
          <w:rFonts w:hint="eastAsia"/>
          <w:sz w:val="28"/>
          <w:szCs w:val="28"/>
          <w:lang w:val="el-GR"/>
        </w:rPr>
        <w:t>，他们应该对美德感到</w:t>
      </w:r>
      <w:r>
        <w:rPr>
          <w:rFonts w:ascii="楷体_GB2312" w:eastAsia="楷体_GB2312" w:hint="eastAsia"/>
          <w:sz w:val="28"/>
          <w:szCs w:val="28"/>
          <w:lang w:val="el-GR"/>
        </w:rPr>
        <w:t>绝望</w:t>
      </w:r>
      <w:r>
        <w:rPr>
          <w:rFonts w:hint="eastAsia"/>
          <w:sz w:val="28"/>
          <w:szCs w:val="28"/>
          <w:lang w:val="el-GR"/>
        </w:rPr>
        <w:t>，并最终奋然</w:t>
      </w:r>
      <w:r>
        <w:rPr>
          <w:rFonts w:ascii="楷体_GB2312" w:eastAsia="楷体_GB2312" w:hint="eastAsia"/>
          <w:sz w:val="28"/>
          <w:szCs w:val="28"/>
          <w:lang w:val="el-GR"/>
        </w:rPr>
        <w:t>投入仁慈者的怀抱</w:t>
      </w:r>
      <w:r>
        <w:rPr>
          <w:rFonts w:hint="eastAsia"/>
          <w:sz w:val="28"/>
          <w:szCs w:val="28"/>
          <w:lang w:val="el-GR"/>
        </w:rPr>
        <w:t>——只有以这种方式结束的基督徒的道德努力才可以被认为不是完全没有价值的，也就是说，只有当它是一种不成功的、痛苦的和可悲的</w:t>
      </w:r>
      <w:r>
        <w:rPr>
          <w:rFonts w:ascii="楷体_GB2312" w:eastAsia="楷体_GB2312" w:hint="eastAsia"/>
          <w:sz w:val="28"/>
          <w:szCs w:val="28"/>
          <w:lang w:val="el-GR"/>
        </w:rPr>
        <w:t>努力</w:t>
      </w:r>
      <w:r>
        <w:rPr>
          <w:rFonts w:hint="eastAsia"/>
          <w:sz w:val="28"/>
          <w:szCs w:val="28"/>
          <w:lang w:val="el-GR"/>
        </w:rPr>
        <w:t>时，它才会多少具有一点</w:t>
      </w:r>
      <w:r>
        <w:rPr>
          <w:rFonts w:ascii="楷体_GB2312" w:eastAsia="楷体_GB2312" w:hint="eastAsia"/>
          <w:sz w:val="28"/>
          <w:szCs w:val="28"/>
          <w:lang w:val="el-GR"/>
        </w:rPr>
        <w:t>价值</w:t>
      </w:r>
      <w:r>
        <w:rPr>
          <w:rFonts w:hint="eastAsia"/>
          <w:sz w:val="28"/>
          <w:szCs w:val="28"/>
          <w:lang w:val="el-GR"/>
        </w:rPr>
        <w:t>，有助于产生那使他体验到“神恩浩荡”</w:t>
      </w:r>
      <w:r>
        <w:rPr>
          <w:rStyle w:val="a8"/>
          <w:sz w:val="28"/>
          <w:szCs w:val="28"/>
          <w:lang w:val="el-GR"/>
        </w:rPr>
        <w:footnoteReference w:id="182"/>
      </w:r>
      <w:r>
        <w:rPr>
          <w:rFonts w:hint="eastAsia"/>
          <w:sz w:val="28"/>
          <w:szCs w:val="28"/>
          <w:lang w:val="el-GR"/>
        </w:rPr>
        <w:t>和道德奇迹的高度兴奋的瞬间。——但是，这种追求道德的奋斗实际上是不</w:t>
      </w:r>
      <w:r>
        <w:rPr>
          <w:rFonts w:ascii="楷体_GB2312" w:eastAsia="楷体_GB2312" w:hint="eastAsia"/>
          <w:sz w:val="28"/>
          <w:szCs w:val="28"/>
          <w:lang w:val="el-GR"/>
        </w:rPr>
        <w:t>必要</w:t>
      </w:r>
      <w:r>
        <w:rPr>
          <w:rFonts w:hint="eastAsia"/>
          <w:sz w:val="28"/>
          <w:szCs w:val="28"/>
          <w:lang w:val="el-GR"/>
        </w:rPr>
        <w:t>的，因为常常可以看到，正是当罪人在【</w:t>
      </w:r>
      <w:r>
        <w:rPr>
          <w:rFonts w:hint="eastAsia"/>
          <w:sz w:val="28"/>
          <w:szCs w:val="28"/>
          <w:lang w:val="el-GR"/>
        </w:rPr>
        <w:t>82</w:t>
      </w:r>
      <w:r>
        <w:rPr>
          <w:rFonts w:hint="eastAsia"/>
          <w:sz w:val="28"/>
          <w:szCs w:val="28"/>
          <w:lang w:val="el-GR"/>
        </w:rPr>
        <w:t>】罪恶中陷的最</w:t>
      </w:r>
      <w:r>
        <w:rPr>
          <w:rFonts w:hint="eastAsia"/>
          <w:sz w:val="28"/>
          <w:szCs w:val="28"/>
          <w:lang w:val="el-GR"/>
        </w:rPr>
        <w:t>深之时，奇迹却伸出援助之手：显然，从罪孽深重和恶贯满盈到它的另一个极端的跳跃似乎更容易一些，而作为奇迹的更为醒目的</w:t>
      </w:r>
      <w:r>
        <w:rPr>
          <w:rFonts w:ascii="楷体_GB2312" w:eastAsia="楷体_GB2312" w:hint="eastAsia"/>
          <w:sz w:val="28"/>
          <w:szCs w:val="28"/>
          <w:lang w:val="el-GR"/>
        </w:rPr>
        <w:t>证明</w:t>
      </w:r>
      <w:r>
        <w:rPr>
          <w:rFonts w:hint="eastAsia"/>
          <w:sz w:val="28"/>
          <w:szCs w:val="28"/>
          <w:lang w:val="el-GR"/>
        </w:rPr>
        <w:t>，它们也</w:t>
      </w:r>
      <w:r>
        <w:rPr>
          <w:rFonts w:ascii="楷体_GB2312" w:eastAsia="楷体_GB2312" w:hint="eastAsia"/>
          <w:sz w:val="28"/>
          <w:szCs w:val="28"/>
          <w:lang w:val="el-GR"/>
        </w:rPr>
        <w:t>更可取</w:t>
      </w:r>
      <w:r>
        <w:rPr>
          <w:rFonts w:hint="eastAsia"/>
          <w:sz w:val="28"/>
          <w:szCs w:val="28"/>
          <w:lang w:val="el-GR"/>
        </w:rPr>
        <w:t>一些。——只有精神病学家才能决定，我们所看到的这样一种突然的、非理性的和不可抗拒的</w:t>
      </w:r>
      <w:r>
        <w:rPr>
          <w:rFonts w:ascii="楷体_GB2312" w:eastAsia="楷体_GB2312" w:hint="eastAsia"/>
          <w:sz w:val="28"/>
          <w:szCs w:val="28"/>
          <w:lang w:val="el-GR"/>
        </w:rPr>
        <w:t>逆转</w:t>
      </w:r>
      <w:r>
        <w:rPr>
          <w:rFonts w:hint="eastAsia"/>
          <w:sz w:val="28"/>
          <w:szCs w:val="28"/>
          <w:lang w:val="el-GR"/>
        </w:rPr>
        <w:t>，这样一种从不幸的深渊到幸福的顶峰的置换的生理学意义是什么（也许是一种变相的癫痫症？）；他们确实经常观察到类似的“奇迹”（如以自杀狂形式出现的杀人狂）。虽然基督徒“</w:t>
      </w:r>
      <w:r>
        <w:rPr>
          <w:rFonts w:ascii="楷体_GB2312" w:eastAsia="楷体_GB2312" w:hint="eastAsia"/>
          <w:sz w:val="28"/>
          <w:szCs w:val="28"/>
          <w:lang w:val="el-GR"/>
        </w:rPr>
        <w:t>奇迹转变</w:t>
      </w:r>
      <w:r>
        <w:rPr>
          <w:rFonts w:hint="eastAsia"/>
          <w:sz w:val="28"/>
          <w:szCs w:val="28"/>
          <w:lang w:val="el-GR"/>
        </w:rPr>
        <w:t>”的结果相对来说要更令人愉快一点，但它们的本质是一样的。</w:t>
      </w:r>
    </w:p>
    <w:p w:rsidR="00000000" w:rsidRDefault="00EF3B58">
      <w:pPr>
        <w:jc w:val="left"/>
        <w:outlineLvl w:val="0"/>
        <w:rPr>
          <w:rFonts w:hint="eastAsia"/>
          <w:sz w:val="28"/>
          <w:szCs w:val="28"/>
          <w:lang w:val="el-GR"/>
        </w:rPr>
      </w:pPr>
      <w:r>
        <w:rPr>
          <w:rFonts w:hint="eastAsia"/>
          <w:sz w:val="28"/>
          <w:szCs w:val="28"/>
          <w:lang w:val="el-GR"/>
        </w:rPr>
        <w:t>88</w:t>
      </w:r>
    </w:p>
    <w:p w:rsidR="00000000" w:rsidRDefault="00EF3B58">
      <w:pPr>
        <w:jc w:val="left"/>
        <w:rPr>
          <w:rFonts w:hint="eastAsia"/>
          <w:sz w:val="28"/>
          <w:szCs w:val="28"/>
          <w:lang w:val="el-GR"/>
        </w:rPr>
      </w:pPr>
      <w:r>
        <w:rPr>
          <w:rFonts w:ascii="楷体_GB2312" w:eastAsia="楷体_GB2312" w:hint="eastAsia"/>
          <w:sz w:val="28"/>
          <w:szCs w:val="28"/>
          <w:lang w:val="el-GR"/>
        </w:rPr>
        <w:t>大造福者路德。</w:t>
      </w:r>
      <w:r>
        <w:rPr>
          <w:rFonts w:hint="eastAsia"/>
          <w:sz w:val="28"/>
          <w:szCs w:val="28"/>
          <w:lang w:val="el-GR"/>
        </w:rPr>
        <w:t>——路德最大的意义在于，他唤起了对圣哲</w:t>
      </w:r>
      <w:r>
        <w:rPr>
          <w:rFonts w:hint="eastAsia"/>
          <w:sz w:val="28"/>
          <w:szCs w:val="28"/>
          <w:lang w:val="el-GR"/>
        </w:rPr>
        <w:t>(di</w:t>
      </w:r>
      <w:r>
        <w:rPr>
          <w:rFonts w:hint="eastAsia"/>
          <w:sz w:val="28"/>
          <w:szCs w:val="28"/>
          <w:lang w:val="el-GR"/>
        </w:rPr>
        <w:t>e Heiligen)</w:t>
      </w:r>
      <w:r>
        <w:rPr>
          <w:rFonts w:hint="eastAsia"/>
          <w:sz w:val="28"/>
          <w:szCs w:val="28"/>
          <w:lang w:val="el-GR"/>
        </w:rPr>
        <w:t>和所有基督教</w:t>
      </w:r>
      <w:r>
        <w:rPr>
          <w:rFonts w:hint="eastAsia"/>
          <w:sz w:val="28"/>
          <w:szCs w:val="28"/>
          <w:lang w:val="el-GR"/>
        </w:rPr>
        <w:t>vita contemplativa(</w:t>
      </w:r>
      <w:r>
        <w:rPr>
          <w:rFonts w:hint="eastAsia"/>
          <w:sz w:val="28"/>
          <w:szCs w:val="28"/>
          <w:lang w:val="el-GR"/>
        </w:rPr>
        <w:t>思想之人</w:t>
      </w:r>
      <w:r>
        <w:rPr>
          <w:rFonts w:hint="eastAsia"/>
          <w:sz w:val="28"/>
          <w:szCs w:val="28"/>
          <w:lang w:val="el-GR"/>
        </w:rPr>
        <w:t>)</w:t>
      </w:r>
      <w:r>
        <w:rPr>
          <w:rFonts w:hint="eastAsia"/>
          <w:sz w:val="28"/>
          <w:szCs w:val="28"/>
          <w:lang w:val="el-GR"/>
        </w:rPr>
        <w:t>的不信任：从那个时候起，欧洲非基督教思想之人面前的道路才变得又可以通行了，而对于世俗活动和俗人的轻视也告一段落。路德不愧他那矿工父亲的好儿子，在被关进修道院之后，由于缺少其他矿坑和“竖井”</w:t>
      </w:r>
      <w:r>
        <w:rPr>
          <w:rStyle w:val="a8"/>
          <w:sz w:val="28"/>
          <w:szCs w:val="28"/>
          <w:lang w:val="el-GR"/>
        </w:rPr>
        <w:footnoteReference w:id="183"/>
      </w:r>
      <w:r>
        <w:rPr>
          <w:rFonts w:hint="eastAsia"/>
          <w:sz w:val="28"/>
          <w:szCs w:val="28"/>
          <w:lang w:val="el-GR"/>
        </w:rPr>
        <w:t>，他下降到他自己内心的深处，掘出一条可怕的黑暗的通道——路德最后认识到，一种圣哲般的沉思生活于他是不可能的，在那种生活下，他那与生俱来的灵魂和身体的“活力”就会使他走向毁灭。他曾长时间试图通过禁欲走向神圣——最后他毅然对自己说：“根本没</w:t>
      </w:r>
      <w:r>
        <w:rPr>
          <w:rFonts w:ascii="楷体_GB2312" w:eastAsia="楷体_GB2312" w:hint="eastAsia"/>
          <w:sz w:val="28"/>
          <w:szCs w:val="28"/>
          <w:lang w:val="el-GR"/>
        </w:rPr>
        <w:t>有</w:t>
      </w:r>
      <w:r>
        <w:rPr>
          <w:rFonts w:hint="eastAsia"/>
          <w:sz w:val="28"/>
          <w:szCs w:val="28"/>
          <w:lang w:val="el-GR"/>
        </w:rPr>
        <w:t>什</w:t>
      </w:r>
      <w:r>
        <w:rPr>
          <w:rFonts w:hint="eastAsia"/>
          <w:sz w:val="28"/>
          <w:szCs w:val="28"/>
          <w:lang w:val="el-GR"/>
        </w:rPr>
        <w:t>么真正思想之人！我们上当了！圣哲一点也不比我们其他人更有价值。”——这是一种农民式的表达自己意见的方式，但对于那个时代的德国人来说，这是正当和唯一的方式。当他们在【</w:t>
      </w:r>
      <w:r>
        <w:rPr>
          <w:rFonts w:hint="eastAsia"/>
          <w:sz w:val="28"/>
          <w:szCs w:val="28"/>
          <w:lang w:val="el-GR"/>
        </w:rPr>
        <w:t>83</w:t>
      </w:r>
      <w:r>
        <w:rPr>
          <w:rFonts w:hint="eastAsia"/>
          <w:sz w:val="28"/>
          <w:szCs w:val="28"/>
          <w:lang w:val="el-GR"/>
        </w:rPr>
        <w:t>】路德派教理问答中读到这样的话时，他们是多么高兴啊：“除十诫外，</w:t>
      </w:r>
      <w:r>
        <w:rPr>
          <w:rFonts w:ascii="楷体_GB2312" w:eastAsia="楷体_GB2312" w:hint="eastAsia"/>
          <w:sz w:val="28"/>
          <w:szCs w:val="28"/>
          <w:lang w:val="el-GR"/>
        </w:rPr>
        <w:t>没有什么</w:t>
      </w:r>
      <w:r>
        <w:rPr>
          <w:rFonts w:hint="eastAsia"/>
          <w:sz w:val="28"/>
          <w:szCs w:val="28"/>
          <w:lang w:val="el-GR"/>
        </w:rPr>
        <w:t>创作为上帝所悦纳——</w:t>
      </w:r>
      <w:r>
        <w:rPr>
          <w:rFonts w:ascii="楷体_GB2312" w:eastAsia="楷体_GB2312" w:hint="eastAsia"/>
          <w:sz w:val="28"/>
          <w:szCs w:val="28"/>
          <w:lang w:val="el-GR"/>
        </w:rPr>
        <w:t>被赞美的</w:t>
      </w:r>
      <w:r>
        <w:rPr>
          <w:rFonts w:hint="eastAsia"/>
          <w:sz w:val="28"/>
          <w:szCs w:val="28"/>
          <w:lang w:val="el-GR"/>
        </w:rPr>
        <w:t>圣哲们的精神作品都是一些自我设想的东西</w:t>
      </w:r>
      <w:r>
        <w:rPr>
          <w:rFonts w:hint="eastAsia"/>
          <w:sz w:val="28"/>
          <w:szCs w:val="28"/>
          <w:lang w:val="el-GR"/>
        </w:rPr>
        <w:t>(selbsterdachte)</w:t>
      </w:r>
      <w:r>
        <w:rPr>
          <w:rFonts w:hint="eastAsia"/>
          <w:sz w:val="28"/>
          <w:szCs w:val="28"/>
          <w:lang w:val="el-GR"/>
        </w:rPr>
        <w:t>。”</w:t>
      </w:r>
      <w:r>
        <w:rPr>
          <w:rStyle w:val="a8"/>
          <w:sz w:val="28"/>
          <w:szCs w:val="28"/>
          <w:lang w:val="el-GR"/>
        </w:rPr>
        <w:footnoteReference w:id="184"/>
      </w:r>
    </w:p>
    <w:p w:rsidR="00000000" w:rsidRDefault="00EF3B58">
      <w:pPr>
        <w:jc w:val="left"/>
        <w:outlineLvl w:val="0"/>
        <w:rPr>
          <w:rFonts w:hint="eastAsia"/>
          <w:sz w:val="28"/>
          <w:szCs w:val="28"/>
          <w:lang w:val="el-GR"/>
        </w:rPr>
      </w:pPr>
      <w:r>
        <w:rPr>
          <w:rFonts w:hint="eastAsia"/>
          <w:sz w:val="28"/>
          <w:szCs w:val="28"/>
          <w:lang w:val="el-GR"/>
        </w:rPr>
        <w:t>89</w:t>
      </w:r>
    </w:p>
    <w:p w:rsidR="00000000" w:rsidRDefault="00EF3B58">
      <w:pPr>
        <w:jc w:val="left"/>
        <w:rPr>
          <w:rFonts w:hint="eastAsia"/>
          <w:sz w:val="28"/>
          <w:szCs w:val="28"/>
          <w:lang w:val="el-GR"/>
        </w:rPr>
      </w:pPr>
      <w:r>
        <w:rPr>
          <w:rFonts w:ascii="楷体_GB2312" w:eastAsia="楷体_GB2312" w:hint="eastAsia"/>
          <w:sz w:val="28"/>
          <w:szCs w:val="28"/>
          <w:lang w:val="el-GR"/>
        </w:rPr>
        <w:t>怀疑即罪。</w:t>
      </w:r>
      <w:r>
        <w:rPr>
          <w:rFonts w:hint="eastAsia"/>
          <w:sz w:val="28"/>
          <w:szCs w:val="28"/>
          <w:lang w:val="el-GR"/>
        </w:rPr>
        <w:t>——基督教竭力自圆其说，甚而宣布怀疑就是罪恶。人们奇迹般地、非理性地投入信仰的怀抱，从此就畅游在信仰中，就像畅游在最澄澈和最无疑问的空气的海洋中——即</w:t>
      </w:r>
      <w:r>
        <w:rPr>
          <w:rFonts w:hint="eastAsia"/>
          <w:sz w:val="28"/>
          <w:szCs w:val="28"/>
          <w:lang w:val="el-GR"/>
        </w:rPr>
        <w:t>使是对地面世界的悄悄一瞥，即使是人活着也许不仅仅是为了畅游这想法本身，即使是我们的两栖本能</w:t>
      </w:r>
      <w:r>
        <w:rPr>
          <w:rStyle w:val="a8"/>
          <w:sz w:val="28"/>
          <w:szCs w:val="28"/>
          <w:lang w:val="el-GR"/>
        </w:rPr>
        <w:footnoteReference w:id="185"/>
      </w:r>
      <w:r>
        <w:rPr>
          <w:rFonts w:hint="eastAsia"/>
          <w:sz w:val="28"/>
          <w:szCs w:val="28"/>
          <w:lang w:val="el-GR"/>
        </w:rPr>
        <w:t>的轻微颤动，都已然是罪！人们认识到，信仰的任何试验和证明，对其起源的任何思索，都将是非法的；需要的是盲目、陶醉和飘荡在吞没理性的波涛之上的永恒颂歌！</w:t>
      </w:r>
    </w:p>
    <w:p w:rsidR="00000000" w:rsidRDefault="00EF3B58">
      <w:pPr>
        <w:jc w:val="left"/>
        <w:outlineLvl w:val="0"/>
        <w:rPr>
          <w:rFonts w:hint="eastAsia"/>
          <w:sz w:val="28"/>
          <w:szCs w:val="28"/>
          <w:lang w:val="el-GR"/>
        </w:rPr>
      </w:pPr>
      <w:r>
        <w:rPr>
          <w:rFonts w:hint="eastAsia"/>
          <w:sz w:val="28"/>
          <w:szCs w:val="28"/>
          <w:lang w:val="el-GR"/>
        </w:rPr>
        <w:t>90</w:t>
      </w:r>
    </w:p>
    <w:p w:rsidR="00000000" w:rsidRDefault="00EF3B58">
      <w:pPr>
        <w:jc w:val="left"/>
        <w:rPr>
          <w:rFonts w:hint="eastAsia"/>
          <w:sz w:val="28"/>
          <w:szCs w:val="28"/>
          <w:lang w:val="el-GR"/>
        </w:rPr>
      </w:pPr>
      <w:r>
        <w:rPr>
          <w:rFonts w:ascii="楷体_GB2312" w:eastAsia="楷体_GB2312" w:hint="eastAsia"/>
          <w:sz w:val="28"/>
          <w:szCs w:val="28"/>
          <w:lang w:val="el-GR"/>
        </w:rPr>
        <w:t>自我中心反对自我中心。</w:t>
      </w:r>
      <w:r>
        <w:rPr>
          <w:rFonts w:hint="eastAsia"/>
          <w:sz w:val="28"/>
          <w:szCs w:val="28"/>
          <w:lang w:val="el-GR"/>
        </w:rPr>
        <w:t>——有多少人仍然这样断定：“如果没有上帝存在，生活将是不可忍受的！”（或如那些唯心主义者所说：“如果生活不具有一种伦理基础，生活将是不可忍受的！”</w:t>
      </w:r>
      <w:r>
        <w:rPr>
          <w:rStyle w:val="a8"/>
          <w:sz w:val="28"/>
          <w:szCs w:val="28"/>
          <w:lang w:val="el-GR"/>
        </w:rPr>
        <w:footnoteReference w:id="186"/>
      </w:r>
      <w:r>
        <w:rPr>
          <w:rFonts w:hint="eastAsia"/>
          <w:sz w:val="28"/>
          <w:szCs w:val="28"/>
          <w:lang w:val="el-GR"/>
        </w:rPr>
        <w:t>）——因此，</w:t>
      </w:r>
      <w:r>
        <w:rPr>
          <w:rFonts w:ascii="楷体_GB2312" w:eastAsia="楷体_GB2312" w:hint="eastAsia"/>
          <w:sz w:val="28"/>
          <w:szCs w:val="28"/>
          <w:lang w:val="el-GR"/>
        </w:rPr>
        <w:t>必然</w:t>
      </w:r>
      <w:r>
        <w:rPr>
          <w:rFonts w:hint="eastAsia"/>
          <w:sz w:val="28"/>
          <w:szCs w:val="28"/>
          <w:lang w:val="el-GR"/>
        </w:rPr>
        <w:t>有一个上帝存在（或现存在</w:t>
      </w:r>
      <w:r>
        <w:rPr>
          <w:rFonts w:hint="eastAsia"/>
          <w:sz w:val="28"/>
          <w:szCs w:val="28"/>
          <w:lang w:val="el-GR"/>
        </w:rPr>
        <w:t>[Daseins]</w:t>
      </w:r>
      <w:r>
        <w:rPr>
          <w:rFonts w:hint="eastAsia"/>
          <w:sz w:val="28"/>
          <w:szCs w:val="28"/>
          <w:lang w:val="el-GR"/>
        </w:rPr>
        <w:t>必然具有一种道德意义）！然而，这些议</w:t>
      </w:r>
      <w:r>
        <w:rPr>
          <w:rFonts w:hint="eastAsia"/>
          <w:sz w:val="28"/>
          <w:szCs w:val="28"/>
          <w:lang w:val="el-GR"/>
        </w:rPr>
        <w:t>论实际上只表明，那些已习惯这些概念的人不希望在没有这些概念的情况下生活：因此，对于他们和他们的生存来说，这些概念也许是必不可少的——但如果认为凡我的生存所必须者，就必须实际</w:t>
      </w:r>
      <w:r>
        <w:rPr>
          <w:rFonts w:ascii="楷体_GB2312" w:eastAsia="楷体_GB2312" w:hint="eastAsia"/>
          <w:sz w:val="28"/>
          <w:szCs w:val="28"/>
          <w:lang w:val="el-GR"/>
        </w:rPr>
        <w:t>在那里存在</w:t>
      </w:r>
      <w:r>
        <w:rPr>
          <w:rFonts w:hint="eastAsia"/>
          <w:sz w:val="28"/>
          <w:szCs w:val="28"/>
          <w:lang w:val="el-GR"/>
        </w:rPr>
        <w:t>，这是多么狂妄的理由！好象我的生存就是【</w:t>
      </w:r>
      <w:r>
        <w:rPr>
          <w:rFonts w:hint="eastAsia"/>
          <w:sz w:val="28"/>
          <w:szCs w:val="28"/>
          <w:lang w:val="el-GR"/>
        </w:rPr>
        <w:t>84</w:t>
      </w:r>
      <w:r>
        <w:rPr>
          <w:rFonts w:hint="eastAsia"/>
          <w:sz w:val="28"/>
          <w:szCs w:val="28"/>
          <w:lang w:val="el-GR"/>
        </w:rPr>
        <w:t>】世界的使命！其他人的感觉可能正好相反！他们也许并不愿意生活在这两种信仰下，如果这信仰成为现实，他们将不再认为生活是值得过的：——现在就是如此！</w:t>
      </w:r>
    </w:p>
    <w:p w:rsidR="00000000" w:rsidRDefault="00EF3B58">
      <w:pPr>
        <w:jc w:val="left"/>
        <w:outlineLvl w:val="0"/>
        <w:rPr>
          <w:rFonts w:hint="eastAsia"/>
          <w:sz w:val="28"/>
          <w:szCs w:val="28"/>
          <w:lang w:val="el-GR"/>
        </w:rPr>
      </w:pPr>
      <w:r>
        <w:rPr>
          <w:rFonts w:hint="eastAsia"/>
          <w:sz w:val="28"/>
          <w:szCs w:val="28"/>
          <w:lang w:val="el-GR"/>
        </w:rPr>
        <w:t>91</w:t>
      </w:r>
    </w:p>
    <w:p w:rsidR="00000000" w:rsidRDefault="00EF3B58">
      <w:pPr>
        <w:jc w:val="left"/>
        <w:rPr>
          <w:rFonts w:hint="eastAsia"/>
          <w:sz w:val="28"/>
          <w:szCs w:val="28"/>
          <w:lang w:val="el-GR"/>
        </w:rPr>
      </w:pPr>
      <w:r>
        <w:rPr>
          <w:rFonts w:ascii="楷体_GB2312" w:eastAsia="楷体_GB2312" w:hint="eastAsia"/>
          <w:sz w:val="28"/>
          <w:szCs w:val="28"/>
          <w:lang w:val="el-GR"/>
        </w:rPr>
        <w:t>上帝的诚意。</w:t>
      </w:r>
      <w:r>
        <w:rPr>
          <w:rStyle w:val="a8"/>
          <w:sz w:val="28"/>
          <w:szCs w:val="28"/>
          <w:lang w:val="el-GR"/>
        </w:rPr>
        <w:footnoteReference w:id="187"/>
      </w:r>
      <w:r>
        <w:rPr>
          <w:rFonts w:hint="eastAsia"/>
          <w:sz w:val="28"/>
          <w:szCs w:val="28"/>
          <w:lang w:val="el-GR"/>
        </w:rPr>
        <w:t>——上帝全知、全能，但却对于他的造物能否理解他的意图这一点漠不关心——这样的上帝能说是一位善的上帝吗？千百年来，面对无数</w:t>
      </w:r>
      <w:r>
        <w:rPr>
          <w:rFonts w:hint="eastAsia"/>
          <w:sz w:val="28"/>
          <w:szCs w:val="28"/>
          <w:lang w:val="el-GR"/>
        </w:rPr>
        <w:t>疑虑和无所适从，这位上帝一言不发，似乎所有这些怀疑和犹豫对人类的拯救毫无影响，然而同时，他又对任何一个误认其真理的人宣布最可怕的命运。如果他手中有真理，但却可以若无其事地看着人类因之呼号痛苦，他难道不是一位残忍的上帝吗？——或许，他确是一位善的上帝，只是</w:t>
      </w:r>
      <w:r>
        <w:rPr>
          <w:rFonts w:ascii="宋体" w:hAnsi="宋体" w:hint="eastAsia"/>
          <w:sz w:val="28"/>
          <w:szCs w:val="28"/>
          <w:lang w:val="el-GR"/>
        </w:rPr>
        <w:t>不</w:t>
      </w:r>
      <w:r>
        <w:rPr>
          <w:rFonts w:ascii="楷体_GB2312" w:eastAsia="楷体_GB2312" w:hint="eastAsia"/>
          <w:sz w:val="28"/>
          <w:szCs w:val="28"/>
          <w:lang w:val="el-GR"/>
        </w:rPr>
        <w:t>能</w:t>
      </w:r>
      <w:r>
        <w:rPr>
          <w:rFonts w:hint="eastAsia"/>
          <w:sz w:val="28"/>
          <w:szCs w:val="28"/>
          <w:lang w:val="el-GR"/>
        </w:rPr>
        <w:t>清楚表达自己？也许他缺少表达自己的智力？或口才？这岂不更糟！因为这样一来，关于他所谓的“真理”，他同样可能弄错，而他自己变成另一个“可怜的误入歧途的魔鬼”的日子也就不远了；看到他的造物在因为对于他的认识而永远越来越痛苦，既不能</w:t>
      </w:r>
      <w:r>
        <w:rPr>
          <w:rFonts w:ascii="楷体_GB2312" w:eastAsia="楷体_GB2312" w:hint="eastAsia"/>
          <w:sz w:val="28"/>
          <w:szCs w:val="28"/>
          <w:lang w:val="el-GR"/>
        </w:rPr>
        <w:t>安慰</w:t>
      </w:r>
      <w:r>
        <w:rPr>
          <w:rFonts w:hint="eastAsia"/>
          <w:sz w:val="28"/>
          <w:szCs w:val="28"/>
          <w:lang w:val="el-GR"/>
        </w:rPr>
        <w:t>他们也不能帮助他们，而只</w:t>
      </w:r>
      <w:r>
        <w:rPr>
          <w:rFonts w:hint="eastAsia"/>
          <w:sz w:val="28"/>
          <w:szCs w:val="28"/>
          <w:lang w:val="el-GR"/>
        </w:rPr>
        <w:t>能像一个又聋又哑的人，当他的孩子或狗经历最可怕的危险时，发出一些含糊不清的声音，他岂不是也像是受着地狱中的刑罚吗？如果一位这样推论的不幸信徒对于这位痛苦的上帝的怜悯超过了对其邻人的怜悯，那么他确实是应该得到宽恕的，因为如果这位最孤独和最原初的存在同时也是最痛苦和最需要安慰的存在，那么他的那些邻人也就算不上什么邻人了。所有宗教都表明，它们的兴起有赖于人类早期的、未成熟的【</w:t>
      </w:r>
      <w:r>
        <w:rPr>
          <w:rFonts w:hint="eastAsia"/>
          <w:sz w:val="28"/>
          <w:szCs w:val="28"/>
          <w:lang w:val="el-GR"/>
        </w:rPr>
        <w:t>85</w:t>
      </w:r>
      <w:r>
        <w:rPr>
          <w:rFonts w:hint="eastAsia"/>
          <w:sz w:val="28"/>
          <w:szCs w:val="28"/>
          <w:lang w:val="el-GR"/>
        </w:rPr>
        <w:t>】心智——它们全都惊人地</w:t>
      </w:r>
      <w:r>
        <w:rPr>
          <w:rFonts w:ascii="楷体_GB2312" w:eastAsia="楷体_GB2312" w:hint="eastAsia"/>
          <w:sz w:val="28"/>
          <w:szCs w:val="28"/>
          <w:lang w:val="el-GR"/>
        </w:rPr>
        <w:t>忽视</w:t>
      </w:r>
      <w:r>
        <w:rPr>
          <w:rFonts w:hint="eastAsia"/>
          <w:sz w:val="28"/>
          <w:szCs w:val="28"/>
          <w:lang w:val="el-GR"/>
        </w:rPr>
        <w:t>讲真话的责任：对于上帝应该对人真诚和使用可理解的表达方式的</w:t>
      </w:r>
      <w:r>
        <w:rPr>
          <w:rFonts w:ascii="楷体_GB2312" w:eastAsia="楷体_GB2312" w:hint="eastAsia"/>
          <w:sz w:val="28"/>
          <w:szCs w:val="28"/>
          <w:lang w:val="el-GR"/>
        </w:rPr>
        <w:t>责任</w:t>
      </w:r>
      <w:r>
        <w:rPr>
          <w:rFonts w:hint="eastAsia"/>
          <w:sz w:val="28"/>
          <w:szCs w:val="28"/>
          <w:lang w:val="el-GR"/>
        </w:rPr>
        <w:t>，他们一无所知。——关于“隐匿的上帝”，关于上</w:t>
      </w:r>
      <w:r>
        <w:rPr>
          <w:rFonts w:hint="eastAsia"/>
          <w:sz w:val="28"/>
          <w:szCs w:val="28"/>
          <w:lang w:val="el-GR"/>
        </w:rPr>
        <w:t>帝所以如此隐藏自己和一直半吞半吐讲述自己的原因，再也没有比帕斯卡</w:t>
      </w:r>
      <w:r>
        <w:rPr>
          <w:rStyle w:val="a8"/>
          <w:sz w:val="28"/>
          <w:szCs w:val="28"/>
          <w:lang w:val="el-GR"/>
        </w:rPr>
        <w:footnoteReference w:id="188"/>
      </w:r>
      <w:r>
        <w:rPr>
          <w:rFonts w:hint="eastAsia"/>
          <w:sz w:val="28"/>
          <w:szCs w:val="28"/>
          <w:lang w:val="el-GR"/>
        </w:rPr>
        <w:t>说的更好的了——这是一种征象，说明他在这个问题上从来没有能够完全说服自己：然而他的声音是如此从容不迫，听上去就好象在过去的某个时候，他曾经与这位幕布后面的隐藏的上帝坐在一起！他在“</w:t>
      </w:r>
      <w:r>
        <w:rPr>
          <w:rFonts w:hint="eastAsia"/>
          <w:sz w:val="28"/>
          <w:szCs w:val="28"/>
          <w:lang w:val="el-GR"/>
        </w:rPr>
        <w:t>deus absconditus</w:t>
      </w:r>
      <w:r>
        <w:rPr>
          <w:rStyle w:val="a8"/>
          <w:sz w:val="28"/>
          <w:szCs w:val="28"/>
          <w:lang w:val="el-GR"/>
        </w:rPr>
        <w:footnoteReference w:id="189"/>
      </w:r>
      <w:r>
        <w:rPr>
          <w:rFonts w:hint="eastAsia"/>
          <w:sz w:val="28"/>
          <w:szCs w:val="28"/>
          <w:lang w:val="el-GR"/>
        </w:rPr>
        <w:t>中嗅到了某种非道德的气味，这使他深感窘迫和大为恐惧，不敢对自己承认这种气味；因此，像每一个深怀恐惧的人一样，他尽可能地大声说话。</w:t>
      </w:r>
    </w:p>
    <w:p w:rsidR="00000000" w:rsidRDefault="00EF3B58">
      <w:pPr>
        <w:jc w:val="left"/>
        <w:rPr>
          <w:rFonts w:hint="eastAsia"/>
          <w:sz w:val="28"/>
          <w:szCs w:val="28"/>
          <w:lang w:val="el-GR"/>
        </w:rPr>
      </w:pPr>
      <w:r>
        <w:rPr>
          <w:rFonts w:hint="eastAsia"/>
          <w:sz w:val="28"/>
          <w:szCs w:val="28"/>
          <w:lang w:val="el-GR"/>
        </w:rPr>
        <w:t>92</w:t>
      </w:r>
    </w:p>
    <w:p w:rsidR="00000000" w:rsidRDefault="00EF3B58">
      <w:pPr>
        <w:jc w:val="left"/>
        <w:rPr>
          <w:rFonts w:hint="eastAsia"/>
          <w:sz w:val="28"/>
          <w:szCs w:val="28"/>
          <w:lang w:val="el-GR"/>
        </w:rPr>
      </w:pPr>
      <w:r>
        <w:rPr>
          <w:rFonts w:ascii="楷体_GB2312" w:eastAsia="楷体_GB2312" w:hint="eastAsia"/>
          <w:sz w:val="28"/>
          <w:szCs w:val="28"/>
          <w:lang w:val="el-GR"/>
        </w:rPr>
        <w:t>基督教的弥留之床。</w:t>
      </w:r>
      <w:r>
        <w:rPr>
          <w:rFonts w:hint="eastAsia"/>
          <w:sz w:val="28"/>
          <w:szCs w:val="28"/>
          <w:lang w:val="el-GR"/>
        </w:rPr>
        <w:t>——真正行动性的人现在心里已没有基督教，而属于精神上中产阶级的更谨慎、更多思考</w:t>
      </w:r>
      <w:r>
        <w:rPr>
          <w:rFonts w:hint="eastAsia"/>
          <w:sz w:val="28"/>
          <w:szCs w:val="28"/>
          <w:lang w:val="el-GR"/>
        </w:rPr>
        <w:t>的人拥有的也只是一种改良基督教，也就是一种极端</w:t>
      </w:r>
      <w:r>
        <w:rPr>
          <w:rFonts w:ascii="楷体_GB2312" w:eastAsia="楷体_GB2312" w:hint="eastAsia"/>
          <w:sz w:val="28"/>
          <w:szCs w:val="28"/>
          <w:lang w:val="el-GR"/>
        </w:rPr>
        <w:t>简化的</w:t>
      </w:r>
      <w:r>
        <w:rPr>
          <w:rFonts w:hint="eastAsia"/>
          <w:sz w:val="28"/>
          <w:szCs w:val="28"/>
          <w:lang w:val="el-GR"/>
        </w:rPr>
        <w:t>基督教。上帝出于爱以一种对我们来说最好的方式安排一切；上帝赋予我们美德和幸福，以及拿走我们的美德和幸福，因此从整体上看，一切都不多不少，恰恰正好，我们没有理由将生活困难化，更没有理由抱怨生活；总之，顺从和谦逊被提高到一种神圣的高度——这就是基督教保存下来的最好的和最有生气的一面。但是，我们必须记住，基督教由此就变成了一种温和的</w:t>
      </w:r>
      <w:r>
        <w:rPr>
          <w:rFonts w:ascii="楷体_GB2312" w:eastAsia="楷体_GB2312" w:hint="eastAsia"/>
          <w:sz w:val="28"/>
          <w:szCs w:val="28"/>
          <w:lang w:val="el-GR"/>
        </w:rPr>
        <w:t>道德主义</w:t>
      </w:r>
      <w:r>
        <w:rPr>
          <w:rFonts w:hint="eastAsia"/>
          <w:sz w:val="28"/>
          <w:szCs w:val="28"/>
          <w:lang w:val="el-GR"/>
        </w:rPr>
        <w:t>，</w:t>
      </w:r>
      <w:r>
        <w:rPr>
          <w:rStyle w:val="a8"/>
          <w:sz w:val="28"/>
          <w:szCs w:val="28"/>
          <w:lang w:val="el-GR"/>
        </w:rPr>
        <w:footnoteReference w:id="190"/>
      </w:r>
      <w:r>
        <w:rPr>
          <w:rFonts w:hint="eastAsia"/>
          <w:sz w:val="28"/>
          <w:szCs w:val="28"/>
          <w:lang w:val="el-GR"/>
        </w:rPr>
        <w:t>我们现在拥有的与其说是“上帝、自由和不朽”</w:t>
      </w:r>
      <w:r>
        <w:rPr>
          <w:rStyle w:val="a8"/>
          <w:sz w:val="28"/>
          <w:szCs w:val="28"/>
          <w:lang w:val="el-GR"/>
        </w:rPr>
        <w:footnoteReference w:id="191"/>
      </w:r>
      <w:r>
        <w:rPr>
          <w:rFonts w:hint="eastAsia"/>
          <w:sz w:val="28"/>
          <w:szCs w:val="28"/>
          <w:lang w:val="el-GR"/>
        </w:rPr>
        <w:t>，毋宁说是一种善意和高尚思想，以及对于所有善意和高尚思想【</w:t>
      </w:r>
      <w:r>
        <w:rPr>
          <w:rFonts w:hint="eastAsia"/>
          <w:sz w:val="28"/>
          <w:szCs w:val="28"/>
          <w:lang w:val="el-GR"/>
        </w:rPr>
        <w:t>86</w:t>
      </w:r>
      <w:r>
        <w:rPr>
          <w:rFonts w:hint="eastAsia"/>
          <w:sz w:val="28"/>
          <w:szCs w:val="28"/>
          <w:lang w:val="el-GR"/>
        </w:rPr>
        <w:t>】最终成为主导</w:t>
      </w:r>
      <w:r>
        <w:rPr>
          <w:rFonts w:hint="eastAsia"/>
          <w:sz w:val="28"/>
          <w:szCs w:val="28"/>
          <w:lang w:val="el-GR"/>
        </w:rPr>
        <w:t>的信心。这便是基督教的“安乐死”</w:t>
      </w:r>
      <w:r>
        <w:rPr>
          <w:rStyle w:val="a8"/>
          <w:sz w:val="28"/>
          <w:szCs w:val="28"/>
          <w:lang w:val="el-GR"/>
        </w:rPr>
        <w:footnoteReference w:id="192"/>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93</w:t>
      </w:r>
    </w:p>
    <w:p w:rsidR="00000000" w:rsidRDefault="00EF3B58">
      <w:pPr>
        <w:jc w:val="left"/>
        <w:rPr>
          <w:rFonts w:hint="eastAsia"/>
          <w:sz w:val="28"/>
          <w:szCs w:val="28"/>
          <w:lang w:val="el-GR"/>
        </w:rPr>
      </w:pPr>
      <w:r>
        <w:rPr>
          <w:rFonts w:ascii="楷体_GB2312" w:eastAsia="楷体_GB2312" w:hint="eastAsia"/>
          <w:sz w:val="28"/>
          <w:szCs w:val="28"/>
          <w:lang w:val="el-GR"/>
        </w:rPr>
        <w:t>何谓真理？</w:t>
      </w:r>
      <w:r>
        <w:rPr>
          <w:rStyle w:val="a8"/>
          <w:sz w:val="28"/>
          <w:szCs w:val="28"/>
          <w:lang w:val="el-GR"/>
        </w:rPr>
        <w:footnoteReference w:id="193"/>
      </w:r>
      <w:r>
        <w:rPr>
          <w:rFonts w:hint="eastAsia"/>
          <w:sz w:val="28"/>
          <w:szCs w:val="28"/>
          <w:lang w:val="el-GR"/>
        </w:rPr>
        <w:t>——没有谁会对信徒喜为的</w:t>
      </w:r>
      <w:r>
        <w:rPr>
          <w:rFonts w:ascii="楷体_GB2312" w:eastAsia="楷体_GB2312" w:hint="eastAsia"/>
          <w:sz w:val="28"/>
          <w:szCs w:val="28"/>
          <w:lang w:val="el-GR"/>
        </w:rPr>
        <w:t>推论</w:t>
      </w:r>
      <w:r>
        <w:rPr>
          <w:rFonts w:hint="eastAsia"/>
          <w:sz w:val="28"/>
          <w:szCs w:val="28"/>
          <w:lang w:val="el-GR"/>
        </w:rPr>
        <w:t>表示异议：</w:t>
      </w:r>
      <w:r>
        <w:rPr>
          <w:rStyle w:val="a8"/>
          <w:sz w:val="28"/>
          <w:szCs w:val="28"/>
          <w:lang w:val="el-GR"/>
        </w:rPr>
        <w:footnoteReference w:id="194"/>
      </w:r>
      <w:r>
        <w:rPr>
          <w:rFonts w:hint="eastAsia"/>
          <w:sz w:val="28"/>
          <w:szCs w:val="28"/>
          <w:lang w:val="el-GR"/>
        </w:rPr>
        <w:t>“科学是假的，因为它否定上帝。科学因而不是来源于上帝的；科学因而是假的——因为上帝才是真理。”错误不在结论，而在前提。如果上帝恰恰不是真理，如果被证明的恰恰是上帝</w:t>
      </w:r>
      <w:r>
        <w:rPr>
          <w:rFonts w:ascii="楷体_GB2312" w:eastAsia="楷体_GB2312" w:hint="eastAsia"/>
          <w:sz w:val="28"/>
          <w:szCs w:val="28"/>
          <w:lang w:val="el-GR"/>
        </w:rPr>
        <w:t>不是</w:t>
      </w:r>
      <w:r>
        <w:rPr>
          <w:rFonts w:hint="eastAsia"/>
          <w:sz w:val="28"/>
          <w:szCs w:val="28"/>
          <w:lang w:val="el-GR"/>
        </w:rPr>
        <w:t>真理，那又如何呢？如果上帝是虚荣，是权力欲，是无耐心，是灾祸，是人类的迷惑的、可怕的幻想，那又如何？</w:t>
      </w:r>
    </w:p>
    <w:p w:rsidR="00000000" w:rsidRDefault="00EF3B58">
      <w:pPr>
        <w:jc w:val="left"/>
        <w:outlineLvl w:val="0"/>
        <w:rPr>
          <w:rFonts w:hint="eastAsia"/>
          <w:sz w:val="28"/>
          <w:szCs w:val="28"/>
          <w:lang w:val="el-GR"/>
        </w:rPr>
      </w:pPr>
      <w:r>
        <w:rPr>
          <w:rFonts w:hint="eastAsia"/>
          <w:sz w:val="28"/>
          <w:szCs w:val="28"/>
          <w:lang w:val="el-GR"/>
        </w:rPr>
        <w:t>94</w:t>
      </w:r>
    </w:p>
    <w:p w:rsidR="00000000" w:rsidRDefault="00EF3B58">
      <w:pPr>
        <w:jc w:val="left"/>
        <w:rPr>
          <w:rFonts w:hint="eastAsia"/>
          <w:sz w:val="28"/>
          <w:szCs w:val="28"/>
          <w:lang w:val="el-GR"/>
        </w:rPr>
      </w:pPr>
      <w:r>
        <w:rPr>
          <w:rFonts w:ascii="楷体_GB2312" w:eastAsia="楷体_GB2312" w:hint="eastAsia"/>
          <w:sz w:val="28"/>
          <w:szCs w:val="28"/>
          <w:lang w:val="el-GR"/>
        </w:rPr>
        <w:t>不悦之治疗手段。</w:t>
      </w:r>
      <w:r>
        <w:rPr>
          <w:rFonts w:hint="eastAsia"/>
          <w:sz w:val="28"/>
          <w:szCs w:val="28"/>
          <w:lang w:val="el-GR"/>
        </w:rPr>
        <w:t>——保罗开始认为，要消除人之罪所引起上帝之大不悦，就必须有所牺牲。从这以后，基督徒就一直不停地将他们对自己的不满发泄到某一</w:t>
      </w:r>
      <w:r>
        <w:rPr>
          <w:rFonts w:ascii="楷体_GB2312" w:eastAsia="楷体_GB2312" w:hint="eastAsia"/>
          <w:sz w:val="28"/>
          <w:szCs w:val="28"/>
          <w:lang w:val="el-GR"/>
        </w:rPr>
        <w:t>牺牲</w:t>
      </w:r>
      <w:r>
        <w:rPr>
          <w:rFonts w:ascii="楷体_GB2312" w:eastAsia="楷体_GB2312" w:hint="eastAsia"/>
          <w:sz w:val="28"/>
          <w:szCs w:val="28"/>
          <w:lang w:val="el-GR"/>
        </w:rPr>
        <w:t>品</w:t>
      </w:r>
      <w:r>
        <w:rPr>
          <w:rFonts w:hint="eastAsia"/>
          <w:sz w:val="28"/>
          <w:szCs w:val="28"/>
          <w:lang w:val="el-GR"/>
        </w:rPr>
        <w:t>之上，无论其为“世界”、“历史”，还是“理性”或其他人的快乐和安宁——总之，为了他们的罪，必须一些</w:t>
      </w:r>
      <w:r>
        <w:rPr>
          <w:rFonts w:ascii="楷体_GB2312" w:eastAsia="楷体_GB2312" w:hint="eastAsia"/>
          <w:sz w:val="28"/>
          <w:szCs w:val="28"/>
          <w:lang w:val="el-GR"/>
        </w:rPr>
        <w:t>好东西</w:t>
      </w:r>
      <w:r>
        <w:rPr>
          <w:rFonts w:ascii="楷体_GB2312" w:eastAsia="楷体_GB2312" w:hint="eastAsia"/>
          <w:sz w:val="28"/>
          <w:szCs w:val="28"/>
          <w:lang w:val="el-GR"/>
        </w:rPr>
        <w:t>(Gutes)</w:t>
      </w:r>
      <w:r>
        <w:rPr>
          <w:rFonts w:hint="eastAsia"/>
          <w:sz w:val="28"/>
          <w:szCs w:val="28"/>
          <w:lang w:val="el-GR"/>
        </w:rPr>
        <w:t>去死（哪怕仅仅是</w:t>
      </w:r>
      <w:r>
        <w:rPr>
          <w:rFonts w:hint="eastAsia"/>
          <w:sz w:val="28"/>
          <w:szCs w:val="28"/>
          <w:lang w:val="el-GR"/>
        </w:rPr>
        <w:t>in effigie</w:t>
      </w:r>
      <w:r>
        <w:rPr>
          <w:rStyle w:val="a8"/>
          <w:sz w:val="28"/>
          <w:szCs w:val="28"/>
          <w:lang w:val="el-GR"/>
        </w:rPr>
        <w:footnoteReference w:id="195"/>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95</w:t>
      </w:r>
    </w:p>
    <w:p w:rsidR="00000000" w:rsidRDefault="00EF3B58">
      <w:pPr>
        <w:jc w:val="left"/>
        <w:rPr>
          <w:rFonts w:hint="eastAsia"/>
          <w:sz w:val="28"/>
          <w:szCs w:val="28"/>
          <w:lang w:val="el-GR"/>
        </w:rPr>
      </w:pPr>
      <w:r>
        <w:rPr>
          <w:rFonts w:ascii="楷体_GB2312" w:eastAsia="楷体_GB2312" w:hint="eastAsia"/>
          <w:sz w:val="28"/>
          <w:szCs w:val="28"/>
          <w:lang w:val="el-GR"/>
        </w:rPr>
        <w:t>历史的否定作为决定性的否定。</w:t>
      </w:r>
      <w:r>
        <w:rPr>
          <w:rFonts w:hint="eastAsia"/>
          <w:sz w:val="28"/>
          <w:szCs w:val="28"/>
          <w:lang w:val="el-GR"/>
        </w:rPr>
        <w:t>——从前，人们试图证明上帝之不存在，</w:t>
      </w:r>
      <w:r>
        <w:rPr>
          <w:rStyle w:val="a8"/>
          <w:sz w:val="28"/>
          <w:szCs w:val="28"/>
          <w:lang w:val="el-GR"/>
        </w:rPr>
        <w:footnoteReference w:id="196"/>
      </w:r>
      <w:r>
        <w:rPr>
          <w:rFonts w:hint="eastAsia"/>
          <w:sz w:val="28"/>
          <w:szCs w:val="28"/>
          <w:lang w:val="el-GR"/>
        </w:rPr>
        <w:t>——现在人们却表明，上帝存在这种信念是如何</w:t>
      </w:r>
      <w:r>
        <w:rPr>
          <w:rFonts w:ascii="楷体_GB2312" w:eastAsia="楷体_GB2312" w:hint="eastAsia"/>
          <w:sz w:val="28"/>
          <w:szCs w:val="28"/>
          <w:lang w:val="el-GR"/>
        </w:rPr>
        <w:t>形成</w:t>
      </w:r>
      <w:r>
        <w:rPr>
          <w:rFonts w:hint="eastAsia"/>
          <w:sz w:val="28"/>
          <w:szCs w:val="28"/>
          <w:lang w:val="el-GR"/>
        </w:rPr>
        <w:t>，如何获得其分量和重要性，从而使一种上帝不存在之证明成为多余的。——以前，当【</w:t>
      </w:r>
      <w:r>
        <w:rPr>
          <w:rFonts w:hint="eastAsia"/>
          <w:sz w:val="28"/>
          <w:szCs w:val="28"/>
          <w:lang w:val="el-GR"/>
        </w:rPr>
        <w:t>87</w:t>
      </w:r>
      <w:r>
        <w:rPr>
          <w:rFonts w:hint="eastAsia"/>
          <w:sz w:val="28"/>
          <w:szCs w:val="28"/>
          <w:lang w:val="el-GR"/>
        </w:rPr>
        <w:t>】每一种已知“上帝存在证明”</w:t>
      </w:r>
      <w:r>
        <w:rPr>
          <w:rStyle w:val="a8"/>
          <w:sz w:val="28"/>
          <w:szCs w:val="28"/>
          <w:lang w:val="el-GR"/>
        </w:rPr>
        <w:footnoteReference w:id="197"/>
      </w:r>
      <w:r>
        <w:rPr>
          <w:rFonts w:hint="eastAsia"/>
          <w:sz w:val="28"/>
          <w:szCs w:val="28"/>
          <w:lang w:val="el-GR"/>
        </w:rPr>
        <w:t>被反驳之后，仍可怀疑，是否能提出比这些已被反驳证明更好的证明：那时无神论者还不知道溯本清源法</w:t>
      </w:r>
      <w:r>
        <w:rPr>
          <w:rFonts w:hint="eastAsia"/>
          <w:sz w:val="28"/>
          <w:szCs w:val="28"/>
          <w:lang w:val="el-GR"/>
        </w:rPr>
        <w:t>(reinen Tisch</w:t>
      </w:r>
      <w:r>
        <w:rPr>
          <w:rFonts w:hint="eastAsia"/>
          <w:sz w:val="28"/>
          <w:szCs w:val="28"/>
          <w:lang w:val="el-GR"/>
        </w:rPr>
        <w:t xml:space="preserve"> zu machen)</w:t>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96</w:t>
      </w:r>
    </w:p>
    <w:p w:rsidR="00000000" w:rsidRDefault="00EF3B58">
      <w:pPr>
        <w:jc w:val="left"/>
        <w:rPr>
          <w:rFonts w:hint="eastAsia"/>
          <w:sz w:val="28"/>
          <w:szCs w:val="28"/>
          <w:lang w:val="el-GR"/>
        </w:rPr>
      </w:pPr>
      <w:r>
        <w:rPr>
          <w:rFonts w:ascii="楷体_GB2312" w:eastAsia="楷体_GB2312" w:hint="eastAsia"/>
          <w:sz w:val="28"/>
          <w:szCs w:val="28"/>
          <w:lang w:val="el-GR"/>
        </w:rPr>
        <w:t>In hoc signo vinces</w:t>
      </w:r>
      <w:r>
        <w:rPr>
          <w:rStyle w:val="a8"/>
          <w:sz w:val="28"/>
          <w:szCs w:val="28"/>
          <w:lang w:val="el-GR"/>
        </w:rPr>
        <w:footnoteReference w:id="198"/>
      </w:r>
      <w:r>
        <w:rPr>
          <w:rFonts w:hint="eastAsia"/>
          <w:sz w:val="28"/>
          <w:szCs w:val="28"/>
          <w:lang w:val="el-GR"/>
        </w:rPr>
        <w:t>——无论欧洲在其他方面取得多大进步，它在宗教方面仍没有达到古代婆罗门那种自由思想的质朴（</w:t>
      </w:r>
      <w:r>
        <w:rPr>
          <w:rFonts w:hint="eastAsia"/>
          <w:sz w:val="28"/>
          <w:szCs w:val="28"/>
          <w:lang w:val="el-GR"/>
        </w:rPr>
        <w:t>freisinnige Naivit</w:t>
      </w:r>
      <w:r>
        <w:rPr>
          <w:sz w:val="28"/>
          <w:szCs w:val="28"/>
          <w:lang w:val="de-DE"/>
        </w:rPr>
        <w:t>ät</w:t>
      </w:r>
      <w:r>
        <w:rPr>
          <w:rFonts w:hint="eastAsia"/>
          <w:sz w:val="28"/>
          <w:szCs w:val="28"/>
          <w:lang w:val="el-GR"/>
        </w:rPr>
        <w:t>）：四千年前的印度比我们今天所思更多和愿意留给后代更多思想的快乐。这些婆罗门相信，第一，僧侣比神更有力量；第二，僧侣的力量在于宗教仪式，因此，我们看到，他们的诗人歌颂起宗教仪式（祈祷、典礼、献祭、圣歌、韵文）来从来不知道疲倦，赞美它们是一些美好事物的真正给予者，虽然其中不乏幻想和迷信的因素，这些命题本身却是</w:t>
      </w:r>
      <w:r>
        <w:rPr>
          <w:rFonts w:ascii="楷体_GB2312" w:eastAsia="楷体_GB2312" w:hint="eastAsia"/>
          <w:sz w:val="28"/>
          <w:szCs w:val="28"/>
          <w:lang w:val="el-GR"/>
        </w:rPr>
        <w:t>真的</w:t>
      </w:r>
      <w:r>
        <w:rPr>
          <w:rFonts w:hint="eastAsia"/>
          <w:sz w:val="28"/>
          <w:szCs w:val="28"/>
          <w:lang w:val="el-GR"/>
        </w:rPr>
        <w:t>！更进一步，神被扔到一边——欧洲人总有一天也将不得不这样做！再进一步是，人们甚至不再需要僧侣和居间者，</w:t>
      </w:r>
      <w:r>
        <w:rPr>
          <w:rFonts w:ascii="楷体_GB2312" w:eastAsia="楷体_GB2312" w:hint="eastAsia"/>
          <w:sz w:val="28"/>
          <w:szCs w:val="28"/>
          <w:lang w:val="el-GR"/>
        </w:rPr>
        <w:t>自我救赎宗教</w:t>
      </w:r>
      <w:r>
        <w:rPr>
          <w:rFonts w:hint="eastAsia"/>
          <w:sz w:val="28"/>
          <w:szCs w:val="28"/>
          <w:lang w:val="el-GR"/>
        </w:rPr>
        <w:t>的教导者——</w:t>
      </w:r>
      <w:r>
        <w:rPr>
          <w:rFonts w:hint="eastAsia"/>
          <w:sz w:val="28"/>
          <w:szCs w:val="28"/>
          <w:lang w:val="el-GR"/>
        </w:rPr>
        <w:t>Buddha</w:t>
      </w:r>
      <w:r>
        <w:rPr>
          <w:rStyle w:val="a8"/>
          <w:sz w:val="28"/>
          <w:szCs w:val="28"/>
          <w:lang w:val="el-GR"/>
        </w:rPr>
        <w:footnoteReference w:id="199"/>
      </w:r>
      <w:r>
        <w:rPr>
          <w:rFonts w:hint="eastAsia"/>
          <w:sz w:val="28"/>
          <w:szCs w:val="28"/>
          <w:lang w:val="el-GR"/>
        </w:rPr>
        <w:t>——出现了：——欧洲距这种文化阶段仍然多么遥远！最后，一旦神以及僧侣和救赎者的力量建立其上的所有宗教仪式和习俗被废除，一旦传统意义上的道德不得不走向灭亡，那么将出现——好吧，那时将出现什么？但是，我们还是停止漫无边际的思索吧，让我们还是回到欧洲，确定它将把印度人这一思想家民族在几千年前就已按照思想的命令做过的事情补做一遍！目前，在欧洲诸民族中，也许有一千万人到二千万人不</w:t>
      </w:r>
      <w:r>
        <w:rPr>
          <w:rFonts w:hint="eastAsia"/>
          <w:sz w:val="28"/>
          <w:szCs w:val="28"/>
          <w:lang w:val="el-GR"/>
        </w:rPr>
        <w:t>再【</w:t>
      </w:r>
      <w:r>
        <w:rPr>
          <w:rFonts w:hint="eastAsia"/>
          <w:sz w:val="28"/>
          <w:szCs w:val="28"/>
          <w:lang w:val="el-GR"/>
        </w:rPr>
        <w:t>88</w:t>
      </w:r>
      <w:r>
        <w:rPr>
          <w:rFonts w:hint="eastAsia"/>
          <w:sz w:val="28"/>
          <w:szCs w:val="28"/>
          <w:lang w:val="el-GR"/>
        </w:rPr>
        <w:t>】“相信上帝”——如果要求他们彼此应该给出</w:t>
      </w:r>
      <w:r>
        <w:rPr>
          <w:rFonts w:ascii="楷体_GB2312" w:eastAsia="楷体_GB2312" w:hint="eastAsia"/>
          <w:sz w:val="28"/>
          <w:szCs w:val="28"/>
          <w:lang w:val="el-GR"/>
        </w:rPr>
        <w:t>某种记号</w:t>
      </w:r>
      <w:r>
        <w:rPr>
          <w:rFonts w:hint="eastAsia"/>
          <w:sz w:val="28"/>
          <w:szCs w:val="28"/>
          <w:lang w:val="el-GR"/>
        </w:rPr>
        <w:t>，这是否要求他们太多了呢？——一旦他们因此相互认识，他们同时也就会使他们自己为其他人所认识——他们将迅速成为欧洲的一种</w:t>
      </w:r>
      <w:r>
        <w:rPr>
          <w:rFonts w:ascii="楷体_GB2312" w:eastAsia="楷体_GB2312" w:hint="eastAsia"/>
          <w:sz w:val="28"/>
          <w:szCs w:val="28"/>
          <w:lang w:val="el-GR"/>
        </w:rPr>
        <w:t>力量</w:t>
      </w:r>
      <w:r>
        <w:rPr>
          <w:rFonts w:hint="eastAsia"/>
          <w:sz w:val="28"/>
          <w:szCs w:val="28"/>
          <w:lang w:val="el-GR"/>
        </w:rPr>
        <w:t>（</w:t>
      </w:r>
      <w:r>
        <w:rPr>
          <w:rFonts w:hint="eastAsia"/>
          <w:sz w:val="28"/>
          <w:szCs w:val="28"/>
          <w:lang w:val="el-GR"/>
        </w:rPr>
        <w:t>Macht</w:t>
      </w:r>
      <w:r>
        <w:rPr>
          <w:rFonts w:hint="eastAsia"/>
          <w:sz w:val="28"/>
          <w:szCs w:val="28"/>
          <w:lang w:val="el-GR"/>
        </w:rPr>
        <w:t>），而且令人庆幸的还是这样一种力量，它</w:t>
      </w:r>
      <w:r>
        <w:rPr>
          <w:rFonts w:ascii="楷体_GB2312" w:eastAsia="楷体_GB2312" w:hint="eastAsia"/>
          <w:sz w:val="28"/>
          <w:szCs w:val="28"/>
          <w:lang w:val="el-GR"/>
        </w:rPr>
        <w:t>超出</w:t>
      </w:r>
      <w:r>
        <w:rPr>
          <w:rFonts w:hint="eastAsia"/>
          <w:sz w:val="28"/>
          <w:szCs w:val="28"/>
          <w:lang w:val="el-GR"/>
        </w:rPr>
        <w:t>民族、阶级、贫穷、富有、统治者和被统治者、最不安静者和最安静、最平和者等等差别之上！</w:t>
      </w:r>
    </w:p>
    <w:p w:rsidR="00000000" w:rsidRDefault="00EF3B58">
      <w:pPr>
        <w:jc w:val="left"/>
        <w:rPr>
          <w:sz w:val="28"/>
          <w:szCs w:val="28"/>
          <w:lang w:val="el-GR"/>
        </w:rPr>
      </w:pPr>
    </w:p>
    <w:p w:rsidR="00000000" w:rsidRDefault="00EF3B58">
      <w:pPr>
        <w:jc w:val="left"/>
        <w:rPr>
          <w:rFonts w:hint="eastAsia"/>
          <w:sz w:val="28"/>
          <w:szCs w:val="28"/>
          <w:lang w:val="el-GR"/>
        </w:rPr>
      </w:pPr>
      <w:r>
        <w:rPr>
          <w:sz w:val="28"/>
          <w:szCs w:val="28"/>
          <w:lang w:val="el-GR"/>
        </w:rPr>
        <w:br w:type="page"/>
      </w:r>
      <w:r>
        <w:rPr>
          <w:rFonts w:hint="eastAsia"/>
          <w:sz w:val="28"/>
          <w:szCs w:val="28"/>
          <w:lang w:val="el-GR"/>
        </w:rPr>
        <w:t>卷二</w:t>
      </w:r>
    </w:p>
    <w:p w:rsidR="00000000" w:rsidRDefault="00EF3B58">
      <w:pPr>
        <w:jc w:val="left"/>
        <w:outlineLvl w:val="0"/>
        <w:rPr>
          <w:rFonts w:hint="eastAsia"/>
          <w:sz w:val="28"/>
          <w:szCs w:val="28"/>
          <w:lang w:val="el-GR"/>
        </w:rPr>
      </w:pPr>
      <w:r>
        <w:rPr>
          <w:rFonts w:hint="eastAsia"/>
          <w:sz w:val="28"/>
          <w:szCs w:val="28"/>
          <w:lang w:val="el-GR"/>
        </w:rPr>
        <w:t>97</w:t>
      </w:r>
    </w:p>
    <w:p w:rsidR="00000000" w:rsidRDefault="00EF3B58">
      <w:pPr>
        <w:jc w:val="left"/>
        <w:rPr>
          <w:sz w:val="28"/>
          <w:szCs w:val="28"/>
          <w:lang w:val="de-DE"/>
        </w:rPr>
      </w:pPr>
      <w:r>
        <w:rPr>
          <w:rFonts w:ascii="楷体_GB2312" w:eastAsia="楷体_GB2312" w:hint="eastAsia"/>
          <w:sz w:val="28"/>
          <w:szCs w:val="28"/>
          <w:lang w:val="el-GR"/>
        </w:rPr>
        <w:t>人的道德化及其由来。</w:t>
      </w:r>
      <w:r>
        <w:rPr>
          <w:rFonts w:hint="eastAsia"/>
          <w:sz w:val="28"/>
          <w:szCs w:val="28"/>
          <w:lang w:val="el-GR"/>
        </w:rPr>
        <w:t>——人们屈服于道德，正如屈服于一位君王，或因奴性，或因虚荣，或因自私，或因退让，或竟是热昏，无思想，绝望，本身并无道德可言。</w:t>
      </w:r>
      <w:r>
        <w:rPr>
          <w:rStyle w:val="a8"/>
          <w:sz w:val="28"/>
          <w:szCs w:val="28"/>
          <w:lang w:val="el-GR"/>
        </w:rPr>
        <w:footnoteReference w:id="200"/>
      </w:r>
    </w:p>
    <w:p w:rsidR="00000000" w:rsidRDefault="00EF3B58">
      <w:pPr>
        <w:jc w:val="left"/>
        <w:outlineLvl w:val="0"/>
        <w:rPr>
          <w:rFonts w:hint="eastAsia"/>
          <w:sz w:val="28"/>
          <w:szCs w:val="28"/>
          <w:lang w:val="el-GR"/>
        </w:rPr>
      </w:pPr>
      <w:r>
        <w:rPr>
          <w:rFonts w:hint="eastAsia"/>
          <w:sz w:val="28"/>
          <w:szCs w:val="28"/>
          <w:lang w:val="el-GR"/>
        </w:rPr>
        <w:t>98</w:t>
      </w:r>
    </w:p>
    <w:p w:rsidR="00000000" w:rsidRDefault="00EF3B58">
      <w:pPr>
        <w:jc w:val="left"/>
        <w:rPr>
          <w:rFonts w:hint="eastAsia"/>
          <w:sz w:val="28"/>
          <w:szCs w:val="28"/>
          <w:lang w:val="el-GR"/>
        </w:rPr>
      </w:pPr>
      <w:r>
        <w:rPr>
          <w:rFonts w:ascii="楷体_GB2312" w:eastAsia="楷体_GB2312" w:hint="eastAsia"/>
          <w:sz w:val="28"/>
          <w:szCs w:val="28"/>
          <w:lang w:val="el-GR"/>
        </w:rPr>
        <w:t>道德的变迁。</w:t>
      </w:r>
      <w:r>
        <w:rPr>
          <w:rFonts w:hint="eastAsia"/>
          <w:sz w:val="28"/>
          <w:szCs w:val="28"/>
          <w:lang w:val="el-GR"/>
        </w:rPr>
        <w:t>——由于</w:t>
      </w:r>
      <w:r>
        <w:rPr>
          <w:rFonts w:ascii="楷体_GB2312" w:eastAsia="楷体_GB2312" w:hint="eastAsia"/>
          <w:sz w:val="28"/>
          <w:szCs w:val="28"/>
          <w:lang w:val="el-GR"/>
        </w:rPr>
        <w:t>成</w:t>
      </w:r>
      <w:r>
        <w:rPr>
          <w:rFonts w:ascii="楷体_GB2312" w:eastAsia="楷体_GB2312" w:hint="eastAsia"/>
          <w:sz w:val="28"/>
          <w:szCs w:val="28"/>
          <w:lang w:val="el-GR"/>
        </w:rPr>
        <w:t>功实施的犯罪</w:t>
      </w:r>
      <w:r>
        <w:rPr>
          <w:rFonts w:hint="eastAsia"/>
          <w:sz w:val="28"/>
          <w:szCs w:val="28"/>
          <w:lang w:val="el-GR"/>
        </w:rPr>
        <w:t>（诸如道德思想中的所有创新</w:t>
      </w:r>
      <w:r>
        <w:rPr>
          <w:rStyle w:val="a8"/>
          <w:sz w:val="28"/>
          <w:szCs w:val="28"/>
          <w:lang w:val="el-GR"/>
        </w:rPr>
        <w:footnoteReference w:id="201"/>
      </w:r>
      <w:r>
        <w:rPr>
          <w:rFonts w:hint="eastAsia"/>
          <w:sz w:val="28"/>
          <w:szCs w:val="28"/>
          <w:lang w:val="el-GR"/>
        </w:rPr>
        <w:t>），道德经常不断地发生变化和更新。</w:t>
      </w:r>
    </w:p>
    <w:p w:rsidR="00000000" w:rsidRDefault="00EF3B58">
      <w:pPr>
        <w:jc w:val="left"/>
        <w:outlineLvl w:val="0"/>
        <w:rPr>
          <w:rFonts w:hint="eastAsia"/>
          <w:sz w:val="28"/>
          <w:szCs w:val="28"/>
          <w:lang w:val="el-GR"/>
        </w:rPr>
      </w:pPr>
      <w:r>
        <w:rPr>
          <w:rFonts w:hint="eastAsia"/>
          <w:sz w:val="28"/>
          <w:szCs w:val="28"/>
          <w:lang w:val="el-GR"/>
        </w:rPr>
        <w:t>99</w:t>
      </w:r>
    </w:p>
    <w:p w:rsidR="00000000" w:rsidRDefault="00EF3B58">
      <w:pPr>
        <w:jc w:val="left"/>
        <w:rPr>
          <w:rFonts w:hint="eastAsia"/>
          <w:sz w:val="28"/>
          <w:szCs w:val="28"/>
          <w:lang w:val="el-GR"/>
        </w:rPr>
      </w:pPr>
      <w:r>
        <w:rPr>
          <w:rFonts w:ascii="楷体_GB2312" w:eastAsia="楷体_GB2312" w:hint="eastAsia"/>
          <w:sz w:val="28"/>
          <w:szCs w:val="28"/>
          <w:lang w:val="el-GR"/>
        </w:rPr>
        <w:t>我们完全非理性之处。</w:t>
      </w:r>
      <w:r>
        <w:rPr>
          <w:rFonts w:hint="eastAsia"/>
          <w:sz w:val="28"/>
          <w:szCs w:val="28"/>
          <w:lang w:val="el-GR"/>
        </w:rPr>
        <w:t>——对于我们认为错误的判断和我们不再信以为真的说法，我们却仍然根据它们做出结论——此乃我们的情感</w:t>
      </w:r>
      <w:r>
        <w:rPr>
          <w:sz w:val="28"/>
          <w:szCs w:val="28"/>
          <w:lang w:val="de-DE"/>
        </w:rPr>
        <w:t>(Gefühle)</w:t>
      </w:r>
      <w:r>
        <w:rPr>
          <w:rFonts w:hint="eastAsia"/>
          <w:sz w:val="28"/>
          <w:szCs w:val="28"/>
          <w:lang w:val="el-GR"/>
        </w:rPr>
        <w:t>使然。</w:t>
      </w:r>
    </w:p>
    <w:p w:rsidR="00000000" w:rsidRDefault="00EF3B58">
      <w:pPr>
        <w:jc w:val="left"/>
        <w:outlineLvl w:val="0"/>
        <w:rPr>
          <w:rFonts w:hint="eastAsia"/>
          <w:sz w:val="28"/>
          <w:szCs w:val="28"/>
          <w:lang w:val="el-GR"/>
        </w:rPr>
      </w:pPr>
      <w:r>
        <w:rPr>
          <w:rFonts w:hint="eastAsia"/>
          <w:sz w:val="28"/>
          <w:szCs w:val="28"/>
          <w:lang w:val="el-GR"/>
        </w:rPr>
        <w:t>100</w:t>
      </w:r>
    </w:p>
    <w:p w:rsidR="00000000" w:rsidRDefault="00EF3B58">
      <w:pPr>
        <w:jc w:val="left"/>
        <w:rPr>
          <w:rFonts w:hint="eastAsia"/>
          <w:sz w:val="28"/>
          <w:szCs w:val="28"/>
          <w:lang w:val="el-GR"/>
        </w:rPr>
      </w:pPr>
      <w:r>
        <w:rPr>
          <w:rFonts w:ascii="楷体_GB2312" w:eastAsia="楷体_GB2312" w:hint="eastAsia"/>
          <w:sz w:val="28"/>
          <w:szCs w:val="28"/>
          <w:lang w:val="el-GR"/>
        </w:rPr>
        <w:t>梦醒。</w:t>
      </w:r>
      <w:r>
        <w:rPr>
          <w:rFonts w:hint="eastAsia"/>
          <w:sz w:val="28"/>
          <w:szCs w:val="28"/>
          <w:lang w:val="el-GR"/>
        </w:rPr>
        <w:t>——高尚且智慧的人们曾经相信过天体的音乐。高尚【</w:t>
      </w:r>
      <w:r>
        <w:rPr>
          <w:rFonts w:hint="eastAsia"/>
          <w:sz w:val="28"/>
          <w:szCs w:val="28"/>
          <w:lang w:val="el-GR"/>
        </w:rPr>
        <w:t>90</w:t>
      </w:r>
      <w:r>
        <w:rPr>
          <w:rFonts w:hint="eastAsia"/>
          <w:sz w:val="28"/>
          <w:szCs w:val="28"/>
          <w:lang w:val="el-GR"/>
        </w:rPr>
        <w:t>】且智慧的人们仍然相信“生存的道德意义”</w:t>
      </w:r>
      <w:r>
        <w:rPr>
          <w:rStyle w:val="a8"/>
          <w:sz w:val="28"/>
          <w:szCs w:val="28"/>
          <w:lang w:val="el-GR"/>
        </w:rPr>
        <w:footnoteReference w:id="202"/>
      </w:r>
      <w:r>
        <w:rPr>
          <w:rFonts w:hint="eastAsia"/>
          <w:sz w:val="28"/>
          <w:szCs w:val="28"/>
          <w:lang w:val="el-GR"/>
        </w:rPr>
        <w:t>。但有一天，这种天籁他们的耳朵也不再能听到了！他们从梦中醒来，觉得自己是在梦中听到了什么。</w:t>
      </w:r>
    </w:p>
    <w:p w:rsidR="00000000" w:rsidRDefault="00EF3B58">
      <w:pPr>
        <w:jc w:val="left"/>
        <w:outlineLvl w:val="0"/>
        <w:rPr>
          <w:rFonts w:hint="eastAsia"/>
          <w:sz w:val="28"/>
          <w:szCs w:val="28"/>
          <w:lang w:val="el-GR"/>
        </w:rPr>
      </w:pPr>
      <w:r>
        <w:rPr>
          <w:rFonts w:hint="eastAsia"/>
          <w:sz w:val="28"/>
          <w:szCs w:val="28"/>
          <w:lang w:val="el-GR"/>
        </w:rPr>
        <w:t>101</w:t>
      </w:r>
    </w:p>
    <w:p w:rsidR="00000000" w:rsidRDefault="00EF3B58">
      <w:pPr>
        <w:jc w:val="left"/>
        <w:rPr>
          <w:rFonts w:hint="eastAsia"/>
          <w:sz w:val="28"/>
          <w:szCs w:val="28"/>
          <w:lang w:val="el-GR"/>
        </w:rPr>
      </w:pPr>
      <w:r>
        <w:rPr>
          <w:rFonts w:ascii="楷体_GB2312" w:eastAsia="楷体_GB2312" w:hint="eastAsia"/>
          <w:sz w:val="28"/>
          <w:szCs w:val="28"/>
          <w:lang w:val="el-GR"/>
        </w:rPr>
        <w:t>可疑。</w:t>
      </w:r>
      <w:r>
        <w:rPr>
          <w:rFonts w:hint="eastAsia"/>
          <w:sz w:val="28"/>
          <w:szCs w:val="28"/>
          <w:lang w:val="el-GR"/>
        </w:rPr>
        <w:t>——接受一种信仰，仅仅因为它是习俗，我们这样做就叫虚伪、怯懦和懒惰！——那</w:t>
      </w:r>
      <w:r>
        <w:rPr>
          <w:rFonts w:hint="eastAsia"/>
          <w:sz w:val="28"/>
          <w:szCs w:val="28"/>
          <w:lang w:val="el-GR"/>
        </w:rPr>
        <w:t>么，虚伪、怯懦和懒惰是道德之前提吗？</w:t>
      </w:r>
    </w:p>
    <w:p w:rsidR="00000000" w:rsidRDefault="00EF3B58">
      <w:pPr>
        <w:jc w:val="left"/>
        <w:outlineLvl w:val="0"/>
        <w:rPr>
          <w:rFonts w:hint="eastAsia"/>
          <w:sz w:val="28"/>
          <w:szCs w:val="28"/>
          <w:lang w:val="el-GR"/>
        </w:rPr>
      </w:pPr>
      <w:r>
        <w:rPr>
          <w:rFonts w:hint="eastAsia"/>
          <w:sz w:val="28"/>
          <w:szCs w:val="28"/>
          <w:lang w:val="el-GR"/>
        </w:rPr>
        <w:t>102</w:t>
      </w:r>
    </w:p>
    <w:p w:rsidR="00000000" w:rsidRDefault="00EF3B58">
      <w:pPr>
        <w:jc w:val="left"/>
        <w:rPr>
          <w:rFonts w:hint="eastAsia"/>
          <w:sz w:val="28"/>
          <w:szCs w:val="28"/>
          <w:lang w:val="el-GR"/>
        </w:rPr>
      </w:pPr>
      <w:r>
        <w:rPr>
          <w:rFonts w:ascii="楷体_GB2312" w:eastAsia="楷体_GB2312" w:hint="eastAsia"/>
          <w:sz w:val="28"/>
          <w:szCs w:val="28"/>
          <w:lang w:val="el-GR"/>
        </w:rPr>
        <w:t>最原始的道德判断。</w:t>
      </w:r>
      <w:r>
        <w:rPr>
          <w:rFonts w:hint="eastAsia"/>
          <w:sz w:val="28"/>
          <w:szCs w:val="28"/>
          <w:lang w:val="el-GR"/>
        </w:rPr>
        <w:t>——对于与我们有关的其他人的行动，我们实际上是如何对待的？首先，我们考虑这种行动</w:t>
      </w:r>
      <w:r>
        <w:rPr>
          <w:rFonts w:ascii="楷体_GB2312" w:eastAsia="楷体_GB2312" w:hint="eastAsia"/>
          <w:sz w:val="28"/>
          <w:szCs w:val="28"/>
          <w:lang w:val="el-GR"/>
        </w:rPr>
        <w:t>对我们</w:t>
      </w:r>
      <w:r>
        <w:rPr>
          <w:rFonts w:hint="eastAsia"/>
          <w:sz w:val="28"/>
          <w:szCs w:val="28"/>
          <w:lang w:val="el-GR"/>
        </w:rPr>
        <w:t>是否有好处——这是我们看待它们的唯一出发点。我们将行动对于我们的</w:t>
      </w:r>
      <w:r>
        <w:rPr>
          <w:rFonts w:ascii="楷体_GB2312" w:eastAsia="楷体_GB2312" w:hint="eastAsia"/>
          <w:sz w:val="28"/>
          <w:szCs w:val="28"/>
          <w:lang w:val="el-GR"/>
        </w:rPr>
        <w:t>这种</w:t>
      </w:r>
      <w:r>
        <w:rPr>
          <w:rFonts w:hint="eastAsia"/>
          <w:sz w:val="28"/>
          <w:szCs w:val="28"/>
          <w:lang w:val="el-GR"/>
        </w:rPr>
        <w:t>利害影响看作隐藏在行动后面的行动者的</w:t>
      </w:r>
      <w:r>
        <w:rPr>
          <w:rFonts w:ascii="楷体_GB2312" w:eastAsia="楷体_GB2312" w:hint="eastAsia"/>
          <w:sz w:val="28"/>
          <w:szCs w:val="28"/>
          <w:lang w:val="el-GR"/>
        </w:rPr>
        <w:t>故意</w:t>
      </w:r>
      <w:r>
        <w:rPr>
          <w:rFonts w:hint="eastAsia"/>
          <w:sz w:val="28"/>
          <w:szCs w:val="28"/>
          <w:lang w:val="el-GR"/>
        </w:rPr>
        <w:t>——而且最后将行动者所拥有的这种故意看作存在于他身上的</w:t>
      </w:r>
      <w:r>
        <w:rPr>
          <w:rFonts w:ascii="楷体_GB2312" w:eastAsia="楷体_GB2312" w:hint="eastAsia"/>
          <w:sz w:val="28"/>
          <w:szCs w:val="28"/>
          <w:lang w:val="el-GR"/>
        </w:rPr>
        <w:t>持存的</w:t>
      </w:r>
      <w:r>
        <w:rPr>
          <w:rFonts w:hint="eastAsia"/>
          <w:sz w:val="28"/>
          <w:szCs w:val="28"/>
          <w:lang w:val="el-GR"/>
        </w:rPr>
        <w:t>性质并称他为，比如说，“一坏蛋”。三重的错误！三重最古老的错误！也许是动物及其判断能力遗传给我们的！</w:t>
      </w:r>
      <w:r>
        <w:rPr>
          <w:rFonts w:ascii="楷体_GB2312" w:eastAsia="楷体_GB2312" w:hint="eastAsia"/>
          <w:sz w:val="28"/>
          <w:szCs w:val="28"/>
          <w:lang w:val="el-GR"/>
        </w:rPr>
        <w:t>所有道德的来源</w:t>
      </w:r>
      <w:r>
        <w:rPr>
          <w:rFonts w:hint="eastAsia"/>
          <w:sz w:val="28"/>
          <w:szCs w:val="28"/>
          <w:lang w:val="el-GR"/>
        </w:rPr>
        <w:t>不都是下述丑恶的私见吗？“伤害</w:t>
      </w:r>
      <w:r>
        <w:rPr>
          <w:rFonts w:ascii="楷体_GB2312" w:eastAsia="楷体_GB2312" w:hint="eastAsia"/>
          <w:sz w:val="28"/>
          <w:szCs w:val="28"/>
          <w:lang w:val="el-GR"/>
        </w:rPr>
        <w:t>我</w:t>
      </w:r>
      <w:r>
        <w:rPr>
          <w:rFonts w:hint="eastAsia"/>
          <w:sz w:val="28"/>
          <w:szCs w:val="28"/>
          <w:lang w:val="el-GR"/>
        </w:rPr>
        <w:t>者就是</w:t>
      </w:r>
      <w:r>
        <w:rPr>
          <w:rFonts w:ascii="楷体_GB2312" w:eastAsia="楷体_GB2312" w:hint="eastAsia"/>
          <w:sz w:val="28"/>
          <w:szCs w:val="28"/>
          <w:lang w:val="el-GR"/>
        </w:rPr>
        <w:t>恶</w:t>
      </w:r>
      <w:r>
        <w:rPr>
          <w:rFonts w:hint="eastAsia"/>
          <w:sz w:val="28"/>
          <w:szCs w:val="28"/>
          <w:lang w:val="el-GR"/>
        </w:rPr>
        <w:t>（本身有害）；益于</w:t>
      </w:r>
      <w:r>
        <w:rPr>
          <w:rFonts w:ascii="楷体_GB2312" w:eastAsia="楷体_GB2312" w:hint="eastAsia"/>
          <w:sz w:val="28"/>
          <w:szCs w:val="28"/>
          <w:lang w:val="el-GR"/>
        </w:rPr>
        <w:t>我</w:t>
      </w:r>
      <w:r>
        <w:rPr>
          <w:rFonts w:hint="eastAsia"/>
          <w:sz w:val="28"/>
          <w:szCs w:val="28"/>
          <w:lang w:val="el-GR"/>
        </w:rPr>
        <w:t>者就是</w:t>
      </w:r>
      <w:r>
        <w:rPr>
          <w:rFonts w:ascii="楷体_GB2312" w:eastAsia="楷体_GB2312" w:hint="eastAsia"/>
          <w:sz w:val="28"/>
          <w:szCs w:val="28"/>
          <w:lang w:val="el-GR"/>
        </w:rPr>
        <w:t>善</w:t>
      </w:r>
      <w:r>
        <w:rPr>
          <w:rFonts w:hint="eastAsia"/>
          <w:sz w:val="28"/>
          <w:szCs w:val="28"/>
          <w:lang w:val="el-GR"/>
        </w:rPr>
        <w:t>（本身有益有</w:t>
      </w:r>
      <w:r>
        <w:rPr>
          <w:rFonts w:hint="eastAsia"/>
          <w:sz w:val="28"/>
          <w:szCs w:val="28"/>
          <w:lang w:val="el-GR"/>
        </w:rPr>
        <w:t>利）；凡</w:t>
      </w:r>
      <w:r>
        <w:rPr>
          <w:rFonts w:ascii="楷体_GB2312" w:eastAsia="楷体_GB2312" w:hint="eastAsia"/>
          <w:sz w:val="28"/>
          <w:szCs w:val="28"/>
          <w:lang w:val="el-GR"/>
        </w:rPr>
        <w:t>一次或几次</w:t>
      </w:r>
      <w:r>
        <w:rPr>
          <w:rFonts w:hint="eastAsia"/>
          <w:sz w:val="28"/>
          <w:szCs w:val="28"/>
          <w:lang w:val="el-GR"/>
        </w:rPr>
        <w:t>伤害我者即是本来和本身恶；凡</w:t>
      </w:r>
      <w:r>
        <w:rPr>
          <w:rFonts w:ascii="楷体_GB2312" w:eastAsia="楷体_GB2312" w:hint="eastAsia"/>
          <w:sz w:val="28"/>
          <w:szCs w:val="28"/>
          <w:lang w:val="el-GR"/>
        </w:rPr>
        <w:t>一次或几次</w:t>
      </w:r>
      <w:r>
        <w:rPr>
          <w:rFonts w:hint="eastAsia"/>
          <w:sz w:val="28"/>
          <w:szCs w:val="28"/>
          <w:lang w:val="el-GR"/>
        </w:rPr>
        <w:t>益于我者即是本来和本身善。”</w:t>
      </w:r>
      <w:r>
        <w:rPr>
          <w:rFonts w:hint="eastAsia"/>
          <w:sz w:val="28"/>
          <w:szCs w:val="28"/>
          <w:lang w:val="el-GR"/>
        </w:rPr>
        <w:t>O pudenda origo</w:t>
      </w:r>
      <w:r>
        <w:rPr>
          <w:rStyle w:val="a8"/>
          <w:sz w:val="28"/>
          <w:szCs w:val="28"/>
          <w:lang w:val="el-GR"/>
        </w:rPr>
        <w:footnoteReference w:id="203"/>
      </w:r>
      <w:r>
        <w:rPr>
          <w:rFonts w:hint="eastAsia"/>
          <w:sz w:val="28"/>
          <w:szCs w:val="28"/>
          <w:lang w:val="el-GR"/>
        </w:rPr>
        <w:t>！这岂不是说，某人和我们的那种个人的、个别的和常常只是随机性的</w:t>
      </w:r>
      <w:r>
        <w:rPr>
          <w:rFonts w:ascii="楷体_GB2312" w:eastAsia="楷体_GB2312" w:hint="eastAsia"/>
          <w:sz w:val="28"/>
          <w:szCs w:val="28"/>
          <w:lang w:val="el-GR"/>
        </w:rPr>
        <w:t>关系</w:t>
      </w:r>
      <w:r>
        <w:rPr>
          <w:rFonts w:hint="eastAsia"/>
          <w:sz w:val="28"/>
          <w:szCs w:val="28"/>
          <w:lang w:val="el-GR"/>
        </w:rPr>
        <w:t>就是他的最重要的和最根本的</w:t>
      </w:r>
      <w:r>
        <w:rPr>
          <w:rFonts w:ascii="楷体_GB2312" w:eastAsia="楷体_GB2312" w:hint="eastAsia"/>
          <w:sz w:val="28"/>
          <w:szCs w:val="28"/>
          <w:lang w:val="el-GR"/>
        </w:rPr>
        <w:t>性质，</w:t>
      </w:r>
      <w:r>
        <w:rPr>
          <w:rFonts w:hint="eastAsia"/>
          <w:sz w:val="28"/>
          <w:szCs w:val="28"/>
          <w:lang w:val="el-GR"/>
        </w:rPr>
        <w:t>并断言，他与【</w:t>
      </w:r>
      <w:r>
        <w:rPr>
          <w:rFonts w:hint="eastAsia"/>
          <w:sz w:val="28"/>
          <w:szCs w:val="28"/>
          <w:lang w:val="el-GR"/>
        </w:rPr>
        <w:t>91</w:t>
      </w:r>
      <w:r>
        <w:rPr>
          <w:rFonts w:hint="eastAsia"/>
          <w:sz w:val="28"/>
          <w:szCs w:val="28"/>
          <w:lang w:val="el-GR"/>
        </w:rPr>
        <w:t>】世界和与他自己也只能保持我们一次或几次在他身上经验到的这些关系？在这种令人啼笑皆非的愚蠢的背后，岂不隐藏着一切见不得人思想中最狂妄自大的思想：我们就是善的化身，因为善恶取决于我们的反应</w:t>
      </w:r>
      <w:r>
        <w:rPr>
          <w:rStyle w:val="a8"/>
          <w:sz w:val="28"/>
          <w:szCs w:val="28"/>
          <w:lang w:val="el-GR"/>
        </w:rPr>
        <w:footnoteReference w:id="204"/>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103</w:t>
      </w:r>
    </w:p>
    <w:p w:rsidR="00000000" w:rsidRDefault="00EF3B58">
      <w:pPr>
        <w:jc w:val="left"/>
        <w:rPr>
          <w:rFonts w:hint="eastAsia"/>
          <w:sz w:val="28"/>
          <w:szCs w:val="28"/>
          <w:lang w:val="el-GR"/>
        </w:rPr>
      </w:pPr>
      <w:r>
        <w:rPr>
          <w:rFonts w:ascii="楷体_GB2312" w:eastAsia="楷体_GB2312" w:hint="eastAsia"/>
          <w:sz w:val="28"/>
          <w:szCs w:val="28"/>
          <w:lang w:val="el-GR"/>
        </w:rPr>
        <w:t>否认道德的两种不同形式。</w:t>
      </w:r>
      <w:r>
        <w:rPr>
          <w:rFonts w:hint="eastAsia"/>
          <w:sz w:val="28"/>
          <w:szCs w:val="28"/>
          <w:lang w:val="el-GR"/>
        </w:rPr>
        <w:t>——道德之否认可以两种不同形式出之，</w:t>
      </w:r>
      <w:r>
        <w:rPr>
          <w:rFonts w:ascii="楷体_GB2312" w:eastAsia="楷体_GB2312" w:hint="eastAsia"/>
          <w:sz w:val="28"/>
          <w:szCs w:val="28"/>
          <w:lang w:val="el-GR"/>
        </w:rPr>
        <w:t>一</w:t>
      </w:r>
      <w:r>
        <w:rPr>
          <w:rFonts w:hint="eastAsia"/>
          <w:sz w:val="28"/>
          <w:szCs w:val="28"/>
          <w:lang w:val="el-GR"/>
        </w:rPr>
        <w:t>曰否认人们</w:t>
      </w:r>
      <w:r>
        <w:rPr>
          <w:rFonts w:ascii="楷体_GB2312" w:eastAsia="楷体_GB2312" w:hint="eastAsia"/>
          <w:sz w:val="28"/>
          <w:szCs w:val="28"/>
          <w:lang w:val="el-GR"/>
        </w:rPr>
        <w:t>所谓</w:t>
      </w:r>
      <w:r>
        <w:rPr>
          <w:rFonts w:hint="eastAsia"/>
          <w:sz w:val="28"/>
          <w:szCs w:val="28"/>
          <w:lang w:val="el-GR"/>
        </w:rPr>
        <w:t>道德</w:t>
      </w:r>
      <w:r>
        <w:rPr>
          <w:rFonts w:hint="eastAsia"/>
          <w:sz w:val="28"/>
          <w:szCs w:val="28"/>
          <w:lang w:val="el-GR"/>
        </w:rPr>
        <w:t>动机真正推动人们的行动，——也就是说，认为它们只是一些言辞，目的是或拙或巧的人类欺骗（特别是自我欺骗），而且也许正是那些道德上最著名者最精于此欺骗；</w:t>
      </w:r>
      <w:r>
        <w:rPr>
          <w:rFonts w:ascii="楷体_GB2312" w:eastAsia="楷体_GB2312" w:hint="eastAsia"/>
          <w:sz w:val="28"/>
          <w:szCs w:val="28"/>
          <w:lang w:val="el-GR"/>
        </w:rPr>
        <w:t>二</w:t>
      </w:r>
      <w:r>
        <w:rPr>
          <w:rFonts w:hint="eastAsia"/>
          <w:sz w:val="28"/>
          <w:szCs w:val="28"/>
          <w:lang w:val="el-GR"/>
        </w:rPr>
        <w:t>曰否认道德判断以真理为基础。在此可以承认，它们确实是行动的动机，但却是这样一种动机，它作为所有道德判断的基础，通过</w:t>
      </w:r>
      <w:r>
        <w:rPr>
          <w:rFonts w:ascii="楷体_GB2312" w:eastAsia="楷体_GB2312" w:hint="eastAsia"/>
          <w:sz w:val="28"/>
          <w:szCs w:val="28"/>
          <w:lang w:val="el-GR"/>
        </w:rPr>
        <w:t>错误</w:t>
      </w:r>
      <w:r>
        <w:rPr>
          <w:rFonts w:hint="eastAsia"/>
          <w:sz w:val="28"/>
          <w:szCs w:val="28"/>
          <w:lang w:val="el-GR"/>
        </w:rPr>
        <w:t>把人们推向了他们的道德行动。这是</w:t>
      </w:r>
      <w:r>
        <w:rPr>
          <w:rFonts w:ascii="楷体_GB2312" w:eastAsia="楷体_GB2312" w:hint="eastAsia"/>
          <w:sz w:val="28"/>
          <w:szCs w:val="28"/>
          <w:lang w:val="el-GR"/>
        </w:rPr>
        <w:t>我的</w:t>
      </w:r>
      <w:r>
        <w:rPr>
          <w:rFonts w:hint="eastAsia"/>
          <w:sz w:val="28"/>
          <w:szCs w:val="28"/>
          <w:lang w:val="el-GR"/>
        </w:rPr>
        <w:t>观点</w:t>
      </w:r>
      <w:r>
        <w:rPr>
          <w:rStyle w:val="a8"/>
          <w:sz w:val="28"/>
          <w:szCs w:val="28"/>
          <w:lang w:val="el-GR"/>
        </w:rPr>
        <w:footnoteReference w:id="205"/>
      </w:r>
      <w:r>
        <w:rPr>
          <w:rFonts w:hint="eastAsia"/>
          <w:sz w:val="28"/>
          <w:szCs w:val="28"/>
          <w:lang w:val="el-GR"/>
        </w:rPr>
        <w:t>：虽然我一点也不想否认，</w:t>
      </w:r>
      <w:r>
        <w:rPr>
          <w:rFonts w:ascii="楷体_GB2312" w:eastAsia="楷体_GB2312" w:hint="eastAsia"/>
          <w:sz w:val="28"/>
          <w:szCs w:val="28"/>
          <w:lang w:val="el-GR"/>
        </w:rPr>
        <w:t>在许许多多情况下</w:t>
      </w:r>
      <w:r>
        <w:rPr>
          <w:rFonts w:hint="eastAsia"/>
          <w:sz w:val="28"/>
          <w:szCs w:val="28"/>
          <w:lang w:val="el-GR"/>
        </w:rPr>
        <w:t>，属于第一种观点的一种精致的怀疑，如拉罗斯福科辈</w:t>
      </w:r>
      <w:r>
        <w:rPr>
          <w:rStyle w:val="a8"/>
          <w:sz w:val="28"/>
          <w:szCs w:val="28"/>
          <w:lang w:val="el-GR"/>
        </w:rPr>
        <w:footnoteReference w:id="206"/>
      </w:r>
      <w:r>
        <w:rPr>
          <w:rFonts w:hint="eastAsia"/>
          <w:sz w:val="28"/>
          <w:szCs w:val="28"/>
          <w:lang w:val="el-GR"/>
        </w:rPr>
        <w:t>的观点，也同样是对的，并同样有广泛应用价值。——因此，我之否认道德，恰如我之否认炼金术</w:t>
      </w:r>
      <w:r>
        <w:rPr>
          <w:rStyle w:val="a8"/>
          <w:sz w:val="28"/>
          <w:szCs w:val="28"/>
          <w:lang w:val="el-GR"/>
        </w:rPr>
        <w:footnoteReference w:id="207"/>
      </w:r>
      <w:r>
        <w:rPr>
          <w:rFonts w:hint="eastAsia"/>
          <w:sz w:val="28"/>
          <w:szCs w:val="28"/>
          <w:lang w:val="el-GR"/>
        </w:rPr>
        <w:t>：我否定其前提，虽然我</w:t>
      </w:r>
      <w:r>
        <w:rPr>
          <w:rFonts w:ascii="楷体_GB2312" w:eastAsia="楷体_GB2312" w:hint="eastAsia"/>
          <w:sz w:val="28"/>
          <w:szCs w:val="28"/>
          <w:lang w:val="el-GR"/>
        </w:rPr>
        <w:t>并</w:t>
      </w:r>
      <w:r>
        <w:rPr>
          <w:rFonts w:ascii="楷体_GB2312" w:eastAsia="楷体_GB2312" w:hint="eastAsia"/>
          <w:sz w:val="28"/>
          <w:szCs w:val="28"/>
          <w:lang w:val="el-GR"/>
        </w:rPr>
        <w:t>不</w:t>
      </w:r>
      <w:r>
        <w:rPr>
          <w:rFonts w:hint="eastAsia"/>
          <w:sz w:val="28"/>
          <w:szCs w:val="28"/>
          <w:lang w:val="el-GR"/>
        </w:rPr>
        <w:t>否认，确实存在过一些炼金术士，他们相信这些前提，并且按照这些前提进行活动。——同样，我也否认不道德；不是否认无数的人</w:t>
      </w:r>
      <w:r>
        <w:rPr>
          <w:rFonts w:ascii="楷体_GB2312" w:eastAsia="楷体_GB2312" w:hint="eastAsia"/>
          <w:sz w:val="28"/>
          <w:szCs w:val="28"/>
          <w:lang w:val="el-GR"/>
        </w:rPr>
        <w:t>觉得</w:t>
      </w:r>
      <w:r>
        <w:rPr>
          <w:rFonts w:hint="eastAsia"/>
          <w:sz w:val="28"/>
          <w:szCs w:val="28"/>
          <w:lang w:val="el-GR"/>
        </w:rPr>
        <w:t>他们自己不道德的事实，而是否认这种感觉具有任何</w:t>
      </w:r>
      <w:r>
        <w:rPr>
          <w:rFonts w:ascii="楷体_GB2312" w:eastAsia="楷体_GB2312" w:hint="eastAsia"/>
          <w:sz w:val="28"/>
          <w:szCs w:val="28"/>
          <w:lang w:val="el-GR"/>
        </w:rPr>
        <w:t>真理</w:t>
      </w:r>
      <w:r>
        <w:rPr>
          <w:rFonts w:hint="eastAsia"/>
          <w:sz w:val="28"/>
          <w:szCs w:val="28"/>
          <w:lang w:val="el-GR"/>
        </w:rPr>
        <w:t>的根据。不用说，——除非我是一个傻瓜——，我</w:t>
      </w:r>
      <w:r>
        <w:rPr>
          <w:rFonts w:ascii="楷体_GB2312" w:eastAsia="楷体_GB2312" w:hint="eastAsia"/>
          <w:sz w:val="28"/>
          <w:szCs w:val="28"/>
          <w:lang w:val="el-GR"/>
        </w:rPr>
        <w:t>不</w:t>
      </w:r>
      <w:r>
        <w:rPr>
          <w:rFonts w:hint="eastAsia"/>
          <w:sz w:val="28"/>
          <w:szCs w:val="28"/>
          <w:lang w:val="el-GR"/>
        </w:rPr>
        <w:t>否认，许多被称为不道德的行为应该加以避免和【</w:t>
      </w:r>
      <w:r>
        <w:rPr>
          <w:rFonts w:hint="eastAsia"/>
          <w:sz w:val="28"/>
          <w:szCs w:val="28"/>
          <w:lang w:val="el-GR"/>
        </w:rPr>
        <w:t>92</w:t>
      </w:r>
      <w:r>
        <w:rPr>
          <w:rFonts w:hint="eastAsia"/>
          <w:sz w:val="28"/>
          <w:szCs w:val="28"/>
          <w:lang w:val="el-GR"/>
        </w:rPr>
        <w:t>】抵制，或许多被称为道德的行为应该加以实施和受到鼓励，然而我认为，当我们鼓励一些行为而避免另一些行为时，我们的理由应该是一些</w:t>
      </w:r>
      <w:r>
        <w:rPr>
          <w:rFonts w:ascii="楷体_GB2312" w:eastAsia="楷体_GB2312" w:hint="eastAsia"/>
          <w:sz w:val="28"/>
          <w:szCs w:val="28"/>
          <w:lang w:val="el-GR"/>
        </w:rPr>
        <w:t>与我们迄今为止所见到的理由不同的理由</w:t>
      </w:r>
      <w:r>
        <w:rPr>
          <w:rFonts w:hint="eastAsia"/>
          <w:sz w:val="28"/>
          <w:szCs w:val="28"/>
          <w:lang w:val="el-GR"/>
        </w:rPr>
        <w:t>。我们必须</w:t>
      </w:r>
      <w:r>
        <w:rPr>
          <w:rFonts w:ascii="楷体_GB2312" w:eastAsia="楷体_GB2312" w:hint="eastAsia"/>
          <w:sz w:val="28"/>
          <w:szCs w:val="28"/>
          <w:lang w:val="el-GR"/>
        </w:rPr>
        <w:t>学会不同的思想方式</w:t>
      </w:r>
      <w:r>
        <w:rPr>
          <w:rFonts w:hint="eastAsia"/>
          <w:sz w:val="28"/>
          <w:szCs w:val="28"/>
          <w:lang w:val="el-GR"/>
        </w:rPr>
        <w:t>——以便最后，也许是很久之后，有可能收获更多：</w:t>
      </w:r>
      <w:r>
        <w:rPr>
          <w:rFonts w:ascii="楷体_GB2312" w:eastAsia="楷体_GB2312" w:hint="eastAsia"/>
          <w:sz w:val="28"/>
          <w:szCs w:val="28"/>
          <w:lang w:val="el-GR"/>
        </w:rPr>
        <w:t>不同的感觉方</w:t>
      </w:r>
      <w:r>
        <w:rPr>
          <w:rFonts w:ascii="楷体_GB2312" w:eastAsia="楷体_GB2312" w:hint="eastAsia"/>
          <w:sz w:val="28"/>
          <w:szCs w:val="28"/>
          <w:lang w:val="el-GR"/>
        </w:rPr>
        <w:t>式</w:t>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104</w:t>
      </w:r>
    </w:p>
    <w:p w:rsidR="00000000" w:rsidRDefault="00EF3B58">
      <w:pPr>
        <w:jc w:val="left"/>
        <w:rPr>
          <w:rFonts w:hint="eastAsia"/>
          <w:sz w:val="28"/>
          <w:szCs w:val="28"/>
          <w:lang w:val="el-GR"/>
        </w:rPr>
      </w:pPr>
      <w:r>
        <w:rPr>
          <w:rFonts w:ascii="楷体_GB2312" w:eastAsia="楷体_GB2312" w:hint="eastAsia"/>
          <w:sz w:val="28"/>
          <w:szCs w:val="28"/>
          <w:lang w:val="el-GR"/>
        </w:rPr>
        <w:t>我们的价值观。</w:t>
      </w:r>
      <w:r>
        <w:rPr>
          <w:rFonts w:hint="eastAsia"/>
          <w:sz w:val="28"/>
          <w:szCs w:val="28"/>
          <w:lang w:val="el-GR"/>
        </w:rPr>
        <w:t>——一切行动都可以回溯到价值观；一切价值观不是</w:t>
      </w:r>
      <w:r>
        <w:rPr>
          <w:rFonts w:ascii="楷体_GB2312" w:eastAsia="楷体_GB2312" w:hint="eastAsia"/>
          <w:sz w:val="28"/>
          <w:szCs w:val="28"/>
          <w:lang w:val="el-GR"/>
        </w:rPr>
        <w:t>自己的</w:t>
      </w:r>
      <w:r>
        <w:rPr>
          <w:rFonts w:hint="eastAsia"/>
          <w:sz w:val="28"/>
          <w:szCs w:val="28"/>
          <w:lang w:val="el-GR"/>
        </w:rPr>
        <w:t>就是</w:t>
      </w:r>
      <w:r>
        <w:rPr>
          <w:rFonts w:ascii="楷体_GB2312" w:eastAsia="楷体_GB2312" w:hint="eastAsia"/>
          <w:sz w:val="28"/>
          <w:szCs w:val="28"/>
          <w:lang w:val="el-GR"/>
        </w:rPr>
        <w:t>接受的</w:t>
      </w:r>
      <w:r>
        <w:rPr>
          <w:rFonts w:hint="eastAsia"/>
          <w:sz w:val="28"/>
          <w:szCs w:val="28"/>
          <w:lang w:val="el-GR"/>
        </w:rPr>
        <w:t>——接受的价值观显然是更常见的。为什么要接受它们？因为害怕；我们觉得假装它们是我们自己的价值观更可取；我们让自己习惯于这种假装，使其最后变成我们的第二天性。自己的价值观则是这样一种价值观，我们按照并只按照事物使我们愉快或不快的程度评价事物——这样的价值观真是凤毛麟角！但是，我们对其他人的评价——这种评价导致我们愿意更多使用</w:t>
      </w:r>
      <w:r>
        <w:rPr>
          <w:rFonts w:ascii="楷体_GB2312" w:eastAsia="楷体_GB2312" w:hint="eastAsia"/>
          <w:sz w:val="28"/>
          <w:szCs w:val="28"/>
          <w:lang w:val="el-GR"/>
        </w:rPr>
        <w:t>其他人的</w:t>
      </w:r>
      <w:r>
        <w:rPr>
          <w:rFonts w:hint="eastAsia"/>
          <w:sz w:val="28"/>
          <w:szCs w:val="28"/>
          <w:lang w:val="el-GR"/>
        </w:rPr>
        <w:t>价值观——难道也完全不是出自</w:t>
      </w:r>
      <w:r>
        <w:rPr>
          <w:rFonts w:ascii="楷体_GB2312" w:eastAsia="楷体_GB2312" w:hint="eastAsia"/>
          <w:sz w:val="28"/>
          <w:szCs w:val="28"/>
          <w:lang w:val="el-GR"/>
        </w:rPr>
        <w:t>我们自己</w:t>
      </w:r>
      <w:r>
        <w:rPr>
          <w:rFonts w:hint="eastAsia"/>
          <w:sz w:val="28"/>
          <w:szCs w:val="28"/>
          <w:lang w:val="el-GR"/>
        </w:rPr>
        <w:t>和算是</w:t>
      </w:r>
      <w:r>
        <w:rPr>
          <w:rFonts w:ascii="楷体_GB2312" w:eastAsia="楷体_GB2312" w:hint="eastAsia"/>
          <w:sz w:val="28"/>
          <w:szCs w:val="28"/>
          <w:lang w:val="el-GR"/>
        </w:rPr>
        <w:t>我们自己的</w:t>
      </w:r>
      <w:r>
        <w:rPr>
          <w:rFonts w:hint="eastAsia"/>
          <w:sz w:val="28"/>
          <w:szCs w:val="28"/>
          <w:lang w:val="el-GR"/>
        </w:rPr>
        <w:t>决定的吗？确实，它们是我们自己做出的，</w:t>
      </w:r>
      <w:r>
        <w:rPr>
          <w:rFonts w:hint="eastAsia"/>
          <w:sz w:val="28"/>
          <w:szCs w:val="28"/>
          <w:lang w:val="el-GR"/>
        </w:rPr>
        <w:t>但是却是我们在</w:t>
      </w:r>
      <w:r>
        <w:rPr>
          <w:rFonts w:ascii="楷体_GB2312" w:eastAsia="楷体_GB2312" w:hint="eastAsia"/>
          <w:sz w:val="28"/>
          <w:szCs w:val="28"/>
          <w:lang w:val="el-GR"/>
        </w:rPr>
        <w:t>孩提时代</w:t>
      </w:r>
      <w:r>
        <w:rPr>
          <w:rFonts w:hint="eastAsia"/>
          <w:sz w:val="28"/>
          <w:szCs w:val="28"/>
          <w:lang w:val="el-GR"/>
        </w:rPr>
        <w:t>做出的，以后也很少想到要去改变它们；我们大多数人在一生中都受着童年时期形成的关于他人（关于他们的思想、地位、道德、榜样性和卑鄙性等）之判断——必须尊敬他们的价值观——的播弄</w:t>
      </w:r>
      <w:r>
        <w:rPr>
          <w:rStyle w:val="a8"/>
          <w:sz w:val="28"/>
          <w:szCs w:val="28"/>
          <w:lang w:val="el-GR"/>
        </w:rPr>
        <w:footnoteReference w:id="208"/>
      </w:r>
      <w:r>
        <w:rPr>
          <w:rFonts w:hint="eastAsia"/>
          <w:sz w:val="28"/>
          <w:szCs w:val="28"/>
          <w:lang w:val="el-GR"/>
        </w:rPr>
        <w:t>。</w:t>
      </w:r>
    </w:p>
    <w:p w:rsidR="00000000" w:rsidRDefault="00EF3B58">
      <w:pPr>
        <w:jc w:val="left"/>
        <w:outlineLvl w:val="0"/>
        <w:rPr>
          <w:rFonts w:hint="eastAsia"/>
          <w:sz w:val="28"/>
          <w:szCs w:val="28"/>
          <w:lang w:val="el-GR"/>
        </w:rPr>
      </w:pPr>
      <w:r>
        <w:rPr>
          <w:rFonts w:hint="eastAsia"/>
          <w:sz w:val="28"/>
          <w:szCs w:val="28"/>
          <w:lang w:val="el-GR"/>
        </w:rPr>
        <w:t>105</w:t>
      </w:r>
    </w:p>
    <w:p w:rsidR="00000000" w:rsidRDefault="00EF3B58">
      <w:pPr>
        <w:jc w:val="left"/>
        <w:rPr>
          <w:rFonts w:hint="eastAsia"/>
          <w:sz w:val="28"/>
          <w:szCs w:val="28"/>
          <w:lang w:val="el-GR"/>
        </w:rPr>
      </w:pPr>
      <w:r>
        <w:rPr>
          <w:rFonts w:ascii="楷体_GB2312" w:eastAsia="楷体_GB2312" w:hint="eastAsia"/>
          <w:sz w:val="28"/>
          <w:szCs w:val="28"/>
          <w:lang w:val="el-GR"/>
        </w:rPr>
        <w:t>伪自我中心主义。</w:t>
      </w:r>
      <w:r>
        <w:rPr>
          <w:rFonts w:hint="eastAsia"/>
          <w:sz w:val="28"/>
          <w:szCs w:val="28"/>
          <w:lang w:val="el-GR"/>
        </w:rPr>
        <w:t>——绝大多数人，无论他们多么热衷于想象和谈论他们的“自我中心主义”，却终生不曾为其</w:t>
      </w:r>
      <w:r>
        <w:rPr>
          <w:rFonts w:ascii="楷体_GB2312" w:eastAsia="楷体_GB2312" w:hint="eastAsia"/>
          <w:sz w:val="28"/>
          <w:szCs w:val="28"/>
          <w:lang w:val="el-GR"/>
        </w:rPr>
        <w:t>自我</w:t>
      </w:r>
      <w:r>
        <w:rPr>
          <w:rFonts w:hint="eastAsia"/>
          <w:sz w:val="28"/>
          <w:szCs w:val="28"/>
          <w:lang w:val="el-GR"/>
        </w:rPr>
        <w:t>做过一件事：他们的所作所为全都是在为他们的</w:t>
      </w:r>
      <w:r>
        <w:rPr>
          <w:rFonts w:ascii="楷体_GB2312" w:eastAsia="楷体_GB2312" w:hint="eastAsia"/>
          <w:sz w:val="28"/>
          <w:szCs w:val="28"/>
          <w:lang w:val="el-GR"/>
        </w:rPr>
        <w:t>自我的</w:t>
      </w:r>
      <w:r>
        <w:rPr>
          <w:rFonts w:hint="eastAsia"/>
          <w:sz w:val="28"/>
          <w:szCs w:val="28"/>
          <w:lang w:val="el-GR"/>
        </w:rPr>
        <w:t>幻象效劳，这种幻象形成于他们【</w:t>
      </w:r>
      <w:r>
        <w:rPr>
          <w:rFonts w:hint="eastAsia"/>
          <w:sz w:val="28"/>
          <w:szCs w:val="28"/>
          <w:lang w:val="el-GR"/>
        </w:rPr>
        <w:t>93</w:t>
      </w:r>
      <w:r>
        <w:rPr>
          <w:rFonts w:hint="eastAsia"/>
          <w:sz w:val="28"/>
          <w:szCs w:val="28"/>
          <w:lang w:val="el-GR"/>
        </w:rPr>
        <w:t>】周围的人头脑中又被灌输到他们的头脑中——他们全都生活在一团抽象和半抽象的流行意见的捉摸不定的迷雾中，像做梦一样评价和被</w:t>
      </w:r>
      <w:r>
        <w:rPr>
          <w:rFonts w:hint="eastAsia"/>
          <w:sz w:val="28"/>
          <w:szCs w:val="28"/>
          <w:lang w:val="el-GR"/>
        </w:rPr>
        <w:t>评价着，一个人居住在另一个人的头脑中，这另一个人复又居住在其他什么人的头脑中：一个离奇的幽灵世界！然而这样一个世界却知道如何打扮自己，以一副庄严姿态出现在众人面前！这一习惯和意见的迷雾几乎自成一体，不依赖于生活于其中的人群而存在和生长，极大影响了通常所谓“人”之观念，使这些对于他们自己无所知的人对苍白抽象的“人”——实际上是一个虚构——反倒相信不疑；每当少数强者（如君王或哲人）的意见有所变化，这团抽象的迷雾发生波动，生活于其中的芸芸众生就面临一场非常的混乱和调整——这完全是因为，芸芸众生中无人能够建立一个真</w:t>
      </w:r>
      <w:r>
        <w:rPr>
          <w:rFonts w:hint="eastAsia"/>
          <w:sz w:val="28"/>
          <w:szCs w:val="28"/>
          <w:lang w:val="el-GR"/>
        </w:rPr>
        <w:t>正的自我，使他可以走向这个自我和探索这个自我，与普遍的苍白幻想对抗，并最终使其消失。</w:t>
      </w:r>
    </w:p>
    <w:p w:rsidR="00000000" w:rsidRDefault="00EF3B58">
      <w:pPr>
        <w:jc w:val="left"/>
        <w:outlineLvl w:val="0"/>
        <w:rPr>
          <w:rFonts w:hint="eastAsia"/>
          <w:sz w:val="28"/>
          <w:szCs w:val="28"/>
          <w:lang w:val="el-GR"/>
        </w:rPr>
      </w:pPr>
      <w:r>
        <w:rPr>
          <w:rFonts w:hint="eastAsia"/>
          <w:sz w:val="28"/>
          <w:szCs w:val="28"/>
          <w:lang w:val="el-GR"/>
        </w:rPr>
        <w:t>106</w:t>
      </w:r>
    </w:p>
    <w:p w:rsidR="00000000" w:rsidRDefault="00EF3B58">
      <w:pPr>
        <w:jc w:val="left"/>
        <w:rPr>
          <w:rFonts w:hint="eastAsia"/>
          <w:sz w:val="28"/>
          <w:szCs w:val="28"/>
          <w:lang w:val="el-GR"/>
        </w:rPr>
      </w:pPr>
      <w:r>
        <w:rPr>
          <w:rFonts w:ascii="楷体_GB2312" w:eastAsia="楷体_GB2312" w:hint="eastAsia"/>
          <w:sz w:val="28"/>
          <w:szCs w:val="28"/>
          <w:lang w:val="el-GR"/>
        </w:rPr>
        <w:t>反对人们关于道德目的所作的定义。</w:t>
      </w:r>
      <w:r>
        <w:rPr>
          <w:rFonts w:hint="eastAsia"/>
          <w:sz w:val="28"/>
          <w:szCs w:val="28"/>
          <w:lang w:val="el-GR"/>
        </w:rPr>
        <w:t>——今天，无论在什么地方，道德的目的大体上都是以下列方式定义的：道德的目的在于人类的保存和进步；然而，这种定义实际上只是一个空洞的公式。保存</w:t>
      </w:r>
      <w:r>
        <w:rPr>
          <w:rFonts w:ascii="楷体_GB2312" w:eastAsia="楷体_GB2312" w:hint="eastAsia"/>
          <w:sz w:val="28"/>
          <w:szCs w:val="28"/>
          <w:lang w:val="el-GR"/>
        </w:rPr>
        <w:t>什么</w:t>
      </w:r>
      <w:r>
        <w:rPr>
          <w:rFonts w:hint="eastAsia"/>
          <w:sz w:val="28"/>
          <w:szCs w:val="28"/>
          <w:lang w:val="el-GR"/>
        </w:rPr>
        <w:t>？</w:t>
      </w:r>
      <w:r>
        <w:rPr>
          <w:rFonts w:ascii="楷体_GB2312" w:eastAsia="楷体_GB2312" w:hint="eastAsia"/>
          <w:sz w:val="28"/>
          <w:szCs w:val="28"/>
          <w:lang w:val="el-GR"/>
        </w:rPr>
        <w:t>往哪</w:t>
      </w:r>
      <w:r>
        <w:rPr>
          <w:rFonts w:hint="eastAsia"/>
          <w:sz w:val="28"/>
          <w:szCs w:val="28"/>
          <w:lang w:val="el-GR"/>
        </w:rPr>
        <w:t>进步？在这个公式里，难道不正是这根本性的什么和哪里没有得到回答吗？因此，关于我们应该做什么和我们的责任是什么，除了那些我们不假思索生而有之的东西以外，它又能给我们提供什么新的指导呢？根据这一公式，我们是否能确切地得出结论说，应该以人类尽</w:t>
      </w:r>
      <w:r>
        <w:rPr>
          <w:rFonts w:hint="eastAsia"/>
          <w:sz w:val="28"/>
          <w:szCs w:val="28"/>
          <w:lang w:val="el-GR"/>
        </w:rPr>
        <w:t>可能长时间的存在为目的，或以人类的最大可能的去动物化为目的呢？在这两种情况下，【</w:t>
      </w:r>
      <w:r>
        <w:rPr>
          <w:rFonts w:hint="eastAsia"/>
          <w:sz w:val="28"/>
          <w:szCs w:val="28"/>
          <w:lang w:val="el-GR"/>
        </w:rPr>
        <w:t>94</w:t>
      </w:r>
      <w:r>
        <w:rPr>
          <w:rFonts w:hint="eastAsia"/>
          <w:sz w:val="28"/>
          <w:szCs w:val="28"/>
          <w:lang w:val="el-GR"/>
        </w:rPr>
        <w:t>】所要采取的手段，也就是实践道德，又是多么不同！假设我们打算要让人类拥有可能的最高程度的理性，这肯定不能保证它的可能的最长时间的生存！或者假设我们以人类的“最大幸福”作为道德保存的什么和道德进步的哪里：那么，这里所谓最大幸福究竟是指人类个体可以逐渐达到的幸福的最高程度呢？还是指所有人最终可以获得的——必然无法计算的——</w:t>
      </w:r>
      <w:r>
        <w:rPr>
          <w:rFonts w:hint="eastAsia"/>
          <w:sz w:val="28"/>
          <w:szCs w:val="28"/>
          <w:lang w:val="el-GR"/>
        </w:rPr>
        <w:t xml:space="preserve"> </w:t>
      </w:r>
      <w:r>
        <w:rPr>
          <w:rFonts w:hint="eastAsia"/>
          <w:sz w:val="28"/>
          <w:szCs w:val="28"/>
          <w:lang w:val="el-GR"/>
        </w:rPr>
        <w:t>平均幸福呢？</w:t>
      </w:r>
      <w:r>
        <w:rPr>
          <w:rStyle w:val="a8"/>
          <w:sz w:val="28"/>
          <w:szCs w:val="28"/>
          <w:lang w:val="el-GR"/>
        </w:rPr>
        <w:footnoteReference w:id="209"/>
      </w:r>
      <w:r>
        <w:rPr>
          <w:rFonts w:hint="eastAsia"/>
          <w:sz w:val="28"/>
          <w:szCs w:val="28"/>
          <w:lang w:val="el-GR"/>
        </w:rPr>
        <w:t>而且，为什么非要通过道德来实现这一目的呢？一般来说，难道不正是道德开启了一个如此充满痛苦的源</w:t>
      </w:r>
      <w:r>
        <w:rPr>
          <w:rFonts w:hint="eastAsia"/>
          <w:sz w:val="28"/>
          <w:szCs w:val="28"/>
          <w:lang w:val="el-GR"/>
        </w:rPr>
        <w:t>泉，以至于人们可能更有理由说，随着道德的每一次前进，人类都变得对他自己，对他周围的人，对他存在的命运更为</w:t>
      </w:r>
      <w:r>
        <w:rPr>
          <w:rFonts w:ascii="楷体_GB2312" w:eastAsia="楷体_GB2312" w:hint="eastAsia"/>
          <w:sz w:val="28"/>
          <w:szCs w:val="28"/>
          <w:lang w:val="el-GR"/>
        </w:rPr>
        <w:t>不满</w:t>
      </w:r>
      <w:r>
        <w:rPr>
          <w:rFonts w:hint="eastAsia"/>
          <w:sz w:val="28"/>
          <w:szCs w:val="28"/>
          <w:lang w:val="el-GR"/>
        </w:rPr>
        <w:t>？迄今为止所有最有道德的人难道不都相信，从道德角度看，</w:t>
      </w:r>
      <w:r>
        <w:rPr>
          <w:rFonts w:ascii="楷体_GB2312" w:eastAsia="楷体_GB2312" w:hint="eastAsia"/>
          <w:sz w:val="28"/>
          <w:szCs w:val="28"/>
          <w:lang w:val="el-GR"/>
        </w:rPr>
        <w:t>不幸的深渊</w:t>
      </w:r>
      <w:r>
        <w:rPr>
          <w:rFonts w:eastAsia="楷体_GB2312"/>
          <w:sz w:val="28"/>
          <w:szCs w:val="28"/>
          <w:lang w:val="de-DE"/>
        </w:rPr>
        <w:t>(tiefste Unseligkeit)</w:t>
      </w:r>
      <w:r>
        <w:rPr>
          <w:rFonts w:hint="eastAsia"/>
          <w:sz w:val="28"/>
          <w:szCs w:val="28"/>
          <w:lang w:val="el-GR"/>
        </w:rPr>
        <w:t>是人类唯一应该呆的地方？</w:t>
      </w:r>
      <w:r>
        <w:rPr>
          <w:rStyle w:val="a8"/>
          <w:sz w:val="28"/>
          <w:szCs w:val="28"/>
          <w:lang w:val="el-GR"/>
        </w:rPr>
        <w:footnoteReference w:id="210"/>
      </w:r>
    </w:p>
    <w:p w:rsidR="00000000" w:rsidRDefault="00EF3B58">
      <w:pPr>
        <w:jc w:val="left"/>
        <w:rPr>
          <w:rFonts w:hint="eastAsia"/>
          <w:sz w:val="28"/>
          <w:szCs w:val="28"/>
          <w:lang w:val="el-GR"/>
        </w:rPr>
      </w:pPr>
      <w:r>
        <w:rPr>
          <w:rFonts w:hint="eastAsia"/>
          <w:sz w:val="28"/>
          <w:szCs w:val="28"/>
          <w:lang w:val="el-GR"/>
        </w:rPr>
        <w:t>107</w:t>
      </w:r>
    </w:p>
    <w:p w:rsidR="00000000" w:rsidRDefault="00EF3B58">
      <w:pPr>
        <w:jc w:val="left"/>
        <w:rPr>
          <w:rFonts w:hint="eastAsia"/>
          <w:sz w:val="28"/>
          <w:szCs w:val="28"/>
          <w:lang w:val="el-GR"/>
        </w:rPr>
      </w:pPr>
      <w:r>
        <w:rPr>
          <w:rFonts w:ascii="楷体_GB2312" w:eastAsia="楷体_GB2312" w:hint="eastAsia"/>
          <w:sz w:val="28"/>
          <w:szCs w:val="28"/>
          <w:lang w:val="el-GR"/>
        </w:rPr>
        <w:t>我们的犯错权。</w:t>
      </w:r>
      <w:r>
        <w:rPr>
          <w:rFonts w:hint="eastAsia"/>
          <w:sz w:val="28"/>
          <w:szCs w:val="28"/>
          <w:lang w:val="el-GR"/>
        </w:rPr>
        <w:t>——人应该如何行动？人应该为何行动？——在个人最简单和最直接愿望的层次，回答上述问题是非常容易的。但是，我们的行动越是复杂、广泛和重要，问题就越变得不确定，我们对它们的回答就变得越任意。然而，恰恰在我们的这些最重要的行动中，决定的任意性是最应该避免</w:t>
      </w:r>
      <w:r>
        <w:rPr>
          <w:rFonts w:hint="eastAsia"/>
          <w:sz w:val="28"/>
          <w:szCs w:val="28"/>
          <w:lang w:val="el-GR"/>
        </w:rPr>
        <w:t>的！——于是，道德权威这样命令我们：在行动目的和行动手段</w:t>
      </w:r>
      <w:r>
        <w:rPr>
          <w:rFonts w:ascii="楷体_GB2312" w:eastAsia="楷体_GB2312" w:hint="eastAsia"/>
          <w:sz w:val="28"/>
          <w:szCs w:val="28"/>
          <w:lang w:val="el-GR"/>
        </w:rPr>
        <w:t>绝非</w:t>
      </w:r>
      <w:r>
        <w:rPr>
          <w:rFonts w:hint="eastAsia"/>
          <w:sz w:val="28"/>
          <w:szCs w:val="28"/>
          <w:lang w:val="el-GR"/>
        </w:rPr>
        <w:t>一目了然的行动领域，人类应该坚决接受莫名恐惧和敬畏的指导！在</w:t>
      </w:r>
      <w:r>
        <w:rPr>
          <w:rFonts w:ascii="楷体_GB2312" w:eastAsia="楷体_GB2312" w:hint="eastAsia"/>
          <w:sz w:val="28"/>
          <w:szCs w:val="28"/>
          <w:lang w:val="el-GR"/>
        </w:rPr>
        <w:t>错误思想</w:t>
      </w:r>
      <w:r>
        <w:rPr>
          <w:rFonts w:hint="eastAsia"/>
          <w:sz w:val="28"/>
          <w:szCs w:val="28"/>
          <w:lang w:val="el-GR"/>
        </w:rPr>
        <w:t>可能带来危险的地方，道德权威预先就冻结了思想——它在批评者面前通常就是这样为自己辩护的。在这些地方，“错误的”就意味着【</w:t>
      </w:r>
      <w:r>
        <w:rPr>
          <w:rFonts w:hint="eastAsia"/>
          <w:sz w:val="28"/>
          <w:szCs w:val="28"/>
          <w:lang w:val="el-GR"/>
        </w:rPr>
        <w:t>95</w:t>
      </w:r>
      <w:r>
        <w:rPr>
          <w:rFonts w:hint="eastAsia"/>
          <w:sz w:val="28"/>
          <w:szCs w:val="28"/>
          <w:lang w:val="el-GR"/>
        </w:rPr>
        <w:t>】“危险的”——但对谁的危险？通常，这总是对权威道德所有者</w:t>
      </w:r>
      <w:r>
        <w:rPr>
          <w:rFonts w:ascii="楷体_GB2312" w:eastAsia="楷体_GB2312" w:hint="eastAsia"/>
          <w:sz w:val="28"/>
          <w:szCs w:val="28"/>
          <w:lang w:val="el-GR"/>
        </w:rPr>
        <w:t>自己的</w:t>
      </w:r>
      <w:r>
        <w:rPr>
          <w:rFonts w:hint="eastAsia"/>
          <w:sz w:val="28"/>
          <w:szCs w:val="28"/>
          <w:lang w:val="el-GR"/>
        </w:rPr>
        <w:t>危险，而不是对他们所考虑的行动实施者的危险，因为如果赋予每个人按照自己或明亮或暗淡理性任意地和愚蠢行动的权利，他们的权力和影响就会受到削弱。当然，他们自己运用起这种任意和愚蠢行动权利来却不会有任何</w:t>
      </w:r>
      <w:r>
        <w:rPr>
          <w:rFonts w:hint="eastAsia"/>
          <w:sz w:val="28"/>
          <w:szCs w:val="28"/>
          <w:lang w:val="el-GR"/>
        </w:rPr>
        <w:t>迟疑——他们甚至在几乎不可能回答，或至少极端难以回答“我应如何行动”和“我应为何行动”这类问题的地方，仍然不肯停止</w:t>
      </w:r>
      <w:r>
        <w:rPr>
          <w:rFonts w:ascii="楷体_GB2312" w:eastAsia="楷体_GB2312" w:hint="eastAsia"/>
          <w:sz w:val="28"/>
          <w:szCs w:val="28"/>
          <w:lang w:val="el-GR"/>
        </w:rPr>
        <w:t>发号施令</w:t>
      </w:r>
      <w:r>
        <w:rPr>
          <w:rFonts w:hint="eastAsia"/>
          <w:sz w:val="28"/>
          <w:szCs w:val="28"/>
          <w:lang w:val="el-GR"/>
        </w:rPr>
        <w:t>。——如果说，在人类存在的整个历史过程中，人类的</w:t>
      </w:r>
      <w:r>
        <w:rPr>
          <w:rFonts w:ascii="楷体_GB2312" w:eastAsia="楷体_GB2312" w:hint="eastAsia"/>
          <w:sz w:val="28"/>
          <w:szCs w:val="28"/>
          <w:lang w:val="el-GR"/>
        </w:rPr>
        <w:t>理性</w:t>
      </w:r>
      <w:r>
        <w:rPr>
          <w:rFonts w:hint="eastAsia"/>
          <w:sz w:val="28"/>
          <w:szCs w:val="28"/>
          <w:lang w:val="el-GR"/>
        </w:rPr>
        <w:t>成长得如此缓慢，以至于人们常常否认它有任何成长，那么还有什么比这种绝对不允许</w:t>
      </w:r>
      <w:r>
        <w:rPr>
          <w:rFonts w:ascii="楷体_GB2312" w:eastAsia="楷体_GB2312" w:hint="eastAsia"/>
          <w:sz w:val="28"/>
          <w:szCs w:val="28"/>
          <w:lang w:val="el-GR"/>
        </w:rPr>
        <w:t>个人</w:t>
      </w:r>
      <w:r>
        <w:rPr>
          <w:rFonts w:hint="eastAsia"/>
          <w:sz w:val="28"/>
          <w:szCs w:val="28"/>
          <w:lang w:val="el-GR"/>
        </w:rPr>
        <w:t>询问“如何”和“为何”的严厉道德命令，这种实际上无所不在的道德命令，更难辞其咎呢？我们难道不正是这样被培养起来的，使我们在那些恰好最需要锐利而冷静的理性见解的地方，也就是在所有更复杂和更重要的事务上，变得</w:t>
      </w:r>
      <w:r>
        <w:rPr>
          <w:rFonts w:ascii="楷体_GB2312" w:eastAsia="楷体_GB2312" w:hint="eastAsia"/>
          <w:sz w:val="28"/>
          <w:szCs w:val="28"/>
          <w:lang w:val="el-GR"/>
        </w:rPr>
        <w:t>多愁善感，</w:t>
      </w:r>
      <w:r>
        <w:rPr>
          <w:rFonts w:hint="eastAsia"/>
          <w:sz w:val="28"/>
          <w:szCs w:val="28"/>
          <w:lang w:val="el-GR"/>
        </w:rPr>
        <w:t>和自己逃入黑暗里去？</w:t>
      </w:r>
    </w:p>
    <w:p w:rsidR="00000000" w:rsidRDefault="00EF3B58">
      <w:pPr>
        <w:jc w:val="left"/>
        <w:rPr>
          <w:rFonts w:hint="eastAsia"/>
          <w:sz w:val="28"/>
          <w:szCs w:val="28"/>
          <w:lang w:val="el-GR"/>
        </w:rPr>
      </w:pPr>
      <w:r>
        <w:rPr>
          <w:rFonts w:hint="eastAsia"/>
          <w:sz w:val="28"/>
          <w:szCs w:val="28"/>
          <w:lang w:val="el-GR"/>
        </w:rPr>
        <w:t>108</w:t>
      </w:r>
    </w:p>
    <w:p w:rsidR="00000000" w:rsidRDefault="00EF3B58">
      <w:pPr>
        <w:jc w:val="left"/>
        <w:rPr>
          <w:rFonts w:hint="eastAsia"/>
          <w:sz w:val="28"/>
          <w:szCs w:val="28"/>
          <w:lang w:val="el-GR"/>
        </w:rPr>
      </w:pPr>
      <w:r>
        <w:rPr>
          <w:rFonts w:ascii="楷体_GB2312" w:eastAsia="楷体_GB2312" w:hint="eastAsia"/>
          <w:sz w:val="28"/>
          <w:szCs w:val="28"/>
          <w:lang w:val="el-GR"/>
        </w:rPr>
        <w:t>几个论题。</w:t>
      </w:r>
      <w:r>
        <w:rPr>
          <w:rFonts w:hint="eastAsia"/>
          <w:sz w:val="28"/>
          <w:szCs w:val="28"/>
          <w:lang w:val="el-GR"/>
        </w:rPr>
        <w:t>——</w:t>
      </w:r>
      <w:r>
        <w:rPr>
          <w:rFonts w:ascii="楷体_GB2312" w:eastAsia="楷体_GB2312" w:hint="eastAsia"/>
          <w:sz w:val="28"/>
          <w:szCs w:val="28"/>
          <w:lang w:val="el-GR"/>
        </w:rPr>
        <w:t>只要</w:t>
      </w:r>
      <w:r>
        <w:rPr>
          <w:rFonts w:hint="eastAsia"/>
          <w:sz w:val="28"/>
          <w:szCs w:val="28"/>
          <w:lang w:val="el-GR"/>
        </w:rPr>
        <w:t>个人求的是他自己的幸福，旁人就不宜提供通向幸福之路的指南，因为个人的幸福，出自特殊的、谁也不知道的渊源，而外来的指导适足以阻碍或断绝这种道路。——人们称之为“道德的”的指示，事实上与个人相反对的，根本不欲谋个人幸福的。这种指示与“人类的幸福和福利”同样毫无关系，——所谓“人类的幸福和福利”，其实完全是一种没有意义的说法，我们在任何情况下都不可能将其与任何固定的概念联系起来，更不用说将其当作指路明星，指导人类在【</w:t>
      </w:r>
      <w:r>
        <w:rPr>
          <w:rFonts w:hint="eastAsia"/>
          <w:sz w:val="28"/>
          <w:szCs w:val="28"/>
          <w:lang w:val="el-GR"/>
        </w:rPr>
        <w:t>96</w:t>
      </w:r>
      <w:r>
        <w:rPr>
          <w:rFonts w:hint="eastAsia"/>
          <w:sz w:val="28"/>
          <w:szCs w:val="28"/>
          <w:lang w:val="el-GR"/>
        </w:rPr>
        <w:t>】道德追求的黑暗海洋上航行了。——道德比非道德更有利于理性的进化，这种说法欠真实，虽然偏见</w:t>
      </w:r>
      <w:r>
        <w:rPr>
          <w:rFonts w:hint="eastAsia"/>
          <w:sz w:val="28"/>
          <w:szCs w:val="28"/>
          <w:lang w:val="el-GR"/>
        </w:rPr>
        <w:t>愿意相信它是真的。——“最高的幸福”并不是所有有意识生物（动物、人、人类等等）进化的</w:t>
      </w:r>
      <w:r>
        <w:rPr>
          <w:rFonts w:ascii="楷体_GB2312" w:eastAsia="楷体_GB2312" w:hint="eastAsia"/>
          <w:sz w:val="28"/>
          <w:szCs w:val="28"/>
          <w:lang w:val="el-GR"/>
        </w:rPr>
        <w:t>无意识的目标</w:t>
      </w:r>
      <w:r>
        <w:rPr>
          <w:rFonts w:hint="eastAsia"/>
          <w:sz w:val="28"/>
          <w:szCs w:val="28"/>
          <w:lang w:val="el-GR"/>
        </w:rPr>
        <w:t>；相反，进化的每一阶段都拥有一种特殊的不可比较的幸福，这种幸福既非更高的也非更低的，而只是属于这个阶段自己的。进化不以幸福为目的，它所追求的只是进化而已。</w:t>
      </w:r>
      <w:r>
        <w:rPr>
          <w:rStyle w:val="a8"/>
          <w:sz w:val="28"/>
          <w:szCs w:val="28"/>
          <w:lang w:val="el-GR"/>
        </w:rPr>
        <w:footnoteReference w:id="211"/>
      </w:r>
      <w:r>
        <w:rPr>
          <w:rFonts w:hint="eastAsia"/>
          <w:sz w:val="28"/>
          <w:szCs w:val="28"/>
          <w:lang w:val="el-GR"/>
        </w:rPr>
        <w:t>——只有在全人类拥有一个普遍承认的共同</w:t>
      </w:r>
      <w:r>
        <w:rPr>
          <w:rFonts w:ascii="楷体_GB2312" w:eastAsia="楷体_GB2312" w:hint="eastAsia"/>
          <w:sz w:val="28"/>
          <w:szCs w:val="28"/>
          <w:lang w:val="el-GR"/>
        </w:rPr>
        <w:t>目标</w:t>
      </w:r>
      <w:r>
        <w:rPr>
          <w:rFonts w:hint="eastAsia"/>
          <w:sz w:val="28"/>
          <w:szCs w:val="28"/>
          <w:lang w:val="el-GR"/>
        </w:rPr>
        <w:t>时，我们才有可能向别人建议：“</w:t>
      </w:r>
      <w:r>
        <w:rPr>
          <w:rFonts w:ascii="楷体_GB2312" w:eastAsia="楷体_GB2312" w:hint="eastAsia"/>
          <w:sz w:val="28"/>
          <w:szCs w:val="28"/>
          <w:lang w:val="el-GR"/>
        </w:rPr>
        <w:t>应</w:t>
      </w:r>
      <w:r>
        <w:rPr>
          <w:rFonts w:hint="eastAsia"/>
          <w:sz w:val="28"/>
          <w:szCs w:val="28"/>
          <w:lang w:val="el-GR"/>
        </w:rPr>
        <w:t>如此这般去做”。然而，至少目前，这样一种目标还不存在。因此，将道德要求加于人类是不合理和不严肃的。——向人类</w:t>
      </w:r>
      <w:r>
        <w:rPr>
          <w:rFonts w:ascii="楷体_GB2312" w:eastAsia="楷体_GB2312" w:hint="eastAsia"/>
          <w:sz w:val="28"/>
          <w:szCs w:val="28"/>
          <w:lang w:val="el-GR"/>
        </w:rPr>
        <w:t>推荐</w:t>
      </w:r>
      <w:r>
        <w:rPr>
          <w:rFonts w:hint="eastAsia"/>
          <w:sz w:val="28"/>
          <w:szCs w:val="28"/>
          <w:lang w:val="el-GR"/>
        </w:rPr>
        <w:t>某种目标则完全是另外一回事：他们可以</w:t>
      </w:r>
      <w:r>
        <w:rPr>
          <w:rFonts w:ascii="楷体_GB2312" w:eastAsia="楷体_GB2312" w:hint="eastAsia"/>
          <w:sz w:val="28"/>
          <w:szCs w:val="28"/>
          <w:lang w:val="el-GR"/>
        </w:rPr>
        <w:t>自由选择或不选择</w:t>
      </w:r>
      <w:r>
        <w:rPr>
          <w:rFonts w:hint="eastAsia"/>
          <w:sz w:val="28"/>
          <w:szCs w:val="28"/>
          <w:lang w:val="el-GR"/>
        </w:rPr>
        <w:t>这种目标；假如人类普遍</w:t>
      </w:r>
      <w:r>
        <w:rPr>
          <w:rFonts w:hint="eastAsia"/>
          <w:sz w:val="28"/>
          <w:szCs w:val="28"/>
          <w:lang w:val="el-GR"/>
        </w:rPr>
        <w:t>愿意接受这样一种目标，他们同时也可以为了实现这种目标而把某种道德律令</w:t>
      </w:r>
      <w:r>
        <w:rPr>
          <w:rFonts w:ascii="楷体_GB2312" w:eastAsia="楷体_GB2312" w:hint="eastAsia"/>
          <w:sz w:val="28"/>
          <w:szCs w:val="28"/>
          <w:lang w:val="el-GR"/>
        </w:rPr>
        <w:t>加诸</w:t>
      </w:r>
      <w:r>
        <w:rPr>
          <w:rFonts w:hint="eastAsia"/>
          <w:sz w:val="28"/>
          <w:szCs w:val="28"/>
          <w:lang w:val="el-GR"/>
        </w:rPr>
        <w:t>自身，这种道德律令说到底也还是他们自己自由意志的产物。然而，迄今为止的所有道德律令都是</w:t>
      </w:r>
      <w:r>
        <w:rPr>
          <w:rFonts w:ascii="楷体_GB2312" w:eastAsia="楷体_GB2312" w:hint="eastAsia"/>
          <w:sz w:val="28"/>
          <w:szCs w:val="28"/>
          <w:lang w:val="el-GR"/>
        </w:rPr>
        <w:t>超出</w:t>
      </w:r>
      <w:r>
        <w:rPr>
          <w:rFonts w:hint="eastAsia"/>
          <w:sz w:val="28"/>
          <w:szCs w:val="28"/>
          <w:lang w:val="el-GR"/>
        </w:rPr>
        <w:t>我们的好恶之上的：我们不想自己</w:t>
      </w:r>
      <w:r>
        <w:rPr>
          <w:rFonts w:ascii="楷体_GB2312" w:eastAsia="楷体_GB2312" w:hint="eastAsia"/>
          <w:sz w:val="28"/>
          <w:szCs w:val="28"/>
          <w:lang w:val="el-GR"/>
        </w:rPr>
        <w:t>给出</w:t>
      </w:r>
      <w:r>
        <w:rPr>
          <w:rFonts w:hint="eastAsia"/>
          <w:sz w:val="28"/>
          <w:szCs w:val="28"/>
          <w:lang w:val="el-GR"/>
        </w:rPr>
        <w:t>这种道德律，我们希望从什么地方</w:t>
      </w:r>
      <w:r>
        <w:rPr>
          <w:rFonts w:ascii="楷体_GB2312" w:eastAsia="楷体_GB2312" w:hint="eastAsia"/>
          <w:sz w:val="28"/>
          <w:szCs w:val="28"/>
          <w:lang w:val="el-GR"/>
        </w:rPr>
        <w:t>拿</w:t>
      </w:r>
      <w:r>
        <w:rPr>
          <w:rFonts w:hint="eastAsia"/>
          <w:sz w:val="28"/>
          <w:szCs w:val="28"/>
          <w:lang w:val="el-GR"/>
        </w:rPr>
        <w:t>到它，或从什么地方</w:t>
      </w:r>
      <w:r>
        <w:rPr>
          <w:rFonts w:ascii="楷体_GB2312" w:eastAsia="楷体_GB2312" w:hint="eastAsia"/>
          <w:sz w:val="28"/>
          <w:szCs w:val="28"/>
          <w:lang w:val="el-GR"/>
        </w:rPr>
        <w:t>发现</w:t>
      </w:r>
      <w:r>
        <w:rPr>
          <w:rFonts w:hint="eastAsia"/>
          <w:sz w:val="28"/>
          <w:szCs w:val="28"/>
          <w:lang w:val="el-GR"/>
        </w:rPr>
        <w:t>它，或从什么地方</w:t>
      </w:r>
      <w:r>
        <w:rPr>
          <w:rFonts w:ascii="楷体_GB2312" w:eastAsia="楷体_GB2312" w:hint="eastAsia"/>
          <w:sz w:val="28"/>
          <w:szCs w:val="28"/>
          <w:lang w:val="el-GR"/>
        </w:rPr>
        <w:t>听到它和服从它</w:t>
      </w:r>
      <w:r>
        <w:rPr>
          <w:rFonts w:hint="eastAsia"/>
          <w:sz w:val="28"/>
          <w:szCs w:val="28"/>
          <w:lang w:val="el-GR"/>
        </w:rPr>
        <w:t>。</w:t>
      </w:r>
      <w:r>
        <w:rPr>
          <w:rStyle w:val="a8"/>
          <w:sz w:val="28"/>
          <w:szCs w:val="28"/>
          <w:lang w:val="el-GR"/>
        </w:rPr>
        <w:footnoteReference w:id="212"/>
      </w:r>
    </w:p>
    <w:p w:rsidR="00000000" w:rsidRDefault="00EF3B58">
      <w:pPr>
        <w:jc w:val="left"/>
        <w:rPr>
          <w:rFonts w:hint="eastAsia"/>
          <w:sz w:val="28"/>
          <w:szCs w:val="28"/>
          <w:lang w:val="el-GR"/>
        </w:rPr>
      </w:pPr>
      <w:r>
        <w:rPr>
          <w:rFonts w:hint="eastAsia"/>
          <w:sz w:val="28"/>
          <w:szCs w:val="28"/>
          <w:lang w:val="el-GR"/>
        </w:rPr>
        <w:t>109</w:t>
      </w:r>
    </w:p>
    <w:p w:rsidR="00000000" w:rsidRDefault="00EF3B58">
      <w:pPr>
        <w:jc w:val="left"/>
        <w:rPr>
          <w:rFonts w:hint="eastAsia"/>
          <w:sz w:val="28"/>
          <w:szCs w:val="28"/>
          <w:lang w:val="el-GR"/>
        </w:rPr>
      </w:pPr>
      <w:r>
        <w:rPr>
          <w:rFonts w:ascii="楷体_GB2312" w:eastAsia="楷体_GB2312" w:hint="eastAsia"/>
          <w:sz w:val="28"/>
          <w:szCs w:val="28"/>
          <w:lang w:val="el-GR"/>
        </w:rPr>
        <w:t>自制、控制</w:t>
      </w:r>
      <w:r>
        <w:rPr>
          <w:rStyle w:val="a8"/>
          <w:rFonts w:ascii="楷体_GB2312" w:eastAsia="楷体_GB2312" w:hint="eastAsia"/>
          <w:sz w:val="28"/>
          <w:szCs w:val="28"/>
          <w:lang w:val="el-GR"/>
        </w:rPr>
        <w:footnoteReference w:id="213"/>
      </w:r>
      <w:r>
        <w:rPr>
          <w:rFonts w:ascii="楷体_GB2312" w:eastAsia="楷体_GB2312" w:hint="eastAsia"/>
          <w:sz w:val="28"/>
          <w:szCs w:val="28"/>
          <w:lang w:val="el-GR"/>
        </w:rPr>
        <w:t>及其最终动机。</w:t>
      </w:r>
      <w:r>
        <w:rPr>
          <w:rFonts w:hint="eastAsia"/>
          <w:sz w:val="28"/>
          <w:szCs w:val="28"/>
          <w:lang w:val="el-GR"/>
        </w:rPr>
        <w:t>——克制一种强烈冲动，我认为不外六种不同方法。第一，不给这种冲动以满足机会，使其因为长时间和益发长时间得不到满足而削弱和消逝。第二，给这种冲动的满足制订严格规定，以这种方式【</w:t>
      </w:r>
      <w:r>
        <w:rPr>
          <w:rFonts w:hint="eastAsia"/>
          <w:sz w:val="28"/>
          <w:szCs w:val="28"/>
          <w:lang w:val="el-GR"/>
        </w:rPr>
        <w:t>97</w:t>
      </w:r>
      <w:r>
        <w:rPr>
          <w:rFonts w:hint="eastAsia"/>
          <w:sz w:val="28"/>
          <w:szCs w:val="28"/>
          <w:lang w:val="el-GR"/>
        </w:rPr>
        <w:t>】将冲动置于规</w:t>
      </w:r>
      <w:r>
        <w:rPr>
          <w:rFonts w:hint="eastAsia"/>
          <w:sz w:val="28"/>
          <w:szCs w:val="28"/>
          <w:lang w:val="el-GR"/>
        </w:rPr>
        <w:t>则之下，将其起伏限制在一个个固定时间间隔内，从而使我们拥有某些可以不受打扰的间歇期。第三，故意使冲动得到强烈而放纵的满足，最终对它感到厌倦并通过这种厌倦获得一种克服冲动的力量：只是我们必须留意，不要步那位骑手的后尘，他把他的马一直骑到累死，同时却也因此折断了自己的脖子——不幸的是，这项实验的结局往往如此。第四种方法是一种精神克制术，它把满足冲动的想法与某些非常痛苦的想法如此紧密地联系在一起，以至于只要经过一点练习，满足冲动的想法本身就会让人非常痛苦。（如基督徒练习将魔鬼接近和嘲笑与性快乐联系起来，或把永罚与</w:t>
      </w:r>
      <w:r>
        <w:rPr>
          <w:rFonts w:hint="eastAsia"/>
          <w:sz w:val="28"/>
          <w:szCs w:val="28"/>
          <w:lang w:val="el-GR"/>
        </w:rPr>
        <w:t>复仇杀人联系起来，或仅仅想一下，如果他偷东西，他最尊敬的人看他的轻蔑的目光；又如许多人已经反复做过的，当他们感到一种强烈的自杀愿望时，他们想到朋友和亲戚悲伤和自责的景象，使自己在生命的悬崖边上收住了脚步：——从此以后，它们就会像原因和结果一样同时出现在他心中。）当一个人像拜伦勋爵</w:t>
      </w:r>
      <w:r>
        <w:rPr>
          <w:rStyle w:val="a8"/>
          <w:sz w:val="28"/>
          <w:szCs w:val="28"/>
          <w:lang w:val="el-GR"/>
        </w:rPr>
        <w:footnoteReference w:id="214"/>
      </w:r>
      <w:r>
        <w:rPr>
          <w:rFonts w:hint="eastAsia"/>
          <w:sz w:val="28"/>
          <w:szCs w:val="28"/>
          <w:lang w:val="el-GR"/>
        </w:rPr>
        <w:t>和拿破仑</w:t>
      </w:r>
      <w:r>
        <w:rPr>
          <w:rStyle w:val="a8"/>
          <w:sz w:val="28"/>
          <w:szCs w:val="28"/>
          <w:lang w:val="el-GR"/>
        </w:rPr>
        <w:footnoteReference w:id="215"/>
      </w:r>
      <w:r>
        <w:rPr>
          <w:rFonts w:hint="eastAsia"/>
          <w:sz w:val="28"/>
          <w:szCs w:val="28"/>
          <w:lang w:val="el-GR"/>
        </w:rPr>
        <w:t>一样骄傲，将其全部存在和理性之受某一单一感情支配视为侮辱时，他使用的也是这种方法，由此形成了压制冲动使其不得发泄的习惯和愿望。（“我拒绝成为任何欲望的奴隶”</w:t>
      </w:r>
      <w:r>
        <w:rPr>
          <w:rStyle w:val="a8"/>
          <w:sz w:val="28"/>
          <w:szCs w:val="28"/>
          <w:lang w:val="el-GR"/>
        </w:rPr>
        <w:footnoteReference w:id="216"/>
      </w:r>
      <w:r>
        <w:rPr>
          <w:rFonts w:hint="eastAsia"/>
          <w:sz w:val="28"/>
          <w:szCs w:val="28"/>
          <w:lang w:val="el-GR"/>
        </w:rPr>
        <w:t>，拜伦在其日记中这样写到。）第五，承担特别困难的紧张的工作，从</w:t>
      </w:r>
      <w:r>
        <w:rPr>
          <w:rFonts w:hint="eastAsia"/>
          <w:sz w:val="28"/>
          <w:szCs w:val="28"/>
          <w:lang w:val="el-GR"/>
        </w:rPr>
        <w:t>而使自己能量转移，或故意追求某种【</w:t>
      </w:r>
      <w:r>
        <w:rPr>
          <w:rFonts w:hint="eastAsia"/>
          <w:sz w:val="28"/>
          <w:szCs w:val="28"/>
          <w:lang w:val="el-GR"/>
        </w:rPr>
        <w:t>98</w:t>
      </w:r>
      <w:r>
        <w:rPr>
          <w:rFonts w:hint="eastAsia"/>
          <w:sz w:val="28"/>
          <w:szCs w:val="28"/>
          <w:lang w:val="el-GR"/>
        </w:rPr>
        <w:t>】新的刺激和娱乐，使自己的思想和体力活动进入别的渠道。暂时放纵另外一种冲动，给其充分满足机会，从而使其消耗掉否则就会为那因为高涨而成为负担的冲动所用的能量，结果也是一样的。确实，有些人知道如何限制一种野心勃勃想要压倒一切的冲动，给予所有其他已知冲动一种临时鼓励和放纵，让它们吃掉暴君本想留下独自享用的全部食物。最后，第六种方法，那些有能力经受并认为有理由全面削弱和压制其生理和心理机体的人，通过这种方法无疑最终也会达到削弱某一强烈冲动的目的：当他像禁欲主义者一样饿其体肤时，</w:t>
      </w:r>
      <w:r>
        <w:rPr>
          <w:rFonts w:hint="eastAsia"/>
          <w:sz w:val="28"/>
          <w:szCs w:val="28"/>
          <w:lang w:val="el-GR"/>
        </w:rPr>
        <w:t>他同时也饿扁和摧毁了他的活力，而且往往也饿扁了他的理智。——总之，不给冲动满足机会，给冲动植入规则，将冲动与某种痛苦的观念（耻辱、坏结果或情面损伤）联系从而使其变得让人厌倦和反感，以及力量的分散和最后全面削弱和消耗——这就是对抗冲动的六种方法。然而，如果人们</w:t>
      </w:r>
      <w:r>
        <w:rPr>
          <w:rFonts w:ascii="楷体_GB2312" w:eastAsia="楷体_GB2312" w:hint="eastAsia"/>
          <w:sz w:val="28"/>
          <w:szCs w:val="28"/>
          <w:lang w:val="el-GR"/>
        </w:rPr>
        <w:t>想要</w:t>
      </w:r>
      <w:r>
        <w:rPr>
          <w:rFonts w:hint="eastAsia"/>
          <w:sz w:val="28"/>
          <w:szCs w:val="28"/>
          <w:lang w:val="el-GR"/>
        </w:rPr>
        <w:t>对抗的</w:t>
      </w:r>
      <w:r>
        <w:rPr>
          <w:rFonts w:ascii="楷体_GB2312" w:eastAsia="楷体_GB2312" w:hint="eastAsia"/>
          <w:sz w:val="28"/>
          <w:szCs w:val="28"/>
          <w:lang w:val="el-GR"/>
        </w:rPr>
        <w:t>只是</w:t>
      </w:r>
      <w:r>
        <w:rPr>
          <w:rFonts w:hint="eastAsia"/>
          <w:sz w:val="28"/>
          <w:szCs w:val="28"/>
          <w:lang w:val="el-GR"/>
        </w:rPr>
        <w:t>一种冲动的强度，我们对之就无能为力了。任何具体方法的选择或这种方法的得失成败也都非我们所能奉告。毫无疑问，在上述所有方法中，我们的理智只是</w:t>
      </w:r>
      <w:r>
        <w:rPr>
          <w:rFonts w:ascii="楷体_GB2312" w:eastAsia="楷体_GB2312" w:hint="eastAsia"/>
          <w:sz w:val="28"/>
          <w:szCs w:val="28"/>
          <w:lang w:val="el-GR"/>
        </w:rPr>
        <w:t>另外一种冲动</w:t>
      </w:r>
      <w:r>
        <w:rPr>
          <w:rFonts w:hint="eastAsia"/>
          <w:sz w:val="28"/>
          <w:szCs w:val="28"/>
          <w:lang w:val="el-GR"/>
        </w:rPr>
        <w:t>的盲目工具，此冲动实际是那其强度使我们不堪忍受的冲动的竞争对手：或是一种渴望安宁冲动，或是</w:t>
      </w:r>
      <w:r>
        <w:rPr>
          <w:rFonts w:hint="eastAsia"/>
          <w:sz w:val="28"/>
          <w:szCs w:val="28"/>
          <w:lang w:val="el-GR"/>
        </w:rPr>
        <w:t>一种对耻辱和其他坏结果的恐惧冲动，或是一种爱的冲动。当“我们”以为是我们自己在抱怨某种冲动的亢进时，实际上却是</w:t>
      </w:r>
      <w:r>
        <w:rPr>
          <w:rFonts w:ascii="楷体_GB2312" w:eastAsia="楷体_GB2312" w:hint="eastAsia"/>
          <w:sz w:val="28"/>
          <w:szCs w:val="28"/>
          <w:lang w:val="el-GR"/>
        </w:rPr>
        <w:t>一种冲动【</w:t>
      </w:r>
      <w:r>
        <w:rPr>
          <w:sz w:val="28"/>
          <w:szCs w:val="28"/>
          <w:lang w:val="el-GR"/>
        </w:rPr>
        <w:t>99</w:t>
      </w:r>
      <w:r>
        <w:rPr>
          <w:rFonts w:ascii="楷体_GB2312" w:eastAsia="楷体_GB2312" w:hint="eastAsia"/>
          <w:sz w:val="28"/>
          <w:szCs w:val="28"/>
          <w:lang w:val="el-GR"/>
        </w:rPr>
        <w:t>】在抱怨另一种冲动</w:t>
      </w:r>
      <w:r>
        <w:rPr>
          <w:rFonts w:hint="eastAsia"/>
          <w:sz w:val="28"/>
          <w:szCs w:val="28"/>
          <w:lang w:val="el-GR"/>
        </w:rPr>
        <w:t>；这也就是说，我们之所以能够意识到某种冲动</w:t>
      </w:r>
      <w:r>
        <w:rPr>
          <w:rFonts w:ascii="楷体_GB2312" w:eastAsia="楷体_GB2312" w:hint="eastAsia"/>
          <w:sz w:val="28"/>
          <w:szCs w:val="28"/>
          <w:lang w:val="el-GR"/>
        </w:rPr>
        <w:t>亢进</w:t>
      </w:r>
      <w:r>
        <w:rPr>
          <w:rFonts w:hint="eastAsia"/>
          <w:sz w:val="28"/>
          <w:szCs w:val="28"/>
          <w:lang w:val="el-GR"/>
        </w:rPr>
        <w:t>的痛苦，是因为另外一种同样亢进甚至更为亢进的冲动存在，是因为一场</w:t>
      </w:r>
      <w:r>
        <w:rPr>
          <w:rFonts w:ascii="楷体_GB2312" w:eastAsia="楷体_GB2312" w:hint="eastAsia"/>
          <w:sz w:val="28"/>
          <w:szCs w:val="28"/>
          <w:lang w:val="el-GR"/>
        </w:rPr>
        <w:t>战争</w:t>
      </w:r>
      <w:r>
        <w:rPr>
          <w:rFonts w:hint="eastAsia"/>
          <w:sz w:val="28"/>
          <w:szCs w:val="28"/>
          <w:lang w:val="el-GR"/>
        </w:rPr>
        <w:t>已经在即，而我们的心灵不得不加入其中一方。</w:t>
      </w:r>
      <w:r>
        <w:rPr>
          <w:rStyle w:val="a8"/>
          <w:sz w:val="28"/>
          <w:szCs w:val="28"/>
          <w:lang w:val="el-GR"/>
        </w:rPr>
        <w:footnoteReference w:id="217"/>
      </w:r>
    </w:p>
    <w:p w:rsidR="00000000" w:rsidRDefault="00EF3B58">
      <w:pPr>
        <w:jc w:val="left"/>
        <w:rPr>
          <w:rFonts w:hint="eastAsia"/>
          <w:sz w:val="28"/>
          <w:szCs w:val="28"/>
          <w:lang w:val="el-GR"/>
        </w:rPr>
      </w:pPr>
      <w:r>
        <w:rPr>
          <w:rFonts w:hint="eastAsia"/>
          <w:sz w:val="28"/>
          <w:szCs w:val="28"/>
          <w:lang w:val="el-GR"/>
        </w:rPr>
        <w:t>110</w:t>
      </w:r>
    </w:p>
    <w:p w:rsidR="00000000" w:rsidRDefault="00EF3B58">
      <w:pPr>
        <w:jc w:val="left"/>
        <w:rPr>
          <w:rFonts w:hint="eastAsia"/>
          <w:sz w:val="28"/>
          <w:szCs w:val="28"/>
          <w:lang w:val="el-GR"/>
        </w:rPr>
      </w:pPr>
      <w:r>
        <w:rPr>
          <w:rFonts w:ascii="楷体_GB2312" w:eastAsia="楷体_GB2312" w:hint="eastAsia"/>
          <w:sz w:val="28"/>
          <w:szCs w:val="28"/>
          <w:lang w:val="el-GR"/>
        </w:rPr>
        <w:t>论那使自己成为欲望对象者。</w:t>
      </w:r>
      <w:r>
        <w:rPr>
          <w:rFonts w:hint="eastAsia"/>
          <w:sz w:val="28"/>
          <w:szCs w:val="28"/>
          <w:lang w:val="el-GR"/>
        </w:rPr>
        <w:t>——人可以在自己身上体验到下述过程；但愿人们能够常被体验和证实这过程。每当我们经验到一种以前不知之</w:t>
      </w:r>
      <w:r>
        <w:rPr>
          <w:rFonts w:ascii="楷体_GB2312" w:eastAsia="楷体_GB2312" w:hint="eastAsia"/>
          <w:sz w:val="28"/>
          <w:szCs w:val="28"/>
          <w:lang w:val="el-GR"/>
        </w:rPr>
        <w:t>快乐</w:t>
      </w:r>
      <w:r>
        <w:rPr>
          <w:rFonts w:hint="eastAsia"/>
          <w:sz w:val="28"/>
          <w:szCs w:val="28"/>
          <w:lang w:val="el-GR"/>
        </w:rPr>
        <w:t>的诱惑，我们就产生一种新的</w:t>
      </w:r>
      <w:r>
        <w:rPr>
          <w:rFonts w:ascii="楷体_GB2312" w:eastAsia="楷体_GB2312" w:hint="eastAsia"/>
          <w:sz w:val="28"/>
          <w:szCs w:val="28"/>
          <w:lang w:val="el-GR"/>
        </w:rPr>
        <w:t>欲望</w:t>
      </w:r>
      <w:r>
        <w:rPr>
          <w:rFonts w:hint="eastAsia"/>
          <w:sz w:val="28"/>
          <w:szCs w:val="28"/>
          <w:lang w:val="el-GR"/>
        </w:rPr>
        <w:t>。现在看一下那</w:t>
      </w:r>
      <w:r>
        <w:rPr>
          <w:rFonts w:ascii="楷体_GB2312" w:eastAsia="楷体_GB2312" w:hint="eastAsia"/>
          <w:sz w:val="28"/>
          <w:szCs w:val="28"/>
          <w:lang w:val="el-GR"/>
        </w:rPr>
        <w:t>使自己成为可欲望对象</w:t>
      </w:r>
      <w:r>
        <w:rPr>
          <w:rFonts w:eastAsia="楷体_GB2312" w:hint="eastAsia"/>
          <w:sz w:val="28"/>
          <w:szCs w:val="28"/>
          <w:lang w:val="el-GR"/>
        </w:rPr>
        <w:t>者</w:t>
      </w:r>
      <w:r>
        <w:rPr>
          <w:rFonts w:hint="eastAsia"/>
          <w:sz w:val="28"/>
          <w:szCs w:val="28"/>
          <w:lang w:val="el-GR"/>
        </w:rPr>
        <w:t>。如其为</w:t>
      </w:r>
      <w:r>
        <w:rPr>
          <w:rFonts w:hint="eastAsia"/>
          <w:sz w:val="28"/>
          <w:szCs w:val="28"/>
          <w:lang w:val="el-GR"/>
        </w:rPr>
        <w:t>平常之事物和思想，或不值得注意之人，——那么，新的欲望对象就会用“高贵、善良、可赞美和值得牺牲”等装扮自己，我们继承的全部道德情感就会及时吸纳它，将其放入我们所感觉之道德目标中——现在，我们相信，我们不是在追求一种快乐，而是在追求某种道德性的事物——这种信念极大增强了我们追求的信心。</w:t>
      </w:r>
      <w:r>
        <w:rPr>
          <w:rStyle w:val="a8"/>
          <w:sz w:val="28"/>
          <w:szCs w:val="28"/>
          <w:lang w:val="el-GR"/>
        </w:rPr>
        <w:footnoteReference w:id="218"/>
      </w:r>
    </w:p>
    <w:p w:rsidR="00000000" w:rsidRDefault="00EF3B58">
      <w:pPr>
        <w:jc w:val="left"/>
        <w:rPr>
          <w:rFonts w:hint="eastAsia"/>
          <w:sz w:val="28"/>
          <w:szCs w:val="28"/>
          <w:lang w:val="el-GR"/>
        </w:rPr>
      </w:pPr>
      <w:r>
        <w:rPr>
          <w:rFonts w:hint="eastAsia"/>
          <w:sz w:val="28"/>
          <w:szCs w:val="28"/>
          <w:lang w:val="el-GR"/>
        </w:rPr>
        <w:t>111</w:t>
      </w:r>
    </w:p>
    <w:p w:rsidR="00000000" w:rsidRDefault="00EF3B58">
      <w:pPr>
        <w:jc w:val="left"/>
        <w:rPr>
          <w:rFonts w:hint="eastAsia"/>
          <w:sz w:val="28"/>
          <w:szCs w:val="28"/>
          <w:lang w:val="el-GR"/>
        </w:rPr>
      </w:pPr>
      <w:r>
        <w:rPr>
          <w:rFonts w:ascii="楷体_GB2312" w:eastAsia="楷体_GB2312" w:hint="eastAsia"/>
          <w:sz w:val="28"/>
          <w:szCs w:val="28"/>
          <w:lang w:val="el-GR"/>
        </w:rPr>
        <w:t>论客观性的赞美者。</w:t>
      </w:r>
      <w:r>
        <w:rPr>
          <w:rFonts w:hint="eastAsia"/>
          <w:sz w:val="28"/>
          <w:szCs w:val="28"/>
          <w:lang w:val="el-GR"/>
        </w:rPr>
        <w:t>——客观性的赞美者是这样一种人，当他还是孩子时，在他的亲人和其他熟人身上，他意识到各种强烈感情的存在，但却很少见识巧妙的判断和智性的公正的乐趣</w:t>
      </w:r>
      <w:r>
        <w:rPr>
          <w:rFonts w:hint="eastAsia"/>
          <w:sz w:val="28"/>
          <w:szCs w:val="28"/>
          <w:lang w:val="el-GR"/>
        </w:rPr>
        <w:t xml:space="preserve">(Lust an der intellektualen </w:t>
      </w:r>
      <w:r>
        <w:rPr>
          <w:rFonts w:hint="eastAsia"/>
          <w:sz w:val="28"/>
          <w:szCs w:val="28"/>
          <w:lang w:val="el-GR"/>
        </w:rPr>
        <w:t>Gerechtigkeit)</w:t>
      </w:r>
      <w:r>
        <w:rPr>
          <w:rFonts w:hint="eastAsia"/>
          <w:sz w:val="28"/>
          <w:szCs w:val="28"/>
          <w:lang w:val="el-GR"/>
        </w:rPr>
        <w:t>，因而将他最优秀的能力和最宝贵的时间都花在了这些情感的模仿上；到了他长大成人，他发现遇到的每一事物或每一个人都在他的心里唤起或好或坏或嫉妒或轻蔑的感情：对于这种经验的压力，他【</w:t>
      </w:r>
      <w:r>
        <w:rPr>
          <w:rFonts w:hint="eastAsia"/>
          <w:sz w:val="28"/>
          <w:szCs w:val="28"/>
          <w:lang w:val="el-GR"/>
        </w:rPr>
        <w:t>100</w:t>
      </w:r>
      <w:r>
        <w:rPr>
          <w:rFonts w:hint="eastAsia"/>
          <w:sz w:val="28"/>
          <w:szCs w:val="28"/>
          <w:lang w:val="el-GR"/>
        </w:rPr>
        <w:t>】觉得自己无能为力，因此，他开始赞美</w:t>
      </w:r>
      <w:r>
        <w:rPr>
          <w:rFonts w:ascii="楷体_GB2312" w:eastAsia="楷体_GB2312" w:hint="eastAsia"/>
          <w:sz w:val="28"/>
          <w:szCs w:val="28"/>
          <w:lang w:val="el-GR"/>
        </w:rPr>
        <w:t>“情感中立”</w:t>
      </w:r>
      <w:r>
        <w:rPr>
          <w:rFonts w:eastAsia="楷体_GB2312"/>
          <w:sz w:val="28"/>
          <w:szCs w:val="28"/>
          <w:lang w:val="de-DE"/>
        </w:rPr>
        <w:t>(Neutralität der Empfindung)</w:t>
      </w:r>
      <w:r>
        <w:rPr>
          <w:rFonts w:hint="eastAsia"/>
          <w:sz w:val="28"/>
          <w:szCs w:val="28"/>
          <w:lang w:val="el-GR"/>
        </w:rPr>
        <w:t>或“客观性”</w:t>
      </w:r>
      <w:r>
        <w:rPr>
          <w:sz w:val="28"/>
          <w:szCs w:val="28"/>
          <w:lang w:val="de-DE"/>
        </w:rPr>
        <w:t>(Objektivität)</w:t>
      </w:r>
      <w:r>
        <w:rPr>
          <w:rFonts w:hint="eastAsia"/>
          <w:sz w:val="28"/>
          <w:szCs w:val="28"/>
          <w:lang w:val="el-GR"/>
        </w:rPr>
        <w:t>，把它们抬高到天才和罕见道德的高度，不能相信它们同样也只是</w:t>
      </w:r>
      <w:r>
        <w:rPr>
          <w:rFonts w:ascii="楷体_GB2312" w:eastAsia="楷体_GB2312" w:hint="eastAsia"/>
          <w:sz w:val="28"/>
          <w:szCs w:val="28"/>
          <w:lang w:val="el-GR"/>
        </w:rPr>
        <w:t>训练和习惯的产物</w:t>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112</w:t>
      </w:r>
    </w:p>
    <w:p w:rsidR="00000000" w:rsidRDefault="00EF3B58">
      <w:pPr>
        <w:jc w:val="left"/>
        <w:rPr>
          <w:rFonts w:hint="eastAsia"/>
          <w:sz w:val="28"/>
          <w:szCs w:val="28"/>
          <w:lang w:val="el-GR"/>
        </w:rPr>
      </w:pPr>
      <w:r>
        <w:rPr>
          <w:rFonts w:ascii="楷体_GB2312" w:eastAsia="楷体_GB2312" w:hint="eastAsia"/>
          <w:sz w:val="28"/>
          <w:szCs w:val="28"/>
          <w:lang w:val="el-GR"/>
        </w:rPr>
        <w:t>论权利和义务的自然史。</w:t>
      </w:r>
      <w:r>
        <w:rPr>
          <w:rFonts w:hint="eastAsia"/>
          <w:sz w:val="28"/>
          <w:szCs w:val="28"/>
          <w:lang w:val="el-GR"/>
        </w:rPr>
        <w:t>——我们的义务——这是他人对于我们之权利。他们怎样</w:t>
      </w:r>
      <w:r>
        <w:rPr>
          <w:rFonts w:hint="eastAsia"/>
          <w:sz w:val="28"/>
          <w:szCs w:val="28"/>
          <w:lang w:val="el-GR"/>
        </w:rPr>
        <w:t>获得了这种权利呢？他们将我们当作能立约和回报的存在，将我们当作平等的和相似的人，并相应地信任、教育、指摘和支持我们。我们尽我们的义务——这便是，对于其他人给我们的这一切，我们证明他们关于我们的力量的观念，按照他们给予我们的多少做出相应的回复。因此，促使我们尽义务的是我们的骄傲；当我们为了回报其他人为我们所做的事情而为其他人做某些事情时，我们是在修复我们的自主，因为通过为我们做的事情，这些他人已经侵入我们的权力范围，并且如果我们没有通过尽我们的“义务”对他们有所回报，也就是侵入他们的权力范围，他们就会在我们的</w:t>
      </w:r>
      <w:r>
        <w:rPr>
          <w:rFonts w:hint="eastAsia"/>
          <w:sz w:val="28"/>
          <w:szCs w:val="28"/>
          <w:lang w:val="el-GR"/>
        </w:rPr>
        <w:t>权力范围内呆下去。他人的权利只在我们的权力范围内才有效，如果他们要求我们的是什么我们不曾拥有的东西，他们就是没道理的。更准确说，他人的权利及于他们相信为我们的能力所及之处，前提是，这必须同时也是我们相信我们的能力所及之处。两方面都很容易犯下同样错误；义务感的关键在于，对于我们的权力范围，我们与他人有相同的</w:t>
      </w:r>
      <w:r>
        <w:rPr>
          <w:rFonts w:ascii="楷体_GB2312" w:eastAsia="楷体_GB2312" w:hint="eastAsia"/>
          <w:sz w:val="28"/>
          <w:szCs w:val="28"/>
          <w:lang w:val="el-GR"/>
        </w:rPr>
        <w:t>信念</w:t>
      </w:r>
      <w:r>
        <w:rPr>
          <w:rFonts w:hint="eastAsia"/>
          <w:sz w:val="28"/>
          <w:szCs w:val="28"/>
          <w:lang w:val="el-GR"/>
        </w:rPr>
        <w:t>，也就是说，我们</w:t>
      </w:r>
      <w:r>
        <w:rPr>
          <w:rFonts w:ascii="楷体_GB2312" w:eastAsia="楷体_GB2312" w:hint="eastAsia"/>
          <w:sz w:val="28"/>
          <w:szCs w:val="28"/>
          <w:lang w:val="el-GR"/>
        </w:rPr>
        <w:t>有能力</w:t>
      </w:r>
      <w:r>
        <w:rPr>
          <w:rFonts w:hint="eastAsia"/>
          <w:sz w:val="28"/>
          <w:szCs w:val="28"/>
          <w:lang w:val="el-GR"/>
        </w:rPr>
        <w:t>对他人做出某种许诺并去实现这种许诺（“意志自由”）。——我的权利是【</w:t>
      </w:r>
      <w:r>
        <w:rPr>
          <w:rFonts w:hint="eastAsia"/>
          <w:sz w:val="28"/>
          <w:szCs w:val="28"/>
          <w:lang w:val="el-GR"/>
        </w:rPr>
        <w:t>101</w:t>
      </w:r>
      <w:r>
        <w:rPr>
          <w:rFonts w:hint="eastAsia"/>
          <w:sz w:val="28"/>
          <w:szCs w:val="28"/>
          <w:lang w:val="el-GR"/>
        </w:rPr>
        <w:t>】我的权力的一部分，他人不仅承认我这部分权力，而且还希望我保存这部分权力。别人为什么这样做呢？首先，出于精</w:t>
      </w:r>
      <w:r>
        <w:rPr>
          <w:rFonts w:hint="eastAsia"/>
          <w:sz w:val="28"/>
          <w:szCs w:val="28"/>
          <w:lang w:val="el-GR"/>
        </w:rPr>
        <w:t>明、恐惧和谨慎：或希望从我们这里得到类似回报（他们的权利的保证），或认为与我们对立危险或不值得，或认为我们力量减少于他们不利，因为那样我们也许就不再能在反对其他敌对力量的战斗中充当他们的盟友；其次，出于赠与和让渡：这些他人不仅有足够的权力，而且还有超过足够的权力，因而能够自由处置其中一部分权力，并保证向受让者提供这部分他放弃的权力：在这样做时，假定那如此接受赠与者只有一种微弱的权力感。权利如此发生：权利就是权力被承认和受保证的程度。一旦权力关系发生任何实质性变化，旧的权利就会不复存在，新的权利就会应运而生—</w:t>
      </w:r>
      <w:r>
        <w:rPr>
          <w:rFonts w:hint="eastAsia"/>
          <w:sz w:val="28"/>
          <w:szCs w:val="28"/>
          <w:lang w:val="el-GR"/>
        </w:rPr>
        <w:t>—正如我们看到的国家之间相互权利</w:t>
      </w:r>
      <w:r>
        <w:rPr>
          <w:rStyle w:val="a8"/>
          <w:sz w:val="28"/>
          <w:szCs w:val="28"/>
          <w:lang w:val="el-GR"/>
        </w:rPr>
        <w:footnoteReference w:id="219"/>
      </w:r>
      <w:r>
        <w:rPr>
          <w:rFonts w:hint="eastAsia"/>
          <w:sz w:val="28"/>
          <w:szCs w:val="28"/>
          <w:lang w:val="el-GR"/>
        </w:rPr>
        <w:t>的不断更新和消失。如果我们的权力实际缩小了，那些迄今为止一直保证我们的权利的人的感觉就会变化：他们考虑能否恢复我们过去拥有的全部能力——如果他们认为做不到，他们就会否认我们的“权利”。同样，如果我们的权力实际增加了，那些迄今为止一直承认我们的权利但现在这种承认我们已不再需要的人的感觉也会变化：他们当然希望把它压回从前的水平，他们希望侵入，并以此为“义务”——但这只是无意义的文字游戏。在权利</w:t>
      </w:r>
      <w:r>
        <w:rPr>
          <w:rFonts w:ascii="楷体_GB2312" w:eastAsia="楷体_GB2312" w:hint="eastAsia"/>
          <w:sz w:val="28"/>
          <w:szCs w:val="28"/>
          <w:lang w:val="el-GR"/>
        </w:rPr>
        <w:t>支配</w:t>
      </w:r>
      <w:r>
        <w:rPr>
          <w:rFonts w:hint="eastAsia"/>
          <w:sz w:val="28"/>
          <w:szCs w:val="28"/>
          <w:lang w:val="el-GR"/>
        </w:rPr>
        <w:t>的地方，权力就维持在一定状态和水平上，任何增加或减少的企图都会受到抵制。其他人的权</w:t>
      </w:r>
      <w:r>
        <w:rPr>
          <w:rFonts w:hint="eastAsia"/>
          <w:sz w:val="28"/>
          <w:szCs w:val="28"/>
          <w:lang w:val="el-GR"/>
        </w:rPr>
        <w:t>利在于我们的权力感对其他人的权力感的一种让步。倘若我们的权力根本动摇或破碎了，我们的权利随即中止：反过来，倘若我们的权力特别增强，【</w:t>
      </w:r>
      <w:r>
        <w:rPr>
          <w:rFonts w:hint="eastAsia"/>
          <w:sz w:val="28"/>
          <w:szCs w:val="28"/>
          <w:lang w:val="el-GR"/>
        </w:rPr>
        <w:t>102</w:t>
      </w:r>
      <w:r>
        <w:rPr>
          <w:rFonts w:hint="eastAsia"/>
          <w:sz w:val="28"/>
          <w:szCs w:val="28"/>
          <w:lang w:val="el-GR"/>
        </w:rPr>
        <w:t>】我们平素承认的他人之权利也随之中止。——一个“公正人”</w:t>
      </w:r>
      <w:r>
        <w:rPr>
          <w:sz w:val="28"/>
          <w:szCs w:val="28"/>
          <w:lang w:val="de-DE"/>
        </w:rPr>
        <w:t>(billige Mensch)</w:t>
      </w:r>
      <w:r>
        <w:rPr>
          <w:rFonts w:hint="eastAsia"/>
          <w:sz w:val="28"/>
          <w:szCs w:val="28"/>
          <w:lang w:val="el-GR"/>
        </w:rPr>
        <w:t>永远需要有一架天平的微调：他必须估计权力和权利的程度，而由于人事的流动性，这种程度永远不会长期处于平衡状态，而常常处于增长或下降的过程中——因此，做到公正是困难的，需要许多练习，许多好的意志，许多许多非常良好的</w:t>
      </w:r>
      <w:r>
        <w:rPr>
          <w:rFonts w:ascii="楷体_GB2312" w:eastAsia="楷体_GB2312" w:hint="eastAsia"/>
          <w:sz w:val="28"/>
          <w:szCs w:val="28"/>
          <w:lang w:val="el-GR"/>
        </w:rPr>
        <w:t>灵感（</w:t>
      </w:r>
      <w:r>
        <w:rPr>
          <w:rFonts w:ascii="楷体_GB2312" w:eastAsia="楷体_GB2312" w:hint="eastAsia"/>
          <w:sz w:val="28"/>
          <w:szCs w:val="28"/>
          <w:lang w:val="el-GR"/>
        </w:rPr>
        <w:t>Geist</w:t>
      </w:r>
      <w:r>
        <w:rPr>
          <w:rFonts w:ascii="楷体_GB2312" w:eastAsia="楷体_GB2312" w:hint="eastAsia"/>
          <w:sz w:val="28"/>
          <w:szCs w:val="28"/>
          <w:lang w:val="el-GR"/>
        </w:rPr>
        <w:t>）</w:t>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113</w:t>
      </w:r>
    </w:p>
    <w:p w:rsidR="00000000" w:rsidRDefault="00EF3B58">
      <w:pPr>
        <w:jc w:val="left"/>
        <w:rPr>
          <w:rFonts w:hint="eastAsia"/>
          <w:sz w:val="28"/>
          <w:szCs w:val="28"/>
          <w:lang w:val="el-GR"/>
        </w:rPr>
      </w:pPr>
      <w:r>
        <w:rPr>
          <w:rFonts w:ascii="楷体_GB2312" w:eastAsia="楷体_GB2312" w:hint="eastAsia"/>
          <w:sz w:val="28"/>
          <w:szCs w:val="28"/>
          <w:lang w:val="el-GR"/>
        </w:rPr>
        <w:t>追求出众。</w:t>
      </w:r>
      <w:r>
        <w:rPr>
          <w:rFonts w:hint="eastAsia"/>
          <w:sz w:val="28"/>
          <w:szCs w:val="28"/>
          <w:lang w:val="el-GR"/>
        </w:rPr>
        <w:t>——出众之追求</w:t>
      </w:r>
      <w:r>
        <w:rPr>
          <w:sz w:val="28"/>
          <w:szCs w:val="28"/>
          <w:lang w:val="de-DE"/>
        </w:rPr>
        <w:t>(Das Sterbe</w:t>
      </w:r>
      <w:r>
        <w:rPr>
          <w:sz w:val="28"/>
          <w:szCs w:val="28"/>
          <w:lang w:val="de-DE"/>
        </w:rPr>
        <w:t>n nach Auszeichnung)</w:t>
      </w:r>
      <w:r>
        <w:rPr>
          <w:rFonts w:hint="eastAsia"/>
          <w:sz w:val="28"/>
          <w:szCs w:val="28"/>
          <w:lang w:val="el-GR"/>
        </w:rPr>
        <w:t>时刻注意周围的人，渴望知道他们的情绪反应。然而，为满足该冲动所必须的这种同感（</w:t>
      </w:r>
      <w:r>
        <w:rPr>
          <w:rFonts w:hint="eastAsia"/>
          <w:sz w:val="28"/>
          <w:szCs w:val="28"/>
          <w:lang w:val="el-GR"/>
        </w:rPr>
        <w:t>Mitempfindung</w:t>
      </w:r>
      <w:r>
        <w:rPr>
          <w:rFonts w:hint="eastAsia"/>
          <w:sz w:val="28"/>
          <w:szCs w:val="28"/>
          <w:lang w:val="el-GR"/>
        </w:rPr>
        <w:t>）和同知</w:t>
      </w:r>
      <w:r>
        <w:rPr>
          <w:rFonts w:hint="eastAsia"/>
          <w:sz w:val="28"/>
          <w:szCs w:val="28"/>
          <w:lang w:val="el-GR"/>
        </w:rPr>
        <w:t>(Mitwissen)</w:t>
      </w:r>
      <w:r>
        <w:rPr>
          <w:rFonts w:hint="eastAsia"/>
          <w:sz w:val="28"/>
          <w:szCs w:val="28"/>
          <w:lang w:val="el-GR"/>
        </w:rPr>
        <w:t>，远非善意的、同情的或慈悲的。相反，人希望看到或发现，他人怎么因为我们的原因而经受外在的或内在的</w:t>
      </w:r>
      <w:r>
        <w:rPr>
          <w:rFonts w:ascii="楷体_GB2312" w:eastAsia="楷体_GB2312" w:hint="eastAsia"/>
          <w:sz w:val="28"/>
          <w:szCs w:val="28"/>
          <w:lang w:val="el-GR"/>
        </w:rPr>
        <w:t>痛苦</w:t>
      </w:r>
      <w:r>
        <w:rPr>
          <w:rFonts w:hint="eastAsia"/>
          <w:sz w:val="28"/>
          <w:szCs w:val="28"/>
          <w:lang w:val="el-GR"/>
        </w:rPr>
        <w:t>，怎么失去对他自己的控制，在我们的作为甚至仅仅是我们的外观对他所产生的印象面前屈服；即使追求出众者造成和希望造成的是一种愉快的、兴奋的和欢乐的印象，使他享受到成功的喜悦的，也不是他给他人带来的愉快、兴奋和欢乐，而是因为他在这些其他灵魂上</w:t>
      </w:r>
      <w:r>
        <w:rPr>
          <w:rFonts w:ascii="楷体_GB2312" w:eastAsia="楷体_GB2312" w:hint="eastAsia"/>
          <w:sz w:val="28"/>
          <w:szCs w:val="28"/>
          <w:lang w:val="el-GR"/>
        </w:rPr>
        <w:t>打</w:t>
      </w:r>
      <w:r>
        <w:rPr>
          <w:rFonts w:ascii="楷体_GB2312" w:eastAsia="楷体_GB2312" w:hint="eastAsia"/>
          <w:sz w:val="28"/>
          <w:szCs w:val="28"/>
          <w:lang w:val="el-GR"/>
        </w:rPr>
        <w:t>下自己的印记，</w:t>
      </w:r>
      <w:r>
        <w:rPr>
          <w:rFonts w:hint="eastAsia"/>
          <w:sz w:val="28"/>
          <w:szCs w:val="28"/>
          <w:lang w:val="el-GR"/>
        </w:rPr>
        <w:t>改变他们的形态，按自己的意志统治他们。追求出众就是追求控制他人</w:t>
      </w:r>
      <w:r>
        <w:rPr>
          <w:rStyle w:val="a8"/>
          <w:sz w:val="28"/>
          <w:szCs w:val="28"/>
          <w:lang w:val="el-GR"/>
        </w:rPr>
        <w:footnoteReference w:id="220"/>
      </w:r>
      <w:r>
        <w:rPr>
          <w:rFonts w:hint="eastAsia"/>
          <w:sz w:val="28"/>
          <w:szCs w:val="28"/>
          <w:lang w:val="el-GR"/>
        </w:rPr>
        <w:t>，无论其为非常间接的控制，还是感觉上的，或竟是梦想的。这种暗中追求的控制有各种各样的程度，将这各种程度排列出来，便好象是一部文化史，从最原始的丑陋的野蛮直到过分精致的病态的唯心主义。【</w:t>
      </w:r>
      <w:r>
        <w:rPr>
          <w:rFonts w:hint="eastAsia"/>
          <w:sz w:val="28"/>
          <w:szCs w:val="28"/>
          <w:lang w:val="el-GR"/>
        </w:rPr>
        <w:t>103</w:t>
      </w:r>
      <w:r>
        <w:rPr>
          <w:rFonts w:hint="eastAsia"/>
          <w:sz w:val="28"/>
          <w:szCs w:val="28"/>
          <w:lang w:val="el-GR"/>
        </w:rPr>
        <w:t>】出众之追求</w:t>
      </w:r>
      <w:r>
        <w:rPr>
          <w:rFonts w:ascii="楷体_GB2312" w:eastAsia="楷体_GB2312" w:hint="eastAsia"/>
          <w:sz w:val="28"/>
          <w:szCs w:val="28"/>
          <w:lang w:val="el-GR"/>
        </w:rPr>
        <w:t>给其他人</w:t>
      </w:r>
      <w:r>
        <w:rPr>
          <w:rFonts w:hint="eastAsia"/>
          <w:sz w:val="28"/>
          <w:szCs w:val="28"/>
          <w:lang w:val="el-GR"/>
        </w:rPr>
        <w:t>带来的——只举出这架历史长梯子上几个阶段的名字：酷刑，打击，恐怖，因恐惧而震惊，惊奇，羡慕，赞美，神化，快乐，欢乐，欢笑，讽刺，挖苦，嘲弄，进行打击，施加折磨——在这架长梯子的尽头，站着</w:t>
      </w:r>
      <w:r>
        <w:rPr>
          <w:rFonts w:ascii="楷体_GB2312" w:eastAsia="楷体_GB2312" w:hint="eastAsia"/>
          <w:sz w:val="28"/>
          <w:szCs w:val="28"/>
          <w:lang w:val="el-GR"/>
        </w:rPr>
        <w:t>苦行者</w:t>
      </w:r>
      <w:r>
        <w:rPr>
          <w:rStyle w:val="a8"/>
          <w:sz w:val="28"/>
          <w:szCs w:val="28"/>
          <w:lang w:val="el-GR"/>
        </w:rPr>
        <w:footnoteReference w:id="221"/>
      </w:r>
      <w:r>
        <w:rPr>
          <w:rFonts w:hint="eastAsia"/>
          <w:sz w:val="28"/>
          <w:szCs w:val="28"/>
          <w:lang w:val="el-GR"/>
        </w:rPr>
        <w:t>和殉道者，他由于渴望出众而忍受</w:t>
      </w:r>
      <w:r>
        <w:rPr>
          <w:rFonts w:hint="eastAsia"/>
          <w:sz w:val="28"/>
          <w:szCs w:val="28"/>
          <w:lang w:val="el-GR"/>
        </w:rPr>
        <w:t>痛苦，正像他那站在梯子另一端的</w:t>
      </w:r>
      <w:r>
        <w:rPr>
          <w:rFonts w:ascii="楷体_GB2312" w:eastAsia="楷体_GB2312" w:hint="eastAsia"/>
          <w:sz w:val="28"/>
          <w:szCs w:val="28"/>
          <w:lang w:val="el-GR"/>
        </w:rPr>
        <w:t>野蛮人</w:t>
      </w:r>
      <w:r>
        <w:rPr>
          <w:rStyle w:val="a8"/>
          <w:sz w:val="28"/>
          <w:szCs w:val="28"/>
          <w:lang w:val="el-GR"/>
        </w:rPr>
        <w:footnoteReference w:id="222"/>
      </w:r>
      <w:r>
        <w:rPr>
          <w:rFonts w:hint="eastAsia"/>
          <w:sz w:val="28"/>
          <w:szCs w:val="28"/>
          <w:lang w:val="el-GR"/>
        </w:rPr>
        <w:t>兄弟，他们为了出众而让别人痛苦。苦行者战胜了自己，他的目光转向内部，看到自己分裂为一个受苦者和一个旁观者；当他打量外部世界时，他似乎只是在为焚烧自己的柴堆搜寻木柴；在这幕追求出众的最后的悲剧中，唯一的角色点燃和焚化了他自己——这是一个值得欣赏的与开局遥相呼应的结局；二者都表达了面对</w:t>
      </w:r>
      <w:r>
        <w:rPr>
          <w:rFonts w:ascii="楷体_GB2312" w:eastAsia="楷体_GB2312" w:hint="eastAsia"/>
          <w:sz w:val="28"/>
          <w:szCs w:val="28"/>
          <w:lang w:val="el-GR"/>
        </w:rPr>
        <w:t>受苦景象</w:t>
      </w:r>
      <w:r>
        <w:rPr>
          <w:rFonts w:hint="eastAsia"/>
          <w:sz w:val="28"/>
          <w:szCs w:val="28"/>
          <w:lang w:val="el-GR"/>
        </w:rPr>
        <w:t>的一种无法形容的快乐！确实，这种快乐，作为一种最生动的权力感，在这个世界上的任何地方也许再也没有比在迷信的苦行者的灵魂中更强烈的了。这在婆罗门教关于维萨瓦米特拉</w:t>
      </w:r>
      <w:r>
        <w:rPr>
          <w:rStyle w:val="a8"/>
          <w:sz w:val="28"/>
          <w:szCs w:val="28"/>
          <w:lang w:val="el-GR"/>
        </w:rPr>
        <w:footnoteReference w:id="223"/>
      </w:r>
      <w:r>
        <w:rPr>
          <w:rFonts w:hint="eastAsia"/>
          <w:sz w:val="28"/>
          <w:szCs w:val="28"/>
          <w:lang w:val="el-GR"/>
        </w:rPr>
        <w:t>王的故事中得到了表达，</w:t>
      </w:r>
      <w:r>
        <w:rPr>
          <w:rFonts w:hint="eastAsia"/>
          <w:sz w:val="28"/>
          <w:szCs w:val="28"/>
          <w:lang w:val="el-GR"/>
        </w:rPr>
        <w:t>维萨瓦米特拉通过千年</w:t>
      </w:r>
      <w:r>
        <w:rPr>
          <w:rFonts w:ascii="楷体_GB2312" w:eastAsia="楷体_GB2312" w:hint="eastAsia"/>
          <w:sz w:val="28"/>
          <w:szCs w:val="28"/>
          <w:lang w:val="el-GR"/>
        </w:rPr>
        <w:t>苦修</w:t>
      </w:r>
      <w:r>
        <w:rPr>
          <w:rFonts w:hint="eastAsia"/>
          <w:sz w:val="28"/>
          <w:szCs w:val="28"/>
          <w:lang w:val="el-GR"/>
        </w:rPr>
        <w:t>获得巨大力量，以至他开始建造一个新</w:t>
      </w:r>
      <w:r>
        <w:rPr>
          <w:rFonts w:ascii="楷体_GB2312" w:eastAsia="楷体_GB2312" w:hint="eastAsia"/>
          <w:sz w:val="28"/>
          <w:szCs w:val="28"/>
          <w:lang w:val="el-GR"/>
        </w:rPr>
        <w:t>天堂。</w:t>
      </w:r>
      <w:r>
        <w:rPr>
          <w:rFonts w:hint="eastAsia"/>
          <w:sz w:val="28"/>
          <w:szCs w:val="28"/>
          <w:lang w:val="el-GR"/>
        </w:rPr>
        <w:t>我相信，在内心体验的广大世界，我们都只是一些在暗中摸索的笨拙的新手：四千年前的人比我们更了解这些自娱之狂乱的精致手段。世界的创造：也许就在那时，开始被一位印度梦想家把世界想象为神加诸自身的一种苦行行为！也许这位神愿放逐自己于一个无常的自然中，把它当作【</w:t>
      </w:r>
      <w:r>
        <w:rPr>
          <w:rFonts w:hint="eastAsia"/>
          <w:sz w:val="28"/>
          <w:szCs w:val="28"/>
          <w:lang w:val="el-GR"/>
        </w:rPr>
        <w:t>104</w:t>
      </w:r>
      <w:r>
        <w:rPr>
          <w:rFonts w:hint="eastAsia"/>
          <w:sz w:val="28"/>
          <w:szCs w:val="28"/>
          <w:lang w:val="el-GR"/>
        </w:rPr>
        <w:t>】一件刑具带在自己身上，从而双倍感觉他的祝福和权力！我们还可以认为，他完全是一爱之神：他创造</w:t>
      </w:r>
      <w:r>
        <w:rPr>
          <w:rFonts w:ascii="楷体_GB2312" w:eastAsia="楷体_GB2312" w:hint="eastAsia"/>
          <w:sz w:val="28"/>
          <w:szCs w:val="28"/>
          <w:lang w:val="el-GR"/>
        </w:rPr>
        <w:t>痛苦中</w:t>
      </w:r>
      <w:r>
        <w:rPr>
          <w:rFonts w:hint="eastAsia"/>
          <w:sz w:val="28"/>
          <w:szCs w:val="28"/>
          <w:lang w:val="el-GR"/>
        </w:rPr>
        <w:t>的人类，为的是使自己不断因为看到人类受苦而受苦，神圣地和超人地受苦，并这样来折磨</w:t>
      </w:r>
      <w:r>
        <w:rPr>
          <w:rFonts w:ascii="楷体_GB2312" w:eastAsia="楷体_GB2312" w:hint="eastAsia"/>
          <w:sz w:val="28"/>
          <w:szCs w:val="28"/>
          <w:lang w:val="el-GR"/>
        </w:rPr>
        <w:t>自己</w:t>
      </w:r>
      <w:r>
        <w:rPr>
          <w:rFonts w:hint="eastAsia"/>
          <w:sz w:val="28"/>
          <w:szCs w:val="28"/>
          <w:lang w:val="el-GR"/>
        </w:rPr>
        <w:t>！这使他</w:t>
      </w:r>
      <w:r>
        <w:rPr>
          <w:rFonts w:hint="eastAsia"/>
          <w:sz w:val="28"/>
          <w:szCs w:val="28"/>
          <w:lang w:val="el-GR"/>
        </w:rPr>
        <w:t>多么快乐！我们甚至也可以认为，他不仅是一爱之神，而且也是一圣洁和无邪之神：当他造出罪、罪人和永罚，在他天国和宝座下造出永恒痛苦、永恒叹息和永恒呻吟之恐怖世界，这神圣苦行者必欣喜得发狂！——对保罗、但丁</w:t>
      </w:r>
      <w:r>
        <w:rPr>
          <w:rStyle w:val="a8"/>
          <w:sz w:val="28"/>
          <w:szCs w:val="28"/>
          <w:lang w:val="el-GR"/>
        </w:rPr>
        <w:footnoteReference w:id="224"/>
      </w:r>
      <w:r>
        <w:rPr>
          <w:rFonts w:hint="eastAsia"/>
          <w:sz w:val="28"/>
          <w:szCs w:val="28"/>
          <w:lang w:val="el-GR"/>
        </w:rPr>
        <w:t>、加尔文</w:t>
      </w:r>
      <w:r>
        <w:rPr>
          <w:rStyle w:val="a8"/>
          <w:sz w:val="28"/>
          <w:szCs w:val="28"/>
          <w:lang w:val="el-GR"/>
        </w:rPr>
        <w:footnoteReference w:id="225"/>
      </w:r>
      <w:r>
        <w:rPr>
          <w:rFonts w:hint="eastAsia"/>
          <w:sz w:val="28"/>
          <w:szCs w:val="28"/>
          <w:lang w:val="el-GR"/>
        </w:rPr>
        <w:t>以及类似的人来说，偶尔窥见这样一种权力狂欢的可怕秘密不是完全不可能的——然而这些人本身又使我们不禁要问：追求出众的圆圈真的在苦行者那里结束了吗？难道这一循环就不会再来一遍，把苦行者的不变基调与怜悯之神紧密结合，也就是说，通过折磨别人而折磨自己，以便然后战胜自己和自己的怜悯，登上权力感的顶峰！——关于</w:t>
      </w:r>
      <w:r>
        <w:rPr>
          <w:rFonts w:hint="eastAsia"/>
          <w:sz w:val="28"/>
          <w:szCs w:val="28"/>
          <w:lang w:val="el-GR"/>
        </w:rPr>
        <w:t>权力欲在精神世界之放纵给这个世界带来的所有可能后果，请原谅我思想的放纵！</w:t>
      </w:r>
    </w:p>
    <w:p w:rsidR="00000000" w:rsidRDefault="00EF3B58">
      <w:pPr>
        <w:jc w:val="left"/>
        <w:rPr>
          <w:rFonts w:hint="eastAsia"/>
          <w:sz w:val="28"/>
          <w:szCs w:val="28"/>
          <w:lang w:val="el-GR"/>
        </w:rPr>
      </w:pPr>
      <w:r>
        <w:rPr>
          <w:rFonts w:hint="eastAsia"/>
          <w:sz w:val="28"/>
          <w:szCs w:val="28"/>
          <w:lang w:val="el-GR"/>
        </w:rPr>
        <w:t>114</w:t>
      </w:r>
    </w:p>
    <w:p w:rsidR="00000000" w:rsidRDefault="00EF3B58">
      <w:pPr>
        <w:jc w:val="left"/>
        <w:rPr>
          <w:rFonts w:hint="eastAsia"/>
          <w:sz w:val="28"/>
          <w:szCs w:val="28"/>
          <w:lang w:val="el-GR"/>
        </w:rPr>
      </w:pPr>
      <w:r>
        <w:rPr>
          <w:rFonts w:ascii="楷体_GB2312" w:eastAsia="楷体_GB2312" w:hint="eastAsia"/>
          <w:sz w:val="28"/>
          <w:szCs w:val="28"/>
          <w:lang w:val="el-GR"/>
        </w:rPr>
        <w:t>受苦者之认识。</w:t>
      </w:r>
      <w:r>
        <w:rPr>
          <w:rFonts w:hint="eastAsia"/>
          <w:sz w:val="28"/>
          <w:szCs w:val="28"/>
          <w:lang w:val="el-GR"/>
        </w:rPr>
        <w:t>——对认识来说，那些受长期、可怕病痛折磨但神志仍然清醒者的状态是有价值的，——当然，【</w:t>
      </w:r>
      <w:r>
        <w:rPr>
          <w:rFonts w:hint="eastAsia"/>
          <w:sz w:val="28"/>
          <w:szCs w:val="28"/>
          <w:lang w:val="el-GR"/>
        </w:rPr>
        <w:t>105</w:t>
      </w:r>
      <w:r>
        <w:rPr>
          <w:rFonts w:hint="eastAsia"/>
          <w:sz w:val="28"/>
          <w:szCs w:val="28"/>
          <w:lang w:val="el-GR"/>
        </w:rPr>
        <w:t>】任何深刻的孤独，任何突然的可以摆脱所有责任和惯性的自由状态，都带来了理智上的好处，但我们这里所说的价值还不仅仅如此。剧痛者能</w:t>
      </w:r>
      <w:r>
        <w:rPr>
          <w:rFonts w:ascii="楷体_GB2312" w:eastAsia="楷体_GB2312" w:hint="eastAsia"/>
          <w:sz w:val="28"/>
          <w:szCs w:val="28"/>
          <w:lang w:val="el-GR"/>
        </w:rPr>
        <w:t>以</w:t>
      </w:r>
      <w:r>
        <w:rPr>
          <w:rFonts w:hint="eastAsia"/>
          <w:sz w:val="28"/>
          <w:szCs w:val="28"/>
          <w:lang w:val="el-GR"/>
        </w:rPr>
        <w:t>一种可怕的冷漠看待外部事物；健康人通常看到的围绕着事物的迷人装饰和点缀对他是不存在的；确实，就连他自己也是没有羽毛和色彩地躺在自己面前。如果说在此之前他一直生活在各种危险的幻想中，那么，痛苦带来的</w:t>
      </w:r>
      <w:r>
        <w:rPr>
          <w:rFonts w:hint="eastAsia"/>
          <w:sz w:val="28"/>
          <w:szCs w:val="28"/>
          <w:lang w:val="el-GR"/>
        </w:rPr>
        <w:t>清醒就是将他从幻想中解放出来的手段：而且也许是唯一的手段。（很可能，基督教创始人在十字架上的经历就是这样：深入地加以理解，按照其可以被理解的程度加以理解</w:t>
      </w:r>
      <w:r>
        <w:rPr>
          <w:sz w:val="28"/>
          <w:szCs w:val="28"/>
          <w:lang w:val="de-DE"/>
        </w:rPr>
        <w:t>(wie sie verstanden werden dürfen)</w:t>
      </w:r>
      <w:r>
        <w:rPr>
          <w:rFonts w:hint="eastAsia"/>
          <w:sz w:val="28"/>
          <w:szCs w:val="28"/>
          <w:lang w:val="el-GR"/>
        </w:rPr>
        <w:t>，所有言辞中最悲苦的“我的上帝，你为什么离弃我”</w:t>
      </w:r>
      <w:r>
        <w:rPr>
          <w:rStyle w:val="a8"/>
          <w:sz w:val="28"/>
          <w:szCs w:val="28"/>
          <w:lang w:val="el-GR"/>
        </w:rPr>
        <w:footnoteReference w:id="226"/>
      </w:r>
      <w:r>
        <w:rPr>
          <w:rFonts w:hint="eastAsia"/>
          <w:sz w:val="28"/>
          <w:szCs w:val="28"/>
          <w:lang w:val="el-GR"/>
        </w:rPr>
        <w:t>，包含着对其生命幻想的一种彻底清醒和失望；在他最大痛苦的瞬间，他像诗人笔下可怜的、快死的堂吉诃德一样，</w:t>
      </w:r>
      <w:r>
        <w:rPr>
          <w:rStyle w:val="a8"/>
          <w:sz w:val="28"/>
          <w:szCs w:val="28"/>
          <w:lang w:val="el-GR"/>
        </w:rPr>
        <w:footnoteReference w:id="227"/>
      </w:r>
      <w:r>
        <w:rPr>
          <w:rFonts w:hint="eastAsia"/>
          <w:sz w:val="28"/>
          <w:szCs w:val="28"/>
          <w:lang w:val="el-GR"/>
        </w:rPr>
        <w:t>对他自己有了清醒认识。）由于对抗痛苦的愿望，他的理智变得异常紧张，使他以新的目光看待一切：而投射到事物上的任何新的光线都会给人带来无法描述</w:t>
      </w:r>
      <w:r>
        <w:rPr>
          <w:rFonts w:hint="eastAsia"/>
          <w:sz w:val="28"/>
          <w:szCs w:val="28"/>
          <w:lang w:val="el-GR"/>
        </w:rPr>
        <w:t>之刺激，这种刺激往往非常强烈，足以对抗任何自我毁灭诱惑，使继续活下去对于痛苦者可呈现出最高的追求价值。想到健康人安然漫步其中的温暖而舒适的尘世，他轻蔑；想到他自己一度沉溺的最高尚、最心爱的幻想，他轻蔑；他似乎从最深的地狱召唤来这些轻蔑，从而使他的灵魂处在最大痛苦中，这使他感到一种快乐！正是由于这种轻蔑，生理上的痛苦对他才变成可以忍受的——他觉得这种轻蔑就是他现在所需要的一切！怀着对自己存在本质的可怕清晰的意识，他对自己呼喊：“做你自己的【</w:t>
      </w:r>
      <w:r>
        <w:rPr>
          <w:rFonts w:hint="eastAsia"/>
          <w:sz w:val="28"/>
          <w:szCs w:val="28"/>
          <w:lang w:val="el-GR"/>
        </w:rPr>
        <w:t>106</w:t>
      </w:r>
      <w:r>
        <w:rPr>
          <w:rFonts w:hint="eastAsia"/>
          <w:sz w:val="28"/>
          <w:szCs w:val="28"/>
          <w:lang w:val="el-GR"/>
        </w:rPr>
        <w:t>】诉讼者和审判者，将你的苦痛当作自愿的惩罚！以你作为裁判者的英明</w:t>
      </w:r>
      <w:r>
        <w:rPr>
          <w:rFonts w:hint="eastAsia"/>
          <w:sz w:val="28"/>
          <w:szCs w:val="28"/>
          <w:lang w:val="el-GR"/>
        </w:rPr>
        <w:t>为乐！更以你的意愿，以你暴君似的意志为乐！将你自己提高到你的生命</w:t>
      </w:r>
      <w:r>
        <w:rPr>
          <w:rStyle w:val="a8"/>
          <w:sz w:val="28"/>
          <w:szCs w:val="28"/>
          <w:lang w:val="el-GR"/>
        </w:rPr>
        <w:footnoteReference w:id="228"/>
      </w:r>
      <w:r>
        <w:rPr>
          <w:rFonts w:hint="eastAsia"/>
          <w:sz w:val="28"/>
          <w:szCs w:val="28"/>
          <w:lang w:val="el-GR"/>
        </w:rPr>
        <w:t>之上，正如提高到你的痛苦之上，从那里俯视地面和虚无！”我们的骄傲从来没有像现在这样激昂：反对痛苦暴君给我们带来无比刺激；面对其要求我们作证反对生命的全部暗示，——我们却变成了反对暴君的</w:t>
      </w:r>
      <w:r>
        <w:rPr>
          <w:rFonts w:ascii="楷体_GB2312" w:eastAsia="楷体_GB2312" w:hint="eastAsia"/>
          <w:sz w:val="28"/>
          <w:szCs w:val="28"/>
          <w:lang w:val="el-GR"/>
        </w:rPr>
        <w:t>生命辩护者</w:t>
      </w:r>
      <w:r>
        <w:rPr>
          <w:rFonts w:hint="eastAsia"/>
          <w:sz w:val="28"/>
          <w:szCs w:val="28"/>
          <w:lang w:val="el-GR"/>
        </w:rPr>
        <w:t>。在这处境下，人咬牙反对任何悲观主义，不让其表现为这一处境的自然</w:t>
      </w:r>
      <w:r>
        <w:rPr>
          <w:rFonts w:ascii="楷体_GB2312" w:eastAsia="楷体_GB2312" w:hint="eastAsia"/>
          <w:sz w:val="28"/>
          <w:szCs w:val="28"/>
          <w:lang w:val="el-GR"/>
        </w:rPr>
        <w:t>后果</w:t>
      </w:r>
      <w:r>
        <w:rPr>
          <w:rFonts w:hint="eastAsia"/>
          <w:sz w:val="28"/>
          <w:szCs w:val="28"/>
          <w:lang w:val="el-GR"/>
        </w:rPr>
        <w:t>，和不让我们成为这处境的屈辱俘虏。同样，公正判断</w:t>
      </w:r>
      <w:r>
        <w:rPr>
          <w:sz w:val="28"/>
          <w:szCs w:val="28"/>
          <w:lang w:val="de-DE"/>
        </w:rPr>
        <w:t>(Gerechtigkeit des Urteils)</w:t>
      </w:r>
      <w:r>
        <w:rPr>
          <w:rFonts w:hint="eastAsia"/>
          <w:sz w:val="28"/>
          <w:szCs w:val="28"/>
          <w:lang w:val="el-GR"/>
        </w:rPr>
        <w:t>之行使也从来没有像现在这样使我们激动，因为它现在代表对于我们自己的胜利，代表对于一</w:t>
      </w:r>
      <w:r>
        <w:rPr>
          <w:rFonts w:hint="eastAsia"/>
          <w:sz w:val="28"/>
          <w:szCs w:val="28"/>
          <w:lang w:val="el-GR"/>
        </w:rPr>
        <w:t>种处境的胜利，这种处境在所有处境中最能使我们判断的不公正性成为可以原谅的——但我们不想被原谅，我们现在正想表明，我们是“不需要原谅的”。我们发现自己处于骄傲之连续发作中。——而这时缓和、康复的曙光渐渐近来，——几乎第一种作用就是防止我们的骄傲过度激昂：我们因为自己好象体验到什么希奇的事而称自己无聊和胡闹！我们不知感谢地贬低这曾使我们能够忍受痛苦的全能的骄傲，并热烈地渴望骄傲的解药：在苦痛太强烈和太久地使我们</w:t>
      </w:r>
      <w:r>
        <w:rPr>
          <w:rFonts w:ascii="楷体_GB2312" w:eastAsia="楷体_GB2312" w:hint="eastAsia"/>
          <w:sz w:val="28"/>
          <w:szCs w:val="28"/>
          <w:lang w:val="el-GR"/>
        </w:rPr>
        <w:t>个人化</w:t>
      </w:r>
      <w:r>
        <w:rPr>
          <w:rFonts w:hint="eastAsia"/>
          <w:sz w:val="28"/>
          <w:szCs w:val="28"/>
          <w:lang w:val="el-GR"/>
        </w:rPr>
        <w:t>以后，我们希望自己变得疏远和非个人化。“走开，让这种骄傲走开！”我们叫道，“它不过是另外一种疾病</w:t>
      </w:r>
      <w:r>
        <w:rPr>
          <w:rFonts w:hint="eastAsia"/>
          <w:sz w:val="28"/>
          <w:szCs w:val="28"/>
          <w:lang w:val="el-GR"/>
        </w:rPr>
        <w:t>和另外一种痉挛。”我们又一次凝视人和自然——这次用了一种渴望的眼光：想到我们自己对它们有了一种新的与过去不同的了解，恍若生了一层隔膜，我们不禁凄凉地微笑；【</w:t>
      </w:r>
      <w:r>
        <w:rPr>
          <w:rFonts w:hint="eastAsia"/>
          <w:sz w:val="28"/>
          <w:szCs w:val="28"/>
          <w:lang w:val="el-GR"/>
        </w:rPr>
        <w:t>107</w:t>
      </w:r>
      <w:r>
        <w:rPr>
          <w:rFonts w:hint="eastAsia"/>
          <w:sz w:val="28"/>
          <w:szCs w:val="28"/>
          <w:lang w:val="el-GR"/>
        </w:rPr>
        <w:t>】但看到</w:t>
      </w:r>
      <w:r>
        <w:rPr>
          <w:rFonts w:ascii="楷体_GB2312" w:eastAsia="楷体_GB2312" w:hint="eastAsia"/>
          <w:sz w:val="28"/>
          <w:szCs w:val="28"/>
          <w:lang w:val="el-GR"/>
        </w:rPr>
        <w:t>生命的柔美光线</w:t>
      </w:r>
      <w:r>
        <w:rPr>
          <w:rFonts w:hint="eastAsia"/>
          <w:sz w:val="28"/>
          <w:szCs w:val="28"/>
          <w:lang w:val="el-GR"/>
        </w:rPr>
        <w:t>重新出现在我们面前，我们过去作为苦痛者用以看待事物和透过事物的那种冰冷的目光在旭日的照射下消散，我们又感到</w:t>
      </w:r>
      <w:r>
        <w:rPr>
          <w:rFonts w:ascii="楷体_GB2312" w:eastAsia="楷体_GB2312" w:hint="eastAsia"/>
          <w:sz w:val="28"/>
          <w:szCs w:val="28"/>
          <w:lang w:val="el-GR"/>
        </w:rPr>
        <w:t>振奋</w:t>
      </w:r>
      <w:r>
        <w:rPr>
          <w:rFonts w:hint="eastAsia"/>
          <w:sz w:val="28"/>
          <w:szCs w:val="28"/>
          <w:lang w:val="el-GR"/>
        </w:rPr>
        <w:t>。我们不恨那游离的幻术重新展开，——我们看一切好象变了形似的，柔和的、总是疲乏的。在这种情形下，人听了音乐不能不哭的。</w:t>
      </w:r>
      <w:r>
        <w:rPr>
          <w:rStyle w:val="a8"/>
          <w:sz w:val="28"/>
          <w:szCs w:val="28"/>
          <w:lang w:val="el-GR"/>
        </w:rPr>
        <w:footnoteReference w:id="229"/>
      </w:r>
    </w:p>
    <w:p w:rsidR="00000000" w:rsidRDefault="00EF3B58">
      <w:pPr>
        <w:jc w:val="left"/>
        <w:rPr>
          <w:rFonts w:hint="eastAsia"/>
          <w:sz w:val="28"/>
          <w:szCs w:val="28"/>
          <w:lang w:val="el-GR"/>
        </w:rPr>
      </w:pPr>
      <w:r>
        <w:rPr>
          <w:rFonts w:hint="eastAsia"/>
          <w:sz w:val="28"/>
          <w:szCs w:val="28"/>
          <w:lang w:val="el-GR"/>
        </w:rPr>
        <w:t>115</w:t>
      </w:r>
    </w:p>
    <w:p w:rsidR="00000000" w:rsidRDefault="00EF3B58">
      <w:pPr>
        <w:jc w:val="left"/>
        <w:rPr>
          <w:rFonts w:hint="eastAsia"/>
          <w:sz w:val="28"/>
          <w:szCs w:val="28"/>
          <w:lang w:val="el-GR"/>
        </w:rPr>
      </w:pPr>
      <w:r>
        <w:rPr>
          <w:rFonts w:ascii="楷体_GB2312" w:eastAsia="楷体_GB2312" w:hint="eastAsia"/>
          <w:sz w:val="28"/>
          <w:szCs w:val="28"/>
          <w:lang w:val="el-GR"/>
        </w:rPr>
        <w:t>所谓“自我”。</w:t>
      </w:r>
      <w:r>
        <w:rPr>
          <w:rFonts w:hint="eastAsia"/>
          <w:sz w:val="28"/>
          <w:szCs w:val="28"/>
          <w:lang w:val="el-GR"/>
        </w:rPr>
        <w:t>——语言以及作为语言之基础的成见（</w:t>
      </w:r>
      <w:r>
        <w:rPr>
          <w:rFonts w:hint="eastAsia"/>
          <w:sz w:val="28"/>
          <w:szCs w:val="28"/>
          <w:lang w:val="el-GR"/>
        </w:rPr>
        <w:t>Vorurteile</w:t>
      </w:r>
      <w:r>
        <w:rPr>
          <w:rFonts w:hint="eastAsia"/>
          <w:sz w:val="28"/>
          <w:szCs w:val="28"/>
          <w:lang w:val="el-GR"/>
        </w:rPr>
        <w:t>）给我们理解内心过程</w:t>
      </w:r>
      <w:r>
        <w:rPr>
          <w:rFonts w:hint="eastAsia"/>
          <w:sz w:val="28"/>
          <w:szCs w:val="28"/>
          <w:lang w:val="el-GR"/>
        </w:rPr>
        <w:t>和冲动造成多种阻碍：例如，由于只有这些过程和冲动的</w:t>
      </w:r>
      <w:r>
        <w:rPr>
          <w:rFonts w:ascii="楷体_GB2312" w:eastAsia="楷体_GB2312" w:hint="eastAsia"/>
          <w:sz w:val="28"/>
          <w:szCs w:val="28"/>
          <w:lang w:val="el-GR"/>
        </w:rPr>
        <w:t>最高</w:t>
      </w:r>
      <w:r>
        <w:rPr>
          <w:rFonts w:hint="eastAsia"/>
          <w:sz w:val="28"/>
          <w:szCs w:val="28"/>
          <w:lang w:val="el-GR"/>
        </w:rPr>
        <w:t>程度等级才有语词，因而在那些没有语词的地方，我们就心安理得地不再做精密之观察，因为在没有语词的情况下，还要对此所在进行严密之思考乃吃力之事；事实上，在过去的时代，人们想当然地认为，语言的边境也就是人的存在的边境。</w:t>
      </w:r>
      <w:r>
        <w:rPr>
          <w:rStyle w:val="a8"/>
          <w:sz w:val="28"/>
          <w:szCs w:val="28"/>
          <w:lang w:val="el-GR"/>
        </w:rPr>
        <w:footnoteReference w:id="230"/>
      </w:r>
      <w:r>
        <w:rPr>
          <w:rFonts w:hint="eastAsia"/>
          <w:sz w:val="28"/>
          <w:szCs w:val="28"/>
          <w:lang w:val="el-GR"/>
        </w:rPr>
        <w:t>愤怒，仇恨，爱，同情，渴望，认识，愉快，痛苦，——全是一些</w:t>
      </w:r>
      <w:r>
        <w:rPr>
          <w:rFonts w:ascii="楷体_GB2312" w:eastAsia="楷体_GB2312" w:hint="eastAsia"/>
          <w:sz w:val="28"/>
          <w:szCs w:val="28"/>
          <w:lang w:val="el-GR"/>
        </w:rPr>
        <w:t>极端状态</w:t>
      </w:r>
      <w:r>
        <w:rPr>
          <w:rFonts w:hint="eastAsia"/>
          <w:sz w:val="28"/>
          <w:szCs w:val="28"/>
          <w:lang w:val="el-GR"/>
        </w:rPr>
        <w:t>之名称：不那么激烈的中间状态，更不用说永远不停运动的低级状态，则落在我们注意范围之外，但正是这些中间和低级状态织就我们性格和命运的经纬。极端的爆发——即使我们吃到一种食物或听到一</w:t>
      </w:r>
      <w:r>
        <w:rPr>
          <w:rFonts w:hint="eastAsia"/>
          <w:sz w:val="28"/>
          <w:szCs w:val="28"/>
          <w:lang w:val="el-GR"/>
        </w:rPr>
        <w:t>种音乐时微微地</w:t>
      </w:r>
      <w:r>
        <w:rPr>
          <w:rFonts w:ascii="楷体_GB2312" w:eastAsia="楷体_GB2312" w:hint="eastAsia"/>
          <w:sz w:val="28"/>
          <w:szCs w:val="28"/>
          <w:lang w:val="el-GR"/>
        </w:rPr>
        <w:t>意识到的</w:t>
      </w:r>
      <w:r>
        <w:rPr>
          <w:rFonts w:hint="eastAsia"/>
          <w:sz w:val="28"/>
          <w:szCs w:val="28"/>
          <w:lang w:val="el-GR"/>
        </w:rPr>
        <w:t>欢喜或不欢喜，严格来说，也还是一种极端的爆发——往往撕破这经纬，因而构成粗暴的例外，而且常常是集腋成裘之结果：——因此，这样一些名称怎能不使观察者迷途呢？不下于它们之将当事者引入歧途。由于只有某些状态我们对之有意识和用名称呼它们——因而我们可以对之加以赞美或谴责——，我们就按照这些状态以某种面目出现，但</w:t>
      </w:r>
      <w:r>
        <w:rPr>
          <w:rFonts w:ascii="楷体_GB2312" w:eastAsia="楷体_GB2312" w:hint="eastAsia"/>
          <w:sz w:val="28"/>
          <w:szCs w:val="28"/>
          <w:lang w:val="el-GR"/>
        </w:rPr>
        <w:t>我们全非这种面目</w:t>
      </w:r>
      <w:r>
        <w:rPr>
          <w:rFonts w:hint="eastAsia"/>
          <w:sz w:val="28"/>
          <w:szCs w:val="28"/>
          <w:lang w:val="el-GR"/>
        </w:rPr>
        <w:t>；【</w:t>
      </w:r>
      <w:r>
        <w:rPr>
          <w:rFonts w:hint="eastAsia"/>
          <w:sz w:val="28"/>
          <w:szCs w:val="28"/>
          <w:lang w:val="el-GR"/>
        </w:rPr>
        <w:t>108</w:t>
      </w:r>
      <w:r>
        <w:rPr>
          <w:rFonts w:hint="eastAsia"/>
          <w:sz w:val="28"/>
          <w:szCs w:val="28"/>
          <w:lang w:val="el-GR"/>
        </w:rPr>
        <w:t>】这些唯一我们对之有意识的粗暴爆发使我们误认我们自己，我们根据例外而不是常规资料做出结论，我们在这表面上清楚的字迹中</w:t>
      </w:r>
      <w:r>
        <w:rPr>
          <w:rFonts w:ascii="楷体_GB2312" w:eastAsia="楷体_GB2312" w:hint="eastAsia"/>
          <w:sz w:val="28"/>
          <w:szCs w:val="28"/>
          <w:lang w:val="el-GR"/>
        </w:rPr>
        <w:t>读错了</w:t>
      </w:r>
      <w:r>
        <w:rPr>
          <w:rFonts w:hint="eastAsia"/>
          <w:sz w:val="28"/>
          <w:szCs w:val="28"/>
          <w:lang w:val="el-GR"/>
        </w:rPr>
        <w:t>我们的“自己”</w:t>
      </w:r>
      <w:r>
        <w:rPr>
          <w:sz w:val="28"/>
          <w:szCs w:val="28"/>
          <w:lang w:val="de-DE"/>
        </w:rPr>
        <w:t>(</w:t>
      </w:r>
      <w:r>
        <w:rPr>
          <w:rFonts w:hint="eastAsia"/>
          <w:sz w:val="28"/>
          <w:szCs w:val="28"/>
          <w:lang w:val="de-DE"/>
        </w:rPr>
        <w:t>S</w:t>
      </w:r>
      <w:r>
        <w:rPr>
          <w:sz w:val="28"/>
          <w:szCs w:val="28"/>
          <w:lang w:val="de-DE"/>
        </w:rPr>
        <w:t>elbst)</w:t>
      </w:r>
      <w:r>
        <w:rPr>
          <w:rFonts w:hint="eastAsia"/>
          <w:sz w:val="28"/>
          <w:szCs w:val="28"/>
          <w:lang w:val="el-GR"/>
        </w:rPr>
        <w:t>。然而，</w:t>
      </w:r>
      <w:r>
        <w:rPr>
          <w:rFonts w:hint="eastAsia"/>
          <w:sz w:val="28"/>
          <w:szCs w:val="28"/>
          <w:lang w:val="el-GR"/>
        </w:rPr>
        <w:t>我们通过这条错误道路得出的</w:t>
      </w:r>
      <w:r>
        <w:rPr>
          <w:rFonts w:ascii="楷体_GB2312" w:eastAsia="楷体_GB2312" w:hint="eastAsia"/>
          <w:sz w:val="28"/>
          <w:szCs w:val="28"/>
          <w:lang w:val="el-GR"/>
        </w:rPr>
        <w:t>关于我们自己的意见</w:t>
      </w:r>
      <w:r>
        <w:rPr>
          <w:rFonts w:hint="eastAsia"/>
          <w:sz w:val="28"/>
          <w:szCs w:val="28"/>
          <w:lang w:val="el-GR"/>
        </w:rPr>
        <w:t>，即所谓的“自我”</w:t>
      </w:r>
      <w:r>
        <w:rPr>
          <w:sz w:val="28"/>
          <w:szCs w:val="28"/>
          <w:lang w:val="de-DE"/>
        </w:rPr>
        <w:t>(Ich)</w:t>
      </w:r>
      <w:r>
        <w:rPr>
          <w:rFonts w:hint="eastAsia"/>
          <w:sz w:val="28"/>
          <w:szCs w:val="28"/>
          <w:lang w:val="el-GR"/>
        </w:rPr>
        <w:t>，却从此影响了我们的性格和命运。</w:t>
      </w:r>
    </w:p>
    <w:p w:rsidR="00000000" w:rsidRDefault="00EF3B58">
      <w:pPr>
        <w:jc w:val="left"/>
        <w:rPr>
          <w:rFonts w:hint="eastAsia"/>
          <w:sz w:val="28"/>
          <w:szCs w:val="28"/>
          <w:lang w:val="el-GR"/>
        </w:rPr>
      </w:pPr>
      <w:r>
        <w:rPr>
          <w:rFonts w:hint="eastAsia"/>
          <w:sz w:val="28"/>
          <w:szCs w:val="28"/>
          <w:lang w:val="el-GR"/>
        </w:rPr>
        <w:t>116</w:t>
      </w:r>
    </w:p>
    <w:p w:rsidR="00000000" w:rsidRDefault="00EF3B58">
      <w:pPr>
        <w:jc w:val="left"/>
        <w:rPr>
          <w:rFonts w:hint="eastAsia"/>
          <w:sz w:val="28"/>
          <w:szCs w:val="28"/>
          <w:lang w:val="el-GR"/>
        </w:rPr>
      </w:pPr>
      <w:r>
        <w:rPr>
          <w:rFonts w:hint="eastAsia"/>
          <w:sz w:val="28"/>
          <w:szCs w:val="28"/>
          <w:lang w:val="el-GR"/>
        </w:rPr>
        <w:t>“</w:t>
      </w:r>
      <w:r>
        <w:rPr>
          <w:rFonts w:ascii="楷体_GB2312" w:eastAsia="楷体_GB2312" w:hint="eastAsia"/>
          <w:sz w:val="28"/>
          <w:szCs w:val="28"/>
          <w:lang w:val="el-GR"/>
        </w:rPr>
        <w:t>主体”之未识的世界。</w:t>
      </w:r>
      <w:r>
        <w:rPr>
          <w:rStyle w:val="a8"/>
          <w:sz w:val="28"/>
          <w:szCs w:val="28"/>
          <w:lang w:val="el-GR"/>
        </w:rPr>
        <w:footnoteReference w:id="231"/>
      </w:r>
      <w:r>
        <w:rPr>
          <w:rFonts w:hint="eastAsia"/>
          <w:sz w:val="28"/>
          <w:szCs w:val="28"/>
          <w:lang w:val="el-GR"/>
        </w:rPr>
        <w:t>——从古至今，人们觉得最难理解的，是他们对自己的无知！不仅仅是对善和恶的无知，而且还有对许多更根本事物的无知！一直存在着一种古老的幻想，人们在任何情况下都知道，都全然准确地知道，</w:t>
      </w:r>
      <w:r>
        <w:rPr>
          <w:rFonts w:ascii="楷体_GB2312" w:eastAsia="楷体_GB2312" w:hint="eastAsia"/>
          <w:sz w:val="28"/>
          <w:szCs w:val="28"/>
          <w:lang w:val="el-GR"/>
        </w:rPr>
        <w:t>人类的行动是如何产生的</w:t>
      </w:r>
      <w:r>
        <w:rPr>
          <w:rFonts w:hint="eastAsia"/>
          <w:sz w:val="28"/>
          <w:szCs w:val="28"/>
          <w:lang w:val="el-GR"/>
        </w:rPr>
        <w:t>。不仅仅是“看透人心的上帝”，不仅仅是设计行动的行动者，——不，每一个其他人也都不怀疑，他了解每一他人行动的全部过程。“我知道想做什么，知道我做了什么，我对我的行动是自由的和</w:t>
      </w:r>
      <w:r>
        <w:rPr>
          <w:rFonts w:hint="eastAsia"/>
          <w:sz w:val="28"/>
          <w:szCs w:val="28"/>
          <w:lang w:val="el-GR"/>
        </w:rPr>
        <w:t>负责任的，因此也相信别人对他自己的事是可以负责的，我可以说出导致行动的每一种道德可能性和内心活动；无论你们如何行动，——我了解我自己的行动，也了解你们每个人的行动！”——从前每个人都是这样想的，今天几乎每个人还是这样想的。苏格拉底和柏拉图在这方面虽然是伟大的怀疑者和可敬的改造者，但谈到那最迷信的偏见，那最顽固的错误，他们仍然是天真的相信者：“正确知识</w:t>
      </w:r>
      <w:r>
        <w:rPr>
          <w:rFonts w:ascii="楷体_GB2312" w:eastAsia="楷体_GB2312" w:hint="eastAsia"/>
          <w:sz w:val="28"/>
          <w:szCs w:val="28"/>
          <w:lang w:val="el-GR"/>
        </w:rPr>
        <w:t>必然带来</w:t>
      </w:r>
      <w:r>
        <w:rPr>
          <w:rFonts w:hint="eastAsia"/>
          <w:sz w:val="28"/>
          <w:szCs w:val="28"/>
          <w:lang w:val="el-GR"/>
        </w:rPr>
        <w:t>正确行动”，——这一原则表明，他们仍然是那普遍疯狂和混乱的继承者：相信存在着关于行动之本质的知识。【</w:t>
      </w:r>
      <w:r>
        <w:rPr>
          <w:rFonts w:hint="eastAsia"/>
          <w:sz w:val="28"/>
          <w:szCs w:val="28"/>
          <w:lang w:val="el-GR"/>
        </w:rPr>
        <w:t>109</w:t>
      </w:r>
      <w:r>
        <w:rPr>
          <w:rFonts w:hint="eastAsia"/>
          <w:sz w:val="28"/>
          <w:szCs w:val="28"/>
          <w:lang w:val="el-GR"/>
        </w:rPr>
        <w:t>】“若看到正确行动的本质，却可以不按照行动，那</w:t>
      </w:r>
      <w:r>
        <w:rPr>
          <w:rFonts w:hint="eastAsia"/>
          <w:sz w:val="28"/>
          <w:szCs w:val="28"/>
          <w:lang w:val="el-GR"/>
        </w:rPr>
        <w:t>是多么</w:t>
      </w:r>
      <w:r>
        <w:rPr>
          <w:rFonts w:ascii="楷体_GB2312" w:eastAsia="楷体_GB2312" w:hint="eastAsia"/>
          <w:sz w:val="28"/>
          <w:szCs w:val="28"/>
          <w:lang w:val="el-GR"/>
        </w:rPr>
        <w:t>可怕</w:t>
      </w:r>
      <w:r>
        <w:rPr>
          <w:rFonts w:hint="eastAsia"/>
          <w:sz w:val="28"/>
          <w:szCs w:val="28"/>
          <w:lang w:val="el-GR"/>
        </w:rPr>
        <w:t>！”——这就是那班伟人认为必须用来证明这思想的唯一方式，相反的思想在他们看来是不可理解和疯狂的，——实际上它们却是显然之真实，从无从查考之年代起，每时每刻都在得到证实。我们关于一项行动的知识，无论多么详尽，</w:t>
      </w:r>
      <w:r>
        <w:rPr>
          <w:rFonts w:ascii="楷体_GB2312" w:eastAsia="楷体_GB2312" w:hint="eastAsia"/>
          <w:sz w:val="28"/>
          <w:szCs w:val="28"/>
          <w:lang w:val="el-GR"/>
        </w:rPr>
        <w:t>从来</w:t>
      </w:r>
      <w:r>
        <w:rPr>
          <w:rFonts w:hint="eastAsia"/>
          <w:sz w:val="28"/>
          <w:szCs w:val="28"/>
          <w:lang w:val="el-GR"/>
        </w:rPr>
        <w:t>都不足以使我们做出该行动，知识与行动之间的广阔距离</w:t>
      </w:r>
      <w:r>
        <w:rPr>
          <w:rFonts w:ascii="楷体_GB2312" w:eastAsia="楷体_GB2312" w:hint="eastAsia"/>
          <w:sz w:val="28"/>
          <w:szCs w:val="28"/>
          <w:lang w:val="el-GR"/>
        </w:rPr>
        <w:t>从来没</w:t>
      </w:r>
      <w:r>
        <w:rPr>
          <w:rFonts w:hint="eastAsia"/>
          <w:sz w:val="28"/>
          <w:szCs w:val="28"/>
          <w:lang w:val="el-GR"/>
        </w:rPr>
        <w:t>得到过消弭，这难道不正是“可怕的”真理吗？行动从来就不是它对我们显现出来的那个样子！我们费了很大力气才认识到，外在事物并不像其对我们显现出来的那个样子</w:t>
      </w:r>
      <w:r>
        <w:rPr>
          <w:rStyle w:val="a8"/>
          <w:sz w:val="28"/>
          <w:szCs w:val="28"/>
          <w:lang w:val="el-GR"/>
        </w:rPr>
        <w:footnoteReference w:id="232"/>
      </w:r>
      <w:r>
        <w:rPr>
          <w:rFonts w:hint="eastAsia"/>
          <w:sz w:val="28"/>
          <w:szCs w:val="28"/>
          <w:lang w:val="el-GR"/>
        </w:rPr>
        <w:t>——那么，现在我们应认识到，内心事物也是一样！道德行动的真实是“某种不是道德的东西”</w:t>
      </w:r>
      <w:r>
        <w:rPr>
          <w:rFonts w:hint="eastAsia"/>
          <w:sz w:val="28"/>
          <w:szCs w:val="28"/>
          <w:lang w:val="el-GR"/>
        </w:rPr>
        <w:t>——更多的我们不能说：所有行动的奥秘都是不为人知的。这与所有过去和现在的普遍信念背道而驰：最古老的实在论是我们的敌人；迄今人们一直认为：“我们看到一个行动如何，一个行动就是如何。”（当我重读此文时，我回想起叔本华的一段非常生动的文字，我愿意在这里引用这段文字，证明叔本华到底也还是且一直是这种道德实在论</w:t>
      </w:r>
      <w:r>
        <w:rPr>
          <w:sz w:val="28"/>
          <w:szCs w:val="28"/>
          <w:lang w:val="de-DE"/>
        </w:rPr>
        <w:t>(moralischen Realismus)</w:t>
      </w:r>
      <w:r>
        <w:rPr>
          <w:rFonts w:hint="eastAsia"/>
          <w:sz w:val="28"/>
          <w:szCs w:val="28"/>
          <w:lang w:val="el-GR"/>
        </w:rPr>
        <w:t>之追随，并在这样做时无任何犹豫：“我们每个人都是能干和完美的道德审判者，清楚知道什么是善什么是恶，神圣地喜欢善和厌恶恶——只要涉及的是旁人的行动而非我们自己的行动，</w:t>
      </w:r>
      <w:r>
        <w:rPr>
          <w:rFonts w:hint="eastAsia"/>
          <w:sz w:val="28"/>
          <w:szCs w:val="28"/>
          <w:lang w:val="el-GR"/>
        </w:rPr>
        <w:t>我们所要做</w:t>
      </w:r>
      <w:r>
        <w:rPr>
          <w:rFonts w:hint="eastAsia"/>
          <w:sz w:val="28"/>
          <w:szCs w:val="28"/>
          <w:lang w:val="de-DE"/>
        </w:rPr>
        <w:t>的</w:t>
      </w:r>
      <w:r>
        <w:rPr>
          <w:rFonts w:hint="eastAsia"/>
          <w:sz w:val="28"/>
          <w:szCs w:val="28"/>
          <w:lang w:val="el-GR"/>
        </w:rPr>
        <w:t>只是表示赞成还是反对，而行动的负担落在旁人肩上，我们每个人都是这样的审判者。因此，我们每个人都可以做忏悔牧师，当上帝的全权代理。”）</w:t>
      </w:r>
      <w:r>
        <w:rPr>
          <w:rStyle w:val="a8"/>
          <w:sz w:val="28"/>
          <w:szCs w:val="28"/>
          <w:lang w:val="el-GR"/>
        </w:rPr>
        <w:footnoteReference w:id="233"/>
      </w:r>
      <w:r>
        <w:rPr>
          <w:rFonts w:hint="eastAsia"/>
          <w:sz w:val="28"/>
          <w:szCs w:val="28"/>
          <w:lang w:val="el-GR"/>
        </w:rPr>
        <w:t>【</w:t>
      </w:r>
      <w:r>
        <w:rPr>
          <w:rFonts w:hint="eastAsia"/>
          <w:sz w:val="28"/>
          <w:szCs w:val="28"/>
          <w:lang w:val="el-GR"/>
        </w:rPr>
        <w:t>110</w:t>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117</w:t>
      </w:r>
    </w:p>
    <w:p w:rsidR="00000000" w:rsidRDefault="00EF3B58">
      <w:pPr>
        <w:jc w:val="left"/>
        <w:rPr>
          <w:rFonts w:hint="eastAsia"/>
          <w:sz w:val="28"/>
          <w:szCs w:val="28"/>
          <w:lang w:val="el-GR"/>
        </w:rPr>
      </w:pPr>
      <w:r>
        <w:rPr>
          <w:rFonts w:ascii="楷体_GB2312" w:eastAsia="楷体_GB2312" w:hint="eastAsia"/>
          <w:sz w:val="28"/>
          <w:szCs w:val="28"/>
          <w:lang w:val="el-GR"/>
        </w:rPr>
        <w:t>监狱。</w:t>
      </w:r>
      <w:r>
        <w:rPr>
          <w:rFonts w:hint="eastAsia"/>
          <w:sz w:val="28"/>
          <w:szCs w:val="28"/>
          <w:lang w:val="el-GR"/>
        </w:rPr>
        <w:t>——我的视力，好也罢赖也罢，都只能看到一段特定距离，而我就生活和活动在这段距离中，其延伸边界构成了我不能从中解脱的大的和小的活生生的命运。在每一生物的周围都存在着这样一个同心圆，这同心圆具有一个圆心，并是该生物特有的。听觉将我们封闭在一个差不多的边界里，触觉也是如此。根据这些由我们每人的感官闭合而成、将我们禁闭起来的边界，我们开始</w:t>
      </w:r>
      <w:r>
        <w:rPr>
          <w:rFonts w:ascii="楷体_GB2312" w:eastAsia="楷体_GB2312" w:hint="eastAsia"/>
          <w:sz w:val="28"/>
          <w:szCs w:val="28"/>
          <w:lang w:val="el-GR"/>
        </w:rPr>
        <w:t>测量</w:t>
      </w:r>
      <w:r>
        <w:rPr>
          <w:rFonts w:hint="eastAsia"/>
          <w:sz w:val="28"/>
          <w:szCs w:val="28"/>
          <w:lang w:val="el-GR"/>
        </w:rPr>
        <w:t>世界</w:t>
      </w:r>
      <w:r>
        <w:rPr>
          <w:rFonts w:hint="eastAsia"/>
          <w:sz w:val="28"/>
          <w:szCs w:val="28"/>
          <w:lang w:val="el-GR"/>
        </w:rPr>
        <w:t>，说这是近的，那是远的，这是大的，那是小的，这是硬的，那是软的：我们把这种测量称为感觉：——所有这一切全都错了！根据我们在某一给定时间中可能经验事件和情绪的数目衡量我们的生命，说它是短暂的或漫长的，贫乏的或丰富的，充实的或空虚的，又根据人类的平均生命数值去衡量其他生物的生命——所有这一切全都错了！若我们的视力看近处的东西百倍于现在的分辨力，人在我们眼中就会呈现出可怕之高；事实上，我们完全可以设想这样的感官，其使人被感觉为高不可测的。另一方面，感官又可以这样构成，以至整个太阳系看起来就像一个细胞一样缩小和紧凑</w:t>
      </w:r>
      <w:r>
        <w:rPr>
          <w:rFonts w:hint="eastAsia"/>
          <w:sz w:val="28"/>
          <w:szCs w:val="28"/>
          <w:lang w:val="el-GR"/>
        </w:rPr>
        <w:t>：而对一个具有正好相反构成的生物来说，人体的一个细胞可以展现出有如一个太阳系一样的的运动、结构和和谐。我们感官的习性使我们陷于感觉的欺骗和谎言，而我们复又将这些感觉当成我们的全部判断和“知识”的基础，——根本就不存在什么向</w:t>
      </w:r>
      <w:r>
        <w:rPr>
          <w:rFonts w:ascii="楷体_GB2312" w:eastAsia="楷体_GB2312" w:hint="eastAsia"/>
          <w:sz w:val="28"/>
          <w:szCs w:val="28"/>
          <w:lang w:val="el-GR"/>
        </w:rPr>
        <w:t>实在世界</w:t>
      </w:r>
      <w:r>
        <w:rPr>
          <w:rFonts w:hint="eastAsia"/>
          <w:sz w:val="28"/>
          <w:szCs w:val="28"/>
          <w:lang w:val="el-GR"/>
        </w:rPr>
        <w:t>的秘道、捷径和小路！我们居于我们自己的网上，我们这些蜘蛛，而无论我们在这张网上捕获到什么，我们捕获的都只是那些</w:t>
      </w:r>
      <w:r>
        <w:rPr>
          <w:rFonts w:ascii="楷体_GB2312" w:eastAsia="楷体_GB2312" w:hint="eastAsia"/>
          <w:sz w:val="28"/>
          <w:szCs w:val="28"/>
          <w:lang w:val="el-GR"/>
        </w:rPr>
        <w:t>我们的</w:t>
      </w:r>
      <w:r>
        <w:rPr>
          <w:rFonts w:hint="eastAsia"/>
          <w:sz w:val="28"/>
          <w:szCs w:val="28"/>
          <w:lang w:val="el-GR"/>
        </w:rPr>
        <w:t>网能够让我们捕获到的东西。【</w:t>
      </w:r>
      <w:r>
        <w:rPr>
          <w:rFonts w:hint="eastAsia"/>
          <w:sz w:val="28"/>
          <w:szCs w:val="28"/>
          <w:lang w:val="el-GR"/>
        </w:rPr>
        <w:t>111</w:t>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118</w:t>
      </w:r>
    </w:p>
    <w:p w:rsidR="00000000" w:rsidRDefault="00EF3B58">
      <w:pPr>
        <w:jc w:val="left"/>
        <w:rPr>
          <w:rFonts w:hint="eastAsia"/>
          <w:sz w:val="28"/>
          <w:szCs w:val="28"/>
          <w:lang w:val="el-GR"/>
        </w:rPr>
      </w:pPr>
      <w:r>
        <w:rPr>
          <w:rFonts w:ascii="楷体_GB2312" w:eastAsia="楷体_GB2312" w:hint="eastAsia"/>
          <w:sz w:val="28"/>
          <w:szCs w:val="28"/>
          <w:lang w:val="el-GR"/>
        </w:rPr>
        <w:t>何为他人！</w:t>
      </w:r>
      <w:r>
        <w:rPr>
          <w:rFonts w:hint="eastAsia"/>
          <w:sz w:val="28"/>
          <w:szCs w:val="28"/>
          <w:lang w:val="el-GR"/>
        </w:rPr>
        <w:t>——我们所理解的他人</w:t>
      </w:r>
      <w:r>
        <w:rPr>
          <w:sz w:val="28"/>
          <w:szCs w:val="28"/>
          <w:lang w:val="de-DE"/>
        </w:rPr>
        <w:t>(Nächsten)</w:t>
      </w:r>
      <w:r>
        <w:rPr>
          <w:rFonts w:hint="eastAsia"/>
          <w:sz w:val="28"/>
          <w:szCs w:val="28"/>
          <w:lang w:val="el-GR"/>
        </w:rPr>
        <w:t>的边界是什么？我是说使他人在我们心目中成为他人和被感觉为他人者何在？除</w:t>
      </w:r>
      <w:r>
        <w:rPr>
          <w:rFonts w:hint="eastAsia"/>
          <w:sz w:val="28"/>
          <w:szCs w:val="28"/>
          <w:lang w:val="el-GR"/>
        </w:rPr>
        <w:t>了他</w:t>
      </w:r>
      <w:r>
        <w:rPr>
          <w:rFonts w:ascii="楷体_GB2312" w:eastAsia="楷体_GB2312" w:hint="eastAsia"/>
          <w:sz w:val="28"/>
          <w:szCs w:val="28"/>
          <w:lang w:val="el-GR"/>
        </w:rPr>
        <w:t>在我们身上所造成的变化</w:t>
      </w:r>
      <w:r>
        <w:rPr>
          <w:rFonts w:hint="eastAsia"/>
          <w:sz w:val="28"/>
          <w:szCs w:val="28"/>
          <w:lang w:val="el-GR"/>
        </w:rPr>
        <w:t>以外，我们对他一无所知——他在我们心中就像是一片</w:t>
      </w:r>
      <w:r>
        <w:rPr>
          <w:rFonts w:ascii="楷体_GB2312" w:eastAsia="楷体_GB2312" w:hint="eastAsia"/>
          <w:sz w:val="28"/>
          <w:szCs w:val="28"/>
          <w:lang w:val="el-GR"/>
        </w:rPr>
        <w:t>人形</w:t>
      </w:r>
      <w:r>
        <w:rPr>
          <w:rFonts w:hint="eastAsia"/>
          <w:sz w:val="28"/>
          <w:szCs w:val="28"/>
          <w:lang w:val="el-GR"/>
        </w:rPr>
        <w:t>的空洞的空间。我们把他的行动在我们身上引起的感觉赋予他，从而使他具有了一种虚假的反馈的实在性。在我们对于我们自己的知识的基础上，我们把他变成了我们自己的世界的一棵卫星：无论他是照亮我们还是自己暗淡下去，最终原因都是我们——然而我们的信念却正好相反！幻像的世界，我们所居住的世界！一个反馈的、倒置的、空虚的世界，在我们的幻想中变成了一个</w:t>
      </w:r>
      <w:r>
        <w:rPr>
          <w:rFonts w:ascii="楷体_GB2312" w:eastAsia="楷体_GB2312" w:hint="eastAsia"/>
          <w:sz w:val="28"/>
          <w:szCs w:val="28"/>
          <w:lang w:val="el-GR"/>
        </w:rPr>
        <w:t>充实的</w:t>
      </w:r>
      <w:r>
        <w:rPr>
          <w:rFonts w:hint="eastAsia"/>
          <w:sz w:val="28"/>
          <w:szCs w:val="28"/>
          <w:lang w:val="el-GR"/>
        </w:rPr>
        <w:t>、</w:t>
      </w:r>
      <w:r>
        <w:rPr>
          <w:rFonts w:ascii="楷体_GB2312" w:eastAsia="楷体_GB2312" w:hint="eastAsia"/>
          <w:sz w:val="28"/>
          <w:szCs w:val="28"/>
          <w:lang w:val="el-GR"/>
        </w:rPr>
        <w:t>真正的</w:t>
      </w:r>
      <w:r>
        <w:rPr>
          <w:rFonts w:hint="eastAsia"/>
          <w:sz w:val="28"/>
          <w:szCs w:val="28"/>
          <w:lang w:val="el-GR"/>
        </w:rPr>
        <w:t>世界！</w:t>
      </w:r>
    </w:p>
    <w:p w:rsidR="00000000" w:rsidRDefault="00EF3B58">
      <w:pPr>
        <w:jc w:val="left"/>
        <w:rPr>
          <w:rFonts w:hint="eastAsia"/>
          <w:sz w:val="28"/>
          <w:szCs w:val="28"/>
          <w:lang w:val="el-GR"/>
        </w:rPr>
      </w:pPr>
      <w:r>
        <w:rPr>
          <w:rFonts w:hint="eastAsia"/>
          <w:sz w:val="28"/>
          <w:szCs w:val="28"/>
          <w:lang w:val="el-GR"/>
        </w:rPr>
        <w:t>119</w:t>
      </w:r>
    </w:p>
    <w:p w:rsidR="00000000" w:rsidRDefault="00EF3B58">
      <w:pPr>
        <w:jc w:val="left"/>
        <w:rPr>
          <w:rFonts w:hint="eastAsia"/>
          <w:sz w:val="28"/>
          <w:szCs w:val="28"/>
          <w:lang w:val="el-GR"/>
        </w:rPr>
      </w:pPr>
      <w:r>
        <w:rPr>
          <w:rFonts w:ascii="楷体_GB2312" w:eastAsia="楷体_GB2312" w:hint="eastAsia"/>
          <w:sz w:val="28"/>
          <w:szCs w:val="28"/>
          <w:lang w:val="el-GR"/>
        </w:rPr>
        <w:t>经验与虚构。</w:t>
      </w:r>
      <w:r>
        <w:rPr>
          <w:rFonts w:hint="eastAsia"/>
          <w:sz w:val="28"/>
          <w:szCs w:val="28"/>
          <w:lang w:val="el-GR"/>
        </w:rPr>
        <w:t>——无论一个人自我认识多么深刻，都没有什么比关于其全体</w:t>
      </w:r>
      <w:r>
        <w:rPr>
          <w:rFonts w:ascii="楷体_GB2312" w:eastAsia="楷体_GB2312" w:hint="eastAsia"/>
          <w:sz w:val="28"/>
          <w:szCs w:val="28"/>
          <w:lang w:val="el-GR"/>
        </w:rPr>
        <w:t>冲动</w:t>
      </w:r>
      <w:r>
        <w:rPr>
          <w:rFonts w:hint="eastAsia"/>
          <w:sz w:val="28"/>
          <w:szCs w:val="28"/>
          <w:lang w:val="el-GR"/>
        </w:rPr>
        <w:t>——这全体冲动构成了他的存在——的图画更不完全的了。对于比较普通的冲动他甚至叫不上它们的名字：其数目和强度，其高峰和低谷，其彼此相互作用和反作用，特别是其</w:t>
      </w:r>
      <w:r>
        <w:rPr>
          <w:rFonts w:ascii="楷体_GB2312" w:eastAsia="楷体_GB2312" w:hint="eastAsia"/>
          <w:sz w:val="28"/>
          <w:szCs w:val="28"/>
          <w:lang w:val="el-GR"/>
        </w:rPr>
        <w:t>营养</w:t>
      </w:r>
      <w:r>
        <w:rPr>
          <w:rFonts w:hint="eastAsia"/>
          <w:sz w:val="28"/>
          <w:szCs w:val="28"/>
          <w:lang w:val="el-GR"/>
        </w:rPr>
        <w:t>规律，对我们来说都仍然是绝对的未知数。这种营养过程因而完全受偶然支配：我们每天的经验把猎物时而丢给这种本能，时而丢给那种本能，而本能则贪婪地抓住它们，但是，这些事件的发生和进行从根本上说与我们的全体本能冲动的营养需要没有任何合乎理性的联系。因此，下面两种情况是必然的：某些本能冲动饥饿和干枯，另外一些本能冲动则吃的过饱。在我们生命的每一时刻，按照这一时刻</w:t>
      </w:r>
      <w:r>
        <w:rPr>
          <w:rFonts w:hint="eastAsia"/>
          <w:sz w:val="28"/>
          <w:szCs w:val="28"/>
          <w:lang w:val="el-GR"/>
        </w:rPr>
        <w:t>提供或没有提供的【</w:t>
      </w:r>
      <w:r>
        <w:rPr>
          <w:rFonts w:hint="eastAsia"/>
          <w:sz w:val="28"/>
          <w:szCs w:val="28"/>
          <w:lang w:val="el-GR"/>
        </w:rPr>
        <w:t>112</w:t>
      </w:r>
      <w:r>
        <w:rPr>
          <w:rFonts w:hint="eastAsia"/>
          <w:sz w:val="28"/>
          <w:szCs w:val="28"/>
          <w:lang w:val="el-GR"/>
        </w:rPr>
        <w:t>】营养，我们的存在的触角中都有一些延长了，而另一些萎缩了。正如我们已经说过的，我们的经验在这个意义上全都是营养品，但却是由一只漫不经心的手发放的，不区分饥饿者和饕餮者。由于各组成部分的这种偶然营养状况，从中成长起来的珊瑚虫整体必然也只能是某种完全偶然的东西。让我们更清楚地说明之：假设一种本能冲动某天恰好处在一种要求满足之际——或是运用它的力量，或是释放它的力量，或是填补某种虚空（这都是一些比喻性的说法</w:t>
      </w:r>
      <w:r>
        <w:rPr>
          <w:rStyle w:val="a8"/>
          <w:sz w:val="28"/>
          <w:szCs w:val="28"/>
          <w:lang w:val="el-GR"/>
        </w:rPr>
        <w:footnoteReference w:id="234"/>
      </w:r>
      <w:r>
        <w:rPr>
          <w:rFonts w:hint="eastAsia"/>
          <w:sz w:val="28"/>
          <w:szCs w:val="28"/>
          <w:lang w:val="el-GR"/>
        </w:rPr>
        <w:t>）——那么，它就会以特别眼光看待那一天的每一件事物，考虑是否能够利用它们达到自己的</w:t>
      </w:r>
      <w:r>
        <w:rPr>
          <w:rFonts w:hint="eastAsia"/>
          <w:sz w:val="28"/>
          <w:szCs w:val="28"/>
          <w:lang w:val="el-GR"/>
        </w:rPr>
        <w:t>目的；无论人或行，或止，或怒，或读，或说，或斗，或欢，渴望得到满足的冲动对人可能进入的每一状态进行品评，而且多半不能从中得到满足，不得不耐心等待和继续得不到下去，一段时间后就会变得虚弱；如果几天或几个月后仍然没有得到满足，它就会像长期得不到雨水的植物一样枯萎。如果所有本能冲动都和</w:t>
      </w:r>
      <w:r>
        <w:rPr>
          <w:rFonts w:ascii="楷体_GB2312" w:eastAsia="楷体_GB2312" w:hint="eastAsia"/>
          <w:sz w:val="28"/>
          <w:szCs w:val="28"/>
          <w:lang w:val="el-GR"/>
        </w:rPr>
        <w:t>饥饿</w:t>
      </w:r>
      <w:r>
        <w:rPr>
          <w:rFonts w:hint="eastAsia"/>
          <w:sz w:val="28"/>
          <w:szCs w:val="28"/>
          <w:lang w:val="el-GR"/>
        </w:rPr>
        <w:t>一样不肯以</w:t>
      </w:r>
      <w:r>
        <w:rPr>
          <w:rFonts w:ascii="楷体_GB2312" w:eastAsia="楷体_GB2312" w:hint="eastAsia"/>
          <w:sz w:val="28"/>
          <w:szCs w:val="28"/>
          <w:lang w:val="el-GR"/>
        </w:rPr>
        <w:t>梦想的食物</w:t>
      </w:r>
      <w:r>
        <w:rPr>
          <w:rFonts w:hint="eastAsia"/>
          <w:sz w:val="28"/>
          <w:szCs w:val="28"/>
          <w:lang w:val="el-GR"/>
        </w:rPr>
        <w:t>为满足，那么，也许这种偶然支配的残酷性就会更让人触目惊心；然而，大多数本能冲动，特别是那些所谓精神性冲动，</w:t>
      </w:r>
      <w:r>
        <w:rPr>
          <w:rFonts w:ascii="楷体_GB2312" w:eastAsia="楷体_GB2312" w:hint="eastAsia"/>
          <w:sz w:val="28"/>
          <w:szCs w:val="28"/>
          <w:lang w:val="el-GR"/>
        </w:rPr>
        <w:t>却正是可以以幻想中的食物充饥的</w:t>
      </w:r>
      <w:r>
        <w:rPr>
          <w:rFonts w:hint="eastAsia"/>
          <w:sz w:val="28"/>
          <w:szCs w:val="28"/>
          <w:lang w:val="el-GR"/>
        </w:rPr>
        <w:t>——如果我可以假设的话，那么，我们的</w:t>
      </w:r>
      <w:r>
        <w:rPr>
          <w:rFonts w:ascii="楷体_GB2312" w:eastAsia="楷体_GB2312" w:hint="eastAsia"/>
          <w:sz w:val="28"/>
          <w:szCs w:val="28"/>
          <w:lang w:val="el-GR"/>
        </w:rPr>
        <w:t>梦</w:t>
      </w:r>
      <w:r>
        <w:rPr>
          <w:rFonts w:hint="eastAsia"/>
          <w:sz w:val="28"/>
          <w:szCs w:val="28"/>
          <w:lang w:val="el-GR"/>
        </w:rPr>
        <w:t>的意义和价值就在在一定程度上</w:t>
      </w:r>
      <w:r>
        <w:rPr>
          <w:rFonts w:ascii="楷体_GB2312" w:eastAsia="楷体_GB2312" w:hint="eastAsia"/>
          <w:sz w:val="28"/>
          <w:szCs w:val="28"/>
          <w:lang w:val="el-GR"/>
        </w:rPr>
        <w:t>弥补</w:t>
      </w:r>
      <w:r>
        <w:rPr>
          <w:rFonts w:hint="eastAsia"/>
          <w:sz w:val="28"/>
          <w:szCs w:val="28"/>
          <w:lang w:val="el-GR"/>
        </w:rPr>
        <w:t>白</w:t>
      </w:r>
      <w:r>
        <w:rPr>
          <w:rFonts w:hint="eastAsia"/>
          <w:sz w:val="28"/>
          <w:szCs w:val="28"/>
          <w:lang w:val="el-GR"/>
        </w:rPr>
        <w:t>天偶然营养之不足。</w:t>
      </w:r>
      <w:r>
        <w:rPr>
          <w:rStyle w:val="a8"/>
          <w:sz w:val="28"/>
          <w:szCs w:val="28"/>
          <w:lang w:val="el-GR"/>
        </w:rPr>
        <w:footnoteReference w:id="235"/>
      </w:r>
      <w:r>
        <w:rPr>
          <w:rFonts w:hint="eastAsia"/>
          <w:sz w:val="28"/>
          <w:szCs w:val="28"/>
          <w:lang w:val="el-GR"/>
        </w:rPr>
        <w:t>为什么昨日之梦充满温柔和眼泪，前日之梦嬉戏而欢情，而一更早之梦则惊险荒诞和一直在焦急地寻找？为什么在一个梦中，我陶醉在音乐的难以描述的美中，为什么在另一个梦中，我又像山鹰一样欢乐翱翔在遥远的山峰之上？在这些虚构中，我们的感伤冲动、戏弄冲动、冒险冲动，或我们【</w:t>
      </w:r>
      <w:r>
        <w:rPr>
          <w:rFonts w:hint="eastAsia"/>
          <w:sz w:val="28"/>
          <w:szCs w:val="28"/>
          <w:lang w:val="el-GR"/>
        </w:rPr>
        <w:t>113</w:t>
      </w:r>
      <w:r>
        <w:rPr>
          <w:rFonts w:hint="eastAsia"/>
          <w:sz w:val="28"/>
          <w:szCs w:val="28"/>
          <w:lang w:val="el-GR"/>
        </w:rPr>
        <w:t>】对音乐或山峰渴望找到了活动天地和得到了释放。关于这种虚构和满足，每个人都可以举出一些他的更为生动的例子。这些虚构是对我们睡眠时所接受神经刺激之翻译，但却是一种</w:t>
      </w:r>
      <w:r>
        <w:rPr>
          <w:rFonts w:ascii="楷体_GB2312" w:eastAsia="楷体_GB2312" w:hint="eastAsia"/>
          <w:sz w:val="28"/>
          <w:szCs w:val="28"/>
          <w:lang w:val="el-GR"/>
        </w:rPr>
        <w:t>极其自由</w:t>
      </w:r>
      <w:r>
        <w:rPr>
          <w:rFonts w:hint="eastAsia"/>
          <w:sz w:val="28"/>
          <w:szCs w:val="28"/>
          <w:lang w:val="el-GR"/>
        </w:rPr>
        <w:t>和极其武断的翻译。当我们睡觉时，血液在我们体内流动，胃肠在我</w:t>
      </w:r>
      <w:r>
        <w:rPr>
          <w:rFonts w:hint="eastAsia"/>
          <w:sz w:val="28"/>
          <w:szCs w:val="28"/>
          <w:lang w:val="el-GR"/>
        </w:rPr>
        <w:t>们体内蠕动，手臂和被子压在我们身上，教堂的钟声，风信鸡的转动声，夜饮者的喧闹声，以及其他种种声音</w:t>
      </w:r>
      <w:r>
        <w:rPr>
          <w:rStyle w:val="a8"/>
          <w:sz w:val="28"/>
          <w:szCs w:val="28"/>
          <w:lang w:val="el-GR"/>
        </w:rPr>
        <w:footnoteReference w:id="236"/>
      </w:r>
      <w:r>
        <w:rPr>
          <w:rFonts w:hint="eastAsia"/>
          <w:sz w:val="28"/>
          <w:szCs w:val="28"/>
          <w:lang w:val="el-GR"/>
        </w:rPr>
        <w:t>在我们耳边响着；所有这些刺激都进入了我们的梦境，在其中得到反映和翻译。</w:t>
      </w:r>
      <w:r>
        <w:rPr>
          <w:rStyle w:val="a8"/>
          <w:sz w:val="28"/>
          <w:szCs w:val="28"/>
          <w:lang w:val="el-GR"/>
        </w:rPr>
        <w:footnoteReference w:id="237"/>
      </w:r>
      <w:r>
        <w:rPr>
          <w:rFonts w:hint="eastAsia"/>
          <w:sz w:val="28"/>
          <w:szCs w:val="28"/>
          <w:lang w:val="el-GR"/>
        </w:rPr>
        <w:t>虽然这些背景几乎每夜都差不多，但在不同的梦境中，它们得到的翻译却是如此彼此不同。我们的善于编造的理性能力昨天</w:t>
      </w:r>
      <w:r>
        <w:rPr>
          <w:rFonts w:ascii="楷体_GB2312" w:eastAsia="楷体_GB2312" w:hint="eastAsia"/>
          <w:sz w:val="28"/>
          <w:szCs w:val="28"/>
          <w:lang w:val="el-GR"/>
        </w:rPr>
        <w:t>想象出</w:t>
      </w:r>
      <w:r>
        <w:rPr>
          <w:rFonts w:hint="eastAsia"/>
          <w:sz w:val="28"/>
          <w:szCs w:val="28"/>
          <w:lang w:val="el-GR"/>
        </w:rPr>
        <w:t>一种</w:t>
      </w:r>
      <w:r>
        <w:rPr>
          <w:rFonts w:ascii="楷体_GB2312" w:eastAsia="楷体_GB2312" w:hint="eastAsia"/>
          <w:sz w:val="28"/>
          <w:szCs w:val="28"/>
          <w:lang w:val="el-GR"/>
        </w:rPr>
        <w:t>原因</w:t>
      </w:r>
      <w:r>
        <w:rPr>
          <w:rFonts w:hint="eastAsia"/>
          <w:sz w:val="28"/>
          <w:szCs w:val="28"/>
          <w:lang w:val="el-GR"/>
        </w:rPr>
        <w:t>，今天又想象出一种完全不同</w:t>
      </w:r>
      <w:r>
        <w:rPr>
          <w:rFonts w:ascii="宋体" w:hAnsi="宋体" w:hint="eastAsia"/>
          <w:sz w:val="28"/>
          <w:szCs w:val="28"/>
          <w:lang w:val="el-GR"/>
        </w:rPr>
        <w:t>的原因</w:t>
      </w:r>
      <w:r>
        <w:rPr>
          <w:rFonts w:hint="eastAsia"/>
          <w:sz w:val="28"/>
          <w:szCs w:val="28"/>
          <w:lang w:val="el-GR"/>
        </w:rPr>
        <w:t>，奥秘在于，这种理性的今天的发动者不同于昨天的发动者：——一种不同的</w:t>
      </w:r>
      <w:r>
        <w:rPr>
          <w:rFonts w:ascii="楷体_GB2312" w:eastAsia="楷体_GB2312" w:hint="eastAsia"/>
          <w:sz w:val="28"/>
          <w:szCs w:val="28"/>
          <w:lang w:val="el-GR"/>
        </w:rPr>
        <w:t>冲动</w:t>
      </w:r>
      <w:r>
        <w:rPr>
          <w:rFonts w:hint="eastAsia"/>
          <w:sz w:val="28"/>
          <w:szCs w:val="28"/>
          <w:lang w:val="el-GR"/>
        </w:rPr>
        <w:t>希望使自己有所满足，有所作为，有所发挥，有所唤醒，有所释放——昨天是那种冲动最强大，今天却是这种冲动最高涨。——醒时</w:t>
      </w:r>
      <w:r>
        <w:rPr>
          <w:rFonts w:hint="eastAsia"/>
          <w:sz w:val="28"/>
          <w:szCs w:val="28"/>
          <w:lang w:val="el-GR"/>
        </w:rPr>
        <w:t>生活不具有梦中生活这种随心所欲翻译的</w:t>
      </w:r>
      <w:r>
        <w:rPr>
          <w:rFonts w:ascii="楷体_GB2312" w:eastAsia="楷体_GB2312" w:hint="eastAsia"/>
          <w:sz w:val="28"/>
          <w:szCs w:val="28"/>
          <w:lang w:val="el-GR"/>
        </w:rPr>
        <w:t>自由</w:t>
      </w:r>
      <w:r>
        <w:rPr>
          <w:rFonts w:hint="eastAsia"/>
          <w:sz w:val="28"/>
          <w:szCs w:val="28"/>
          <w:lang w:val="el-GR"/>
        </w:rPr>
        <w:t>，显得呆板而沉闷——但是，我是否也应该补充说，当我们醒着时，我们的本能冲动的所作所为同样的是对神经刺激的翻译和对其原因的指配？清醒与做梦并没有什么</w:t>
      </w:r>
      <w:r>
        <w:rPr>
          <w:rFonts w:ascii="楷体_GB2312" w:eastAsia="楷体_GB2312" w:hint="eastAsia"/>
          <w:sz w:val="28"/>
          <w:szCs w:val="28"/>
          <w:lang w:val="el-GR"/>
        </w:rPr>
        <w:t>本质的</w:t>
      </w:r>
      <w:r>
        <w:rPr>
          <w:rFonts w:hint="eastAsia"/>
          <w:sz w:val="28"/>
          <w:szCs w:val="28"/>
          <w:lang w:val="el-GR"/>
        </w:rPr>
        <w:t>不同？当我们比较各非常不同之文化发展阶段时，我们不是甚至发现，一种文化在醒着时所作翻译的自由程度可以一点也不比另一种文化梦中所作翻译的自由程度低？我们的道德判断和评价不是同样也只是建立在某种不为我们所知的生理过程基础上的想象和幻象，一种用来指称某些神经刺激的后天获得语言？我们的全部所谓意识不都是对一个未知的、也许是不可</w:t>
      </w:r>
      <w:r>
        <w:rPr>
          <w:rFonts w:hint="eastAsia"/>
          <w:sz w:val="28"/>
          <w:szCs w:val="28"/>
          <w:lang w:val="el-GR"/>
        </w:rPr>
        <w:t>知的、但却被我们模糊感觉到的文本的或多或少盲目的评注？——让我们来看一个小经验。假设某一天，我们走过市场，发现有人笑我们：这一事件对我们具有何种意义，【</w:t>
      </w:r>
      <w:r>
        <w:rPr>
          <w:rFonts w:hint="eastAsia"/>
          <w:sz w:val="28"/>
          <w:szCs w:val="28"/>
          <w:lang w:val="el-GR"/>
        </w:rPr>
        <w:t>114</w:t>
      </w:r>
      <w:r>
        <w:rPr>
          <w:rFonts w:hint="eastAsia"/>
          <w:sz w:val="28"/>
          <w:szCs w:val="28"/>
          <w:lang w:val="el-GR"/>
        </w:rPr>
        <w:t>】取决于事件发生时恰好是何种冲动在我们身上正占上风——以及由于我们的人格类型的不同，这件事可以呈现出非常不同的面貌。一人接受这事就像接受一个雨点，另一人则像把这事像一只虫子一样从身上抖掉，第三人试图为此寻衅问罪，第四人检查其衣服，看是否有什么地方惹人笑，第五个人开始沉思笑的本质，第六个人因为自己无意之中增加了世界的欢乐和阳光而怡然——在每一种情况下都有</w:t>
      </w:r>
      <w:r>
        <w:rPr>
          <w:rFonts w:hint="eastAsia"/>
          <w:sz w:val="28"/>
          <w:szCs w:val="28"/>
          <w:lang w:val="el-GR"/>
        </w:rPr>
        <w:t>一种冲动得到了满足，无论其为愤怒冲动、争斗冲动、反思冲动、或为善冲动。这种冲动及时抓住事件：为什么恰好是这种冲动而不是其他冲动？因为这种冲动如饥似渴地埋伏在我们心灵中。——最近有一天上午十一点时，有一个人在我眼前突然直倒到地上，好象触电似的，旁边一班妇女都大叫起来，我走上去将他扶起，直到他神志完全恢复过来，说着话，——在这过程中，我脸上的肌肉一丝没有动，没有生一点感情，没有惊慌，没有怜悯，直率地做了必做的事、最理智的事，然后走开了。——假设在这前一天有人告诉我，明天上午</w:t>
      </w:r>
      <w:r>
        <w:rPr>
          <w:rFonts w:hint="eastAsia"/>
          <w:sz w:val="28"/>
          <w:szCs w:val="28"/>
          <w:lang w:val="el-GR"/>
        </w:rPr>
        <w:t>11</w:t>
      </w:r>
      <w:r>
        <w:rPr>
          <w:rFonts w:hint="eastAsia"/>
          <w:sz w:val="28"/>
          <w:szCs w:val="28"/>
          <w:lang w:val="el-GR"/>
        </w:rPr>
        <w:t>点有人会在我身边这么倒地——我必定</w:t>
      </w:r>
      <w:r>
        <w:rPr>
          <w:rFonts w:hint="eastAsia"/>
          <w:sz w:val="28"/>
          <w:szCs w:val="28"/>
          <w:lang w:val="el-GR"/>
        </w:rPr>
        <w:t>会感觉各种预期痛苦，夜里不能入睡，而在那最紧急的一刹那，也许不能帮助他，反而和他一样了。因为在这种情况下，所有可能的冲动都将</w:t>
      </w:r>
      <w:r>
        <w:rPr>
          <w:rFonts w:ascii="楷体_GB2312" w:eastAsia="楷体_GB2312" w:hint="eastAsia"/>
          <w:sz w:val="28"/>
          <w:szCs w:val="28"/>
          <w:lang w:val="el-GR"/>
        </w:rPr>
        <w:t>有时间</w:t>
      </w:r>
      <w:r>
        <w:rPr>
          <w:rFonts w:hint="eastAsia"/>
          <w:sz w:val="28"/>
          <w:szCs w:val="28"/>
          <w:lang w:val="el-GR"/>
        </w:rPr>
        <w:t>对该经验进行想象和解释。——那么，我们的经验到底是什么？我们的经验是这样一种东西，我们放进去的远远</w:t>
      </w:r>
      <w:r>
        <w:rPr>
          <w:rFonts w:ascii="楷体_GB2312" w:eastAsia="楷体_GB2312" w:hint="eastAsia"/>
          <w:sz w:val="28"/>
          <w:szCs w:val="28"/>
          <w:lang w:val="el-GR"/>
        </w:rPr>
        <w:t>多于</w:t>
      </w:r>
      <w:r>
        <w:rPr>
          <w:rFonts w:hint="eastAsia"/>
          <w:sz w:val="28"/>
          <w:szCs w:val="28"/>
          <w:lang w:val="el-GR"/>
        </w:rPr>
        <w:t>其本身包含的！也许，我们甚至不得不说：它们本身并不包含任何东西，是空？</w:t>
      </w:r>
      <w:r>
        <w:rPr>
          <w:sz w:val="28"/>
          <w:szCs w:val="28"/>
          <w:lang w:val="de-DE"/>
        </w:rPr>
        <w:t>(an sich liegt nichts darin)</w:t>
      </w:r>
      <w:r>
        <w:rPr>
          <w:rFonts w:hint="eastAsia"/>
          <w:sz w:val="28"/>
          <w:szCs w:val="28"/>
          <w:lang w:val="el-GR"/>
        </w:rPr>
        <w:t>去经验就是去虚构</w:t>
      </w:r>
      <w:r>
        <w:rPr>
          <w:rStyle w:val="a8"/>
          <w:sz w:val="28"/>
          <w:szCs w:val="28"/>
          <w:lang w:val="el-GR"/>
        </w:rPr>
        <w:footnoteReference w:id="238"/>
      </w:r>
      <w:r>
        <w:rPr>
          <w:rFonts w:hint="eastAsia"/>
          <w:sz w:val="28"/>
          <w:szCs w:val="28"/>
          <w:lang w:val="el-GR"/>
        </w:rPr>
        <w:t>？——【</w:t>
      </w:r>
      <w:r>
        <w:rPr>
          <w:rFonts w:hint="eastAsia"/>
          <w:sz w:val="28"/>
          <w:szCs w:val="28"/>
          <w:lang w:val="el-GR"/>
        </w:rPr>
        <w:t>115</w:t>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120</w:t>
      </w:r>
    </w:p>
    <w:p w:rsidR="00000000" w:rsidRDefault="00EF3B58">
      <w:pPr>
        <w:jc w:val="left"/>
        <w:rPr>
          <w:rFonts w:hint="eastAsia"/>
          <w:sz w:val="28"/>
          <w:szCs w:val="28"/>
          <w:lang w:val="el-GR"/>
        </w:rPr>
      </w:pPr>
      <w:r>
        <w:rPr>
          <w:rFonts w:ascii="楷体_GB2312" w:eastAsia="楷体_GB2312" w:hint="eastAsia"/>
          <w:sz w:val="28"/>
          <w:szCs w:val="28"/>
          <w:lang w:val="el-GR"/>
        </w:rPr>
        <w:t>安慰怀疑论者。</w:t>
      </w:r>
      <w:r>
        <w:rPr>
          <w:rFonts w:hint="eastAsia"/>
          <w:sz w:val="28"/>
          <w:szCs w:val="28"/>
          <w:lang w:val="el-GR"/>
        </w:rPr>
        <w:t>——“我在做什么，我全然不知！我</w:t>
      </w:r>
      <w:r>
        <w:rPr>
          <w:rFonts w:ascii="楷体_GB2312" w:eastAsia="楷体_GB2312" w:hint="eastAsia"/>
          <w:sz w:val="28"/>
          <w:szCs w:val="28"/>
          <w:lang w:val="el-GR"/>
        </w:rPr>
        <w:t>应做</w:t>
      </w:r>
      <w:r>
        <w:rPr>
          <w:rFonts w:hint="eastAsia"/>
          <w:sz w:val="28"/>
          <w:szCs w:val="28"/>
          <w:lang w:val="el-GR"/>
        </w:rPr>
        <w:t>什么，我全然不知！”——你说对了，但无须为此担心：</w:t>
      </w:r>
      <w:r>
        <w:rPr>
          <w:rFonts w:ascii="楷体_GB2312" w:eastAsia="楷体_GB2312" w:hint="eastAsia"/>
          <w:sz w:val="28"/>
          <w:szCs w:val="28"/>
          <w:lang w:val="el-GR"/>
        </w:rPr>
        <w:t>你将被做</w:t>
      </w:r>
      <w:r>
        <w:rPr>
          <w:rFonts w:hint="eastAsia"/>
          <w:sz w:val="28"/>
          <w:szCs w:val="28"/>
          <w:lang w:val="el-GR"/>
        </w:rPr>
        <w:t>！</w:t>
      </w:r>
      <w:r>
        <w:rPr>
          <w:sz w:val="28"/>
          <w:szCs w:val="28"/>
          <w:lang w:val="de-DE"/>
        </w:rPr>
        <w:t>(du wirst getan)</w:t>
      </w:r>
      <w:r>
        <w:rPr>
          <w:rFonts w:hint="eastAsia"/>
          <w:sz w:val="28"/>
          <w:szCs w:val="28"/>
          <w:lang w:val="el-GR"/>
        </w:rPr>
        <w:t>在每一个瞬间！人类从来都将主动式和被动式混淆，这是他们永远的语法错误。</w:t>
      </w:r>
      <w:r>
        <w:rPr>
          <w:rStyle w:val="a8"/>
          <w:sz w:val="28"/>
          <w:szCs w:val="28"/>
          <w:lang w:val="el-GR"/>
        </w:rPr>
        <w:footnoteReference w:id="239"/>
      </w:r>
    </w:p>
    <w:p w:rsidR="00000000" w:rsidRDefault="00EF3B58">
      <w:pPr>
        <w:jc w:val="left"/>
        <w:rPr>
          <w:rFonts w:hint="eastAsia"/>
          <w:sz w:val="28"/>
          <w:szCs w:val="28"/>
          <w:lang w:val="el-GR"/>
        </w:rPr>
      </w:pPr>
      <w:r>
        <w:rPr>
          <w:rFonts w:hint="eastAsia"/>
          <w:sz w:val="28"/>
          <w:szCs w:val="28"/>
          <w:lang w:val="el-GR"/>
        </w:rPr>
        <w:t>121</w:t>
      </w:r>
    </w:p>
    <w:p w:rsidR="00000000" w:rsidRDefault="00EF3B58">
      <w:pPr>
        <w:jc w:val="left"/>
        <w:rPr>
          <w:rFonts w:hint="eastAsia"/>
          <w:sz w:val="28"/>
          <w:szCs w:val="28"/>
          <w:lang w:val="el-GR"/>
        </w:rPr>
      </w:pPr>
      <w:r>
        <w:rPr>
          <w:rFonts w:ascii="楷体_GB2312" w:eastAsia="楷体_GB2312" w:hint="eastAsia"/>
          <w:sz w:val="28"/>
          <w:szCs w:val="28"/>
          <w:lang w:val="el-GR"/>
        </w:rPr>
        <w:t>“原因和结果”。</w:t>
      </w:r>
      <w:r>
        <w:rPr>
          <w:rFonts w:hint="eastAsia"/>
          <w:sz w:val="28"/>
          <w:szCs w:val="28"/>
          <w:lang w:val="el-GR"/>
        </w:rPr>
        <w:t>——在这镜子里——我们的心灵是一镜子——，有某些事物发生着，其显示出规律性，某一特定事物总是继之以另一特定事物——当我们想要知道和称呼它们时，我们</w:t>
      </w:r>
      <w:r>
        <w:rPr>
          <w:rFonts w:ascii="楷体_GB2312" w:eastAsia="楷体_GB2312" w:hint="eastAsia"/>
          <w:sz w:val="28"/>
          <w:szCs w:val="28"/>
          <w:lang w:val="el-GR"/>
        </w:rPr>
        <w:t>称之为</w:t>
      </w:r>
      <w:r>
        <w:rPr>
          <w:rFonts w:hint="eastAsia"/>
          <w:sz w:val="28"/>
          <w:szCs w:val="28"/>
          <w:lang w:val="el-GR"/>
        </w:rPr>
        <w:t>原因和结果，我们这班傻瓜！好象我们真理解到了什么或能理解到什么！除了“原因与结果”的</w:t>
      </w:r>
      <w:r>
        <w:rPr>
          <w:rFonts w:ascii="楷体_GB2312" w:eastAsia="楷体_GB2312" w:hint="eastAsia"/>
          <w:sz w:val="28"/>
          <w:szCs w:val="28"/>
          <w:lang w:val="el-GR"/>
        </w:rPr>
        <w:t>图象</w:t>
      </w:r>
      <w:r>
        <w:rPr>
          <w:rFonts w:hint="eastAsia"/>
          <w:sz w:val="28"/>
          <w:szCs w:val="28"/>
          <w:lang w:val="el-GR"/>
        </w:rPr>
        <w:t>以外，我们旁的什么也没有看见，而正是这种</w:t>
      </w:r>
      <w:r>
        <w:rPr>
          <w:rFonts w:ascii="楷体_GB2312" w:eastAsia="楷体_GB2312" w:hint="eastAsia"/>
          <w:sz w:val="28"/>
          <w:szCs w:val="28"/>
          <w:lang w:val="el-GR"/>
        </w:rPr>
        <w:t>图象性</w:t>
      </w:r>
      <w:r>
        <w:rPr>
          <w:rFonts w:hint="eastAsia"/>
          <w:sz w:val="28"/>
          <w:szCs w:val="28"/>
          <w:lang w:val="el-GR"/>
        </w:rPr>
        <w:t>使我们对于不只是相继的更为根本联系的洞见成为不可能！</w:t>
      </w:r>
    </w:p>
    <w:p w:rsidR="00000000" w:rsidRDefault="00EF3B58">
      <w:pPr>
        <w:jc w:val="left"/>
        <w:rPr>
          <w:rFonts w:hint="eastAsia"/>
          <w:sz w:val="28"/>
          <w:szCs w:val="28"/>
          <w:lang w:val="el-GR"/>
        </w:rPr>
      </w:pPr>
      <w:r>
        <w:rPr>
          <w:rFonts w:hint="eastAsia"/>
          <w:sz w:val="28"/>
          <w:szCs w:val="28"/>
          <w:lang w:val="el-GR"/>
        </w:rPr>
        <w:t>122</w:t>
      </w:r>
    </w:p>
    <w:p w:rsidR="00000000" w:rsidRDefault="00EF3B58">
      <w:pPr>
        <w:jc w:val="left"/>
        <w:rPr>
          <w:rFonts w:hint="eastAsia"/>
          <w:sz w:val="28"/>
          <w:szCs w:val="28"/>
          <w:lang w:val="el-GR"/>
        </w:rPr>
      </w:pPr>
      <w:r>
        <w:rPr>
          <w:rFonts w:ascii="楷体_GB2312" w:eastAsia="楷体_GB2312" w:hint="eastAsia"/>
          <w:sz w:val="28"/>
          <w:szCs w:val="28"/>
          <w:lang w:val="el-GR"/>
        </w:rPr>
        <w:t>自然中的目的。</w:t>
      </w:r>
      <w:r>
        <w:rPr>
          <w:rFonts w:hint="eastAsia"/>
          <w:sz w:val="28"/>
          <w:szCs w:val="28"/>
          <w:lang w:val="el-GR"/>
        </w:rPr>
        <w:t>——任何不带偏见的研</w:t>
      </w:r>
      <w:r>
        <w:rPr>
          <w:rFonts w:hint="eastAsia"/>
          <w:sz w:val="28"/>
          <w:szCs w:val="28"/>
          <w:lang w:val="el-GR"/>
        </w:rPr>
        <w:t>究者，当他考察眼睛的历史及其在最低级生物中所采取的形式，看到视觉器官如何一点点锱铢积累地进化而成，他都必然得出一个伟大结论，认为看</w:t>
      </w:r>
      <w:r>
        <w:rPr>
          <w:rFonts w:ascii="楷体_GB2312" w:eastAsia="楷体_GB2312" w:hint="eastAsia"/>
          <w:sz w:val="28"/>
          <w:szCs w:val="28"/>
          <w:lang w:val="el-GR"/>
        </w:rPr>
        <w:t>不是</w:t>
      </w:r>
      <w:r>
        <w:rPr>
          <w:rFonts w:hint="eastAsia"/>
          <w:sz w:val="28"/>
          <w:szCs w:val="28"/>
          <w:lang w:val="el-GR"/>
        </w:rPr>
        <w:t>眼睛产生的原因，而是某些组织</w:t>
      </w:r>
      <w:r>
        <w:rPr>
          <w:rFonts w:ascii="楷体_GB2312" w:eastAsia="楷体_GB2312" w:hint="eastAsia"/>
          <w:sz w:val="28"/>
          <w:szCs w:val="28"/>
          <w:lang w:val="el-GR"/>
        </w:rPr>
        <w:t>偶然</w:t>
      </w:r>
      <w:r>
        <w:rPr>
          <w:rFonts w:hint="eastAsia"/>
          <w:sz w:val="28"/>
          <w:szCs w:val="28"/>
          <w:lang w:val="el-GR"/>
        </w:rPr>
        <w:t>聚合后所产生的功能。单单看这么一例：所谓“目的”就真相大白了。【</w:t>
      </w:r>
      <w:r>
        <w:rPr>
          <w:rFonts w:hint="eastAsia"/>
          <w:sz w:val="28"/>
          <w:szCs w:val="28"/>
          <w:lang w:val="el-GR"/>
        </w:rPr>
        <w:t>116</w:t>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123</w:t>
      </w:r>
    </w:p>
    <w:p w:rsidR="00000000" w:rsidRDefault="00EF3B58">
      <w:pPr>
        <w:jc w:val="left"/>
        <w:rPr>
          <w:rFonts w:hint="eastAsia"/>
          <w:sz w:val="28"/>
          <w:szCs w:val="28"/>
          <w:lang w:val="el-GR"/>
        </w:rPr>
      </w:pPr>
      <w:r>
        <w:rPr>
          <w:rFonts w:ascii="楷体_GB2312" w:eastAsia="楷体_GB2312" w:hint="eastAsia"/>
          <w:sz w:val="28"/>
          <w:szCs w:val="28"/>
          <w:lang w:val="el-GR"/>
        </w:rPr>
        <w:t>理性。</w:t>
      </w:r>
      <w:r>
        <w:rPr>
          <w:rFonts w:hint="eastAsia"/>
          <w:sz w:val="28"/>
          <w:szCs w:val="28"/>
          <w:lang w:val="el-GR"/>
        </w:rPr>
        <w:t>——理性是怎么来到世界上的？只能是以非理性的方式，通过一次偶然的事件。这偶然事件是什么，人们只能猜谜一样去猜。</w:t>
      </w:r>
      <w:r>
        <w:rPr>
          <w:rStyle w:val="a8"/>
          <w:sz w:val="28"/>
          <w:szCs w:val="28"/>
          <w:lang w:val="el-GR"/>
        </w:rPr>
        <w:footnoteReference w:id="240"/>
      </w:r>
    </w:p>
    <w:p w:rsidR="00000000" w:rsidRDefault="00EF3B58">
      <w:pPr>
        <w:jc w:val="left"/>
        <w:rPr>
          <w:rFonts w:hint="eastAsia"/>
          <w:sz w:val="28"/>
          <w:szCs w:val="28"/>
          <w:lang w:val="el-GR"/>
        </w:rPr>
      </w:pPr>
      <w:r>
        <w:rPr>
          <w:rFonts w:hint="eastAsia"/>
          <w:sz w:val="28"/>
          <w:szCs w:val="28"/>
          <w:lang w:val="el-GR"/>
        </w:rPr>
        <w:t>124</w:t>
      </w:r>
    </w:p>
    <w:p w:rsidR="00000000" w:rsidRDefault="00EF3B58">
      <w:pPr>
        <w:jc w:val="left"/>
        <w:rPr>
          <w:rFonts w:hint="eastAsia"/>
          <w:sz w:val="28"/>
          <w:szCs w:val="28"/>
          <w:lang w:val="el-GR"/>
        </w:rPr>
      </w:pPr>
      <w:r>
        <w:rPr>
          <w:rFonts w:ascii="楷体_GB2312" w:eastAsia="楷体_GB2312" w:hint="eastAsia"/>
          <w:sz w:val="28"/>
          <w:szCs w:val="28"/>
          <w:lang w:val="el-GR"/>
        </w:rPr>
        <w:t>所谓“我愿意”！</w:t>
      </w:r>
      <w:r>
        <w:rPr>
          <w:rFonts w:hint="eastAsia"/>
          <w:sz w:val="28"/>
          <w:szCs w:val="28"/>
          <w:lang w:val="el-GR"/>
        </w:rPr>
        <w:t>——我们笑这样的人，他当太阳步出宫殿之时走出其房间，看到太阳正在升起，就说：“</w:t>
      </w:r>
      <w:r>
        <w:rPr>
          <w:rFonts w:ascii="楷体_GB2312" w:eastAsia="楷体_GB2312" w:hint="eastAsia"/>
          <w:sz w:val="28"/>
          <w:szCs w:val="28"/>
          <w:lang w:val="el-GR"/>
        </w:rPr>
        <w:t>我愿意</w:t>
      </w:r>
      <w:r>
        <w:rPr>
          <w:rFonts w:eastAsia="楷体_GB2312"/>
          <w:sz w:val="28"/>
          <w:szCs w:val="28"/>
          <w:lang w:val="de-DE"/>
        </w:rPr>
        <w:t>(ich will)</w:t>
      </w:r>
      <w:r>
        <w:rPr>
          <w:rFonts w:hint="eastAsia"/>
          <w:sz w:val="28"/>
          <w:szCs w:val="28"/>
          <w:lang w:val="el-GR"/>
        </w:rPr>
        <w:t>太阳升起！”；他</w:t>
      </w:r>
      <w:r>
        <w:rPr>
          <w:rFonts w:hint="eastAsia"/>
          <w:sz w:val="28"/>
          <w:szCs w:val="28"/>
          <w:lang w:val="el-GR"/>
        </w:rPr>
        <w:t>发现自己不能让转动的轮子停下，就说：“</w:t>
      </w:r>
      <w:r>
        <w:rPr>
          <w:rFonts w:ascii="楷体_GB2312" w:eastAsia="楷体_GB2312" w:hint="eastAsia"/>
          <w:sz w:val="28"/>
          <w:szCs w:val="28"/>
          <w:lang w:val="el-GR"/>
        </w:rPr>
        <w:t>我愿意</w:t>
      </w:r>
      <w:r>
        <w:rPr>
          <w:rFonts w:hint="eastAsia"/>
          <w:sz w:val="28"/>
          <w:szCs w:val="28"/>
          <w:lang w:val="el-GR"/>
        </w:rPr>
        <w:t>它滚动！”；他被人打倒在地，就说：“我躺在这，因为</w:t>
      </w:r>
      <w:r>
        <w:rPr>
          <w:rFonts w:ascii="楷体_GB2312" w:eastAsia="楷体_GB2312" w:hint="eastAsia"/>
          <w:sz w:val="28"/>
          <w:szCs w:val="28"/>
          <w:lang w:val="el-GR"/>
        </w:rPr>
        <w:t>我愿意</w:t>
      </w:r>
      <w:r>
        <w:rPr>
          <w:rFonts w:hint="eastAsia"/>
          <w:sz w:val="28"/>
          <w:szCs w:val="28"/>
          <w:lang w:val="el-GR"/>
        </w:rPr>
        <w:t>躺在这！”但是，在笑过之后，我们是不是也想一想，当我们使用“</w:t>
      </w:r>
      <w:r>
        <w:rPr>
          <w:rFonts w:ascii="楷体_GB2312" w:eastAsia="楷体_GB2312" w:hint="eastAsia"/>
          <w:sz w:val="28"/>
          <w:szCs w:val="28"/>
          <w:lang w:val="el-GR"/>
        </w:rPr>
        <w:t>我愿意</w:t>
      </w:r>
      <w:r>
        <w:rPr>
          <w:rFonts w:hint="eastAsia"/>
          <w:sz w:val="28"/>
          <w:szCs w:val="28"/>
          <w:lang w:val="el-GR"/>
        </w:rPr>
        <w:t>”这种说法时，我们的行为和这三位难道真有什么不同吗？</w:t>
      </w:r>
    </w:p>
    <w:p w:rsidR="00000000" w:rsidRDefault="00EF3B58">
      <w:pPr>
        <w:jc w:val="left"/>
        <w:rPr>
          <w:rFonts w:hint="eastAsia"/>
          <w:sz w:val="28"/>
          <w:szCs w:val="28"/>
          <w:lang w:val="el-GR"/>
        </w:rPr>
      </w:pPr>
      <w:r>
        <w:rPr>
          <w:rFonts w:hint="eastAsia"/>
          <w:sz w:val="28"/>
          <w:szCs w:val="28"/>
          <w:lang w:val="el-GR"/>
        </w:rPr>
        <w:t>125</w:t>
      </w:r>
    </w:p>
    <w:p w:rsidR="00000000" w:rsidRDefault="00EF3B58">
      <w:pPr>
        <w:jc w:val="left"/>
        <w:rPr>
          <w:rFonts w:hint="eastAsia"/>
          <w:sz w:val="28"/>
          <w:szCs w:val="28"/>
          <w:lang w:val="el-GR"/>
        </w:rPr>
      </w:pPr>
      <w:r>
        <w:rPr>
          <w:rFonts w:ascii="楷体_GB2312" w:eastAsia="楷体_GB2312" w:hint="eastAsia"/>
          <w:sz w:val="28"/>
          <w:szCs w:val="28"/>
          <w:lang w:val="el-GR"/>
        </w:rPr>
        <w:t>所谓“自由王国”。</w:t>
      </w:r>
      <w:r>
        <w:rPr>
          <w:rFonts w:hint="eastAsia"/>
          <w:sz w:val="28"/>
          <w:szCs w:val="28"/>
          <w:lang w:val="el-GR"/>
        </w:rPr>
        <w:t>——与我们所能做或所能经验之物相比，我们所能思想之物不知道要多上多少倍——这说明，我们的思想是浮光掠影和浅尝辄止的；事实上，它甚至不知道自己是浅尝辄止的。若我们的心智的</w:t>
      </w:r>
      <w:r>
        <w:rPr>
          <w:rFonts w:ascii="楷体_GB2312" w:eastAsia="楷体_GB2312" w:hint="eastAsia"/>
          <w:sz w:val="28"/>
          <w:szCs w:val="28"/>
          <w:lang w:val="el-GR"/>
        </w:rPr>
        <w:t>进化</w:t>
      </w:r>
      <w:r>
        <w:rPr>
          <w:rFonts w:hint="eastAsia"/>
          <w:sz w:val="28"/>
          <w:szCs w:val="28"/>
          <w:lang w:val="el-GR"/>
        </w:rPr>
        <w:t>与我们的实际能力和这种能力的实际</w:t>
      </w:r>
      <w:r>
        <w:rPr>
          <w:rFonts w:ascii="宋体" w:hAnsi="宋体" w:hint="eastAsia"/>
          <w:sz w:val="28"/>
          <w:szCs w:val="28"/>
          <w:lang w:val="el-GR"/>
        </w:rPr>
        <w:t>运用</w:t>
      </w:r>
      <w:r>
        <w:rPr>
          <w:rFonts w:hint="eastAsia"/>
          <w:sz w:val="28"/>
          <w:szCs w:val="28"/>
          <w:lang w:val="el-GR"/>
        </w:rPr>
        <w:t>水平严格对应，我们思想的第一原则就会是：只有那些我们能够</w:t>
      </w:r>
      <w:r>
        <w:rPr>
          <w:rFonts w:ascii="楷体_GB2312" w:eastAsia="楷体_GB2312" w:hint="eastAsia"/>
          <w:sz w:val="28"/>
          <w:szCs w:val="28"/>
          <w:lang w:val="el-GR"/>
        </w:rPr>
        <w:t>做</w:t>
      </w:r>
      <w:r>
        <w:rPr>
          <w:rFonts w:ascii="楷体_GB2312" w:eastAsia="楷体_GB2312" w:hint="eastAsia"/>
          <w:sz w:val="28"/>
          <w:szCs w:val="28"/>
          <w:lang w:val="el-GR"/>
        </w:rPr>
        <w:t>的</w:t>
      </w:r>
      <w:r>
        <w:rPr>
          <w:rFonts w:hint="eastAsia"/>
          <w:sz w:val="28"/>
          <w:szCs w:val="28"/>
          <w:lang w:val="el-GR"/>
        </w:rPr>
        <w:t>，我们才能对之有所理解——</w:t>
      </w:r>
      <w:r>
        <w:rPr>
          <w:rFonts w:ascii="楷体_GB2312" w:eastAsia="楷体_GB2312" w:hint="eastAsia"/>
          <w:sz w:val="28"/>
          <w:szCs w:val="28"/>
          <w:lang w:val="el-GR"/>
        </w:rPr>
        <w:t>如果</w:t>
      </w:r>
      <w:r>
        <w:rPr>
          <w:rFonts w:hint="eastAsia"/>
          <w:sz w:val="28"/>
          <w:szCs w:val="28"/>
          <w:lang w:val="el-GR"/>
        </w:rPr>
        <w:t>理解最终还是可能的话。一个人口干舌躁，嗓子冒烟，找不到水喝，然而他的思想所产生的水的形象却一刻不停地在他眼前流淌，好象再没有比这更容易做到的事了——我们心智之浮光掠影和容易满足的特点使其不能理解实际痛苦的需求，并因此自负：它能做的更多，【</w:t>
      </w:r>
      <w:r>
        <w:rPr>
          <w:rFonts w:hint="eastAsia"/>
          <w:sz w:val="28"/>
          <w:szCs w:val="28"/>
          <w:lang w:val="el-GR"/>
        </w:rPr>
        <w:t>117</w:t>
      </w:r>
      <w:r>
        <w:rPr>
          <w:rFonts w:hint="eastAsia"/>
          <w:sz w:val="28"/>
          <w:szCs w:val="28"/>
          <w:lang w:val="el-GR"/>
        </w:rPr>
        <w:t>】跑的更快，几乎眨眼之间就能达到它的目的，这使它骄傲。——因此，与行动、意志和经验的王国相比，思想的王国呈现为一个</w:t>
      </w:r>
      <w:r>
        <w:rPr>
          <w:rFonts w:ascii="楷体_GB2312" w:eastAsia="楷体_GB2312" w:hint="eastAsia"/>
          <w:sz w:val="28"/>
          <w:szCs w:val="28"/>
          <w:lang w:val="el-GR"/>
        </w:rPr>
        <w:t>自由的王国</w:t>
      </w:r>
      <w:r>
        <w:rPr>
          <w:rFonts w:hint="eastAsia"/>
          <w:sz w:val="28"/>
          <w:szCs w:val="28"/>
          <w:lang w:val="el-GR"/>
        </w:rPr>
        <w:t>；而实际上，如我们前面所说，它只是一个停留在事物表面和自我满足的王国。</w:t>
      </w:r>
    </w:p>
    <w:p w:rsidR="00000000" w:rsidRDefault="00EF3B58">
      <w:pPr>
        <w:jc w:val="left"/>
        <w:rPr>
          <w:rFonts w:ascii="楷体_GB2312" w:eastAsia="楷体_GB2312" w:hint="eastAsia"/>
          <w:sz w:val="28"/>
          <w:szCs w:val="28"/>
          <w:lang w:val="el-GR"/>
        </w:rPr>
      </w:pPr>
      <w:r>
        <w:rPr>
          <w:rFonts w:hint="eastAsia"/>
          <w:sz w:val="28"/>
          <w:szCs w:val="28"/>
          <w:lang w:val="el-GR"/>
        </w:rPr>
        <w:t>126</w:t>
      </w:r>
    </w:p>
    <w:p w:rsidR="00000000" w:rsidRDefault="00EF3B58">
      <w:pPr>
        <w:jc w:val="left"/>
        <w:rPr>
          <w:rFonts w:hint="eastAsia"/>
          <w:sz w:val="28"/>
          <w:szCs w:val="28"/>
          <w:lang w:val="el-GR"/>
        </w:rPr>
      </w:pPr>
      <w:r>
        <w:rPr>
          <w:rFonts w:ascii="楷体_GB2312" w:eastAsia="楷体_GB2312" w:hint="eastAsia"/>
          <w:sz w:val="28"/>
          <w:szCs w:val="28"/>
          <w:lang w:val="el-GR"/>
        </w:rPr>
        <w:t>忘却。</w:t>
      </w:r>
      <w:r>
        <w:rPr>
          <w:rFonts w:hint="eastAsia"/>
          <w:sz w:val="28"/>
          <w:szCs w:val="28"/>
          <w:lang w:val="el-GR"/>
        </w:rPr>
        <w:t>——有所谓有忘却这回事，是</w:t>
      </w:r>
      <w:r>
        <w:rPr>
          <w:rFonts w:hint="eastAsia"/>
          <w:sz w:val="28"/>
          <w:szCs w:val="28"/>
          <w:lang w:val="el-GR"/>
        </w:rPr>
        <w:t>未经证实的：我们所知者，不过是不再能想起来。我们于是用“忘却”这词掩盖我们的力量的这一缺口，好象又发现了一种新的力量。但到底有什么在我们的能力范围内呢！——如果“忘却”一词会被用来掩盖我们力量的缺口，另外的词就不会用来掩盖我们</w:t>
      </w:r>
      <w:r>
        <w:rPr>
          <w:rFonts w:ascii="楷体_GB2312" w:eastAsia="楷体_GB2312" w:hint="eastAsia"/>
          <w:sz w:val="28"/>
          <w:szCs w:val="28"/>
          <w:lang w:val="el-GR"/>
        </w:rPr>
        <w:t>关于我们的力量的知识</w:t>
      </w:r>
      <w:r>
        <w:rPr>
          <w:rFonts w:hint="eastAsia"/>
          <w:sz w:val="28"/>
          <w:szCs w:val="28"/>
          <w:lang w:val="el-GR"/>
        </w:rPr>
        <w:t>的缺口吗？</w:t>
      </w:r>
    </w:p>
    <w:p w:rsidR="00000000" w:rsidRDefault="00EF3B58">
      <w:pPr>
        <w:jc w:val="left"/>
        <w:rPr>
          <w:rFonts w:hint="eastAsia"/>
          <w:sz w:val="28"/>
          <w:szCs w:val="28"/>
          <w:lang w:val="el-GR"/>
        </w:rPr>
      </w:pPr>
      <w:r>
        <w:rPr>
          <w:rFonts w:hint="eastAsia"/>
          <w:sz w:val="28"/>
          <w:szCs w:val="28"/>
          <w:lang w:val="el-GR"/>
        </w:rPr>
        <w:t>127</w:t>
      </w:r>
    </w:p>
    <w:p w:rsidR="00000000" w:rsidRDefault="00EF3B58">
      <w:pPr>
        <w:jc w:val="left"/>
        <w:rPr>
          <w:rFonts w:hint="eastAsia"/>
          <w:sz w:val="28"/>
          <w:szCs w:val="28"/>
          <w:lang w:val="el-GR"/>
        </w:rPr>
      </w:pPr>
      <w:r>
        <w:rPr>
          <w:rFonts w:ascii="楷体_GB2312" w:eastAsia="楷体_GB2312" w:hint="eastAsia"/>
          <w:sz w:val="28"/>
          <w:szCs w:val="28"/>
          <w:lang w:val="el-GR"/>
        </w:rPr>
        <w:t>有目的的。</w:t>
      </w:r>
      <w:r>
        <w:rPr>
          <w:rFonts w:hint="eastAsia"/>
          <w:sz w:val="28"/>
          <w:szCs w:val="28"/>
          <w:lang w:val="el-GR"/>
        </w:rPr>
        <w:t>——在所有行动中，有目的的行动是最少被理解的，皆因它们总是被看作最容易了解的和我们的意识最熟悉的。最简单者最复杂。</w:t>
      </w:r>
    </w:p>
    <w:p w:rsidR="00000000" w:rsidRDefault="00EF3B58">
      <w:pPr>
        <w:jc w:val="left"/>
        <w:rPr>
          <w:rFonts w:hint="eastAsia"/>
          <w:sz w:val="28"/>
          <w:szCs w:val="28"/>
          <w:lang w:val="el-GR"/>
        </w:rPr>
      </w:pPr>
      <w:r>
        <w:rPr>
          <w:rFonts w:hint="eastAsia"/>
          <w:sz w:val="28"/>
          <w:szCs w:val="28"/>
          <w:lang w:val="el-GR"/>
        </w:rPr>
        <w:t>128</w:t>
      </w:r>
    </w:p>
    <w:p w:rsidR="00000000" w:rsidRDefault="00EF3B58">
      <w:pPr>
        <w:jc w:val="left"/>
        <w:rPr>
          <w:rFonts w:hint="eastAsia"/>
          <w:sz w:val="28"/>
          <w:szCs w:val="28"/>
          <w:lang w:val="el-GR"/>
        </w:rPr>
      </w:pPr>
      <w:r>
        <w:rPr>
          <w:rFonts w:ascii="楷体_GB2312" w:eastAsia="楷体_GB2312" w:hint="eastAsia"/>
          <w:sz w:val="28"/>
          <w:szCs w:val="28"/>
          <w:lang w:val="el-GR"/>
        </w:rPr>
        <w:t>梦与责任。</w:t>
      </w:r>
      <w:r>
        <w:rPr>
          <w:rFonts w:hint="eastAsia"/>
          <w:sz w:val="28"/>
          <w:szCs w:val="28"/>
          <w:lang w:val="el-GR"/>
        </w:rPr>
        <w:t>——在一切事上你们皆愿负责！惟独不愿对你们的梦！多么可悲的软弱，多么虎头蛇尾的勇敢！再没有什么比你们的</w:t>
      </w:r>
      <w:r>
        <w:rPr>
          <w:rFonts w:hint="eastAsia"/>
          <w:sz w:val="28"/>
          <w:szCs w:val="28"/>
          <w:lang w:val="el-GR"/>
        </w:rPr>
        <w:t>梦</w:t>
      </w:r>
      <w:r>
        <w:rPr>
          <w:rFonts w:ascii="楷体_GB2312" w:eastAsia="楷体_GB2312" w:hint="eastAsia"/>
          <w:sz w:val="28"/>
          <w:szCs w:val="28"/>
          <w:lang w:val="el-GR"/>
        </w:rPr>
        <w:t>更</w:t>
      </w:r>
      <w:r>
        <w:rPr>
          <w:rFonts w:hint="eastAsia"/>
          <w:sz w:val="28"/>
          <w:szCs w:val="28"/>
          <w:lang w:val="el-GR"/>
        </w:rPr>
        <w:t>属于你们自己的了！再没有什么更是</w:t>
      </w:r>
      <w:r>
        <w:rPr>
          <w:rFonts w:ascii="楷体_GB2312" w:eastAsia="楷体_GB2312" w:hint="eastAsia"/>
          <w:sz w:val="28"/>
          <w:szCs w:val="28"/>
          <w:lang w:val="el-GR"/>
        </w:rPr>
        <w:t>你们的</w:t>
      </w:r>
      <w:r>
        <w:rPr>
          <w:rFonts w:hint="eastAsia"/>
          <w:sz w:val="28"/>
          <w:szCs w:val="28"/>
          <w:lang w:val="el-GR"/>
        </w:rPr>
        <w:t>作品！内容，形式，长度，演员，观众——在这喜剧中你们全都是你们自己！然而，恰恰是在这里，你们对自己感到厌恶和羞耻，甚至俄狄浦斯，聪明的俄狄浦斯，也用我们不能负责我们的梦这思想安慰自己！</w:t>
      </w:r>
      <w:r>
        <w:rPr>
          <w:rStyle w:val="a8"/>
          <w:sz w:val="28"/>
          <w:szCs w:val="28"/>
          <w:lang w:val="el-GR"/>
        </w:rPr>
        <w:footnoteReference w:id="241"/>
      </w:r>
      <w:r>
        <w:rPr>
          <w:rFonts w:hint="eastAsia"/>
          <w:sz w:val="28"/>
          <w:szCs w:val="28"/>
          <w:lang w:val="el-GR"/>
        </w:rPr>
        <w:t>我的结论：大多数人一定是意识到了其梦之丑恶。否则，人们早就不知道该怎样利用这夜间的诗情来为自己吹嘘了！——也许我还必须说，【</w:t>
      </w:r>
      <w:r>
        <w:rPr>
          <w:rFonts w:hint="eastAsia"/>
          <w:sz w:val="28"/>
          <w:szCs w:val="28"/>
          <w:lang w:val="el-GR"/>
        </w:rPr>
        <w:t>118</w:t>
      </w:r>
      <w:r>
        <w:rPr>
          <w:rFonts w:hint="eastAsia"/>
          <w:sz w:val="28"/>
          <w:szCs w:val="28"/>
          <w:lang w:val="el-GR"/>
        </w:rPr>
        <w:t>】俄狄浦斯，聪明的俄狄浦斯是有道理的，我们的确不能对我们的梦——但同样也不能对我们的醒——负责，所谓意志自由之说来源于人类的骄傲和权力感？关于这一点，也许</w:t>
      </w:r>
      <w:r>
        <w:rPr>
          <w:rFonts w:hint="eastAsia"/>
          <w:sz w:val="28"/>
          <w:szCs w:val="28"/>
          <w:lang w:val="el-GR"/>
        </w:rPr>
        <w:t>我说得太多了，但这并不能证明它是错的。</w:t>
      </w:r>
    </w:p>
    <w:p w:rsidR="00000000" w:rsidRDefault="00EF3B58">
      <w:pPr>
        <w:jc w:val="left"/>
        <w:rPr>
          <w:rFonts w:hint="eastAsia"/>
          <w:sz w:val="28"/>
          <w:szCs w:val="28"/>
          <w:lang w:val="el-GR"/>
        </w:rPr>
      </w:pPr>
      <w:r>
        <w:rPr>
          <w:rFonts w:hint="eastAsia"/>
          <w:sz w:val="28"/>
          <w:szCs w:val="28"/>
          <w:lang w:val="el-GR"/>
        </w:rPr>
        <w:t>129</w:t>
      </w:r>
    </w:p>
    <w:p w:rsidR="00000000" w:rsidRDefault="00EF3B58">
      <w:pPr>
        <w:jc w:val="left"/>
        <w:rPr>
          <w:rFonts w:hint="eastAsia"/>
          <w:sz w:val="28"/>
          <w:szCs w:val="28"/>
          <w:lang w:val="el-GR"/>
        </w:rPr>
      </w:pPr>
      <w:r>
        <w:rPr>
          <w:rFonts w:ascii="楷体_GB2312" w:eastAsia="楷体_GB2312" w:hint="eastAsia"/>
          <w:sz w:val="28"/>
          <w:szCs w:val="28"/>
          <w:lang w:val="el-GR"/>
        </w:rPr>
        <w:t>所谓动机冲突。</w:t>
      </w:r>
      <w:r>
        <w:rPr>
          <w:rFonts w:hint="eastAsia"/>
          <w:sz w:val="28"/>
          <w:szCs w:val="28"/>
          <w:lang w:val="el-GR"/>
        </w:rPr>
        <w:t>——当人们说“动机冲突”</w:t>
      </w:r>
      <w:r>
        <w:rPr>
          <w:sz w:val="28"/>
          <w:szCs w:val="28"/>
          <w:lang w:val="de-DE"/>
        </w:rPr>
        <w:t>(Kampf der Motive)</w:t>
      </w:r>
      <w:r>
        <w:rPr>
          <w:rFonts w:hint="eastAsia"/>
          <w:sz w:val="28"/>
          <w:szCs w:val="28"/>
          <w:lang w:val="el-GR"/>
        </w:rPr>
        <w:t>时，指的却是一种</w:t>
      </w:r>
      <w:r>
        <w:rPr>
          <w:rFonts w:ascii="楷体_GB2312" w:eastAsia="楷体_GB2312" w:hint="eastAsia"/>
          <w:sz w:val="28"/>
          <w:szCs w:val="28"/>
          <w:lang w:val="el-GR"/>
        </w:rPr>
        <w:t>非</w:t>
      </w:r>
      <w:r>
        <w:rPr>
          <w:rFonts w:hint="eastAsia"/>
          <w:sz w:val="28"/>
          <w:szCs w:val="28"/>
          <w:lang w:val="el-GR"/>
        </w:rPr>
        <w:t>动机冲突：在行动开始之前，我们的反思意识</w:t>
      </w:r>
      <w:r>
        <w:rPr>
          <w:sz w:val="28"/>
          <w:szCs w:val="28"/>
          <w:lang w:val="de-DE"/>
        </w:rPr>
        <w:t>(überlegenden Bewußtsein)</w:t>
      </w:r>
      <w:r>
        <w:rPr>
          <w:rFonts w:hint="eastAsia"/>
          <w:sz w:val="28"/>
          <w:szCs w:val="28"/>
          <w:lang w:val="el-GR"/>
        </w:rPr>
        <w:t>考虑的是我们认为能够完成的各种不同行动的各种不同</w:t>
      </w:r>
      <w:r>
        <w:rPr>
          <w:rFonts w:ascii="楷体_GB2312" w:eastAsia="楷体_GB2312" w:hint="eastAsia"/>
          <w:sz w:val="28"/>
          <w:szCs w:val="28"/>
          <w:lang w:val="el-GR"/>
        </w:rPr>
        <w:t>后果</w:t>
      </w:r>
      <w:r>
        <w:rPr>
          <w:rFonts w:hint="eastAsia"/>
          <w:sz w:val="28"/>
          <w:szCs w:val="28"/>
          <w:lang w:val="el-GR"/>
        </w:rPr>
        <w:t>，并在它们之间进行比较：一旦我们断定某种行动后果比其他行动后果都更可取，我们就会认为我们决心采取这种行动；在得出这一考量结论之前，我们经常真诚地感到痛苦，因为要推测一种行动的后果，理解其全部含义，并确信我们已毫无遗漏地将其所有后果</w:t>
      </w:r>
      <w:r>
        <w:rPr>
          <w:rFonts w:hint="eastAsia"/>
          <w:sz w:val="28"/>
          <w:szCs w:val="28"/>
          <w:lang w:val="el-GR"/>
        </w:rPr>
        <w:t>计算在内，是非常困难的：因此，这样得出的结果还必须再扣除偶然因素。但是，最大困难在于，所有这些单个已如此难以确定的后果，我们现在却要把它们放在</w:t>
      </w:r>
      <w:r>
        <w:rPr>
          <w:rFonts w:ascii="楷体_GB2312" w:eastAsia="楷体_GB2312" w:hint="eastAsia"/>
          <w:sz w:val="28"/>
          <w:szCs w:val="28"/>
          <w:lang w:val="el-GR"/>
        </w:rPr>
        <w:t>同一个</w:t>
      </w:r>
      <w:r>
        <w:rPr>
          <w:rFonts w:hint="eastAsia"/>
          <w:sz w:val="28"/>
          <w:szCs w:val="28"/>
          <w:lang w:val="el-GR"/>
        </w:rPr>
        <w:t>天平上相互比较，而通常由于所有这些可能后果的</w:t>
      </w:r>
      <w:r>
        <w:rPr>
          <w:rFonts w:ascii="楷体_GB2312" w:eastAsia="楷体_GB2312" w:hint="eastAsia"/>
          <w:sz w:val="28"/>
          <w:szCs w:val="28"/>
          <w:lang w:val="el-GR"/>
        </w:rPr>
        <w:t>质</w:t>
      </w:r>
      <w:r>
        <w:rPr>
          <w:rFonts w:hint="eastAsia"/>
          <w:sz w:val="28"/>
          <w:szCs w:val="28"/>
          <w:lang w:val="el-GR"/>
        </w:rPr>
        <w:t>的不同，我们实际无法使用同样的天平和同样的砝码的决疑法</w:t>
      </w:r>
      <w:r>
        <w:rPr>
          <w:rStyle w:val="a8"/>
          <w:sz w:val="28"/>
          <w:szCs w:val="28"/>
          <w:lang w:val="el-GR"/>
        </w:rPr>
        <w:footnoteReference w:id="242"/>
      </w:r>
      <w:r>
        <w:rPr>
          <w:rFonts w:hint="eastAsia"/>
          <w:sz w:val="28"/>
          <w:szCs w:val="28"/>
          <w:lang w:val="el-GR"/>
        </w:rPr>
        <w:t>来确定它们孰轻孰重。假设【</w:t>
      </w:r>
      <w:r>
        <w:rPr>
          <w:rFonts w:hint="eastAsia"/>
          <w:sz w:val="28"/>
          <w:szCs w:val="28"/>
          <w:lang w:val="el-GR"/>
        </w:rPr>
        <w:t>119</w:t>
      </w:r>
      <w:r>
        <w:rPr>
          <w:rFonts w:hint="eastAsia"/>
          <w:sz w:val="28"/>
          <w:szCs w:val="28"/>
          <w:lang w:val="el-GR"/>
        </w:rPr>
        <w:t>】我们最终也克服了这困难，由于鬼使神差，放到我们天平上的全是些可以互相比较的后果，那时，我们就以某一特定行动后果的图象的方式拥有进行这一行动的一个</w:t>
      </w:r>
      <w:r>
        <w:rPr>
          <w:rFonts w:ascii="楷体_GB2312" w:eastAsia="楷体_GB2312" w:hint="eastAsia"/>
          <w:sz w:val="28"/>
          <w:szCs w:val="28"/>
          <w:lang w:val="el-GR"/>
        </w:rPr>
        <w:t>动机</w:t>
      </w:r>
      <w:r>
        <w:rPr>
          <w:rFonts w:hint="eastAsia"/>
          <w:sz w:val="28"/>
          <w:szCs w:val="28"/>
          <w:lang w:val="el-GR"/>
        </w:rPr>
        <w:t>——确实，</w:t>
      </w:r>
      <w:r>
        <w:rPr>
          <w:rFonts w:ascii="楷体_GB2312" w:eastAsia="楷体_GB2312" w:hint="eastAsia"/>
          <w:sz w:val="28"/>
          <w:szCs w:val="28"/>
          <w:lang w:val="el-GR"/>
        </w:rPr>
        <w:t>一个</w:t>
      </w:r>
      <w:r>
        <w:rPr>
          <w:rFonts w:hint="eastAsia"/>
          <w:sz w:val="28"/>
          <w:szCs w:val="28"/>
          <w:lang w:val="el-GR"/>
        </w:rPr>
        <w:t>动机！然而，在我们最终行动时，充分决定我们行动的往往不是我们这里讨</w:t>
      </w:r>
      <w:r>
        <w:rPr>
          <w:rFonts w:hint="eastAsia"/>
          <w:sz w:val="28"/>
          <w:szCs w:val="28"/>
          <w:lang w:val="el-GR"/>
        </w:rPr>
        <w:t>论的那些动机，不是</w:t>
      </w:r>
      <w:r>
        <w:rPr>
          <w:rFonts w:ascii="楷体_GB2312" w:eastAsia="楷体_GB2312" w:hint="eastAsia"/>
          <w:sz w:val="28"/>
          <w:szCs w:val="28"/>
          <w:lang w:val="el-GR"/>
        </w:rPr>
        <w:t>后果的图象</w:t>
      </w:r>
      <w:r>
        <w:rPr>
          <w:rFonts w:hint="eastAsia"/>
          <w:sz w:val="28"/>
          <w:szCs w:val="28"/>
          <w:lang w:val="el-GR"/>
        </w:rPr>
        <w:t>，而是一种不同类型的动机。它们或是我们消耗能量的习惯方式，或是某位我们害怕、尊敬或爱恋者的一个眼神或手势，或是我们的懒惰，这种懒惰使我们倾向于什么顺手就做什么，或是由于某些不相干琐事在关键时刻引起我们想象力的激动，或是某些完全无法预料肉体的什么改变的影响，或是兴会所至，或是偶然潜伏的感情的活跃：总之，导致我们行动的真正动机部分是我们不知道的，部分是我们知道的很不清楚的，我们永远不可能</w:t>
      </w:r>
      <w:r>
        <w:rPr>
          <w:rFonts w:ascii="楷体_GB2312" w:eastAsia="楷体_GB2312" w:hint="eastAsia"/>
          <w:sz w:val="28"/>
          <w:szCs w:val="28"/>
          <w:lang w:val="el-GR"/>
        </w:rPr>
        <w:t>预先计算</w:t>
      </w:r>
      <w:r>
        <w:rPr>
          <w:rFonts w:hint="eastAsia"/>
          <w:sz w:val="28"/>
          <w:szCs w:val="28"/>
          <w:lang w:val="el-GR"/>
        </w:rPr>
        <w:t>它们。</w:t>
      </w:r>
      <w:r>
        <w:rPr>
          <w:rFonts w:ascii="楷体_GB2312" w:eastAsia="楷体_GB2312" w:hint="eastAsia"/>
          <w:sz w:val="28"/>
          <w:szCs w:val="28"/>
          <w:lang w:val="el-GR"/>
        </w:rPr>
        <w:t>也许</w:t>
      </w:r>
      <w:r>
        <w:rPr>
          <w:rFonts w:hint="eastAsia"/>
          <w:sz w:val="28"/>
          <w:szCs w:val="28"/>
          <w:lang w:val="el-GR"/>
        </w:rPr>
        <w:t>，在这些动机之间同样也存在着斗争，存在着前进和后退，存在着天平的倾斜——这是真正</w:t>
      </w:r>
      <w:r>
        <w:rPr>
          <w:rFonts w:hint="eastAsia"/>
          <w:sz w:val="28"/>
          <w:szCs w:val="28"/>
          <w:lang w:val="el-GR"/>
        </w:rPr>
        <w:t>的“动机冲突”——但对我们来说却是完全不可见的和意识不到的。我计算了后果和结局，然后把一个非常重要的动机送上动机的战线——然而，战线本身不是我创造的，我甚至不能看见它：斗争本身在我面前隐藏起来，作为胜利的胜利也在我面前隐藏起来；因为虽然我当然知道我最后</w:t>
      </w:r>
      <w:r>
        <w:rPr>
          <w:rFonts w:ascii="楷体_GB2312" w:eastAsia="楷体_GB2312" w:hint="eastAsia"/>
          <w:sz w:val="28"/>
          <w:szCs w:val="28"/>
          <w:lang w:val="el-GR"/>
        </w:rPr>
        <w:t>做</w:t>
      </w:r>
      <w:r>
        <w:rPr>
          <w:rFonts w:hint="eastAsia"/>
          <w:sz w:val="28"/>
          <w:szCs w:val="28"/>
          <w:lang w:val="el-GR"/>
        </w:rPr>
        <w:t>的是什么，但我却不知道何种动机最后胜利了。然而，</w:t>
      </w:r>
      <w:r>
        <w:rPr>
          <w:rFonts w:ascii="楷体_GB2312" w:eastAsia="楷体_GB2312" w:hint="eastAsia"/>
          <w:sz w:val="28"/>
          <w:szCs w:val="28"/>
          <w:lang w:val="el-GR"/>
        </w:rPr>
        <w:t>我们却习惯于</w:t>
      </w:r>
      <w:r>
        <w:rPr>
          <w:rFonts w:hint="eastAsia"/>
          <w:sz w:val="28"/>
          <w:szCs w:val="28"/>
          <w:lang w:val="el-GR"/>
        </w:rPr>
        <w:t>把所有这些无意识过程</w:t>
      </w:r>
      <w:r>
        <w:rPr>
          <w:rFonts w:ascii="楷体_GB2312" w:eastAsia="楷体_GB2312" w:hint="eastAsia"/>
          <w:sz w:val="28"/>
          <w:szCs w:val="28"/>
          <w:lang w:val="el-GR"/>
        </w:rPr>
        <w:t>排除</w:t>
      </w:r>
      <w:r>
        <w:rPr>
          <w:rFonts w:hint="eastAsia"/>
          <w:sz w:val="28"/>
          <w:szCs w:val="28"/>
          <w:lang w:val="el-GR"/>
        </w:rPr>
        <w:t>在考虑之外，只思考一个行动的有意识的准备过程：因此，我们把动机的冲突与各种不同行动的可能后果比较混为一谈【</w:t>
      </w:r>
      <w:r>
        <w:rPr>
          <w:rFonts w:hint="eastAsia"/>
          <w:sz w:val="28"/>
          <w:szCs w:val="28"/>
          <w:lang w:val="el-GR"/>
        </w:rPr>
        <w:t>120</w:t>
      </w:r>
      <w:r>
        <w:rPr>
          <w:rFonts w:hint="eastAsia"/>
          <w:sz w:val="28"/>
          <w:szCs w:val="28"/>
          <w:lang w:val="el-GR"/>
        </w:rPr>
        <w:t>】——一种本身影响深远和对道德进化来说灾难性的混淆。</w:t>
      </w:r>
    </w:p>
    <w:p w:rsidR="00000000" w:rsidRDefault="00EF3B58">
      <w:pPr>
        <w:jc w:val="left"/>
        <w:rPr>
          <w:rFonts w:hint="eastAsia"/>
          <w:sz w:val="28"/>
          <w:szCs w:val="28"/>
          <w:lang w:val="el-GR"/>
        </w:rPr>
      </w:pPr>
      <w:r>
        <w:rPr>
          <w:rFonts w:hint="eastAsia"/>
          <w:sz w:val="28"/>
          <w:szCs w:val="28"/>
          <w:lang w:val="el-GR"/>
        </w:rPr>
        <w:t>130</w:t>
      </w:r>
    </w:p>
    <w:p w:rsidR="00000000" w:rsidRDefault="00EF3B58">
      <w:pPr>
        <w:jc w:val="left"/>
        <w:rPr>
          <w:rFonts w:hint="eastAsia"/>
          <w:sz w:val="28"/>
          <w:szCs w:val="28"/>
          <w:lang w:val="el-GR"/>
        </w:rPr>
      </w:pPr>
      <w:r>
        <w:rPr>
          <w:rFonts w:ascii="楷体_GB2312" w:eastAsia="楷体_GB2312" w:hint="eastAsia"/>
          <w:sz w:val="28"/>
          <w:szCs w:val="28"/>
          <w:lang w:val="el-GR"/>
        </w:rPr>
        <w:t>目的？意志？</w:t>
      </w:r>
      <w:r>
        <w:rPr>
          <w:rFonts w:hint="eastAsia"/>
          <w:sz w:val="28"/>
          <w:szCs w:val="28"/>
          <w:lang w:val="el-GR"/>
        </w:rPr>
        <w:t>——我们惯于相信，存在着两个世界，一个是</w:t>
      </w:r>
      <w:r>
        <w:rPr>
          <w:rFonts w:ascii="楷体_GB2312" w:eastAsia="楷体_GB2312" w:hint="eastAsia"/>
          <w:sz w:val="28"/>
          <w:szCs w:val="28"/>
          <w:lang w:val="el-GR"/>
        </w:rPr>
        <w:t>目的</w:t>
      </w:r>
      <w:r>
        <w:rPr>
          <w:rFonts w:hint="eastAsia"/>
          <w:sz w:val="28"/>
          <w:szCs w:val="28"/>
          <w:lang w:val="el-GR"/>
        </w:rPr>
        <w:t>和</w:t>
      </w:r>
      <w:r>
        <w:rPr>
          <w:rFonts w:ascii="楷体_GB2312" w:eastAsia="楷体_GB2312" w:hint="eastAsia"/>
          <w:sz w:val="28"/>
          <w:szCs w:val="28"/>
          <w:lang w:val="el-GR"/>
        </w:rPr>
        <w:t>意志</w:t>
      </w:r>
      <w:r>
        <w:rPr>
          <w:rFonts w:hint="eastAsia"/>
          <w:sz w:val="28"/>
          <w:szCs w:val="28"/>
          <w:lang w:val="el-GR"/>
        </w:rPr>
        <w:t>的世界</w:t>
      </w:r>
      <w:r>
        <w:rPr>
          <w:sz w:val="28"/>
          <w:szCs w:val="28"/>
          <w:lang w:val="el-GR"/>
        </w:rPr>
        <w:t>(</w:t>
      </w:r>
      <w:r>
        <w:rPr>
          <w:sz w:val="28"/>
          <w:szCs w:val="28"/>
          <w:lang w:val="de-DE"/>
        </w:rPr>
        <w:t>das</w:t>
      </w:r>
      <w:r>
        <w:rPr>
          <w:sz w:val="28"/>
          <w:szCs w:val="28"/>
          <w:lang w:val="el-GR"/>
        </w:rPr>
        <w:t xml:space="preserve"> </w:t>
      </w:r>
      <w:r>
        <w:rPr>
          <w:sz w:val="28"/>
          <w:szCs w:val="28"/>
          <w:lang w:val="de-DE"/>
        </w:rPr>
        <w:t>Reich</w:t>
      </w:r>
      <w:r>
        <w:rPr>
          <w:sz w:val="28"/>
          <w:szCs w:val="28"/>
          <w:lang w:val="el-GR"/>
        </w:rPr>
        <w:t xml:space="preserve"> </w:t>
      </w:r>
      <w:r>
        <w:rPr>
          <w:sz w:val="28"/>
          <w:szCs w:val="28"/>
          <w:lang w:val="de-DE"/>
        </w:rPr>
        <w:t>der</w:t>
      </w:r>
      <w:r>
        <w:rPr>
          <w:sz w:val="28"/>
          <w:szCs w:val="28"/>
          <w:lang w:val="el-GR"/>
        </w:rPr>
        <w:t xml:space="preserve"> </w:t>
      </w:r>
      <w:r>
        <w:rPr>
          <w:sz w:val="28"/>
          <w:szCs w:val="28"/>
          <w:lang w:val="de-DE"/>
        </w:rPr>
        <w:t>Zwecke</w:t>
      </w:r>
      <w:r>
        <w:rPr>
          <w:sz w:val="28"/>
          <w:szCs w:val="28"/>
          <w:lang w:val="el-GR"/>
        </w:rPr>
        <w:t xml:space="preserve"> </w:t>
      </w:r>
      <w:r>
        <w:rPr>
          <w:sz w:val="28"/>
          <w:szCs w:val="28"/>
          <w:lang w:val="de-DE"/>
        </w:rPr>
        <w:t>und</w:t>
      </w:r>
      <w:r>
        <w:rPr>
          <w:sz w:val="28"/>
          <w:szCs w:val="28"/>
          <w:lang w:val="el-GR"/>
        </w:rPr>
        <w:t xml:space="preserve"> </w:t>
      </w:r>
      <w:r>
        <w:rPr>
          <w:sz w:val="28"/>
          <w:szCs w:val="28"/>
          <w:lang w:val="de-DE"/>
        </w:rPr>
        <w:t>des</w:t>
      </w:r>
      <w:r>
        <w:rPr>
          <w:sz w:val="28"/>
          <w:szCs w:val="28"/>
          <w:lang w:val="el-GR"/>
        </w:rPr>
        <w:t xml:space="preserve"> </w:t>
      </w:r>
      <w:r>
        <w:rPr>
          <w:sz w:val="28"/>
          <w:szCs w:val="28"/>
          <w:lang w:val="de-DE"/>
        </w:rPr>
        <w:t>Willens</w:t>
      </w:r>
      <w:r>
        <w:rPr>
          <w:sz w:val="28"/>
          <w:szCs w:val="28"/>
          <w:lang w:val="el-GR"/>
        </w:rPr>
        <w:t>)</w:t>
      </w:r>
      <w:r>
        <w:rPr>
          <w:rFonts w:hint="eastAsia"/>
          <w:sz w:val="28"/>
          <w:szCs w:val="28"/>
          <w:lang w:val="el-GR"/>
        </w:rPr>
        <w:t>，另一个是</w:t>
      </w:r>
      <w:r>
        <w:rPr>
          <w:rFonts w:ascii="楷体_GB2312" w:eastAsia="楷体_GB2312" w:hint="eastAsia"/>
          <w:sz w:val="28"/>
          <w:szCs w:val="28"/>
          <w:lang w:val="el-GR"/>
        </w:rPr>
        <w:t>偶然</w:t>
      </w:r>
      <w:r>
        <w:rPr>
          <w:rFonts w:hint="eastAsia"/>
          <w:sz w:val="28"/>
          <w:szCs w:val="28"/>
          <w:lang w:val="el-GR"/>
        </w:rPr>
        <w:t>的世界</w:t>
      </w:r>
      <w:r>
        <w:rPr>
          <w:sz w:val="28"/>
          <w:szCs w:val="28"/>
          <w:lang w:val="el-GR"/>
        </w:rPr>
        <w:t>(</w:t>
      </w:r>
      <w:r>
        <w:rPr>
          <w:sz w:val="28"/>
          <w:szCs w:val="28"/>
          <w:lang w:val="de-DE"/>
        </w:rPr>
        <w:t>das</w:t>
      </w:r>
      <w:r>
        <w:rPr>
          <w:sz w:val="28"/>
          <w:szCs w:val="28"/>
          <w:lang w:val="el-GR"/>
        </w:rPr>
        <w:t xml:space="preserve"> </w:t>
      </w:r>
      <w:r>
        <w:rPr>
          <w:sz w:val="28"/>
          <w:szCs w:val="28"/>
          <w:lang w:val="de-DE"/>
        </w:rPr>
        <w:t>Reich</w:t>
      </w:r>
      <w:r>
        <w:rPr>
          <w:sz w:val="28"/>
          <w:szCs w:val="28"/>
          <w:lang w:val="el-GR"/>
        </w:rPr>
        <w:t xml:space="preserve"> </w:t>
      </w:r>
      <w:r>
        <w:rPr>
          <w:sz w:val="28"/>
          <w:szCs w:val="28"/>
          <w:lang w:val="de-DE"/>
        </w:rPr>
        <w:t>der</w:t>
      </w:r>
      <w:r>
        <w:rPr>
          <w:sz w:val="28"/>
          <w:szCs w:val="28"/>
          <w:lang w:val="el-GR"/>
        </w:rPr>
        <w:t xml:space="preserve"> </w:t>
      </w:r>
      <w:r>
        <w:rPr>
          <w:sz w:val="28"/>
          <w:szCs w:val="28"/>
          <w:lang w:val="de-DE"/>
        </w:rPr>
        <w:t>Z</w:t>
      </w:r>
      <w:r>
        <w:rPr>
          <w:sz w:val="28"/>
          <w:szCs w:val="28"/>
          <w:lang w:val="el-GR"/>
        </w:rPr>
        <w:t>ü</w:t>
      </w:r>
      <w:r>
        <w:rPr>
          <w:sz w:val="28"/>
          <w:szCs w:val="28"/>
          <w:lang w:val="de-DE"/>
        </w:rPr>
        <w:t>f</w:t>
      </w:r>
      <w:r>
        <w:rPr>
          <w:sz w:val="28"/>
          <w:szCs w:val="28"/>
          <w:lang w:val="el-GR"/>
        </w:rPr>
        <w:t>ä</w:t>
      </w:r>
      <w:r>
        <w:rPr>
          <w:sz w:val="28"/>
          <w:szCs w:val="28"/>
          <w:lang w:val="de-DE"/>
        </w:rPr>
        <w:t>lle</w:t>
      </w:r>
      <w:r>
        <w:rPr>
          <w:sz w:val="28"/>
          <w:szCs w:val="28"/>
          <w:lang w:val="el-GR"/>
        </w:rPr>
        <w:t>)</w:t>
      </w:r>
      <w:r>
        <w:rPr>
          <w:rFonts w:hint="eastAsia"/>
          <w:sz w:val="28"/>
          <w:szCs w:val="28"/>
          <w:lang w:val="el-GR"/>
        </w:rPr>
        <w:t>。</w:t>
      </w:r>
      <w:r>
        <w:rPr>
          <w:rStyle w:val="a8"/>
          <w:sz w:val="28"/>
          <w:szCs w:val="28"/>
          <w:lang w:val="el-GR"/>
        </w:rPr>
        <w:footnoteReference w:id="243"/>
      </w:r>
      <w:r>
        <w:rPr>
          <w:rFonts w:hint="eastAsia"/>
          <w:sz w:val="28"/>
          <w:szCs w:val="28"/>
          <w:lang w:val="el-GR"/>
        </w:rPr>
        <w:t>在偶然世界里，事物无意义地发生，无意义地消失，没人能说出它们因为什么或为了什么发生和消失。——我们惧怕这一茫茫宇宙的强大的无知无识世界，我们感到畏惧，因为它每每像从屋顶落下的瓦一样，落到另一个目的和意图的世界，把我们某些珍贵目的砸的粉碎。关于两个世界的这种信仰是一种古老传奇和寓言：我们这些聪明的小</w:t>
      </w:r>
      <w:r>
        <w:rPr>
          <w:rFonts w:hint="eastAsia"/>
          <w:sz w:val="28"/>
          <w:szCs w:val="28"/>
          <w:lang w:val="el-GR"/>
        </w:rPr>
        <w:t>矮人，连同我们的目的和意志，处在那些愚蠢的，极其愚蠢的巨人即偶然的压迫下，喘不过气，经常被他们踩死。——然而，尽管如此，我们还是不愿意他们那可怕的脚步声永远从我们耳边消失；当我们的生活在目的之</w:t>
      </w:r>
      <w:r>
        <w:rPr>
          <w:rFonts w:ascii="楷体_GB2312" w:eastAsia="楷体_GB2312" w:hint="eastAsia"/>
          <w:sz w:val="28"/>
          <w:szCs w:val="28"/>
          <w:lang w:val="el-GR"/>
        </w:rPr>
        <w:t>网</w:t>
      </w:r>
      <w:r>
        <w:rPr>
          <w:rFonts w:hint="eastAsia"/>
          <w:sz w:val="28"/>
          <w:szCs w:val="28"/>
          <w:lang w:val="el-GR"/>
        </w:rPr>
        <w:t>中纠缠的太久不能自拔，变得令人厌倦和充满忧虑，常常是这些巨人怪出现在我们身边，暂时</w:t>
      </w:r>
      <w:r>
        <w:rPr>
          <w:rFonts w:ascii="楷体_GB2312" w:eastAsia="楷体_GB2312" w:hint="eastAsia"/>
          <w:sz w:val="28"/>
          <w:szCs w:val="28"/>
          <w:lang w:val="el-GR"/>
        </w:rPr>
        <w:t>撕开</w:t>
      </w:r>
      <w:r>
        <w:rPr>
          <w:rFonts w:hint="eastAsia"/>
          <w:sz w:val="28"/>
          <w:szCs w:val="28"/>
          <w:lang w:val="el-GR"/>
        </w:rPr>
        <w:t>我们的意图之网，给我们的生活带来一束天光——他们并非有意这样做，这些没有理性者！他们甚至没有注意他们做了什么！他们那粗大的手指穿过我们的网就像是穿过什么也没有的空气。——希腊人将这超越的永远限制性的不可知国度称为摩翌拉</w:t>
      </w:r>
      <w:r>
        <w:rPr>
          <w:rStyle w:val="a8"/>
          <w:sz w:val="28"/>
          <w:szCs w:val="28"/>
          <w:lang w:val="el-GR"/>
        </w:rPr>
        <w:footnoteReference w:id="244"/>
      </w:r>
      <w:r>
        <w:rPr>
          <w:rFonts w:hint="eastAsia"/>
          <w:sz w:val="28"/>
          <w:szCs w:val="28"/>
          <w:lang w:val="el-GR"/>
        </w:rPr>
        <w:t>，将其布置在</w:t>
      </w:r>
      <w:r>
        <w:rPr>
          <w:rFonts w:hint="eastAsia"/>
          <w:sz w:val="28"/>
          <w:szCs w:val="28"/>
          <w:lang w:val="el-GR"/>
        </w:rPr>
        <w:t>诸神周围，作为其边界，越过这个边界，诸神就既做不了什么也看不见什么：一个在许多民族中都可以看到的反对神——虽然是隐秘地——的例子；人崇拜神，这没有疑问，但人不想放弃他们手中可以用来反对神的那张最后的王牌，</w:t>
      </w:r>
      <w:r>
        <w:rPr>
          <w:rStyle w:val="a8"/>
          <w:sz w:val="28"/>
          <w:szCs w:val="28"/>
          <w:lang w:val="el-GR"/>
        </w:rPr>
        <w:footnoteReference w:id="245"/>
      </w:r>
      <w:r>
        <w:rPr>
          <w:rFonts w:hint="eastAsia"/>
          <w:sz w:val="28"/>
          <w:szCs w:val="28"/>
          <w:lang w:val="el-GR"/>
        </w:rPr>
        <w:t>例如，印度人和波斯人认为，神依赖人的【</w:t>
      </w:r>
      <w:r>
        <w:rPr>
          <w:rFonts w:hint="eastAsia"/>
          <w:sz w:val="28"/>
          <w:szCs w:val="28"/>
          <w:lang w:val="el-GR"/>
        </w:rPr>
        <w:t>121</w:t>
      </w:r>
      <w:r>
        <w:rPr>
          <w:rFonts w:hint="eastAsia"/>
          <w:sz w:val="28"/>
          <w:szCs w:val="28"/>
          <w:lang w:val="el-GR"/>
        </w:rPr>
        <w:t>】</w:t>
      </w:r>
      <w:r>
        <w:rPr>
          <w:rFonts w:ascii="楷体_GB2312" w:eastAsia="楷体_GB2312" w:hint="eastAsia"/>
          <w:sz w:val="28"/>
          <w:szCs w:val="28"/>
          <w:lang w:val="el-GR"/>
        </w:rPr>
        <w:t>献祭</w:t>
      </w:r>
      <w:r>
        <w:rPr>
          <w:rFonts w:hint="eastAsia"/>
          <w:sz w:val="28"/>
          <w:szCs w:val="28"/>
          <w:lang w:val="el-GR"/>
        </w:rPr>
        <w:t>，因此人万不得已时可以让神尝尝饥饿的滋味，甚至将神饿死；或如暴躁、阴沉的斯堪地纳维亚人</w:t>
      </w:r>
      <w:r>
        <w:rPr>
          <w:rStyle w:val="a8"/>
          <w:sz w:val="28"/>
          <w:szCs w:val="28"/>
          <w:lang w:val="el-GR"/>
        </w:rPr>
        <w:footnoteReference w:id="246"/>
      </w:r>
      <w:r>
        <w:rPr>
          <w:rFonts w:hint="eastAsia"/>
          <w:sz w:val="28"/>
          <w:szCs w:val="28"/>
          <w:lang w:val="el-GR"/>
        </w:rPr>
        <w:t>，创造将要到来的“诸神的黄昏”的观念，</w:t>
      </w:r>
      <w:r>
        <w:rPr>
          <w:rStyle w:val="a8"/>
          <w:sz w:val="28"/>
          <w:szCs w:val="28"/>
          <w:lang w:val="el-GR"/>
        </w:rPr>
        <w:footnoteReference w:id="247"/>
      </w:r>
      <w:r>
        <w:rPr>
          <w:rFonts w:hint="eastAsia"/>
          <w:sz w:val="28"/>
          <w:szCs w:val="28"/>
          <w:lang w:val="el-GR"/>
        </w:rPr>
        <w:t>在其中找到隐秘的复仇快乐，为他长期以来在他的那些恶神面前所感到的恐惧报了仇。基督教的情况与此不同；它的基本情感既非印度的也非波斯</w:t>
      </w:r>
      <w:r>
        <w:rPr>
          <w:rFonts w:hint="eastAsia"/>
          <w:sz w:val="28"/>
          <w:szCs w:val="28"/>
          <w:lang w:val="el-GR"/>
        </w:rPr>
        <w:t>的，也不是希腊的或斯堪的纳维亚的：</w:t>
      </w:r>
      <w:r>
        <w:rPr>
          <w:rStyle w:val="a8"/>
          <w:sz w:val="28"/>
          <w:szCs w:val="28"/>
          <w:lang w:val="el-GR"/>
        </w:rPr>
        <w:footnoteReference w:id="248"/>
      </w:r>
      <w:r>
        <w:rPr>
          <w:rFonts w:hint="eastAsia"/>
          <w:sz w:val="28"/>
          <w:szCs w:val="28"/>
          <w:lang w:val="el-GR"/>
        </w:rPr>
        <w:t>基督教要我们匍匐在尘土中膜拜</w:t>
      </w:r>
      <w:r>
        <w:rPr>
          <w:rFonts w:ascii="楷体_GB2312" w:eastAsia="楷体_GB2312" w:hint="eastAsia"/>
          <w:sz w:val="28"/>
          <w:szCs w:val="28"/>
          <w:lang w:val="el-GR"/>
        </w:rPr>
        <w:t>大权力的神明</w:t>
      </w:r>
      <w:r>
        <w:rPr>
          <w:rFonts w:hint="eastAsia"/>
          <w:sz w:val="28"/>
          <w:szCs w:val="28"/>
          <w:lang w:val="el-GR"/>
        </w:rPr>
        <w:t>，甚至亲吻尘土本身——它要我们相信，无限强大的“无知无识的王国”并非像它看上去那样无知无识，真正无知无识的倒是</w:t>
      </w:r>
      <w:r>
        <w:rPr>
          <w:rFonts w:ascii="楷体_GB2312" w:eastAsia="楷体_GB2312" w:hint="eastAsia"/>
          <w:sz w:val="28"/>
          <w:szCs w:val="28"/>
          <w:lang w:val="el-GR"/>
        </w:rPr>
        <w:t>我们</w:t>
      </w:r>
      <w:r>
        <w:rPr>
          <w:rFonts w:hint="eastAsia"/>
          <w:sz w:val="28"/>
          <w:szCs w:val="28"/>
          <w:lang w:val="el-GR"/>
        </w:rPr>
        <w:t>，因为我们没有看到，在这个“无知无识世界”背后，站着我们慈爱的上帝，虽然他爱走黑暗的、奇怪的和曲折的道路，但他最终将“荣耀万物”。关于爱的上帝——这位上帝此前一直被误认为巨人或莫伊拉，他亲自编制目的和意图的网，比我们的理解力所能理解的还要精细，使其看上去是不可理解的，甚至</w:t>
      </w:r>
      <w:r>
        <w:rPr>
          <w:rFonts w:ascii="楷体_GB2312" w:eastAsia="楷体_GB2312" w:hint="eastAsia"/>
          <w:sz w:val="28"/>
          <w:szCs w:val="28"/>
          <w:lang w:val="el-GR"/>
        </w:rPr>
        <w:t>必须</w:t>
      </w:r>
      <w:r>
        <w:rPr>
          <w:rFonts w:hint="eastAsia"/>
          <w:sz w:val="28"/>
          <w:szCs w:val="28"/>
          <w:lang w:val="el-GR"/>
        </w:rPr>
        <w:t>是不可理解的——这一神话表达了一种如此大胆的倒</w:t>
      </w:r>
      <w:r>
        <w:rPr>
          <w:rFonts w:hint="eastAsia"/>
          <w:sz w:val="28"/>
          <w:szCs w:val="28"/>
          <w:lang w:val="el-GR"/>
        </w:rPr>
        <w:t>置和如此无畏的悖谬，以至于已经过分娇气的古代世界</w:t>
      </w:r>
      <w:r>
        <w:rPr>
          <w:rStyle w:val="a8"/>
          <w:sz w:val="28"/>
          <w:szCs w:val="28"/>
          <w:lang w:val="el-GR"/>
        </w:rPr>
        <w:footnoteReference w:id="249"/>
      </w:r>
      <w:r>
        <w:rPr>
          <w:rFonts w:hint="eastAsia"/>
          <w:sz w:val="28"/>
          <w:szCs w:val="28"/>
          <w:lang w:val="el-GR"/>
        </w:rPr>
        <w:t>在它的进攻面前束手无策，无论事情听起来多么荒唐和</w:t>
      </w:r>
      <w:r>
        <w:rPr>
          <w:rFonts w:ascii="楷体_GB2312" w:eastAsia="楷体_GB2312" w:hint="eastAsia"/>
          <w:sz w:val="28"/>
          <w:szCs w:val="28"/>
          <w:lang w:val="el-GR"/>
        </w:rPr>
        <w:t>矛盾</w:t>
      </w:r>
      <w:r>
        <w:rPr>
          <w:rFonts w:hint="eastAsia"/>
          <w:sz w:val="28"/>
          <w:szCs w:val="28"/>
          <w:lang w:val="el-GR"/>
        </w:rPr>
        <w:t>；因为，说实话，它包含有一个明显的矛盾：如果我们的理智不足以发现上帝的理智和目的，那么它又是如何发现我们的理智的此种性质的呢？它又是如何发现上帝之理智的彼种性质的呢？——在更晚近的时间里，人们实际上已经开始非常怀疑，从屋顶上落下的瓦片是否真由于“神的爱”而落下，并重新回到矮人和巨人的古老传说。因此，现在是时候了，我们应该</w:t>
      </w:r>
      <w:r>
        <w:rPr>
          <w:rFonts w:ascii="楷体_GB2312" w:eastAsia="楷体_GB2312" w:hint="eastAsia"/>
          <w:sz w:val="28"/>
          <w:szCs w:val="28"/>
          <w:lang w:val="el-GR"/>
        </w:rPr>
        <w:t>认识到</w:t>
      </w:r>
      <w:r>
        <w:rPr>
          <w:rFonts w:hint="eastAsia"/>
          <w:sz w:val="28"/>
          <w:szCs w:val="28"/>
          <w:lang w:val="el-GR"/>
        </w:rPr>
        <w:t>：在我们假定的更合人意的目的和理性的世界，巨人也同样是统治者！我们的目的和我们的理</w:t>
      </w:r>
      <w:r>
        <w:rPr>
          <w:rFonts w:hint="eastAsia"/>
          <w:sz w:val="28"/>
          <w:szCs w:val="28"/>
          <w:lang w:val="el-GR"/>
        </w:rPr>
        <w:t>性不是什么矮人，【</w:t>
      </w:r>
      <w:r>
        <w:rPr>
          <w:rFonts w:hint="eastAsia"/>
          <w:sz w:val="28"/>
          <w:szCs w:val="28"/>
          <w:lang w:val="el-GR"/>
        </w:rPr>
        <w:t>122</w:t>
      </w:r>
      <w:r>
        <w:rPr>
          <w:rFonts w:hint="eastAsia"/>
          <w:sz w:val="28"/>
          <w:szCs w:val="28"/>
          <w:lang w:val="el-GR"/>
        </w:rPr>
        <w:t>】而是巨人！我们的网常常</w:t>
      </w:r>
      <w:r>
        <w:rPr>
          <w:rFonts w:ascii="楷体_GB2312" w:eastAsia="楷体_GB2312" w:hint="eastAsia"/>
          <w:sz w:val="28"/>
          <w:szCs w:val="28"/>
          <w:lang w:val="el-GR"/>
        </w:rPr>
        <w:t>被我们自己</w:t>
      </w:r>
      <w:r>
        <w:rPr>
          <w:rFonts w:hint="eastAsia"/>
          <w:sz w:val="28"/>
          <w:szCs w:val="28"/>
          <w:lang w:val="el-GR"/>
        </w:rPr>
        <w:t>无情撕破，好象它们常常被从屋顶上落下的瓦无情撕破！所有的目的都是无目的，所有的意志都是无意志！你也许会因此得出结论说：“因此，只有一个世界，即偶然发生和无知无识的世界，才是存在的？”——但我们必须补充说，是的，也许只有一个世界是存在的，也许既不存在什么意志也不存在什么目的，它们全都是一些我们幻想出来的玩意。投掷偶然骰子的必然性的铁手在无限长时间里玩它的游戏：因此，</w:t>
      </w:r>
      <w:r>
        <w:rPr>
          <w:rFonts w:ascii="楷体_GB2312" w:eastAsia="楷体_GB2312" w:hint="eastAsia"/>
          <w:sz w:val="28"/>
          <w:szCs w:val="28"/>
          <w:lang w:val="el-GR"/>
        </w:rPr>
        <w:t>总会有</w:t>
      </w:r>
      <w:r>
        <w:rPr>
          <w:rFonts w:hint="eastAsia"/>
          <w:sz w:val="28"/>
          <w:szCs w:val="28"/>
          <w:lang w:val="el-GR"/>
        </w:rPr>
        <w:t>极其类似各种程度的目的性和合理性的一掷的。也许我们的意志行动和我们的目的也只不过是</w:t>
      </w:r>
      <w:r>
        <w:rPr>
          <w:rFonts w:hint="eastAsia"/>
          <w:sz w:val="28"/>
          <w:szCs w:val="28"/>
          <w:lang w:val="el-GR"/>
        </w:rPr>
        <w:t>这样的一掷——只是由于我们太有限和太自负，以至我们不能理解我们的这种极度有限性：</w:t>
      </w:r>
      <w:r>
        <w:rPr>
          <w:rFonts w:ascii="楷体_GB2312" w:eastAsia="楷体_GB2312" w:hint="eastAsia"/>
          <w:sz w:val="28"/>
          <w:szCs w:val="28"/>
          <w:lang w:val="el-GR"/>
        </w:rPr>
        <w:t>也许</w:t>
      </w:r>
      <w:r>
        <w:rPr>
          <w:rFonts w:hint="eastAsia"/>
          <w:sz w:val="28"/>
          <w:szCs w:val="28"/>
          <w:lang w:val="el-GR"/>
        </w:rPr>
        <w:t>我们自己就是一些机械人，长着一双铁手，并用这双铁手摇骰子筒，即使我们最具意向性的行动也只不过是在完成必然性的游戏。也许！——要想使这个</w:t>
      </w:r>
      <w:r>
        <w:rPr>
          <w:rFonts w:ascii="楷体_GB2312" w:eastAsia="楷体_GB2312" w:hint="eastAsia"/>
          <w:sz w:val="28"/>
          <w:szCs w:val="28"/>
          <w:lang w:val="el-GR"/>
        </w:rPr>
        <w:t>也许</w:t>
      </w:r>
      <w:r>
        <w:rPr>
          <w:rFonts w:hint="eastAsia"/>
          <w:sz w:val="28"/>
          <w:szCs w:val="28"/>
          <w:lang w:val="el-GR"/>
        </w:rPr>
        <w:t>变成确实，我们必须成为下界和所有表面世界彼岸的客人，坐在斐耳塞丰奈</w:t>
      </w:r>
      <w:r>
        <w:rPr>
          <w:rStyle w:val="a8"/>
          <w:sz w:val="28"/>
          <w:szCs w:val="28"/>
          <w:lang w:val="el-GR"/>
        </w:rPr>
        <w:footnoteReference w:id="250"/>
      </w:r>
      <w:r>
        <w:rPr>
          <w:rFonts w:hint="eastAsia"/>
          <w:sz w:val="28"/>
          <w:szCs w:val="28"/>
          <w:lang w:val="el-GR"/>
        </w:rPr>
        <w:t>的桌边，与女神本人一起掷过骰子、赌过。</w:t>
      </w:r>
      <w:r>
        <w:rPr>
          <w:rStyle w:val="a8"/>
          <w:sz w:val="28"/>
          <w:szCs w:val="28"/>
          <w:lang w:val="el-GR"/>
        </w:rPr>
        <w:footnoteReference w:id="251"/>
      </w:r>
    </w:p>
    <w:p w:rsidR="00000000" w:rsidRDefault="00EF3B58">
      <w:pPr>
        <w:jc w:val="left"/>
        <w:rPr>
          <w:rFonts w:hint="eastAsia"/>
          <w:sz w:val="28"/>
          <w:szCs w:val="28"/>
          <w:lang w:val="el-GR"/>
        </w:rPr>
      </w:pPr>
      <w:r>
        <w:rPr>
          <w:rFonts w:hint="eastAsia"/>
          <w:sz w:val="28"/>
          <w:szCs w:val="28"/>
          <w:lang w:val="el-GR"/>
        </w:rPr>
        <w:t>131</w:t>
      </w:r>
    </w:p>
    <w:p w:rsidR="00000000" w:rsidRDefault="00EF3B58">
      <w:pPr>
        <w:jc w:val="left"/>
        <w:rPr>
          <w:rFonts w:hint="eastAsia"/>
          <w:sz w:val="28"/>
          <w:szCs w:val="28"/>
          <w:lang w:val="el-GR"/>
        </w:rPr>
      </w:pPr>
      <w:r>
        <w:rPr>
          <w:rFonts w:ascii="楷体_GB2312" w:eastAsia="楷体_GB2312" w:hint="eastAsia"/>
          <w:sz w:val="28"/>
          <w:szCs w:val="28"/>
          <w:lang w:val="el-GR"/>
        </w:rPr>
        <w:t>道德时尚。</w:t>
      </w:r>
      <w:r>
        <w:rPr>
          <w:rFonts w:hint="eastAsia"/>
          <w:sz w:val="28"/>
          <w:szCs w:val="28"/>
          <w:lang w:val="el-GR"/>
        </w:rPr>
        <w:t>——道德判断的面貌何其沧桑！古代道德的大英雄，如艾皮克蒂塔</w:t>
      </w:r>
      <w:r>
        <w:rPr>
          <w:rStyle w:val="a8"/>
          <w:sz w:val="28"/>
          <w:szCs w:val="28"/>
          <w:lang w:val="el-GR"/>
        </w:rPr>
        <w:footnoteReference w:id="252"/>
      </w:r>
      <w:r>
        <w:rPr>
          <w:rFonts w:hint="eastAsia"/>
          <w:sz w:val="28"/>
          <w:szCs w:val="28"/>
          <w:lang w:val="el-GR"/>
        </w:rPr>
        <w:t>，全然不理解我们今天之普遍赞美替别人着想和为别人生活；按照我们今天的道德时尚判断，他们是十足不道德之人</w:t>
      </w:r>
      <w:r>
        <w:rPr>
          <w:rFonts w:hint="eastAsia"/>
          <w:sz w:val="28"/>
          <w:szCs w:val="28"/>
          <w:lang w:val="el-GR"/>
        </w:rPr>
        <w:t>，因为他们竭力</w:t>
      </w:r>
      <w:r>
        <w:rPr>
          <w:rFonts w:ascii="楷体_GB2312" w:eastAsia="楷体_GB2312" w:hint="eastAsia"/>
          <w:sz w:val="28"/>
          <w:szCs w:val="28"/>
          <w:lang w:val="el-GR"/>
        </w:rPr>
        <w:t>为之</w:t>
      </w:r>
      <w:r>
        <w:rPr>
          <w:rFonts w:hint="eastAsia"/>
          <w:sz w:val="28"/>
          <w:szCs w:val="28"/>
          <w:lang w:val="el-GR"/>
        </w:rPr>
        <w:t>奋斗的只是他们的</w:t>
      </w:r>
      <w:r>
        <w:rPr>
          <w:rFonts w:ascii="楷体_GB2312" w:eastAsia="楷体_GB2312" w:hint="eastAsia"/>
          <w:sz w:val="28"/>
          <w:szCs w:val="28"/>
          <w:lang w:val="el-GR"/>
        </w:rPr>
        <w:t>自我</w:t>
      </w:r>
      <w:r>
        <w:rPr>
          <w:rFonts w:hint="eastAsia"/>
          <w:sz w:val="28"/>
          <w:szCs w:val="28"/>
          <w:lang w:val="el-GR"/>
        </w:rPr>
        <w:t>，并</w:t>
      </w:r>
      <w:r>
        <w:rPr>
          <w:rFonts w:ascii="楷体_GB2312" w:eastAsia="楷体_GB2312" w:hint="eastAsia"/>
          <w:sz w:val="28"/>
          <w:szCs w:val="28"/>
          <w:lang w:val="el-GR"/>
        </w:rPr>
        <w:t>反对</w:t>
      </w:r>
      <w:r>
        <w:rPr>
          <w:rFonts w:hint="eastAsia"/>
          <w:sz w:val="28"/>
          <w:szCs w:val="28"/>
          <w:lang w:val="el-GR"/>
        </w:rPr>
        <w:t>对旁人的任何同感（</w:t>
      </w:r>
      <w:r>
        <w:rPr>
          <w:sz w:val="28"/>
          <w:szCs w:val="28"/>
          <w:lang w:val="de-DE"/>
        </w:rPr>
        <w:t>Mitempfindung</w:t>
      </w:r>
      <w:r>
        <w:rPr>
          <w:rFonts w:hint="eastAsia"/>
          <w:sz w:val="28"/>
          <w:szCs w:val="28"/>
          <w:lang w:val="de-DE"/>
        </w:rPr>
        <w:t>）</w:t>
      </w:r>
      <w:r>
        <w:rPr>
          <w:rFonts w:hint="eastAsia"/>
          <w:sz w:val="28"/>
          <w:szCs w:val="28"/>
          <w:lang w:val="el-GR"/>
        </w:rPr>
        <w:t>特别是对旁人的痛苦和道德缺点的同感）。他们也许会这样回答我们：【</w:t>
      </w:r>
      <w:r>
        <w:rPr>
          <w:rFonts w:hint="eastAsia"/>
          <w:sz w:val="28"/>
          <w:szCs w:val="28"/>
          <w:lang w:val="el-GR"/>
        </w:rPr>
        <w:t>123</w:t>
      </w:r>
      <w:r>
        <w:rPr>
          <w:rFonts w:hint="eastAsia"/>
          <w:sz w:val="28"/>
          <w:szCs w:val="28"/>
          <w:lang w:val="el-GR"/>
        </w:rPr>
        <w:t>】“如果你们自己觉得自己是非常乏味和丑陋的人，那么，就请更多考虑别人而不是考虑你们自己吧！你们做的对！”</w:t>
      </w:r>
    </w:p>
    <w:p w:rsidR="00000000" w:rsidRDefault="00EF3B58">
      <w:pPr>
        <w:jc w:val="left"/>
        <w:rPr>
          <w:rFonts w:hint="eastAsia"/>
          <w:sz w:val="28"/>
          <w:szCs w:val="28"/>
          <w:lang w:val="el-GR"/>
        </w:rPr>
      </w:pPr>
      <w:r>
        <w:rPr>
          <w:rFonts w:hint="eastAsia"/>
          <w:sz w:val="28"/>
          <w:szCs w:val="28"/>
          <w:lang w:val="el-GR"/>
        </w:rPr>
        <w:t>132</w:t>
      </w:r>
    </w:p>
    <w:p w:rsidR="00000000" w:rsidRDefault="00EF3B58">
      <w:pPr>
        <w:ind w:leftChars="34" w:left="71"/>
        <w:jc w:val="left"/>
        <w:rPr>
          <w:rFonts w:hint="eastAsia"/>
          <w:sz w:val="28"/>
          <w:szCs w:val="28"/>
          <w:lang w:val="el-GR"/>
        </w:rPr>
      </w:pPr>
      <w:r>
        <w:rPr>
          <w:rFonts w:ascii="楷体_GB2312" w:eastAsia="楷体_GB2312" w:hint="eastAsia"/>
          <w:sz w:val="28"/>
          <w:szCs w:val="28"/>
          <w:lang w:val="el-GR"/>
        </w:rPr>
        <w:t>基督教最后的道德回声。</w:t>
      </w:r>
      <w:r>
        <w:rPr>
          <w:rFonts w:hint="eastAsia"/>
          <w:sz w:val="28"/>
          <w:szCs w:val="28"/>
          <w:lang w:val="el-GR"/>
        </w:rPr>
        <w:t>——</w:t>
      </w:r>
      <w:r>
        <w:rPr>
          <w:rFonts w:hint="eastAsia"/>
          <w:sz w:val="28"/>
          <w:szCs w:val="28"/>
          <w:lang w:val="el-GR"/>
        </w:rPr>
        <w:t>On n</w:t>
      </w:r>
      <w:r>
        <w:rPr>
          <w:rFonts w:hint="eastAsia"/>
          <w:sz w:val="28"/>
          <w:szCs w:val="28"/>
          <w:lang w:val="el-GR"/>
        </w:rPr>
        <w:t>’</w:t>
      </w:r>
      <w:r>
        <w:rPr>
          <w:rFonts w:hint="eastAsia"/>
          <w:sz w:val="28"/>
          <w:szCs w:val="28"/>
          <w:lang w:val="el-GR"/>
        </w:rPr>
        <w:t>est bon que par la pitie:il faut donc qu</w:t>
      </w:r>
      <w:r>
        <w:rPr>
          <w:rFonts w:hint="eastAsia"/>
          <w:sz w:val="28"/>
          <w:szCs w:val="28"/>
          <w:lang w:val="el-GR"/>
        </w:rPr>
        <w:t>’</w:t>
      </w:r>
      <w:r>
        <w:rPr>
          <w:rFonts w:hint="eastAsia"/>
          <w:sz w:val="28"/>
          <w:szCs w:val="28"/>
          <w:lang w:val="el-GR"/>
        </w:rPr>
        <w:t>il y ait quelque pitie dans tous nos sentiments</w:t>
      </w:r>
      <w:r>
        <w:rPr>
          <w:rStyle w:val="a8"/>
          <w:sz w:val="28"/>
          <w:szCs w:val="28"/>
          <w:lang w:val="el-GR"/>
        </w:rPr>
        <w:footnoteReference w:id="253"/>
      </w:r>
      <w:r>
        <w:rPr>
          <w:rFonts w:hint="eastAsia"/>
          <w:sz w:val="28"/>
          <w:szCs w:val="28"/>
          <w:lang w:val="el-GR"/>
        </w:rPr>
        <w:t xml:space="preserve"> </w:t>
      </w:r>
      <w:r>
        <w:rPr>
          <w:rFonts w:hint="eastAsia"/>
          <w:sz w:val="28"/>
          <w:szCs w:val="28"/>
          <w:lang w:val="el-GR"/>
        </w:rPr>
        <w:t>——我们今天之道德如</w:t>
      </w:r>
      <w:r>
        <w:rPr>
          <w:rFonts w:hint="eastAsia"/>
          <w:sz w:val="28"/>
          <w:szCs w:val="28"/>
          <w:lang w:val="el-GR"/>
        </w:rPr>
        <w:t>是说！它为什么会这样说？同情别人的</w:t>
      </w:r>
      <w:r>
        <w:rPr>
          <w:sz w:val="28"/>
          <w:szCs w:val="28"/>
          <w:lang w:val="de-DE"/>
        </w:rPr>
        <w:t>(Sympathischen)</w:t>
      </w:r>
      <w:r>
        <w:rPr>
          <w:rFonts w:hint="eastAsia"/>
          <w:sz w:val="28"/>
          <w:szCs w:val="28"/>
          <w:lang w:val="el-GR"/>
        </w:rPr>
        <w:t>无私、普遍有用的社会行动被感觉为</w:t>
      </w:r>
      <w:r>
        <w:rPr>
          <w:rFonts w:ascii="楷体_GB2312" w:eastAsia="楷体_GB2312" w:hint="eastAsia"/>
          <w:sz w:val="28"/>
          <w:szCs w:val="28"/>
          <w:lang w:val="el-GR"/>
        </w:rPr>
        <w:t>道德的</w:t>
      </w:r>
      <w:r>
        <w:rPr>
          <w:rFonts w:hint="eastAsia"/>
          <w:sz w:val="28"/>
          <w:szCs w:val="28"/>
          <w:lang w:val="el-GR"/>
        </w:rPr>
        <w:t>——这也许是基督教带给欧洲的最大影响和最深远的改变：虽然既非出自其故意，也非其教导使然。但这只是基督教信仰的</w:t>
      </w:r>
      <w:r>
        <w:rPr>
          <w:rFonts w:hint="eastAsia"/>
          <w:sz w:val="28"/>
          <w:szCs w:val="28"/>
          <w:lang w:val="el-GR"/>
        </w:rPr>
        <w:t>residuum</w:t>
      </w:r>
      <w:r>
        <w:rPr>
          <w:rStyle w:val="a8"/>
          <w:sz w:val="28"/>
          <w:szCs w:val="28"/>
          <w:lang w:val="el-GR"/>
        </w:rPr>
        <w:footnoteReference w:id="254"/>
      </w:r>
      <w:r>
        <w:rPr>
          <w:rFonts w:hint="eastAsia"/>
          <w:sz w:val="28"/>
          <w:szCs w:val="28"/>
          <w:lang w:val="el-GR"/>
        </w:rPr>
        <w:t>：在相反的完全利己主义的对“一件急切之事”的信仰</w:t>
      </w:r>
      <w:r>
        <w:rPr>
          <w:rStyle w:val="a8"/>
          <w:sz w:val="28"/>
          <w:szCs w:val="28"/>
          <w:lang w:val="el-GR"/>
        </w:rPr>
        <w:footnoteReference w:id="255"/>
      </w:r>
      <w:r>
        <w:rPr>
          <w:rFonts w:hint="eastAsia"/>
          <w:sz w:val="28"/>
          <w:szCs w:val="28"/>
          <w:lang w:val="el-GR"/>
        </w:rPr>
        <w:t>，对永恒</w:t>
      </w:r>
      <w:r>
        <w:rPr>
          <w:rFonts w:ascii="楷体_GB2312" w:eastAsia="楷体_GB2312" w:hint="eastAsia"/>
          <w:sz w:val="28"/>
          <w:szCs w:val="28"/>
          <w:lang w:val="el-GR"/>
        </w:rPr>
        <w:t>个人</w:t>
      </w:r>
      <w:r>
        <w:rPr>
          <w:rFonts w:hint="eastAsia"/>
          <w:sz w:val="28"/>
          <w:szCs w:val="28"/>
          <w:lang w:val="el-GR"/>
        </w:rPr>
        <w:t>拯救绝对重要性的信仰，以及作为这种信仰基础的教条逐渐衰落之后，次要的对“爱”的信仰，对“邻人之爱”的信仰，就在教会慈善行为的庞大事业的伴随下，登上历史的前台。人们越是从宗教教条中解放出来，他们就越信仰人类之爱，仿佛把这种信</w:t>
      </w:r>
      <w:r>
        <w:rPr>
          <w:rFonts w:hint="eastAsia"/>
          <w:sz w:val="28"/>
          <w:szCs w:val="28"/>
          <w:lang w:val="el-GR"/>
        </w:rPr>
        <w:t>仰当作其解脱的一个</w:t>
      </w:r>
      <w:r>
        <w:rPr>
          <w:rFonts w:ascii="楷体_GB2312" w:eastAsia="楷体_GB2312" w:hint="eastAsia"/>
          <w:sz w:val="28"/>
          <w:szCs w:val="28"/>
          <w:lang w:val="el-GR"/>
        </w:rPr>
        <w:t>辩护</w:t>
      </w:r>
      <w:r>
        <w:rPr>
          <w:rFonts w:hint="eastAsia"/>
          <w:sz w:val="28"/>
          <w:szCs w:val="28"/>
          <w:lang w:val="el-GR"/>
        </w:rPr>
        <w:t>：在此不欲继续居于基督教理想之后，而是只要有可能就</w:t>
      </w:r>
      <w:r>
        <w:rPr>
          <w:rFonts w:ascii="楷体_GB2312" w:eastAsia="楷体_GB2312" w:hint="eastAsia"/>
          <w:sz w:val="28"/>
          <w:szCs w:val="28"/>
          <w:lang w:val="el-GR"/>
        </w:rPr>
        <w:t>超越</w:t>
      </w:r>
      <w:r>
        <w:rPr>
          <w:rFonts w:hint="eastAsia"/>
          <w:sz w:val="28"/>
          <w:szCs w:val="28"/>
          <w:lang w:val="el-GR"/>
        </w:rPr>
        <w:t>基督教理想，从伏尔泰</w:t>
      </w:r>
      <w:r>
        <w:rPr>
          <w:rStyle w:val="a8"/>
          <w:sz w:val="28"/>
          <w:szCs w:val="28"/>
          <w:lang w:val="el-GR"/>
        </w:rPr>
        <w:footnoteReference w:id="256"/>
      </w:r>
      <w:r>
        <w:rPr>
          <w:rFonts w:hint="eastAsia"/>
          <w:sz w:val="28"/>
          <w:szCs w:val="28"/>
          <w:lang w:val="el-GR"/>
        </w:rPr>
        <w:t>到奥古斯特·孔德</w:t>
      </w:r>
      <w:r>
        <w:rPr>
          <w:rStyle w:val="a8"/>
          <w:sz w:val="28"/>
          <w:szCs w:val="28"/>
          <w:lang w:val="el-GR"/>
        </w:rPr>
        <w:footnoteReference w:id="257"/>
      </w:r>
      <w:r>
        <w:rPr>
          <w:rFonts w:hint="eastAsia"/>
          <w:sz w:val="28"/>
          <w:szCs w:val="28"/>
          <w:lang w:val="el-GR"/>
        </w:rPr>
        <w:t>的所有法国自由思想家都是暗中以此为目的，而孔德通过其</w:t>
      </w:r>
      <w:r>
        <w:rPr>
          <w:rFonts w:hint="eastAsia"/>
          <w:sz w:val="28"/>
          <w:szCs w:val="28"/>
          <w:lang w:val="el-GR"/>
        </w:rPr>
        <w:t>vivre pour autrui</w:t>
      </w:r>
      <w:r>
        <w:rPr>
          <w:sz w:val="28"/>
          <w:szCs w:val="28"/>
          <w:lang w:val="el-GR"/>
        </w:rPr>
        <w:t> </w:t>
      </w:r>
      <w:r>
        <w:rPr>
          <w:rStyle w:val="a8"/>
          <w:sz w:val="28"/>
          <w:szCs w:val="28"/>
          <w:lang w:val="el-GR"/>
        </w:rPr>
        <w:footnoteReference w:id="258"/>
      </w:r>
      <w:r>
        <w:rPr>
          <w:rFonts w:hint="eastAsia"/>
          <w:sz w:val="28"/>
          <w:szCs w:val="28"/>
          <w:lang w:val="el-GR"/>
        </w:rPr>
        <w:t>，实际上已经超越了基督徒的基督教。对于把同情、怜悯或他人利益当作行为准则</w:t>
      </w:r>
      <w:r>
        <w:rPr>
          <w:rStyle w:val="a8"/>
          <w:sz w:val="28"/>
          <w:szCs w:val="28"/>
          <w:lang w:val="el-GR"/>
        </w:rPr>
        <w:footnoteReference w:id="259"/>
      </w:r>
      <w:r>
        <w:rPr>
          <w:rFonts w:hint="eastAsia"/>
          <w:sz w:val="28"/>
          <w:szCs w:val="28"/>
          <w:lang w:val="el-GR"/>
        </w:rPr>
        <w:t>的学说的广泛流传，德国的叔本华和英国的穆勒</w:t>
      </w:r>
      <w:r>
        <w:rPr>
          <w:rStyle w:val="a8"/>
          <w:sz w:val="28"/>
          <w:szCs w:val="28"/>
          <w:lang w:val="el-GR"/>
        </w:rPr>
        <w:footnoteReference w:id="260"/>
      </w:r>
      <w:r>
        <w:rPr>
          <w:rFonts w:hint="eastAsia"/>
          <w:sz w:val="28"/>
          <w:szCs w:val="28"/>
          <w:lang w:val="el-GR"/>
        </w:rPr>
        <w:t>功不可没，然而他们本身也只是一种【</w:t>
      </w:r>
      <w:r>
        <w:rPr>
          <w:rFonts w:hint="eastAsia"/>
          <w:sz w:val="28"/>
          <w:szCs w:val="28"/>
          <w:lang w:val="el-GR"/>
        </w:rPr>
        <w:t>124</w:t>
      </w:r>
      <w:r>
        <w:rPr>
          <w:rFonts w:hint="eastAsia"/>
          <w:sz w:val="28"/>
          <w:szCs w:val="28"/>
          <w:lang w:val="el-GR"/>
        </w:rPr>
        <w:t>】回声：大约自从法国大革命</w:t>
      </w:r>
      <w:r>
        <w:rPr>
          <w:rStyle w:val="a8"/>
          <w:sz w:val="28"/>
          <w:szCs w:val="28"/>
          <w:lang w:val="el-GR"/>
        </w:rPr>
        <w:footnoteReference w:id="261"/>
      </w:r>
      <w:r>
        <w:rPr>
          <w:rFonts w:hint="eastAsia"/>
          <w:sz w:val="28"/>
          <w:szCs w:val="28"/>
          <w:lang w:val="el-GR"/>
        </w:rPr>
        <w:t>之后，这类学说就像雨后春笋一样纷纷破土而出和不断成长，有的极为粗糙，有的无比精妙，而每一种社会主义思想体系</w:t>
      </w:r>
      <w:r>
        <w:rPr>
          <w:rStyle w:val="a8"/>
          <w:sz w:val="28"/>
          <w:szCs w:val="28"/>
          <w:lang w:val="el-GR"/>
        </w:rPr>
        <w:footnoteReference w:id="262"/>
      </w:r>
      <w:r>
        <w:rPr>
          <w:rFonts w:hint="eastAsia"/>
          <w:sz w:val="28"/>
          <w:szCs w:val="28"/>
          <w:lang w:val="el-GR"/>
        </w:rPr>
        <w:t>都仿佛不由自</w:t>
      </w:r>
      <w:r>
        <w:rPr>
          <w:rFonts w:hint="eastAsia"/>
          <w:sz w:val="28"/>
          <w:szCs w:val="28"/>
          <w:lang w:val="el-GR"/>
        </w:rPr>
        <w:t>主地站到这类学说之共同立场上。也许现在没有比这更深入人心的偏见了：我们</w:t>
      </w:r>
      <w:r>
        <w:rPr>
          <w:rFonts w:ascii="楷体_GB2312" w:eastAsia="楷体_GB2312" w:hint="eastAsia"/>
          <w:sz w:val="28"/>
          <w:szCs w:val="28"/>
          <w:lang w:val="el-GR"/>
        </w:rPr>
        <w:t>知道</w:t>
      </w:r>
      <w:r>
        <w:rPr>
          <w:rFonts w:hint="eastAsia"/>
          <w:sz w:val="28"/>
          <w:szCs w:val="28"/>
          <w:lang w:val="el-GR"/>
        </w:rPr>
        <w:t>真正的道德是什么。听到社会正在有效调节个人，使他们</w:t>
      </w:r>
      <w:r>
        <w:rPr>
          <w:rFonts w:ascii="楷体_GB2312" w:eastAsia="楷体_GB2312" w:hint="eastAsia"/>
          <w:sz w:val="28"/>
          <w:szCs w:val="28"/>
          <w:lang w:val="el-GR"/>
        </w:rPr>
        <w:t>适应</w:t>
      </w:r>
      <w:r>
        <w:rPr>
          <w:rFonts w:hint="eastAsia"/>
          <w:sz w:val="28"/>
          <w:szCs w:val="28"/>
          <w:lang w:val="el-GR"/>
        </w:rPr>
        <w:t>普遍需要，听到</w:t>
      </w:r>
      <w:r>
        <w:rPr>
          <w:rFonts w:ascii="楷体_GB2312" w:eastAsia="楷体_GB2312" w:hint="eastAsia"/>
          <w:sz w:val="28"/>
          <w:szCs w:val="28"/>
          <w:lang w:val="el-GR"/>
        </w:rPr>
        <w:t>个人幸福以及个人牺牲</w:t>
      </w:r>
      <w:r>
        <w:rPr>
          <w:rFonts w:hint="eastAsia"/>
          <w:sz w:val="28"/>
          <w:szCs w:val="28"/>
          <w:lang w:val="el-GR"/>
        </w:rPr>
        <w:t>的关键在于使他成为整体之有用成员和工具，人人似乎都</w:t>
      </w:r>
      <w:r>
        <w:rPr>
          <w:rFonts w:ascii="楷体_GB2312" w:eastAsia="楷体_GB2312" w:hint="eastAsia"/>
          <w:sz w:val="28"/>
          <w:szCs w:val="28"/>
          <w:lang w:val="el-GR"/>
        </w:rPr>
        <w:t>认为这是好事</w:t>
      </w:r>
      <w:r>
        <w:rPr>
          <w:rFonts w:hint="eastAsia"/>
          <w:sz w:val="28"/>
          <w:szCs w:val="28"/>
          <w:lang w:val="el-GR"/>
        </w:rPr>
        <w:t>。唯一不足的是，关于这个整体究竟是什么，我们现在还不甚清楚，到底是一个已经存在的国家，还是一个有待创造的国家，到底是一个民族，还是各民族之大团结，或是新的小经济共同体？在这问题上，目前还有许多思索、怀疑和争论，许多激动和冲动；但奇妙和动听的是其要求的一致：要求</w:t>
      </w:r>
      <w:r>
        <w:rPr>
          <w:rFonts w:eastAsia="楷体_GB2312" w:hint="eastAsia"/>
          <w:sz w:val="28"/>
          <w:szCs w:val="28"/>
          <w:lang w:val="el-GR"/>
        </w:rPr>
        <w:t>自我</w:t>
      </w:r>
      <w:r>
        <w:rPr>
          <w:sz w:val="28"/>
          <w:szCs w:val="28"/>
          <w:lang w:val="de-DE"/>
        </w:rPr>
        <w:t>(ego)</w:t>
      </w:r>
      <w:r>
        <w:rPr>
          <w:rFonts w:hint="eastAsia"/>
          <w:sz w:val="28"/>
          <w:szCs w:val="28"/>
          <w:lang w:val="el-GR"/>
        </w:rPr>
        <w:t>否定自己，直到</w:t>
      </w:r>
      <w:r>
        <w:rPr>
          <w:rFonts w:hint="eastAsia"/>
          <w:sz w:val="28"/>
          <w:szCs w:val="28"/>
          <w:lang w:val="el-GR"/>
        </w:rPr>
        <w:t>他通过适应整体的需要，重新获得他固定的权利和义务范围，——直到他成为新的和完全不同的东西。人们真正需要的是——无论他们是否这样承认，——从根本上重新塑造个人，也就是削弱和消灭</w:t>
      </w:r>
      <w:r>
        <w:rPr>
          <w:rFonts w:ascii="楷体_GB2312" w:eastAsia="楷体_GB2312" w:hint="eastAsia"/>
          <w:sz w:val="28"/>
          <w:szCs w:val="28"/>
          <w:lang w:val="el-GR"/>
        </w:rPr>
        <w:t>个人</w:t>
      </w:r>
      <w:r>
        <w:rPr>
          <w:rFonts w:eastAsia="楷体_GB2312"/>
          <w:sz w:val="28"/>
          <w:szCs w:val="28"/>
          <w:lang w:val="de-DE"/>
        </w:rPr>
        <w:t>(Individuums)</w:t>
      </w:r>
      <w:r>
        <w:rPr>
          <w:rFonts w:hint="eastAsia"/>
          <w:sz w:val="28"/>
          <w:szCs w:val="28"/>
          <w:lang w:val="el-GR"/>
        </w:rPr>
        <w:t>。谈到迄今一直被与个人存在联系起来的所有恶毒、仇恨、浪费、耗费和奢侈，人们从来不知道疲倦和总是充满义愤。人们希望在只存在</w:t>
      </w:r>
      <w:r>
        <w:rPr>
          <w:rFonts w:ascii="楷体_GB2312" w:eastAsia="楷体_GB2312" w:hint="eastAsia"/>
          <w:sz w:val="28"/>
          <w:szCs w:val="28"/>
          <w:lang w:val="el-GR"/>
        </w:rPr>
        <w:t>大集体及其成员</w:t>
      </w:r>
      <w:r>
        <w:rPr>
          <w:rFonts w:hint="eastAsia"/>
          <w:sz w:val="28"/>
          <w:szCs w:val="28"/>
          <w:lang w:val="el-GR"/>
        </w:rPr>
        <w:t>的情况下，更廉价、更安全、更平等和更一致地安排生活。任何不管以什么方式与这种建立集体和成员关系冲动及其附属冲动合拍的事物都被感觉为</w:t>
      </w:r>
      <w:r>
        <w:rPr>
          <w:rFonts w:ascii="楷体_GB2312" w:eastAsia="楷体_GB2312" w:hint="eastAsia"/>
          <w:sz w:val="28"/>
          <w:szCs w:val="28"/>
          <w:lang w:val="el-GR"/>
        </w:rPr>
        <w:t>善</w:t>
      </w:r>
      <w:r>
        <w:rPr>
          <w:rFonts w:hint="eastAsia"/>
          <w:sz w:val="28"/>
          <w:szCs w:val="28"/>
          <w:lang w:val="el-GR"/>
        </w:rPr>
        <w:t>的：这就是我们时代的</w:t>
      </w:r>
      <w:r>
        <w:rPr>
          <w:rFonts w:ascii="楷体_GB2312" w:eastAsia="楷体_GB2312" w:hint="eastAsia"/>
          <w:sz w:val="28"/>
          <w:szCs w:val="28"/>
          <w:lang w:val="el-GR"/>
        </w:rPr>
        <w:t>道德潮流</w:t>
      </w:r>
      <w:r>
        <w:rPr>
          <w:rFonts w:hint="eastAsia"/>
          <w:sz w:val="28"/>
          <w:szCs w:val="28"/>
          <w:lang w:val="el-GR"/>
        </w:rPr>
        <w:t>：同感</w:t>
      </w:r>
      <w:r>
        <w:rPr>
          <w:sz w:val="28"/>
          <w:szCs w:val="28"/>
          <w:lang w:val="de-DE"/>
        </w:rPr>
        <w:t>(Mit</w:t>
      </w:r>
      <w:r>
        <w:rPr>
          <w:sz w:val="28"/>
          <w:szCs w:val="28"/>
          <w:lang w:val="de-DE"/>
        </w:rPr>
        <w:t>empfindung)</w:t>
      </w:r>
      <w:r>
        <w:rPr>
          <w:rFonts w:hint="eastAsia"/>
          <w:sz w:val="28"/>
          <w:szCs w:val="28"/>
          <w:lang w:val="el-GR"/>
        </w:rPr>
        <w:t>与【</w:t>
      </w:r>
      <w:r>
        <w:rPr>
          <w:rFonts w:hint="eastAsia"/>
          <w:sz w:val="28"/>
          <w:szCs w:val="28"/>
          <w:lang w:val="el-GR"/>
        </w:rPr>
        <w:t>125</w:t>
      </w:r>
      <w:r>
        <w:rPr>
          <w:rFonts w:hint="eastAsia"/>
          <w:sz w:val="28"/>
          <w:szCs w:val="28"/>
          <w:lang w:val="el-GR"/>
        </w:rPr>
        <w:t>】社会感携手。（康德仍然站在这场运动之外：他明确教导说，如果我们的善行要具有道德价值，我们就必须对旁人的苦痛没有感觉</w:t>
      </w:r>
      <w:r>
        <w:rPr>
          <w:rStyle w:val="a8"/>
          <w:sz w:val="28"/>
          <w:szCs w:val="28"/>
          <w:lang w:val="el-GR"/>
        </w:rPr>
        <w:footnoteReference w:id="263"/>
      </w:r>
      <w:r>
        <w:rPr>
          <w:rFonts w:hint="eastAsia"/>
          <w:sz w:val="28"/>
          <w:szCs w:val="28"/>
          <w:lang w:val="el-GR"/>
        </w:rPr>
        <w:t>——叔本华对此甚为气愤，这是可以想象到的，他称之为</w:t>
      </w:r>
      <w:r>
        <w:rPr>
          <w:rFonts w:ascii="楷体_GB2312" w:eastAsia="楷体_GB2312" w:hint="eastAsia"/>
          <w:sz w:val="28"/>
          <w:szCs w:val="28"/>
          <w:lang w:val="el-GR"/>
        </w:rPr>
        <w:t>康德式乏味</w:t>
      </w:r>
      <w:r>
        <w:rPr>
          <w:rFonts w:eastAsia="楷体_GB2312" w:hint="eastAsia"/>
          <w:sz w:val="28"/>
          <w:szCs w:val="28"/>
          <w:lang w:val="de-DE"/>
        </w:rPr>
        <w:t>[</w:t>
      </w:r>
      <w:r>
        <w:rPr>
          <w:rFonts w:eastAsia="楷体_GB2312"/>
          <w:sz w:val="28"/>
          <w:szCs w:val="28"/>
          <w:lang w:val="de-DE"/>
        </w:rPr>
        <w:t>die Kantische Abgeschmacktheit</w:t>
      </w:r>
      <w:r>
        <w:rPr>
          <w:rFonts w:eastAsia="楷体_GB2312" w:hint="eastAsia"/>
          <w:sz w:val="28"/>
          <w:szCs w:val="28"/>
          <w:lang w:val="de-DE"/>
        </w:rPr>
        <w:t xml:space="preserve">] </w:t>
      </w:r>
      <w:r>
        <w:rPr>
          <w:rStyle w:val="a8"/>
          <w:sz w:val="28"/>
          <w:szCs w:val="28"/>
          <w:lang w:val="el-GR"/>
        </w:rPr>
        <w:footnoteReference w:id="264"/>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133</w:t>
      </w:r>
    </w:p>
    <w:p w:rsidR="00000000" w:rsidRDefault="00EF3B58">
      <w:pPr>
        <w:jc w:val="left"/>
        <w:rPr>
          <w:rFonts w:hint="eastAsia"/>
          <w:sz w:val="28"/>
          <w:szCs w:val="28"/>
          <w:lang w:val="el-GR"/>
        </w:rPr>
      </w:pPr>
      <w:r>
        <w:rPr>
          <w:rFonts w:ascii="楷体_GB2312" w:eastAsia="楷体_GB2312" w:hint="eastAsia"/>
          <w:sz w:val="28"/>
          <w:szCs w:val="28"/>
          <w:lang w:val="el-GR"/>
        </w:rPr>
        <w:t>“不再想到自己”。</w:t>
      </w:r>
      <w:r>
        <w:rPr>
          <w:rFonts w:hint="eastAsia"/>
          <w:sz w:val="28"/>
          <w:szCs w:val="28"/>
          <w:lang w:val="el-GR"/>
        </w:rPr>
        <w:t>——让我们彻底想想：为什么看到某人落水，我们自己也会跟着跳到水中，即使我们对落水者并无特殊感情？因为同情，在这事情发生的瞬间，我们想到的只是旁人的生命——没头脑者这样说。为什么看到某人吐血，我们自己就会</w:t>
      </w:r>
      <w:r>
        <w:rPr>
          <w:rFonts w:hint="eastAsia"/>
          <w:sz w:val="28"/>
          <w:szCs w:val="28"/>
          <w:lang w:val="el-GR"/>
        </w:rPr>
        <w:t>感到和他一样痛苦难受，虽然我甚至可能对他怀有敌意？因为同情，那时我们完全不再想到自己——那没头脑者又这样说。真相是：在同情感情中，也就是在通常误称为同情的感情中，我们当然不会有意识地想到我们自己，但我们却会非常强烈地无意识地想到自己；正如如果我们脚下一滑，我们的意识不会马上意识到这一点，然而我们的身体却做出了最明确的反向运动，并在这样做时</w:t>
      </w:r>
      <w:r>
        <w:rPr>
          <w:rFonts w:ascii="楷体_GB2312" w:eastAsia="楷体_GB2312" w:hint="eastAsia"/>
          <w:sz w:val="28"/>
          <w:szCs w:val="28"/>
          <w:lang w:val="el-GR"/>
        </w:rPr>
        <w:t>毫不犹豫地</w:t>
      </w:r>
      <w:r>
        <w:rPr>
          <w:rFonts w:hint="eastAsia"/>
          <w:sz w:val="28"/>
          <w:szCs w:val="28"/>
          <w:lang w:val="el-GR"/>
        </w:rPr>
        <w:t>使用了我们的全部理性能力。降临到旁人身上的不幸使我们不快：或因为如果我们不去帮助不幸者，我们就会意识到自己软弱或怯懦；或因为事件本身就是对我们在旁人眼中或在我们自</w:t>
      </w:r>
      <w:r>
        <w:rPr>
          <w:rFonts w:hint="eastAsia"/>
          <w:sz w:val="28"/>
          <w:szCs w:val="28"/>
          <w:lang w:val="el-GR"/>
        </w:rPr>
        <w:t>己眼中形象的损害；或因为旁人的不幸和痛苦标志着我们所面临的危险；而仅仅是作为人类共有的软弱性和脆弱性的标志，它就会使我们感到痛苦。对这种痛苦和侮辱，我们通过同情加以拒绝和报复，在同情中可以包含巧妙的自卫甚至某种复仇成分。我们最终念念不忘的还是我们自己，这可【</w:t>
      </w:r>
      <w:r>
        <w:rPr>
          <w:rFonts w:hint="eastAsia"/>
          <w:sz w:val="28"/>
          <w:szCs w:val="28"/>
          <w:lang w:val="el-GR"/>
        </w:rPr>
        <w:t>126</w:t>
      </w:r>
      <w:r>
        <w:rPr>
          <w:rFonts w:hint="eastAsia"/>
          <w:sz w:val="28"/>
          <w:szCs w:val="28"/>
          <w:lang w:val="el-GR"/>
        </w:rPr>
        <w:t>】从人们做出的下面决定中看出：面对苦痛者、穷困者和呼号者，在我们</w:t>
      </w:r>
      <w:r>
        <w:rPr>
          <w:rFonts w:ascii="楷体_GB2312" w:eastAsia="楷体_GB2312" w:hint="eastAsia"/>
          <w:sz w:val="28"/>
          <w:szCs w:val="28"/>
          <w:lang w:val="el-GR"/>
        </w:rPr>
        <w:t>能</w:t>
      </w:r>
      <w:r>
        <w:rPr>
          <w:rFonts w:hint="eastAsia"/>
          <w:sz w:val="28"/>
          <w:szCs w:val="28"/>
          <w:lang w:val="el-GR"/>
        </w:rPr>
        <w:t>避开他们的情况下，如果我们可以更有力者和帮助者形象出现，如果我们确信能得到赞扬，如果我们希望用旁人的痛苦渲染我们的自己的幸运，如果我们希望痛苦的景象能够减轻我们的无聊，我们就会决定</w:t>
      </w:r>
      <w:r>
        <w:rPr>
          <w:rFonts w:ascii="楷体_GB2312" w:eastAsia="楷体_GB2312" w:hint="eastAsia"/>
          <w:sz w:val="28"/>
          <w:szCs w:val="28"/>
          <w:lang w:val="el-GR"/>
        </w:rPr>
        <w:t>不</w:t>
      </w:r>
      <w:r>
        <w:rPr>
          <w:rFonts w:hint="eastAsia"/>
          <w:sz w:val="28"/>
          <w:szCs w:val="28"/>
          <w:lang w:val="el-GR"/>
        </w:rPr>
        <w:t>避开他们。把我们面对这样的痛苦场面可能经受的各种非常不同的痛苦都称为同情（</w:t>
      </w:r>
      <w:r>
        <w:rPr>
          <w:rFonts w:hint="eastAsia"/>
          <w:sz w:val="28"/>
          <w:szCs w:val="28"/>
          <w:lang w:val="el-GR"/>
        </w:rPr>
        <w:t>mit-leid</w:t>
      </w:r>
      <w:r>
        <w:rPr>
          <w:rFonts w:hint="eastAsia"/>
          <w:sz w:val="28"/>
          <w:szCs w:val="28"/>
          <w:lang w:val="el-GR"/>
        </w:rPr>
        <w:t>，共同痛苦）是错误的，因为这种痛苦在任何情况下都是与我们眼前的痛苦者</w:t>
      </w:r>
      <w:r>
        <w:rPr>
          <w:rFonts w:ascii="楷体_GB2312" w:eastAsia="楷体_GB2312" w:hint="eastAsia"/>
          <w:sz w:val="28"/>
          <w:szCs w:val="28"/>
          <w:lang w:val="el-GR"/>
        </w:rPr>
        <w:t>无关</w:t>
      </w:r>
      <w:r>
        <w:rPr>
          <w:rFonts w:hint="eastAsia"/>
          <w:sz w:val="28"/>
          <w:szCs w:val="28"/>
          <w:lang w:val="el-GR"/>
        </w:rPr>
        <w:t>的一种痛苦：我们感到的是我们自己的痛苦，正如他感到的是他自己的痛苦。当我们做出同情行为时，我们摆脱的</w:t>
      </w:r>
      <w:r>
        <w:rPr>
          <w:rFonts w:ascii="楷体_GB2312" w:eastAsia="楷体_GB2312" w:hint="eastAsia"/>
          <w:sz w:val="28"/>
          <w:szCs w:val="28"/>
          <w:lang w:val="el-GR"/>
        </w:rPr>
        <w:t>只是这种我们自己的痛苦</w:t>
      </w:r>
      <w:r>
        <w:rPr>
          <w:rFonts w:hint="eastAsia"/>
          <w:sz w:val="28"/>
          <w:szCs w:val="28"/>
          <w:lang w:val="el-GR"/>
        </w:rPr>
        <w:t>。</w:t>
      </w:r>
      <w:r>
        <w:rPr>
          <w:rStyle w:val="a8"/>
          <w:sz w:val="28"/>
          <w:szCs w:val="28"/>
          <w:lang w:val="el-GR"/>
        </w:rPr>
        <w:footnoteReference w:id="265"/>
      </w:r>
      <w:r>
        <w:rPr>
          <w:rFonts w:hint="eastAsia"/>
          <w:sz w:val="28"/>
          <w:szCs w:val="28"/>
          <w:lang w:val="el-GR"/>
        </w:rPr>
        <w:t>然而，无论何时何地，只要我们做出了这类行动，我们的动机就不会是</w:t>
      </w:r>
      <w:r>
        <w:rPr>
          <w:rFonts w:ascii="楷体_GB2312" w:eastAsia="楷体_GB2312" w:hint="eastAsia"/>
          <w:sz w:val="28"/>
          <w:szCs w:val="28"/>
          <w:lang w:val="el-GR"/>
        </w:rPr>
        <w:t>单一</w:t>
      </w:r>
      <w:r>
        <w:rPr>
          <w:rFonts w:hint="eastAsia"/>
          <w:sz w:val="28"/>
          <w:szCs w:val="28"/>
          <w:lang w:val="el-GR"/>
        </w:rPr>
        <w:t>的；我们希望通过这种行动摆脱我们的痛苦，这是无疑问的，但我们还希望通过这种行动表达我们的某种</w:t>
      </w:r>
      <w:r>
        <w:rPr>
          <w:rFonts w:ascii="楷体_GB2312" w:eastAsia="楷体_GB2312" w:hint="eastAsia"/>
          <w:sz w:val="28"/>
          <w:szCs w:val="28"/>
          <w:lang w:val="el-GR"/>
        </w:rPr>
        <w:t>快乐冲动</w:t>
      </w:r>
      <w:r>
        <w:rPr>
          <w:rFonts w:hint="eastAsia"/>
          <w:sz w:val="28"/>
          <w:szCs w:val="28"/>
          <w:lang w:val="el-GR"/>
        </w:rPr>
        <w:t>，这也同样是无疑问的——我们因为看到与我们处境的一种对比而</w:t>
      </w:r>
      <w:r>
        <w:rPr>
          <w:rFonts w:hint="eastAsia"/>
          <w:sz w:val="28"/>
          <w:szCs w:val="28"/>
          <w:lang w:val="el-GR"/>
        </w:rPr>
        <w:t>快乐；因为想到只要我们愿意帮助就能够帮助而快乐；因为我们的帮助可能给我们带来的承认和赞扬而快乐；因为行动本身作为某种成功地一点一点取得的东西给行动者带来的快乐而快乐，但特别因为觉得我们的行动消除了我们为之愤慨的某种非正义而快乐（发泄自己的义愤本身是令人振奋的）。</w:t>
      </w:r>
      <w:r>
        <w:rPr>
          <w:rStyle w:val="a8"/>
          <w:sz w:val="28"/>
          <w:szCs w:val="28"/>
          <w:lang w:val="el-GR"/>
        </w:rPr>
        <w:footnoteReference w:id="266"/>
      </w:r>
      <w:r>
        <w:rPr>
          <w:rFonts w:hint="eastAsia"/>
          <w:sz w:val="28"/>
          <w:szCs w:val="28"/>
          <w:lang w:val="el-GR"/>
        </w:rPr>
        <w:t>所有所这些，以及其他一些更为微妙的心理活动，一起构成所谓“同情”：语言用一个词就打发了一个包含如此多声音的存在</w:t>
      </w:r>
      <w:r>
        <w:rPr>
          <w:rStyle w:val="a8"/>
          <w:sz w:val="28"/>
          <w:szCs w:val="28"/>
          <w:lang w:val="el-GR"/>
        </w:rPr>
        <w:footnoteReference w:id="267"/>
      </w:r>
      <w:r>
        <w:rPr>
          <w:rFonts w:hint="eastAsia"/>
          <w:sz w:val="28"/>
          <w:szCs w:val="28"/>
          <w:lang w:val="el-GR"/>
        </w:rPr>
        <w:t>，这是多么粗笨！另一方面，同情被看作与引起同情的痛苦是</w:t>
      </w:r>
      <w:r>
        <w:rPr>
          <w:rFonts w:ascii="楷体_GB2312" w:eastAsia="楷体_GB2312" w:hint="eastAsia"/>
          <w:sz w:val="28"/>
          <w:szCs w:val="28"/>
          <w:lang w:val="el-GR"/>
        </w:rPr>
        <w:t>一回事</w:t>
      </w:r>
      <w:r>
        <w:rPr>
          <w:rFonts w:hint="eastAsia"/>
          <w:sz w:val="28"/>
          <w:szCs w:val="28"/>
          <w:lang w:val="el-GR"/>
        </w:rPr>
        <w:t>，或者认为同情对这种痛苦具有一种特别深入的理解，这两个命题与</w:t>
      </w:r>
      <w:r>
        <w:rPr>
          <w:rFonts w:ascii="楷体_GB2312" w:eastAsia="楷体_GB2312" w:hint="eastAsia"/>
          <w:sz w:val="28"/>
          <w:szCs w:val="28"/>
          <w:lang w:val="el-GR"/>
        </w:rPr>
        <w:t>经验</w:t>
      </w:r>
      <w:r>
        <w:rPr>
          <w:rFonts w:hint="eastAsia"/>
          <w:sz w:val="28"/>
          <w:szCs w:val="28"/>
          <w:lang w:val="el-GR"/>
        </w:rPr>
        <w:t>是矛盾的，那</w:t>
      </w:r>
      <w:r>
        <w:rPr>
          <w:rFonts w:hint="eastAsia"/>
          <w:sz w:val="28"/>
          <w:szCs w:val="28"/>
          <w:lang w:val="el-GR"/>
        </w:rPr>
        <w:t>些因为这两种性质而为同情大唱赞歌的人只能说明他们在这一精神领域</w:t>
      </w:r>
      <w:r>
        <w:rPr>
          <w:rFonts w:ascii="楷体_GB2312" w:eastAsia="楷体_GB2312" w:hint="eastAsia"/>
          <w:sz w:val="28"/>
          <w:szCs w:val="28"/>
          <w:lang w:val="el-GR"/>
        </w:rPr>
        <w:t>缺乏</w:t>
      </w:r>
      <w:r>
        <w:rPr>
          <w:rFonts w:hint="eastAsia"/>
          <w:sz w:val="28"/>
          <w:szCs w:val="28"/>
          <w:lang w:val="el-GR"/>
        </w:rPr>
        <w:t>恰当的经验。【</w:t>
      </w:r>
      <w:r>
        <w:rPr>
          <w:rFonts w:hint="eastAsia"/>
          <w:sz w:val="28"/>
          <w:szCs w:val="28"/>
          <w:lang w:val="el-GR"/>
        </w:rPr>
        <w:t>127</w:t>
      </w:r>
      <w:r>
        <w:rPr>
          <w:rFonts w:hint="eastAsia"/>
          <w:sz w:val="28"/>
          <w:szCs w:val="28"/>
          <w:lang w:val="el-GR"/>
        </w:rPr>
        <w:t>】当我看到叔本华关于同情的所有奇谈怪论时，我不能不得出这样的结论：他希望通过这种方式迫使我们相信他的伟大发明，承认同情——他在这方面的观察是如此有缺陷，描述又是如此拙劣——是所有过去和未来的道德行动的来源，而同情之所以能成为这种源泉，恰恰又是因为他为同情所</w:t>
      </w:r>
      <w:r>
        <w:rPr>
          <w:rFonts w:ascii="楷体_GB2312" w:eastAsia="楷体_GB2312" w:hint="eastAsia"/>
          <w:sz w:val="28"/>
          <w:szCs w:val="28"/>
          <w:lang w:val="el-GR"/>
        </w:rPr>
        <w:t>发明</w:t>
      </w:r>
      <w:r>
        <w:rPr>
          <w:rFonts w:hint="eastAsia"/>
          <w:sz w:val="28"/>
          <w:szCs w:val="28"/>
          <w:lang w:val="el-GR"/>
        </w:rPr>
        <w:t>出来的能力。无同情心者与有同情心者究竟有什么不同？首先，——这里也只是提供一个大概轮廓——，他们缺少对于恐惧的活跃的想象力，缺少嗅出危险的奇妙本领；他们的虚荣心，也不</w:t>
      </w:r>
      <w:r>
        <w:rPr>
          <w:rFonts w:hint="eastAsia"/>
          <w:sz w:val="28"/>
          <w:szCs w:val="28"/>
          <w:lang w:val="el-GR"/>
        </w:rPr>
        <w:t>像我们那样强，如果某些他们本来可避免的事情发生了，他们也不会像我们那样容易受到伤害。（他们虽然骄傲，但仍然小心谨慎，不愿意无谓卷入别人的事务，甚至爱好这样的思想：每个人都应该帮助他自己和打好他自己的牌。）此外，他们还比有同情心者更习惯忍受痛苦；而由于他们自己受过痛苦，所以在他们看来，旁人受点苦也算不了什么了不得的不公正。最后，他们发现，一副菩萨心肠对他们来说是一种痛苦，正如保持斯多葛式的冷漠</w:t>
      </w:r>
      <w:r>
        <w:rPr>
          <w:rStyle w:val="a8"/>
          <w:sz w:val="28"/>
          <w:szCs w:val="28"/>
          <w:lang w:val="el-GR"/>
        </w:rPr>
        <w:footnoteReference w:id="268"/>
      </w:r>
      <w:r>
        <w:rPr>
          <w:rFonts w:hint="eastAsia"/>
          <w:sz w:val="28"/>
          <w:szCs w:val="28"/>
          <w:lang w:val="el-GR"/>
        </w:rPr>
        <w:t>对有同情心者是一种痛苦；对那种心态，他们避之惟恐不及，认为它会威胁他们的男人气概和英雄的冷漠——他们不想让别人看到他</w:t>
      </w:r>
      <w:r>
        <w:rPr>
          <w:rFonts w:hint="eastAsia"/>
          <w:sz w:val="28"/>
          <w:szCs w:val="28"/>
          <w:lang w:val="el-GR"/>
        </w:rPr>
        <w:t>们的眼泪，擦掉它们，并对自己感到愤怒。他们是一种与有同情心者</w:t>
      </w:r>
      <w:r>
        <w:rPr>
          <w:rFonts w:ascii="楷体_GB2312" w:eastAsia="楷体_GB2312" w:hint="eastAsia"/>
          <w:sz w:val="28"/>
          <w:szCs w:val="28"/>
          <w:lang w:val="el-GR"/>
        </w:rPr>
        <w:t>不同</w:t>
      </w:r>
      <w:r>
        <w:rPr>
          <w:rFonts w:hint="eastAsia"/>
          <w:sz w:val="28"/>
          <w:szCs w:val="28"/>
          <w:lang w:val="el-GR"/>
        </w:rPr>
        <w:t>的利己者——在一种特别意义上把他们称为</w:t>
      </w:r>
      <w:r>
        <w:rPr>
          <w:rFonts w:ascii="楷体_GB2312" w:eastAsia="楷体_GB2312" w:hAnsi="宋体" w:hint="eastAsia"/>
          <w:sz w:val="28"/>
          <w:szCs w:val="28"/>
          <w:lang w:val="el-GR"/>
        </w:rPr>
        <w:t>恶</w:t>
      </w:r>
      <w:r>
        <w:rPr>
          <w:rFonts w:hint="eastAsia"/>
          <w:sz w:val="28"/>
          <w:szCs w:val="28"/>
          <w:lang w:val="el-GR"/>
        </w:rPr>
        <w:t>，而把有同情心者称为</w:t>
      </w:r>
      <w:r>
        <w:rPr>
          <w:rFonts w:ascii="楷体_GB2312" w:eastAsia="楷体_GB2312" w:hint="eastAsia"/>
          <w:sz w:val="28"/>
          <w:szCs w:val="28"/>
          <w:lang w:val="el-GR"/>
        </w:rPr>
        <w:t>善</w:t>
      </w:r>
      <w:r>
        <w:rPr>
          <w:rFonts w:hint="eastAsia"/>
          <w:sz w:val="28"/>
          <w:szCs w:val="28"/>
          <w:lang w:val="el-GR"/>
        </w:rPr>
        <w:t>，这只不过是一种道德时尚，这种时尚有它自己的流行期，正如相反的时尚也有它自己的流行期，并且是相当漫长的流行期一样！</w:t>
      </w:r>
    </w:p>
    <w:p w:rsidR="00000000" w:rsidRDefault="00EF3B58">
      <w:pPr>
        <w:jc w:val="left"/>
        <w:rPr>
          <w:rFonts w:hint="eastAsia"/>
          <w:sz w:val="28"/>
          <w:szCs w:val="28"/>
          <w:lang w:val="el-GR"/>
        </w:rPr>
      </w:pPr>
      <w:r>
        <w:rPr>
          <w:rFonts w:hint="eastAsia"/>
          <w:sz w:val="28"/>
          <w:szCs w:val="28"/>
          <w:lang w:val="el-GR"/>
        </w:rPr>
        <w:t>134</w:t>
      </w:r>
    </w:p>
    <w:p w:rsidR="00000000" w:rsidRDefault="00EF3B58">
      <w:pPr>
        <w:jc w:val="left"/>
        <w:rPr>
          <w:rFonts w:hint="eastAsia"/>
          <w:sz w:val="28"/>
          <w:szCs w:val="28"/>
          <w:lang w:val="el-GR"/>
        </w:rPr>
      </w:pPr>
      <w:r>
        <w:rPr>
          <w:rFonts w:ascii="楷体_GB2312" w:eastAsia="楷体_GB2312" w:hint="eastAsia"/>
          <w:sz w:val="28"/>
          <w:szCs w:val="28"/>
          <w:lang w:val="el-GR"/>
        </w:rPr>
        <w:t>我们为何要提防同情。</w:t>
      </w:r>
      <w:r>
        <w:rPr>
          <w:rFonts w:hint="eastAsia"/>
          <w:sz w:val="28"/>
          <w:szCs w:val="28"/>
          <w:lang w:val="el-GR"/>
        </w:rPr>
        <w:t>——同情，就其实际产生痛苦而言——这是我们在此唯一关注之点——，乃是【</w:t>
      </w:r>
      <w:r>
        <w:rPr>
          <w:rFonts w:hint="eastAsia"/>
          <w:sz w:val="28"/>
          <w:szCs w:val="28"/>
          <w:lang w:val="el-GR"/>
        </w:rPr>
        <w:t>128</w:t>
      </w:r>
      <w:r>
        <w:rPr>
          <w:rFonts w:hint="eastAsia"/>
          <w:sz w:val="28"/>
          <w:szCs w:val="28"/>
          <w:lang w:val="el-GR"/>
        </w:rPr>
        <w:t>】一种缺陷，正如沉溺于任何一种</w:t>
      </w:r>
      <w:r>
        <w:rPr>
          <w:rFonts w:ascii="楷体_GB2312" w:eastAsia="楷体_GB2312" w:hint="eastAsia"/>
          <w:sz w:val="28"/>
          <w:szCs w:val="28"/>
          <w:lang w:val="el-GR"/>
        </w:rPr>
        <w:t>有害</w:t>
      </w:r>
      <w:r>
        <w:rPr>
          <w:rFonts w:hint="eastAsia"/>
          <w:sz w:val="28"/>
          <w:szCs w:val="28"/>
          <w:lang w:val="el-GR"/>
        </w:rPr>
        <w:t>情绪都是缺陷一样。它</w:t>
      </w:r>
      <w:r>
        <w:rPr>
          <w:rFonts w:ascii="楷体_GB2312" w:eastAsia="楷体_GB2312" w:hint="eastAsia"/>
          <w:sz w:val="28"/>
          <w:szCs w:val="28"/>
          <w:lang w:val="el-GR"/>
        </w:rPr>
        <w:t>增加</w:t>
      </w:r>
      <w:r>
        <w:rPr>
          <w:rFonts w:hint="eastAsia"/>
          <w:sz w:val="28"/>
          <w:szCs w:val="28"/>
          <w:lang w:val="el-GR"/>
        </w:rPr>
        <w:t>世界上的痛苦，虽然由于同情，可能也会这里那里间接减少或消除一定数量的痛苦，但这些从根本上说无关大局的偶然后果</w:t>
      </w:r>
      <w:r>
        <w:rPr>
          <w:rFonts w:hint="eastAsia"/>
          <w:sz w:val="28"/>
          <w:szCs w:val="28"/>
          <w:lang w:val="el-GR"/>
        </w:rPr>
        <w:t>无论如何也不能被当作证明那本质上有害的同情的证据。这种同情只要完全主宰人类一天，人类就会立刻消灭。和所有其他冲动一样，同情本身并没有任何可取之处，只有在那些需要它和称赞它的地方，也就是在那些人们未认识其有害性反而在其中找到某种</w:t>
      </w:r>
      <w:r>
        <w:rPr>
          <w:rFonts w:ascii="楷体_GB2312" w:eastAsia="楷体_GB2312" w:hint="eastAsia"/>
          <w:sz w:val="28"/>
          <w:szCs w:val="28"/>
          <w:lang w:val="el-GR"/>
        </w:rPr>
        <w:t>快乐源泉</w:t>
      </w:r>
      <w:r>
        <w:rPr>
          <w:rFonts w:hint="eastAsia"/>
          <w:sz w:val="28"/>
          <w:szCs w:val="28"/>
          <w:lang w:val="el-GR"/>
        </w:rPr>
        <w:t>的地方，它才具有了善的品格，只有这时人们才会甘心服从它和坚决证明它。在其他人们认识了它之有害性的地方，它就会被看作一种缺陷，或像在希腊人那里那样，被看作一种其危险性可通过周期性精心设计的发泄而消除的反复发生的病态感情。</w:t>
      </w:r>
      <w:r>
        <w:rPr>
          <w:rStyle w:val="a8"/>
          <w:sz w:val="28"/>
          <w:szCs w:val="28"/>
          <w:lang w:val="el-GR"/>
        </w:rPr>
        <w:footnoteReference w:id="269"/>
      </w:r>
      <w:r>
        <w:rPr>
          <w:rFonts w:hint="eastAsia"/>
          <w:sz w:val="28"/>
          <w:szCs w:val="28"/>
          <w:lang w:val="el-GR"/>
        </w:rPr>
        <w:t>——若一人在一段时间内进行实验，每天到处寻找同情的机会，他</w:t>
      </w:r>
      <w:r>
        <w:rPr>
          <w:rFonts w:hint="eastAsia"/>
          <w:sz w:val="28"/>
          <w:szCs w:val="28"/>
          <w:lang w:val="el-GR"/>
        </w:rPr>
        <w:t>的心灵不断看到周围所有的不幸，这人最后肯定就会变成病态和忧郁的人。不管是谁，只要他想在</w:t>
      </w:r>
      <w:r>
        <w:rPr>
          <w:rFonts w:ascii="楷体_GB2312" w:eastAsia="楷体_GB2312" w:hint="eastAsia"/>
          <w:sz w:val="28"/>
          <w:szCs w:val="28"/>
          <w:lang w:val="el-GR"/>
        </w:rPr>
        <w:t>无论什么意义上</w:t>
      </w:r>
      <w:r>
        <w:rPr>
          <w:rFonts w:hint="eastAsia"/>
          <w:sz w:val="28"/>
          <w:szCs w:val="28"/>
          <w:lang w:val="el-GR"/>
        </w:rPr>
        <w:t>作为一个医生为人类服务，他就必须对这种感情加以警惕——它将在每个关键性时刻使他无所作为，给他的知识和灵巧有用的双手套上一副枷锁。</w:t>
      </w:r>
    </w:p>
    <w:p w:rsidR="00000000" w:rsidRDefault="00EF3B58">
      <w:pPr>
        <w:jc w:val="left"/>
        <w:rPr>
          <w:rFonts w:hint="eastAsia"/>
          <w:sz w:val="28"/>
          <w:szCs w:val="28"/>
          <w:lang w:val="el-GR"/>
        </w:rPr>
      </w:pPr>
      <w:r>
        <w:rPr>
          <w:rFonts w:hint="eastAsia"/>
          <w:sz w:val="28"/>
          <w:szCs w:val="28"/>
          <w:lang w:val="el-GR"/>
        </w:rPr>
        <w:t>135</w:t>
      </w:r>
    </w:p>
    <w:p w:rsidR="00000000" w:rsidRDefault="00EF3B58">
      <w:pPr>
        <w:jc w:val="left"/>
        <w:rPr>
          <w:rFonts w:hint="eastAsia"/>
          <w:sz w:val="28"/>
          <w:szCs w:val="28"/>
          <w:lang w:val="el-GR"/>
        </w:rPr>
      </w:pPr>
      <w:r>
        <w:rPr>
          <w:rFonts w:ascii="楷体_GB2312" w:eastAsia="楷体_GB2312" w:hint="eastAsia"/>
          <w:sz w:val="28"/>
          <w:szCs w:val="28"/>
          <w:lang w:val="el-GR"/>
        </w:rPr>
        <w:t>被同情。</w:t>
      </w:r>
      <w:r>
        <w:rPr>
          <w:rFonts w:hint="eastAsia"/>
          <w:sz w:val="28"/>
          <w:szCs w:val="28"/>
          <w:lang w:val="el-GR"/>
        </w:rPr>
        <w:t>——对野蛮人来说，每当想到被人同情，他们都会起一阵道德上的恐慌——因为它剥夺了一个人的全部美德。对谁表示同情就是是对谁表示轻蔑：我们无兴趣看一个卑贱的生物受苦，因为在这痛苦中我们体验不到任何欢乐。另一方面，【</w:t>
      </w:r>
      <w:r>
        <w:rPr>
          <w:rFonts w:hint="eastAsia"/>
          <w:sz w:val="28"/>
          <w:szCs w:val="28"/>
          <w:lang w:val="el-GR"/>
        </w:rPr>
        <w:t>129</w:t>
      </w:r>
      <w:r>
        <w:rPr>
          <w:rFonts w:hint="eastAsia"/>
          <w:sz w:val="28"/>
          <w:szCs w:val="28"/>
          <w:lang w:val="el-GR"/>
        </w:rPr>
        <w:t>】看到一个敌人痛苦，这个敌人和我们一样骄傲，并且不肯</w:t>
      </w:r>
      <w:r>
        <w:rPr>
          <w:rFonts w:hint="eastAsia"/>
          <w:sz w:val="28"/>
          <w:szCs w:val="28"/>
          <w:lang w:val="el-GR"/>
        </w:rPr>
        <w:t>因为受苦而放弃其骄傲；或者说，看到任何一个生物痛苦，这生物拒绝哀求同情——哀求同情，这在野蛮人看来就是哀求一种奇耻大辱——都会使他们感到一种最高境界的快乐，并且使他们的灵魂</w:t>
      </w:r>
      <w:r>
        <w:rPr>
          <w:rFonts w:ascii="楷体_GB2312" w:eastAsia="楷体_GB2312" w:hint="eastAsia"/>
          <w:sz w:val="28"/>
          <w:szCs w:val="28"/>
          <w:lang w:val="el-GR"/>
        </w:rPr>
        <w:t>肃然起敬</w:t>
      </w:r>
      <w:r>
        <w:rPr>
          <w:rFonts w:hint="eastAsia"/>
          <w:sz w:val="28"/>
          <w:szCs w:val="28"/>
          <w:lang w:val="el-GR"/>
        </w:rPr>
        <w:t>，他们所能做的一切就是最后杀死这位勇士，以对这</w:t>
      </w:r>
      <w:r>
        <w:rPr>
          <w:rFonts w:ascii="楷体_GB2312" w:eastAsia="楷体_GB2312" w:hint="eastAsia"/>
          <w:sz w:val="28"/>
          <w:szCs w:val="28"/>
          <w:lang w:val="el-GR"/>
        </w:rPr>
        <w:t>不屈者</w:t>
      </w:r>
      <w:r>
        <w:rPr>
          <w:rFonts w:hint="eastAsia"/>
          <w:sz w:val="28"/>
          <w:szCs w:val="28"/>
          <w:lang w:val="el-GR"/>
        </w:rPr>
        <w:t>致以最后的</w:t>
      </w:r>
      <w:r>
        <w:rPr>
          <w:rFonts w:ascii="楷体_GB2312" w:eastAsia="楷体_GB2312" w:hint="eastAsia"/>
          <w:sz w:val="28"/>
          <w:szCs w:val="28"/>
          <w:lang w:val="el-GR"/>
        </w:rPr>
        <w:t>敬意</w:t>
      </w:r>
      <w:r>
        <w:rPr>
          <w:rFonts w:hint="eastAsia"/>
          <w:sz w:val="28"/>
          <w:szCs w:val="28"/>
          <w:lang w:val="el-GR"/>
        </w:rPr>
        <w:t>：然而，如果他发出呻吟，如果他失声痛哭，如果他的脸上不再有那种高贵的轻蔑表情，如果他表明自己是可鄙视的——那么，他也许就会像一只狗一样被允许活下去：他的痛苦不再能唤起观者的骄傲，同情代替了赞美。</w:t>
      </w:r>
    </w:p>
    <w:p w:rsidR="00000000" w:rsidRDefault="00EF3B58">
      <w:pPr>
        <w:jc w:val="left"/>
        <w:rPr>
          <w:rFonts w:hint="eastAsia"/>
          <w:sz w:val="28"/>
          <w:szCs w:val="28"/>
          <w:lang w:val="el-GR"/>
        </w:rPr>
      </w:pPr>
      <w:r>
        <w:rPr>
          <w:rFonts w:hint="eastAsia"/>
          <w:sz w:val="28"/>
          <w:szCs w:val="28"/>
          <w:lang w:val="el-GR"/>
        </w:rPr>
        <w:t>136</w:t>
      </w:r>
    </w:p>
    <w:p w:rsidR="00000000" w:rsidRDefault="00EF3B58">
      <w:pPr>
        <w:jc w:val="left"/>
        <w:rPr>
          <w:rFonts w:hint="eastAsia"/>
          <w:sz w:val="28"/>
          <w:szCs w:val="28"/>
          <w:lang w:val="el-GR"/>
        </w:rPr>
      </w:pPr>
      <w:r>
        <w:rPr>
          <w:rFonts w:ascii="楷体_GB2312" w:eastAsia="楷体_GB2312" w:hint="eastAsia"/>
          <w:sz w:val="28"/>
          <w:szCs w:val="28"/>
          <w:lang w:val="el-GR"/>
        </w:rPr>
        <w:t>同情之快乐。</w:t>
      </w:r>
      <w:r>
        <w:rPr>
          <w:rFonts w:hint="eastAsia"/>
          <w:sz w:val="28"/>
          <w:szCs w:val="28"/>
          <w:lang w:val="el-GR"/>
        </w:rPr>
        <w:t>——如果像印度人那样，关于人类的</w:t>
      </w:r>
      <w:r>
        <w:rPr>
          <w:rFonts w:ascii="楷体_GB2312" w:eastAsia="楷体_GB2312" w:hint="eastAsia"/>
          <w:sz w:val="28"/>
          <w:szCs w:val="28"/>
          <w:lang w:val="el-GR"/>
        </w:rPr>
        <w:t>苦难</w:t>
      </w:r>
      <w:r>
        <w:rPr>
          <w:rFonts w:hint="eastAsia"/>
          <w:sz w:val="28"/>
          <w:szCs w:val="28"/>
          <w:lang w:val="el-GR"/>
        </w:rPr>
        <w:t>的知识被当作所</w:t>
      </w:r>
      <w:r>
        <w:rPr>
          <w:rFonts w:hint="eastAsia"/>
          <w:sz w:val="28"/>
          <w:szCs w:val="28"/>
          <w:lang w:val="el-GR"/>
        </w:rPr>
        <w:t>有精神活动的</w:t>
      </w:r>
      <w:r>
        <w:rPr>
          <w:rFonts w:ascii="楷体_GB2312" w:eastAsia="楷体_GB2312" w:hint="eastAsia"/>
          <w:sz w:val="28"/>
          <w:szCs w:val="28"/>
          <w:lang w:val="el-GR"/>
        </w:rPr>
        <w:t>目的</w:t>
      </w:r>
      <w:r>
        <w:rPr>
          <w:rFonts w:hint="eastAsia"/>
          <w:sz w:val="28"/>
          <w:szCs w:val="28"/>
          <w:lang w:val="el-GR"/>
        </w:rPr>
        <w:t>，</w:t>
      </w:r>
      <w:r>
        <w:rPr>
          <w:rStyle w:val="a8"/>
          <w:sz w:val="28"/>
          <w:szCs w:val="28"/>
          <w:lang w:val="el-GR"/>
        </w:rPr>
        <w:footnoteReference w:id="270"/>
      </w:r>
      <w:r>
        <w:rPr>
          <w:rFonts w:hint="eastAsia"/>
          <w:sz w:val="28"/>
          <w:szCs w:val="28"/>
          <w:lang w:val="el-GR"/>
        </w:rPr>
        <w:t>如果在一代又一代的时间里，人们对于这种可怕目标的信仰始终不渝，那么，在这些</w:t>
      </w:r>
      <w:r>
        <w:rPr>
          <w:rFonts w:ascii="楷体_GB2312" w:eastAsia="楷体_GB2312" w:hint="eastAsia"/>
          <w:sz w:val="28"/>
          <w:szCs w:val="28"/>
          <w:lang w:val="el-GR"/>
        </w:rPr>
        <w:t>遗传</w:t>
      </w:r>
      <w:r>
        <w:rPr>
          <w:rFonts w:hint="eastAsia"/>
          <w:sz w:val="28"/>
          <w:szCs w:val="28"/>
          <w:lang w:val="el-GR"/>
        </w:rPr>
        <w:t>悲观主义者的眼中，</w:t>
      </w:r>
      <w:r>
        <w:rPr>
          <w:rFonts w:ascii="楷体_GB2312" w:eastAsia="楷体_GB2312" w:hint="eastAsia"/>
          <w:sz w:val="28"/>
          <w:szCs w:val="28"/>
          <w:lang w:val="el-GR"/>
        </w:rPr>
        <w:t>同情</w:t>
      </w:r>
      <w:r>
        <w:rPr>
          <w:rFonts w:hint="eastAsia"/>
          <w:sz w:val="28"/>
          <w:szCs w:val="28"/>
          <w:lang w:val="el-GR"/>
        </w:rPr>
        <w:t>就具有了一种新的价值，它变成了</w:t>
      </w:r>
      <w:r>
        <w:rPr>
          <w:rFonts w:ascii="楷体_GB2312" w:eastAsia="楷体_GB2312" w:hint="eastAsia"/>
          <w:sz w:val="28"/>
          <w:szCs w:val="28"/>
          <w:lang w:val="el-GR"/>
        </w:rPr>
        <w:t>生命保卫者</w:t>
      </w:r>
      <w:r>
        <w:rPr>
          <w:rFonts w:hint="eastAsia"/>
          <w:sz w:val="28"/>
          <w:szCs w:val="28"/>
          <w:lang w:val="el-GR"/>
        </w:rPr>
        <w:t>，使存在变得可以忍受，虽然乍看起来，存在是人们只能怀着恐怖和厌恶之情尽快逃离的某种东西。同情是自我毁灭的解毒剂，因为它给我们带来了某种快乐，并使我们尝到了一点优越性的甜头：它吹散我们心灵的浮渣，使我们的心灵变得充实，消除我们的恐惧和怠惰，激励我们去说，去抱怨，去行动。因为，与那种把人限制在一个黑暗狭窄角落和使他透不过气来的无所不在的知识苦难相比，同情</w:t>
      </w:r>
      <w:r>
        <w:rPr>
          <w:rFonts w:hint="eastAsia"/>
          <w:sz w:val="28"/>
          <w:szCs w:val="28"/>
          <w:lang w:val="el-GR"/>
        </w:rPr>
        <w:t>的确不失为</w:t>
      </w:r>
      <w:r>
        <w:rPr>
          <w:rFonts w:ascii="楷体_GB2312" w:eastAsia="楷体_GB2312" w:hint="eastAsia"/>
          <w:sz w:val="28"/>
          <w:szCs w:val="28"/>
          <w:lang w:val="el-GR"/>
        </w:rPr>
        <w:t>一种相对快乐</w:t>
      </w:r>
      <w:r>
        <w:rPr>
          <w:rFonts w:hint="eastAsia"/>
          <w:sz w:val="28"/>
          <w:szCs w:val="28"/>
          <w:lang w:val="el-GR"/>
        </w:rPr>
        <w:t>。快乐，无论什么样的快乐，都给我们带来了空气、阳光和行动的自由。【</w:t>
      </w:r>
      <w:r>
        <w:rPr>
          <w:rFonts w:hint="eastAsia"/>
          <w:sz w:val="28"/>
          <w:szCs w:val="28"/>
          <w:lang w:val="el-GR"/>
        </w:rPr>
        <w:t>130</w:t>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137</w:t>
      </w:r>
    </w:p>
    <w:p w:rsidR="00000000" w:rsidRDefault="00EF3B58">
      <w:pPr>
        <w:jc w:val="left"/>
        <w:rPr>
          <w:rFonts w:hint="eastAsia"/>
          <w:sz w:val="28"/>
          <w:szCs w:val="28"/>
          <w:lang w:val="el-GR"/>
        </w:rPr>
      </w:pPr>
      <w:r>
        <w:rPr>
          <w:rFonts w:ascii="楷体_GB2312" w:eastAsia="楷体_GB2312" w:hint="eastAsia"/>
          <w:sz w:val="28"/>
          <w:szCs w:val="28"/>
          <w:lang w:val="el-GR"/>
        </w:rPr>
        <w:t>不要把你的“自我”加倍！</w:t>
      </w:r>
      <w:r>
        <w:rPr>
          <w:rFonts w:hint="eastAsia"/>
          <w:sz w:val="28"/>
          <w:szCs w:val="28"/>
          <w:lang w:val="el-GR"/>
        </w:rPr>
        <w:t>——以一种我们通常审视旁人的眼光审视我们自己的体验，有非常的安静作用，是值得推荐的一剂良药。但是，如果反过来，我们像某种同情哲学所要求的那样，把旁人的体验</w:t>
      </w:r>
      <w:r>
        <w:rPr>
          <w:rFonts w:ascii="楷体_GB2312" w:eastAsia="楷体_GB2312" w:hint="eastAsia"/>
          <w:sz w:val="28"/>
          <w:szCs w:val="28"/>
          <w:lang w:val="el-GR"/>
        </w:rPr>
        <w:t>看作我们自己的体验</w:t>
      </w:r>
      <w:r>
        <w:rPr>
          <w:rFonts w:hint="eastAsia"/>
          <w:sz w:val="28"/>
          <w:szCs w:val="28"/>
          <w:lang w:val="el-GR"/>
        </w:rPr>
        <w:t>，以一种投入的态度对待它们，那么，用不了多久，我们就会彻底完蛋！如果谁不相信，那就请他亲自试试看吧！此外，那第一种原则肯定也更</w:t>
      </w:r>
      <w:r>
        <w:rPr>
          <w:rFonts w:ascii="楷体_GB2312" w:eastAsia="楷体_GB2312" w:hint="eastAsia"/>
          <w:sz w:val="28"/>
          <w:szCs w:val="28"/>
          <w:lang w:val="el-GR"/>
        </w:rPr>
        <w:t>合乎</w:t>
      </w:r>
      <w:r>
        <w:rPr>
          <w:rFonts w:hint="eastAsia"/>
          <w:sz w:val="28"/>
          <w:szCs w:val="28"/>
          <w:lang w:val="el-GR"/>
        </w:rPr>
        <w:t>理性和追求理性之好意志，</w:t>
      </w:r>
      <w:r>
        <w:rPr>
          <w:rStyle w:val="a8"/>
          <w:sz w:val="28"/>
          <w:szCs w:val="28"/>
          <w:lang w:val="el-GR"/>
        </w:rPr>
        <w:footnoteReference w:id="271"/>
      </w:r>
      <w:r>
        <w:rPr>
          <w:rFonts w:hint="eastAsia"/>
          <w:sz w:val="28"/>
          <w:szCs w:val="28"/>
          <w:lang w:val="el-GR"/>
        </w:rPr>
        <w:t>因为在事件与别人而不是与我们自己有关时，我们能对事件的</w:t>
      </w:r>
      <w:r>
        <w:rPr>
          <w:rFonts w:hint="eastAsia"/>
          <w:sz w:val="28"/>
          <w:szCs w:val="28"/>
          <w:lang w:val="el-GR"/>
        </w:rPr>
        <w:t>价值和意义做出更为客观的判断，如我们对与旁人有关的死亡、财产损失和诽谤中伤的判断。同情作为一种行动准则要求我们像其他人因为他们的不幸而痛苦那样</w:t>
      </w:r>
      <w:r>
        <w:rPr>
          <w:rFonts w:ascii="楷体_GB2312" w:eastAsia="楷体_GB2312" w:hint="eastAsia"/>
          <w:sz w:val="28"/>
          <w:szCs w:val="28"/>
          <w:lang w:val="el-GR"/>
        </w:rPr>
        <w:t>如此</w:t>
      </w:r>
      <w:r>
        <w:rPr>
          <w:rFonts w:hint="eastAsia"/>
          <w:sz w:val="28"/>
          <w:szCs w:val="28"/>
          <w:lang w:val="el-GR"/>
        </w:rPr>
        <w:t>痛苦，从而使他们那不无夸大和过激的自我的立场也成为我们这些同情者的立场：因此，我们将不得不经受我们自己的自我和其他人的自我的双重的痛苦，使我们的非理性负担在不知不觉中增加一倍，而不是尽可能使它们变得越来越轻。</w:t>
      </w:r>
    </w:p>
    <w:p w:rsidR="00000000" w:rsidRDefault="00EF3B58">
      <w:pPr>
        <w:jc w:val="left"/>
        <w:rPr>
          <w:rFonts w:hint="eastAsia"/>
          <w:sz w:val="28"/>
          <w:szCs w:val="28"/>
          <w:lang w:val="el-GR"/>
        </w:rPr>
      </w:pPr>
      <w:r>
        <w:rPr>
          <w:rFonts w:hint="eastAsia"/>
          <w:sz w:val="28"/>
          <w:szCs w:val="28"/>
          <w:lang w:val="el-GR"/>
        </w:rPr>
        <w:t>138</w:t>
      </w:r>
    </w:p>
    <w:p w:rsidR="00000000" w:rsidRDefault="00EF3B58">
      <w:pPr>
        <w:jc w:val="left"/>
        <w:rPr>
          <w:rFonts w:hint="eastAsia"/>
          <w:sz w:val="28"/>
          <w:szCs w:val="28"/>
          <w:lang w:val="el-GR"/>
        </w:rPr>
      </w:pPr>
      <w:r>
        <w:rPr>
          <w:rFonts w:ascii="楷体_GB2312" w:eastAsia="楷体_GB2312" w:hint="eastAsia"/>
          <w:sz w:val="28"/>
          <w:szCs w:val="28"/>
          <w:lang w:val="el-GR"/>
        </w:rPr>
        <w:t>柔情。</w:t>
      </w:r>
      <w:r>
        <w:rPr>
          <w:rFonts w:hint="eastAsia"/>
          <w:sz w:val="28"/>
          <w:szCs w:val="28"/>
          <w:lang w:val="el-GR"/>
        </w:rPr>
        <w:t>——发现某个我们热爱、尊敬和赞美之人却在</w:t>
      </w:r>
      <w:r>
        <w:rPr>
          <w:rFonts w:ascii="楷体_GB2312" w:eastAsia="楷体_GB2312" w:hint="eastAsia"/>
          <w:sz w:val="28"/>
          <w:szCs w:val="28"/>
          <w:lang w:val="el-GR"/>
        </w:rPr>
        <w:t>受痛苦</w:t>
      </w:r>
      <w:r>
        <w:rPr>
          <w:rFonts w:hint="eastAsia"/>
          <w:sz w:val="28"/>
          <w:szCs w:val="28"/>
          <w:lang w:val="el-GR"/>
        </w:rPr>
        <w:t>，这总是使我们感到震惊，因为在我们的想象中，我们从他那接受的快乐必定从</w:t>
      </w:r>
      <w:r>
        <w:rPr>
          <w:rFonts w:ascii="楷体_GB2312" w:eastAsia="楷体_GB2312" w:hint="eastAsia"/>
          <w:sz w:val="28"/>
          <w:szCs w:val="28"/>
          <w:lang w:val="el-GR"/>
        </w:rPr>
        <w:t>他自己那</w:t>
      </w:r>
      <w:r>
        <w:rPr>
          <w:rFonts w:hint="eastAsia"/>
          <w:sz w:val="28"/>
          <w:szCs w:val="28"/>
          <w:lang w:val="el-GR"/>
        </w:rPr>
        <w:t>极其丰富之快乐源泉</w:t>
      </w:r>
      <w:r>
        <w:rPr>
          <w:rFonts w:hint="eastAsia"/>
          <w:sz w:val="28"/>
          <w:szCs w:val="28"/>
          <w:lang w:val="el-GR"/>
        </w:rPr>
        <w:t>流出来的。由于这一发现，我们的热爱、崇敬和赞美之情就发生了</w:t>
      </w:r>
      <w:r>
        <w:rPr>
          <w:rFonts w:ascii="楷体_GB2312" w:eastAsia="楷体_GB2312" w:hint="eastAsia"/>
          <w:sz w:val="28"/>
          <w:szCs w:val="28"/>
          <w:lang w:val="el-GR"/>
        </w:rPr>
        <w:t>一个根本</w:t>
      </w:r>
      <w:r>
        <w:rPr>
          <w:rFonts w:hint="eastAsia"/>
          <w:sz w:val="28"/>
          <w:szCs w:val="28"/>
          <w:lang w:val="el-GR"/>
        </w:rPr>
        <w:t>变化：它变得</w:t>
      </w:r>
      <w:r>
        <w:rPr>
          <w:rFonts w:ascii="楷体_GB2312" w:eastAsia="楷体_GB2312" w:hint="eastAsia"/>
          <w:sz w:val="28"/>
          <w:szCs w:val="28"/>
          <w:lang w:val="el-GR"/>
        </w:rPr>
        <w:t>更柔和</w:t>
      </w:r>
      <w:r>
        <w:rPr>
          <w:rFonts w:hint="eastAsia"/>
          <w:sz w:val="28"/>
          <w:szCs w:val="28"/>
          <w:lang w:val="el-GR"/>
        </w:rPr>
        <w:t>；这也就是说，横亘在我们之间的鸿沟【</w:t>
      </w:r>
      <w:r>
        <w:rPr>
          <w:rFonts w:hint="eastAsia"/>
          <w:sz w:val="28"/>
          <w:szCs w:val="28"/>
          <w:lang w:val="el-GR"/>
        </w:rPr>
        <w:t>131</w:t>
      </w:r>
      <w:r>
        <w:rPr>
          <w:rFonts w:hint="eastAsia"/>
          <w:sz w:val="28"/>
          <w:szCs w:val="28"/>
          <w:lang w:val="el-GR"/>
        </w:rPr>
        <w:t>】开始消失，一条通向平等的道路似乎已经出现。</w:t>
      </w:r>
      <w:r>
        <w:rPr>
          <w:rStyle w:val="a8"/>
          <w:sz w:val="28"/>
          <w:szCs w:val="28"/>
          <w:lang w:val="el-GR"/>
        </w:rPr>
        <w:footnoteReference w:id="272"/>
      </w:r>
      <w:r>
        <w:rPr>
          <w:rFonts w:hint="eastAsia"/>
          <w:sz w:val="28"/>
          <w:szCs w:val="28"/>
          <w:lang w:val="el-GR"/>
        </w:rPr>
        <w:t>只有现在，我们才有可能想到，我们也可以对他作出</w:t>
      </w:r>
      <w:r>
        <w:rPr>
          <w:rFonts w:ascii="楷体_GB2312" w:eastAsia="楷体_GB2312" w:hint="eastAsia"/>
          <w:sz w:val="28"/>
          <w:szCs w:val="28"/>
          <w:lang w:val="el-GR"/>
        </w:rPr>
        <w:t>报答</w:t>
      </w:r>
      <w:r>
        <w:rPr>
          <w:rFonts w:hint="eastAsia"/>
          <w:sz w:val="28"/>
          <w:szCs w:val="28"/>
          <w:lang w:val="el-GR"/>
        </w:rPr>
        <w:t>，而在我们过去的想象中，他是我们的感谢所不能高攀的。这种进行报答的能力给我们带来了极大的快乐和欢喜。我们试图找到某种能使他的痛苦有所减轻的东西并给予他这种东西；如果他需要的安慰的话，鼓励的神情，关注，服侍，礼物，我们就给他安慰、鼓励、服侍和礼物；最重要的是，如果他需要我们因他的痛苦而</w:t>
      </w:r>
      <w:r>
        <w:rPr>
          <w:rFonts w:ascii="楷体_GB2312" w:eastAsia="楷体_GB2312" w:hint="eastAsia"/>
          <w:sz w:val="28"/>
          <w:szCs w:val="28"/>
          <w:lang w:val="el-GR"/>
        </w:rPr>
        <w:t>痛苦</w:t>
      </w:r>
      <w:r>
        <w:rPr>
          <w:rFonts w:hint="eastAsia"/>
          <w:sz w:val="28"/>
          <w:szCs w:val="28"/>
          <w:lang w:val="el-GR"/>
        </w:rPr>
        <w:t>，</w:t>
      </w:r>
      <w:r>
        <w:rPr>
          <w:rFonts w:hint="eastAsia"/>
          <w:sz w:val="28"/>
          <w:szCs w:val="28"/>
          <w:lang w:val="el-GR"/>
        </w:rPr>
        <w:t>我们就会毫不犹豫地因为他的痛苦而使自己痛苦；然而，在所有这一切报答的背后，我们享受到的却是一种</w:t>
      </w:r>
      <w:r>
        <w:rPr>
          <w:rFonts w:ascii="楷体_GB2312" w:eastAsia="楷体_GB2312" w:hint="eastAsia"/>
          <w:sz w:val="28"/>
          <w:szCs w:val="28"/>
          <w:lang w:val="el-GR"/>
        </w:rPr>
        <w:t>主动感激的欢乐</w:t>
      </w:r>
      <w:r>
        <w:rPr>
          <w:rFonts w:hint="eastAsia"/>
          <w:sz w:val="28"/>
          <w:szCs w:val="28"/>
          <w:lang w:val="el-GR"/>
        </w:rPr>
        <w:t>，这种主动感激说穿了不过是一种</w:t>
      </w:r>
      <w:r>
        <w:rPr>
          <w:rFonts w:ascii="楷体_GB2312" w:eastAsia="楷体_GB2312" w:hint="eastAsia"/>
          <w:sz w:val="28"/>
          <w:szCs w:val="28"/>
          <w:lang w:val="el-GR"/>
        </w:rPr>
        <w:t>仁慈的报复</w:t>
      </w:r>
      <w:r>
        <w:rPr>
          <w:rFonts w:hint="eastAsia"/>
          <w:sz w:val="28"/>
          <w:szCs w:val="28"/>
          <w:lang w:val="el-GR"/>
        </w:rPr>
        <w:t>。如果他不需要和不接受我们的任何东西，我们就会怀着冰冷的心情一言不发地离开他，仿佛他使我们蒙受了莫大屈辱；我们觉得自己的感激被人当作一钱不值的东西扔了出来——对此，即使最和善的人也会竖起他们的毛发的。——因此，我们可以得出结论说，就是在最好的情况下，痛苦也使人有所降低，同情则使人有所提高和产生某种优越感——所以，这两种感情永远不会合而为一。</w:t>
      </w:r>
    </w:p>
    <w:p w:rsidR="00000000" w:rsidRDefault="00EF3B58">
      <w:pPr>
        <w:jc w:val="left"/>
        <w:rPr>
          <w:rFonts w:hint="eastAsia"/>
          <w:sz w:val="28"/>
          <w:szCs w:val="28"/>
          <w:lang w:val="el-GR"/>
        </w:rPr>
      </w:pPr>
      <w:r>
        <w:rPr>
          <w:rFonts w:hint="eastAsia"/>
          <w:sz w:val="28"/>
          <w:szCs w:val="28"/>
          <w:lang w:val="el-GR"/>
        </w:rPr>
        <w:t>139</w:t>
      </w:r>
    </w:p>
    <w:p w:rsidR="00000000" w:rsidRDefault="00EF3B58">
      <w:pPr>
        <w:jc w:val="left"/>
        <w:rPr>
          <w:rFonts w:hint="eastAsia"/>
          <w:sz w:val="28"/>
          <w:szCs w:val="28"/>
          <w:lang w:val="el-GR"/>
        </w:rPr>
      </w:pPr>
      <w:r>
        <w:rPr>
          <w:rFonts w:ascii="楷体_GB2312" w:eastAsia="楷体_GB2312" w:hint="eastAsia"/>
          <w:sz w:val="28"/>
          <w:szCs w:val="28"/>
          <w:lang w:val="el-GR"/>
        </w:rPr>
        <w:t>所谓更高！</w:t>
      </w:r>
      <w:r>
        <w:rPr>
          <w:rFonts w:hint="eastAsia"/>
          <w:sz w:val="28"/>
          <w:szCs w:val="28"/>
          <w:lang w:val="el-GR"/>
        </w:rPr>
        <w:t>—</w:t>
      </w:r>
      <w:r>
        <w:rPr>
          <w:rFonts w:hint="eastAsia"/>
          <w:sz w:val="28"/>
          <w:szCs w:val="28"/>
          <w:lang w:val="el-GR"/>
        </w:rPr>
        <w:t>—你说同情的道德是比斯多葛式道德更高的道德？那就证明这一点！但请注意，你不能再用一把道德尺子来衡量道德上的“高”和“低”：因为绝对的道德是不存在的。因此，还是到什么别的地方去找你的尺子吧，并且——小心！</w:t>
      </w:r>
    </w:p>
    <w:p w:rsidR="00000000" w:rsidRDefault="00EF3B58">
      <w:pPr>
        <w:jc w:val="left"/>
        <w:rPr>
          <w:rFonts w:hint="eastAsia"/>
          <w:sz w:val="28"/>
          <w:szCs w:val="28"/>
          <w:lang w:val="el-GR"/>
        </w:rPr>
      </w:pPr>
      <w:r>
        <w:rPr>
          <w:rFonts w:hint="eastAsia"/>
          <w:sz w:val="28"/>
          <w:szCs w:val="28"/>
          <w:lang w:val="el-GR"/>
        </w:rPr>
        <w:t>140</w:t>
      </w:r>
    </w:p>
    <w:p w:rsidR="00000000" w:rsidRDefault="00EF3B58">
      <w:pPr>
        <w:jc w:val="left"/>
        <w:rPr>
          <w:rFonts w:hint="eastAsia"/>
          <w:sz w:val="28"/>
          <w:szCs w:val="28"/>
          <w:lang w:val="el-GR"/>
        </w:rPr>
      </w:pPr>
      <w:r>
        <w:rPr>
          <w:rFonts w:ascii="楷体_GB2312" w:eastAsia="楷体_GB2312" w:hint="eastAsia"/>
          <w:sz w:val="28"/>
          <w:szCs w:val="28"/>
          <w:lang w:val="el-GR"/>
        </w:rPr>
        <w:t>赞扬与谴责。</w:t>
      </w:r>
      <w:r>
        <w:rPr>
          <w:rFonts w:hint="eastAsia"/>
          <w:sz w:val="28"/>
          <w:szCs w:val="28"/>
          <w:lang w:val="el-GR"/>
        </w:rPr>
        <w:t>——如果一场战争以失败告终，我们就会追问，谁应该对这场战争负责和受到谴责；如果战争最后取得胜利，我们就会赞扬其发起者。事情一遇挫折，我们就会到处寻找罪责</w:t>
      </w:r>
      <w:r>
        <w:rPr>
          <w:sz w:val="28"/>
          <w:szCs w:val="28"/>
          <w:lang w:val="de-DE"/>
        </w:rPr>
        <w:t>(Schuld)</w:t>
      </w:r>
      <w:r>
        <w:rPr>
          <w:rFonts w:hint="eastAsia"/>
          <w:sz w:val="28"/>
          <w:szCs w:val="28"/>
          <w:lang w:val="el-GR"/>
        </w:rPr>
        <w:t>，因为失败使精神感到【</w:t>
      </w:r>
      <w:r>
        <w:rPr>
          <w:rFonts w:hint="eastAsia"/>
          <w:sz w:val="28"/>
          <w:szCs w:val="28"/>
          <w:lang w:val="el-GR"/>
        </w:rPr>
        <w:t>132</w:t>
      </w:r>
      <w:r>
        <w:rPr>
          <w:rFonts w:hint="eastAsia"/>
          <w:sz w:val="28"/>
          <w:szCs w:val="28"/>
          <w:lang w:val="el-GR"/>
        </w:rPr>
        <w:t>】压抑，这种压抑本能地要求</w:t>
      </w:r>
      <w:r>
        <w:rPr>
          <w:rFonts w:ascii="楷体_GB2312" w:eastAsia="楷体_GB2312" w:hint="eastAsia"/>
          <w:sz w:val="28"/>
          <w:szCs w:val="28"/>
          <w:lang w:val="el-GR"/>
        </w:rPr>
        <w:t>权力感</w:t>
      </w:r>
      <w:r>
        <w:rPr>
          <w:rFonts w:hint="eastAsia"/>
          <w:sz w:val="28"/>
          <w:szCs w:val="28"/>
          <w:lang w:val="el-GR"/>
        </w:rPr>
        <w:t>的重新发动，以作为消除压抑的唯一疗法——在对“罪责者”</w:t>
      </w:r>
      <w:r>
        <w:rPr>
          <w:sz w:val="28"/>
          <w:szCs w:val="28"/>
          <w:lang w:val="de-DE"/>
        </w:rPr>
        <w:t>(Sc</w:t>
      </w:r>
      <w:r>
        <w:rPr>
          <w:sz w:val="28"/>
          <w:szCs w:val="28"/>
          <w:lang w:val="de-DE"/>
        </w:rPr>
        <w:t>huldigen)</w:t>
      </w:r>
      <w:r>
        <w:rPr>
          <w:rFonts w:hint="eastAsia"/>
          <w:sz w:val="28"/>
          <w:szCs w:val="28"/>
          <w:lang w:val="el-GR"/>
        </w:rPr>
        <w:t>的</w:t>
      </w:r>
      <w:r>
        <w:rPr>
          <w:rFonts w:ascii="楷体_GB2312" w:eastAsia="楷体_GB2312" w:hint="eastAsia"/>
          <w:sz w:val="28"/>
          <w:szCs w:val="28"/>
          <w:lang w:val="el-GR"/>
        </w:rPr>
        <w:t>谴责</w:t>
      </w:r>
      <w:r>
        <w:rPr>
          <w:rFonts w:hint="eastAsia"/>
          <w:sz w:val="28"/>
          <w:szCs w:val="28"/>
          <w:lang w:val="el-GR"/>
        </w:rPr>
        <w:t>中人们的权力感再一次活跃起来。人们并不把这位罪责者看作其他人的罪责的替罪羊，而是看作对软弱的、受辱的和感到沮丧的人群的一种牺牲，用来满足他们证明他们在某些事情上仍有勇力的愿望。即使对于自己的谴责，实际上也可以是战败者用来恢复力量感的一种手段。——另一方面，对战争</w:t>
      </w:r>
      <w:r>
        <w:rPr>
          <w:rFonts w:ascii="楷体_GB2312" w:eastAsia="楷体_GB2312" w:hint="eastAsia"/>
          <w:sz w:val="28"/>
          <w:szCs w:val="28"/>
          <w:lang w:val="el-GR"/>
        </w:rPr>
        <w:t>发起者</w:t>
      </w:r>
      <w:r>
        <w:rPr>
          <w:rFonts w:hint="eastAsia"/>
          <w:sz w:val="28"/>
          <w:szCs w:val="28"/>
          <w:lang w:val="el-GR"/>
        </w:rPr>
        <w:t>的赞扬常常是另一种需要其牺牲品之冲动的同样盲目的结果。只不过对于这种牺牲，甚至那牺牲者自己也感到快乐和兴奋：——因为当一场巨大的辉煌胜利使一个民族或一个社会的权力感变得饱和和使一种</w:t>
      </w:r>
      <w:r>
        <w:rPr>
          <w:rFonts w:ascii="楷体_GB2312" w:eastAsia="楷体_GB2312" w:hint="eastAsia"/>
          <w:sz w:val="28"/>
          <w:szCs w:val="28"/>
          <w:lang w:val="el-GR"/>
        </w:rPr>
        <w:t>对胜利的厌倦</w:t>
      </w:r>
      <w:r>
        <w:rPr>
          <w:rFonts w:hint="eastAsia"/>
          <w:sz w:val="28"/>
          <w:szCs w:val="28"/>
          <w:lang w:val="el-GR"/>
        </w:rPr>
        <w:t>开始出现时，人们放弃了他们的</w:t>
      </w:r>
      <w:r>
        <w:rPr>
          <w:rFonts w:hint="eastAsia"/>
          <w:sz w:val="28"/>
          <w:szCs w:val="28"/>
          <w:lang w:val="el-GR"/>
        </w:rPr>
        <w:t>某些骄傲：一种</w:t>
      </w:r>
      <w:r>
        <w:rPr>
          <w:rFonts w:ascii="楷体_GB2312" w:eastAsia="楷体_GB2312" w:hint="eastAsia"/>
          <w:sz w:val="28"/>
          <w:szCs w:val="28"/>
          <w:lang w:val="el-GR"/>
        </w:rPr>
        <w:t>献身</w:t>
      </w:r>
      <w:r>
        <w:rPr>
          <w:rFonts w:hint="eastAsia"/>
          <w:sz w:val="28"/>
          <w:szCs w:val="28"/>
          <w:lang w:val="el-GR"/>
        </w:rPr>
        <w:t>的感情应运而生并且寻找着它的目标。——无论是被</w:t>
      </w:r>
      <w:r>
        <w:rPr>
          <w:rFonts w:ascii="楷体_GB2312" w:eastAsia="楷体_GB2312" w:hint="eastAsia"/>
          <w:sz w:val="28"/>
          <w:szCs w:val="28"/>
          <w:lang w:val="el-GR"/>
        </w:rPr>
        <w:t>谴责</w:t>
      </w:r>
      <w:r>
        <w:rPr>
          <w:rFonts w:hint="eastAsia"/>
          <w:sz w:val="28"/>
          <w:szCs w:val="28"/>
          <w:lang w:val="el-GR"/>
        </w:rPr>
        <w:t>还是被</w:t>
      </w:r>
      <w:r>
        <w:rPr>
          <w:rFonts w:ascii="楷体_GB2312" w:eastAsia="楷体_GB2312" w:hint="eastAsia"/>
          <w:sz w:val="28"/>
          <w:szCs w:val="28"/>
          <w:lang w:val="el-GR"/>
        </w:rPr>
        <w:t>赞颂</w:t>
      </w:r>
      <w:r>
        <w:rPr>
          <w:rFonts w:hint="eastAsia"/>
          <w:sz w:val="28"/>
          <w:szCs w:val="28"/>
          <w:lang w:val="el-GR"/>
        </w:rPr>
        <w:t>，我们通常都是在为周围的人提供一些机会，他们胡乱抓住和利用这些机会，发泄他们那已经膨胀起来的赞扬或谴责冲动；在这两种情况下，我们都为他们提供了方便，然而对于这种方便，我们没有功绩，他们也不表示感谢。</w:t>
      </w:r>
    </w:p>
    <w:p w:rsidR="00000000" w:rsidRDefault="00EF3B58">
      <w:pPr>
        <w:jc w:val="left"/>
        <w:rPr>
          <w:rFonts w:hint="eastAsia"/>
          <w:sz w:val="28"/>
          <w:szCs w:val="28"/>
          <w:lang w:val="el-GR"/>
        </w:rPr>
      </w:pPr>
      <w:r>
        <w:rPr>
          <w:rFonts w:hint="eastAsia"/>
          <w:sz w:val="28"/>
          <w:szCs w:val="28"/>
          <w:lang w:val="el-GR"/>
        </w:rPr>
        <w:t>141</w:t>
      </w:r>
    </w:p>
    <w:p w:rsidR="00000000" w:rsidRDefault="00EF3B58">
      <w:pPr>
        <w:jc w:val="left"/>
        <w:rPr>
          <w:rFonts w:hint="eastAsia"/>
          <w:sz w:val="28"/>
          <w:szCs w:val="28"/>
          <w:lang w:val="el-GR"/>
        </w:rPr>
      </w:pPr>
      <w:r>
        <w:rPr>
          <w:rFonts w:ascii="楷体_GB2312" w:eastAsia="楷体_GB2312" w:hint="eastAsia"/>
          <w:sz w:val="28"/>
          <w:szCs w:val="28"/>
          <w:lang w:val="el-GR"/>
        </w:rPr>
        <w:t>更美，但更少价值。</w:t>
      </w:r>
      <w:r>
        <w:rPr>
          <w:rFonts w:hint="eastAsia"/>
          <w:sz w:val="28"/>
          <w:szCs w:val="28"/>
          <w:lang w:val="el-GR"/>
        </w:rPr>
        <w:t>——如诗如画的道德：一种情绪大起大落和瞬息万变的道德，一种充满了伤感的、急切的、可怕的、庄严的声音和姿势的道德。它是道德的</w:t>
      </w:r>
      <w:r>
        <w:rPr>
          <w:rFonts w:ascii="楷体_GB2312" w:eastAsia="楷体_GB2312" w:hint="eastAsia"/>
          <w:sz w:val="28"/>
          <w:szCs w:val="28"/>
          <w:lang w:val="el-GR"/>
        </w:rPr>
        <w:t>准蒙昧</w:t>
      </w:r>
      <w:r>
        <w:rPr>
          <w:rFonts w:hint="eastAsia"/>
          <w:sz w:val="28"/>
          <w:szCs w:val="28"/>
          <w:lang w:val="el-GR"/>
        </w:rPr>
        <w:t>状态，我们千万不要被它的美迷惑，认它为道德的更高阶段。【</w:t>
      </w:r>
      <w:r>
        <w:rPr>
          <w:rFonts w:hint="eastAsia"/>
          <w:sz w:val="28"/>
          <w:szCs w:val="28"/>
          <w:lang w:val="el-GR"/>
        </w:rPr>
        <w:t>133</w:t>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142</w:t>
      </w:r>
    </w:p>
    <w:p w:rsidR="00000000" w:rsidRDefault="00EF3B58">
      <w:pPr>
        <w:jc w:val="left"/>
        <w:rPr>
          <w:rFonts w:hint="eastAsia"/>
          <w:sz w:val="28"/>
          <w:szCs w:val="28"/>
          <w:lang w:val="el-GR"/>
        </w:rPr>
      </w:pPr>
      <w:r>
        <w:rPr>
          <w:rFonts w:ascii="楷体_GB2312" w:eastAsia="楷体_GB2312" w:hint="eastAsia"/>
          <w:sz w:val="28"/>
          <w:szCs w:val="28"/>
          <w:lang w:val="el-GR"/>
        </w:rPr>
        <w:t>同感</w:t>
      </w:r>
      <w:r>
        <w:rPr>
          <w:rFonts w:eastAsia="楷体_GB2312"/>
          <w:sz w:val="28"/>
          <w:szCs w:val="28"/>
          <w:lang w:val="de-DE"/>
        </w:rPr>
        <w:t>(</w:t>
      </w:r>
      <w:r>
        <w:rPr>
          <w:rFonts w:eastAsia="楷体_GB2312"/>
          <w:sz w:val="28"/>
          <w:szCs w:val="28"/>
          <w:lang w:val="de-DE"/>
        </w:rPr>
        <w:t>Mitempfindung)</w:t>
      </w:r>
      <w:r>
        <w:rPr>
          <w:rFonts w:ascii="楷体_GB2312" w:eastAsia="楷体_GB2312" w:hint="eastAsia"/>
          <w:sz w:val="28"/>
          <w:szCs w:val="28"/>
          <w:lang w:val="el-GR"/>
        </w:rPr>
        <w:t>。</w:t>
      </w:r>
      <w:r>
        <w:rPr>
          <w:rFonts w:hint="eastAsia"/>
          <w:sz w:val="28"/>
          <w:szCs w:val="28"/>
          <w:lang w:val="el-GR"/>
        </w:rPr>
        <w:t>——所谓理解别人，就是</w:t>
      </w:r>
      <w:r>
        <w:rPr>
          <w:rFonts w:ascii="楷体_GB2312" w:eastAsia="楷体_GB2312" w:hint="eastAsia"/>
          <w:sz w:val="28"/>
          <w:szCs w:val="28"/>
          <w:lang w:val="el-GR"/>
        </w:rPr>
        <w:t>在我们心中模仿别人的感情</w:t>
      </w:r>
      <w:r>
        <w:rPr>
          <w:rFonts w:hint="eastAsia"/>
          <w:sz w:val="28"/>
          <w:szCs w:val="28"/>
          <w:lang w:val="el-GR"/>
        </w:rPr>
        <w:t>。毫无疑问，为了达到这一目的，我们常常追问别人的情感的</w:t>
      </w:r>
      <w:r>
        <w:rPr>
          <w:rFonts w:ascii="楷体_GB2312" w:eastAsia="楷体_GB2312" w:hint="eastAsia"/>
          <w:sz w:val="28"/>
          <w:szCs w:val="28"/>
          <w:lang w:val="el-GR"/>
        </w:rPr>
        <w:t>原因</w:t>
      </w:r>
      <w:r>
        <w:rPr>
          <w:rFonts w:hint="eastAsia"/>
          <w:sz w:val="28"/>
          <w:szCs w:val="28"/>
          <w:lang w:val="el-GR"/>
        </w:rPr>
        <w:t>，例如追问他</w:t>
      </w:r>
      <w:r>
        <w:rPr>
          <w:rFonts w:ascii="楷体_GB2312" w:eastAsia="楷体_GB2312" w:hint="eastAsia"/>
          <w:sz w:val="28"/>
          <w:szCs w:val="28"/>
          <w:lang w:val="el-GR"/>
        </w:rPr>
        <w:t>为何</w:t>
      </w:r>
      <w:r>
        <w:rPr>
          <w:rFonts w:hint="eastAsia"/>
          <w:sz w:val="28"/>
          <w:szCs w:val="28"/>
          <w:lang w:val="el-GR"/>
        </w:rPr>
        <w:t>忧伤，以便我们自己也因为这一原因变得忧伤。但更为常见的是，我们不是追问别人情感的原因，而是注意别人的情感的</w:t>
      </w:r>
      <w:r>
        <w:rPr>
          <w:rFonts w:ascii="楷体_GB2312" w:eastAsia="楷体_GB2312" w:hint="eastAsia"/>
          <w:sz w:val="28"/>
          <w:szCs w:val="28"/>
          <w:lang w:val="el-GR"/>
        </w:rPr>
        <w:t>结果</w:t>
      </w:r>
      <w:r>
        <w:rPr>
          <w:rFonts w:hint="eastAsia"/>
          <w:sz w:val="28"/>
          <w:szCs w:val="28"/>
          <w:lang w:val="el-GR"/>
        </w:rPr>
        <w:t>，观察这种情感在别人身体上是如何表现和展示的，并在我们自己身上模仿——至少是一种肌肉活动和神经活动的轻微相似——别人的眼神、声音、步态、举止（或者只是它们在文字、图画和音乐中的写照）。通过在动作与感觉之间建立起来的一种古老的双向联系，在我们心中重新产生</w:t>
      </w:r>
      <w:r>
        <w:rPr>
          <w:rFonts w:hint="eastAsia"/>
          <w:sz w:val="28"/>
          <w:szCs w:val="28"/>
          <w:lang w:val="el-GR"/>
        </w:rPr>
        <w:t>出别人的情感。在这种理解别人情感的技艺方面，我们已经达到炉火纯青的程度；无论何时何地，只要我们遇到另一个人，我们就会不由自主地运用这种技艺：只要看一下女子的表情动作，如何一刻不停模仿和反映着她所感觉到的周围的人的表情活动，时而颤动，时而闪光，便可知道。不过最能说明问题的还是音乐，在音乐中，我们每个人都是迅速和微妙领悟情感和发生同感的大师。音乐只是情感的模仿的模仿，情感在音乐中变得遥远而不确定，但是，仅仅由于我们在音乐中听到了某种声音和旋律，这种声音和旋律使我们想起悲伤者的声音和动作，甚或只是约定俗成的悲伤者</w:t>
      </w:r>
      <w:r>
        <w:rPr>
          <w:rFonts w:hint="eastAsia"/>
          <w:sz w:val="28"/>
          <w:szCs w:val="28"/>
          <w:lang w:val="el-GR"/>
        </w:rPr>
        <w:t>的声音和动作，我们常常就充分地分享了这种情感，以至于我们似乎毫无来由地悲伤起来，完全像个傻瓜。据说有个丹麦国王，他因一个歌者的音乐沉醉在战斗的激情中，从他的座位上【</w:t>
      </w:r>
      <w:r>
        <w:rPr>
          <w:rFonts w:hint="eastAsia"/>
          <w:sz w:val="28"/>
          <w:szCs w:val="28"/>
          <w:lang w:val="el-GR"/>
        </w:rPr>
        <w:t>134</w:t>
      </w:r>
      <w:r>
        <w:rPr>
          <w:rFonts w:hint="eastAsia"/>
          <w:sz w:val="28"/>
          <w:szCs w:val="28"/>
          <w:lang w:val="el-GR"/>
        </w:rPr>
        <w:t>】一跃而起，杀死了聚集在他的宫里的人群中的五个人。当时并无战争，并无敌人，毋宁说一切都正好相反，可是，</w:t>
      </w:r>
      <w:r>
        <w:rPr>
          <w:rFonts w:ascii="楷体_GB2312" w:eastAsia="楷体_GB2312" w:hint="eastAsia"/>
          <w:sz w:val="28"/>
          <w:szCs w:val="28"/>
          <w:lang w:val="el-GR"/>
        </w:rPr>
        <w:t>由情感推及原因</w:t>
      </w:r>
      <w:r>
        <w:rPr>
          <w:rFonts w:hint="eastAsia"/>
          <w:sz w:val="28"/>
          <w:szCs w:val="28"/>
          <w:lang w:val="el-GR"/>
        </w:rPr>
        <w:t>的力量是如此强大，以至观察和理智都失去了作用。使我们的观察和理智失去作用，这正是音乐的通常的效果（设其能有</w:t>
      </w:r>
      <w:r>
        <w:rPr>
          <w:rFonts w:ascii="楷体_GB2312" w:eastAsia="楷体_GB2312" w:hint="eastAsia"/>
          <w:sz w:val="28"/>
          <w:szCs w:val="28"/>
          <w:lang w:val="el-GR"/>
        </w:rPr>
        <w:t>效果</w:t>
      </w:r>
      <w:r>
        <w:rPr>
          <w:rFonts w:hint="eastAsia"/>
          <w:sz w:val="28"/>
          <w:szCs w:val="28"/>
          <w:lang w:val="el-GR"/>
        </w:rPr>
        <w:t>的话）。实际上，用不着如此耸人听闻的例子，我们就可以认识到：音乐使我们陷入的那种情感状态几乎永远与我们对眼前的实际状</w:t>
      </w:r>
      <w:r>
        <w:rPr>
          <w:rFonts w:hint="eastAsia"/>
          <w:sz w:val="28"/>
          <w:szCs w:val="28"/>
          <w:lang w:val="el-GR"/>
        </w:rPr>
        <w:t>况的印象与了解这种实际状况及其原因的理智相矛盾。——如果我们问，我们为什么会在模仿别人情感方面变得如此熟练，那么，答案只有一个：人，作为所有造物中最怯懦的造物，由于他那细腻而脆弱的天性，他的</w:t>
      </w:r>
      <w:r>
        <w:rPr>
          <w:rFonts w:ascii="楷体_GB2312" w:eastAsia="楷体_GB2312" w:hint="eastAsia"/>
          <w:sz w:val="28"/>
          <w:szCs w:val="28"/>
          <w:lang w:val="el-GR"/>
        </w:rPr>
        <w:t>怯懦</w:t>
      </w:r>
      <w:r>
        <w:rPr>
          <w:rFonts w:hint="eastAsia"/>
          <w:sz w:val="28"/>
          <w:szCs w:val="28"/>
          <w:lang w:val="el-GR"/>
        </w:rPr>
        <w:t>便成了教师，教他如何跟别人发生同感，如何迅速领悟别人以及动物的情感。在成千上万年的漫长时间里，他在一切陌生和活跃的事物中都看到一种危险：一看到这些事物，他立即就在心里对它们的面貌和姿势构成了一个印象，认定在这面貌和这姿势背后隐藏着凶恶的意图。他甚至还把这种用</w:t>
      </w:r>
      <w:r>
        <w:rPr>
          <w:rFonts w:ascii="楷体_GB2312" w:eastAsia="楷体_GB2312" w:hint="eastAsia"/>
          <w:sz w:val="28"/>
          <w:szCs w:val="28"/>
          <w:lang w:val="el-GR"/>
        </w:rPr>
        <w:t>意向</w:t>
      </w:r>
      <w:r>
        <w:rPr>
          <w:rFonts w:eastAsia="楷体_GB2312"/>
          <w:sz w:val="28"/>
          <w:szCs w:val="28"/>
          <w:lang w:val="de-DE"/>
        </w:rPr>
        <w:t>(auf Absichten)</w:t>
      </w:r>
      <w:r>
        <w:rPr>
          <w:rFonts w:hint="eastAsia"/>
          <w:sz w:val="28"/>
          <w:szCs w:val="28"/>
          <w:lang w:val="el-GR"/>
        </w:rPr>
        <w:t>来解释一切动作和面部特征的</w:t>
      </w:r>
      <w:r>
        <w:rPr>
          <w:rFonts w:hint="eastAsia"/>
          <w:sz w:val="28"/>
          <w:szCs w:val="28"/>
          <w:lang w:val="el-GR"/>
        </w:rPr>
        <w:t>做法搬到了没有生命的自然界，陷入一种万物有灵论的幻觉，认为不存在什么没有生命的东西：我相信，我们欣赏天空、草地、岩石、森林、风暴、星辰、海洋、风景和春天时所感到的一切，也就是我们称之为</w:t>
      </w:r>
      <w:r>
        <w:rPr>
          <w:rFonts w:ascii="楷体_GB2312" w:eastAsia="楷体_GB2312" w:hint="eastAsia"/>
          <w:sz w:val="28"/>
          <w:szCs w:val="28"/>
          <w:lang w:val="el-GR"/>
        </w:rPr>
        <w:t>自然情感</w:t>
      </w:r>
      <w:r>
        <w:rPr>
          <w:rFonts w:hint="eastAsia"/>
          <w:sz w:val="28"/>
          <w:szCs w:val="28"/>
          <w:lang w:val="el-GR"/>
        </w:rPr>
        <w:t>（</w:t>
      </w:r>
      <w:r>
        <w:rPr>
          <w:rFonts w:hint="eastAsia"/>
          <w:sz w:val="28"/>
          <w:szCs w:val="28"/>
          <w:lang w:val="el-GR"/>
        </w:rPr>
        <w:t>Naturgef</w:t>
      </w:r>
      <w:r>
        <w:rPr>
          <w:sz w:val="28"/>
          <w:szCs w:val="28"/>
          <w:lang w:val="de-DE"/>
        </w:rPr>
        <w:t>ühl</w:t>
      </w:r>
      <w:r>
        <w:rPr>
          <w:rFonts w:hint="eastAsia"/>
          <w:sz w:val="28"/>
          <w:szCs w:val="28"/>
          <w:lang w:val="de-DE"/>
        </w:rPr>
        <w:t>）</w:t>
      </w:r>
      <w:r>
        <w:rPr>
          <w:rFonts w:hint="eastAsia"/>
          <w:sz w:val="28"/>
          <w:szCs w:val="28"/>
          <w:lang w:val="el-GR"/>
        </w:rPr>
        <w:t>的一切，其源盖出于此——若不是在远古时代，人们受到恐惧的训练，养成了在所有这一切背后看出一种额外的隐蔽意义的习惯，我们现在就不会对自然产生快感，正像如果没有恐惧对我们理解的训练，我们就不会对人和动物产生快感。因此，快感、惊喜感以及滑稽感都是恐惧的晚生子，【</w:t>
      </w:r>
      <w:r>
        <w:rPr>
          <w:rFonts w:hint="eastAsia"/>
          <w:sz w:val="28"/>
          <w:szCs w:val="28"/>
          <w:lang w:val="el-GR"/>
        </w:rPr>
        <w:t>135</w:t>
      </w:r>
      <w:r>
        <w:rPr>
          <w:rFonts w:hint="eastAsia"/>
          <w:sz w:val="28"/>
          <w:szCs w:val="28"/>
          <w:lang w:val="el-GR"/>
        </w:rPr>
        <w:t>】同感的小妹妹。——迅速理解的能</w:t>
      </w:r>
      <w:r>
        <w:rPr>
          <w:rFonts w:hint="eastAsia"/>
          <w:sz w:val="28"/>
          <w:szCs w:val="28"/>
          <w:lang w:val="el-GR"/>
        </w:rPr>
        <w:t>力就是</w:t>
      </w:r>
      <w:r>
        <w:rPr>
          <w:rFonts w:ascii="楷体_GB2312" w:eastAsia="楷体_GB2312" w:hint="eastAsia"/>
          <w:sz w:val="28"/>
          <w:szCs w:val="28"/>
          <w:lang w:val="el-GR"/>
        </w:rPr>
        <w:t>迅速伪装</w:t>
      </w:r>
      <w:r>
        <w:rPr>
          <w:rFonts w:hint="eastAsia"/>
          <w:sz w:val="28"/>
          <w:szCs w:val="28"/>
          <w:lang w:val="el-GR"/>
        </w:rPr>
        <w:t>的能力，对于这种能力，骄傲自负的人和民族不甚擅长，因为他们不那么恐惧；相反，在怯懦的民族中间，每一种理解和自我伪装都如鱼得水，找到了它自己的故乡；这里也是模仿艺术</w:t>
      </w:r>
      <w:r>
        <w:rPr>
          <w:rStyle w:val="a8"/>
          <w:sz w:val="28"/>
          <w:szCs w:val="28"/>
          <w:lang w:val="el-GR"/>
        </w:rPr>
        <w:footnoteReference w:id="273"/>
      </w:r>
      <w:r>
        <w:rPr>
          <w:rFonts w:hint="eastAsia"/>
          <w:sz w:val="28"/>
          <w:szCs w:val="28"/>
          <w:lang w:val="el-GR"/>
        </w:rPr>
        <w:t>和高级才智的温床。——从我这里主张的同感论出发，当我想到如今到处受到欢迎和变得神圣不可侵犯的神秘过程论，按照这种理论，</w:t>
      </w:r>
      <w:r>
        <w:rPr>
          <w:rFonts w:ascii="楷体_GB2312" w:eastAsia="楷体_GB2312" w:hint="eastAsia"/>
          <w:sz w:val="28"/>
          <w:szCs w:val="28"/>
          <w:lang w:val="el-GR"/>
        </w:rPr>
        <w:t>同情</w:t>
      </w:r>
      <w:r>
        <w:rPr>
          <w:rFonts w:hint="eastAsia"/>
          <w:sz w:val="28"/>
          <w:szCs w:val="28"/>
          <w:lang w:val="el-GR"/>
        </w:rPr>
        <w:t>通过一种神秘的过程把两棵灵魂合而为一，使一个人可以直接理解另一个人；当我想到像叔本华这样清醒的人竟然也爱上了这种狂热和卑劣的论调，并将其传布到其他清醒和半清醒的头脑中：我就只能不胜惊诧和怜悯之至了！我们对不可理解</w:t>
      </w:r>
      <w:r>
        <w:rPr>
          <w:rFonts w:hint="eastAsia"/>
          <w:sz w:val="28"/>
          <w:szCs w:val="28"/>
          <w:lang w:val="el-GR"/>
        </w:rPr>
        <w:t>的荒唐的兴趣该有多么大！当一个明智的人听命于他的精神的</w:t>
      </w:r>
      <w:r>
        <w:rPr>
          <w:rFonts w:ascii="楷体_GB2312" w:eastAsia="楷体_GB2312" w:hint="eastAsia"/>
          <w:sz w:val="28"/>
          <w:szCs w:val="28"/>
          <w:lang w:val="el-GR"/>
        </w:rPr>
        <w:t>隐秘</w:t>
      </w:r>
      <w:r>
        <w:rPr>
          <w:rFonts w:hint="eastAsia"/>
          <w:sz w:val="28"/>
          <w:szCs w:val="28"/>
          <w:lang w:val="el-GR"/>
        </w:rPr>
        <w:t>愿望时，他多么近乎是一个疯子！——（</w:t>
      </w:r>
      <w:r>
        <w:rPr>
          <w:rFonts w:ascii="楷体_GB2312" w:eastAsia="楷体_GB2312" w:hint="eastAsia"/>
          <w:sz w:val="28"/>
          <w:szCs w:val="28"/>
          <w:lang w:val="el-GR"/>
        </w:rPr>
        <w:t>为什么</w:t>
      </w:r>
      <w:r>
        <w:rPr>
          <w:rFonts w:hint="eastAsia"/>
          <w:sz w:val="28"/>
          <w:szCs w:val="28"/>
          <w:lang w:val="el-GR"/>
        </w:rPr>
        <w:t>叔本华会对康德感激涕零和深感自己有欠于康德？关于这个问题，他有一次说的非常明显：有人谈到，康德的绝对命令</w:t>
      </w:r>
      <w:r>
        <w:rPr>
          <w:rStyle w:val="a8"/>
          <w:sz w:val="28"/>
          <w:szCs w:val="28"/>
          <w:lang w:val="el-GR"/>
        </w:rPr>
        <w:footnoteReference w:id="274"/>
      </w:r>
      <w:r>
        <w:rPr>
          <w:rFonts w:hint="eastAsia"/>
          <w:sz w:val="28"/>
          <w:szCs w:val="28"/>
          <w:lang w:val="el-GR"/>
        </w:rPr>
        <w:t>应剥除其</w:t>
      </w:r>
      <w:r>
        <w:rPr>
          <w:rFonts w:hint="eastAsia"/>
          <w:sz w:val="28"/>
          <w:szCs w:val="28"/>
          <w:lang w:val="el-GR"/>
        </w:rPr>
        <w:t>qualitas occulta</w:t>
      </w:r>
      <w:r>
        <w:rPr>
          <w:rStyle w:val="a8"/>
          <w:sz w:val="28"/>
          <w:szCs w:val="28"/>
          <w:lang w:val="el-GR"/>
        </w:rPr>
        <w:footnoteReference w:id="275"/>
      </w:r>
      <w:r>
        <w:rPr>
          <w:rFonts w:hint="eastAsia"/>
          <w:sz w:val="28"/>
          <w:szCs w:val="28"/>
          <w:lang w:val="el-GR"/>
        </w:rPr>
        <w:t>，以便成为可以理解的，对此叔本华说：“可以理解的绝对命令！多么荒唐透顶的想法！多么埃及式的愚昧！它永远不会成为</w:t>
      </w:r>
      <w:r>
        <w:rPr>
          <w:rFonts w:ascii="楷体_GB2312" w:eastAsia="楷体_GB2312" w:hint="eastAsia"/>
          <w:sz w:val="28"/>
          <w:szCs w:val="28"/>
          <w:lang w:val="el-GR"/>
        </w:rPr>
        <w:t>可理解的</w:t>
      </w:r>
      <w:r>
        <w:rPr>
          <w:rFonts w:hint="eastAsia"/>
          <w:sz w:val="28"/>
          <w:szCs w:val="28"/>
          <w:lang w:val="el-GR"/>
        </w:rPr>
        <w:t>，这是上帝的旨意！存在着不可理解的事物，存在着理解的局限性、条件性、有限性和欺骗性的这种</w:t>
      </w:r>
      <w:r>
        <w:rPr>
          <w:rFonts w:ascii="楷体_GB2312" w:eastAsia="楷体_GB2312" w:hint="eastAsia"/>
          <w:sz w:val="28"/>
          <w:szCs w:val="28"/>
          <w:lang w:val="el-GR"/>
        </w:rPr>
        <w:t>不幸</w:t>
      </w:r>
      <w:r>
        <w:rPr>
          <w:rFonts w:hint="eastAsia"/>
          <w:sz w:val="28"/>
          <w:szCs w:val="28"/>
          <w:lang w:val="el-GR"/>
        </w:rPr>
        <w:t>；证明这一点乃是康德对人类的最伟大的馈赠！”</w:t>
      </w:r>
      <w:r>
        <w:rPr>
          <w:rStyle w:val="a8"/>
          <w:sz w:val="28"/>
          <w:szCs w:val="28"/>
          <w:lang w:val="el-GR"/>
        </w:rPr>
        <w:footnoteReference w:id="276"/>
      </w:r>
      <w:r>
        <w:rPr>
          <w:rFonts w:hint="eastAsia"/>
          <w:sz w:val="28"/>
          <w:szCs w:val="28"/>
          <w:lang w:val="el-GR"/>
        </w:rPr>
        <w:t>——试问</w:t>
      </w:r>
      <w:r>
        <w:rPr>
          <w:rFonts w:hint="eastAsia"/>
          <w:sz w:val="28"/>
          <w:szCs w:val="28"/>
          <w:lang w:val="el-GR"/>
        </w:rPr>
        <w:t>：若一个人以相信道德事物的【</w:t>
      </w:r>
      <w:r>
        <w:rPr>
          <w:rFonts w:hint="eastAsia"/>
          <w:sz w:val="28"/>
          <w:szCs w:val="28"/>
          <w:lang w:val="el-GR"/>
        </w:rPr>
        <w:t>136</w:t>
      </w:r>
      <w:r>
        <w:rPr>
          <w:rFonts w:hint="eastAsia"/>
          <w:sz w:val="28"/>
          <w:szCs w:val="28"/>
          <w:lang w:val="el-GR"/>
        </w:rPr>
        <w:t>】</w:t>
      </w:r>
      <w:r>
        <w:rPr>
          <w:rFonts w:ascii="楷体_GB2312" w:eastAsia="楷体_GB2312" w:hint="eastAsia"/>
          <w:sz w:val="28"/>
          <w:szCs w:val="28"/>
          <w:lang w:val="el-GR"/>
        </w:rPr>
        <w:t>不可理解性</w:t>
      </w:r>
      <w:r>
        <w:rPr>
          <w:rFonts w:hint="eastAsia"/>
          <w:sz w:val="28"/>
          <w:szCs w:val="28"/>
          <w:lang w:val="el-GR"/>
        </w:rPr>
        <w:t>为乐；若一个人仍然真诚地相信上天的启示、奇迹和灵现，相信蟾蜍的形而上的丑陋，我们难道会以为这样一个人会对有关道德事物的真正知识感兴趣吗？！）</w:t>
      </w:r>
      <w:r>
        <w:rPr>
          <w:rStyle w:val="a8"/>
          <w:sz w:val="28"/>
          <w:szCs w:val="28"/>
          <w:lang w:val="el-GR"/>
        </w:rPr>
        <w:footnoteReference w:id="277"/>
      </w:r>
    </w:p>
    <w:p w:rsidR="00000000" w:rsidRDefault="00EF3B58">
      <w:pPr>
        <w:jc w:val="left"/>
        <w:rPr>
          <w:rFonts w:hint="eastAsia"/>
          <w:sz w:val="28"/>
          <w:szCs w:val="28"/>
          <w:lang w:val="el-GR"/>
        </w:rPr>
      </w:pPr>
      <w:r>
        <w:rPr>
          <w:rFonts w:hint="eastAsia"/>
          <w:sz w:val="28"/>
          <w:szCs w:val="28"/>
          <w:lang w:val="el-GR"/>
        </w:rPr>
        <w:t>143</w:t>
      </w:r>
    </w:p>
    <w:p w:rsidR="00000000" w:rsidRDefault="00EF3B58">
      <w:pPr>
        <w:jc w:val="left"/>
        <w:rPr>
          <w:rFonts w:hint="eastAsia"/>
          <w:sz w:val="28"/>
          <w:szCs w:val="28"/>
          <w:lang w:val="el-GR"/>
        </w:rPr>
      </w:pPr>
      <w:r>
        <w:rPr>
          <w:rFonts w:ascii="楷体_GB2312" w:eastAsia="楷体_GB2312" w:hint="eastAsia"/>
          <w:sz w:val="28"/>
          <w:szCs w:val="28"/>
          <w:lang w:val="el-GR"/>
        </w:rPr>
        <w:t>苦了，若这冲动冲动起来！</w:t>
      </w:r>
      <w:r>
        <w:rPr>
          <w:rFonts w:hint="eastAsia"/>
          <w:sz w:val="28"/>
          <w:szCs w:val="28"/>
          <w:lang w:val="el-GR"/>
        </w:rPr>
        <w:t>——若依恋和关心旁人的冲动（同情心</w:t>
      </w:r>
      <w:r>
        <w:rPr>
          <w:rFonts w:hint="eastAsia"/>
          <w:sz w:val="28"/>
          <w:szCs w:val="28"/>
          <w:lang w:val="el-GR"/>
        </w:rPr>
        <w:t>[</w:t>
      </w:r>
      <w:r>
        <w:rPr>
          <w:sz w:val="28"/>
          <w:szCs w:val="28"/>
          <w:lang w:val="de-DE"/>
        </w:rPr>
        <w:t>sympathische</w:t>
      </w:r>
      <w:r>
        <w:rPr>
          <w:sz w:val="28"/>
          <w:szCs w:val="28"/>
          <w:lang w:val="el-GR"/>
        </w:rPr>
        <w:t xml:space="preserve"> </w:t>
      </w:r>
      <w:r>
        <w:rPr>
          <w:sz w:val="28"/>
          <w:szCs w:val="28"/>
          <w:lang w:val="de-DE"/>
        </w:rPr>
        <w:t>Affektion</w:t>
      </w:r>
      <w:r>
        <w:rPr>
          <w:rFonts w:hint="eastAsia"/>
          <w:sz w:val="28"/>
          <w:szCs w:val="28"/>
          <w:lang w:val="el-GR"/>
        </w:rPr>
        <w:t>]</w:t>
      </w:r>
      <w:r>
        <w:rPr>
          <w:rFonts w:hint="eastAsia"/>
          <w:sz w:val="28"/>
          <w:szCs w:val="28"/>
          <w:lang w:val="el-GR"/>
        </w:rPr>
        <w:t>）比现在强上一倍，地上的生活就会</w:t>
      </w:r>
      <w:r>
        <w:rPr>
          <w:rFonts w:ascii="楷体_GB2312" w:eastAsia="楷体_GB2312" w:hint="eastAsia"/>
          <w:sz w:val="28"/>
          <w:szCs w:val="28"/>
          <w:lang w:val="el-GR"/>
        </w:rPr>
        <w:t>难以承受</w:t>
      </w:r>
      <w:r>
        <w:rPr>
          <w:rFonts w:hint="eastAsia"/>
          <w:sz w:val="28"/>
          <w:szCs w:val="28"/>
          <w:lang w:val="el-GR"/>
        </w:rPr>
        <w:t>。只要想一下，由于</w:t>
      </w:r>
      <w:r>
        <w:rPr>
          <w:rFonts w:ascii="楷体_GB2312" w:eastAsia="楷体_GB2312" w:hint="eastAsia"/>
          <w:sz w:val="28"/>
          <w:szCs w:val="28"/>
          <w:lang w:val="el-GR"/>
        </w:rPr>
        <w:t>对他们自己</w:t>
      </w:r>
      <w:r>
        <w:rPr>
          <w:rFonts w:hint="eastAsia"/>
          <w:sz w:val="28"/>
          <w:szCs w:val="28"/>
          <w:lang w:val="el-GR"/>
        </w:rPr>
        <w:t>的依恋和关心，人们每天每时干出多少傻事，使人看而生畏：现在若旁人将他们本来只用来折磨他们自己的愚蠢和纠缠也</w:t>
      </w:r>
      <w:r>
        <w:rPr>
          <w:rFonts w:ascii="楷体_GB2312" w:eastAsia="楷体_GB2312" w:hint="eastAsia"/>
          <w:sz w:val="28"/>
          <w:szCs w:val="28"/>
          <w:lang w:val="el-GR"/>
        </w:rPr>
        <w:t>强加到我们身上</w:t>
      </w:r>
      <w:r>
        <w:rPr>
          <w:rFonts w:hint="eastAsia"/>
          <w:sz w:val="28"/>
          <w:szCs w:val="28"/>
          <w:lang w:val="el-GR"/>
        </w:rPr>
        <w:t>，那将是一幅什么景象</w:t>
      </w:r>
      <w:r>
        <w:rPr>
          <w:rFonts w:hint="eastAsia"/>
          <w:sz w:val="28"/>
          <w:szCs w:val="28"/>
          <w:lang w:val="el-GR"/>
        </w:rPr>
        <w:t>！我们岂不是一看到“邻人”的影子就要跑掉吗？我们岂不要用我们现在用来称呼自私的那些恶名称呼同情心吗？</w:t>
      </w:r>
    </w:p>
    <w:p w:rsidR="00000000" w:rsidRDefault="00EF3B58">
      <w:pPr>
        <w:jc w:val="left"/>
        <w:rPr>
          <w:rFonts w:hint="eastAsia"/>
          <w:sz w:val="28"/>
          <w:szCs w:val="28"/>
          <w:lang w:val="el-GR"/>
        </w:rPr>
      </w:pPr>
      <w:r>
        <w:rPr>
          <w:rFonts w:hint="eastAsia"/>
          <w:sz w:val="28"/>
          <w:szCs w:val="28"/>
          <w:lang w:val="el-GR"/>
        </w:rPr>
        <w:t>144</w:t>
      </w:r>
    </w:p>
    <w:p w:rsidR="00000000" w:rsidRDefault="00EF3B58">
      <w:pPr>
        <w:jc w:val="left"/>
        <w:rPr>
          <w:rFonts w:hint="eastAsia"/>
          <w:sz w:val="28"/>
          <w:szCs w:val="28"/>
          <w:lang w:val="el-GR"/>
        </w:rPr>
      </w:pPr>
      <w:r>
        <w:rPr>
          <w:rFonts w:ascii="楷体_GB2312" w:eastAsia="楷体_GB2312" w:hint="eastAsia"/>
          <w:sz w:val="28"/>
          <w:szCs w:val="28"/>
          <w:lang w:val="el-GR"/>
        </w:rPr>
        <w:t>充耳不闻哀号。</w:t>
      </w:r>
      <w:r>
        <w:rPr>
          <w:rFonts w:hint="eastAsia"/>
          <w:sz w:val="28"/>
          <w:szCs w:val="28"/>
          <w:lang w:val="el-GR"/>
        </w:rPr>
        <w:t>——如果我们让自己因为其他生灵（</w:t>
      </w:r>
      <w:r>
        <w:rPr>
          <w:rFonts w:hint="eastAsia"/>
          <w:sz w:val="28"/>
          <w:szCs w:val="28"/>
          <w:lang w:val="el-GR"/>
        </w:rPr>
        <w:t>Sterblichen</w:t>
      </w:r>
      <w:r>
        <w:rPr>
          <w:rFonts w:hint="eastAsia"/>
          <w:sz w:val="28"/>
          <w:szCs w:val="28"/>
          <w:lang w:val="el-GR"/>
        </w:rPr>
        <w:t>）的痛苦和哀怨变得沉郁，让我们自己的天空蒙上阴影，那么，谁会因这一阴沉化受害呢？当然是这些其他世人！他们的负担不但没减轻，反而加重了！若我们甘愿成为他们的哀怨的回声，甚或只是长期倾听他们，我们就既不能</w:t>
      </w:r>
      <w:r>
        <w:rPr>
          <w:rFonts w:ascii="楷体_GB2312" w:eastAsia="楷体_GB2312" w:hint="eastAsia"/>
          <w:sz w:val="28"/>
          <w:szCs w:val="28"/>
          <w:lang w:val="el-GR"/>
        </w:rPr>
        <w:t>帮助</w:t>
      </w:r>
      <w:r>
        <w:rPr>
          <w:rFonts w:hint="eastAsia"/>
          <w:sz w:val="28"/>
          <w:szCs w:val="28"/>
          <w:lang w:val="el-GR"/>
        </w:rPr>
        <w:t>他们也不能</w:t>
      </w:r>
      <w:r>
        <w:rPr>
          <w:rFonts w:ascii="楷体_GB2312" w:eastAsia="楷体_GB2312" w:hint="eastAsia"/>
          <w:sz w:val="28"/>
          <w:szCs w:val="28"/>
          <w:lang w:val="el-GR"/>
        </w:rPr>
        <w:t>振奋</w:t>
      </w:r>
      <w:r>
        <w:rPr>
          <w:rFonts w:hint="eastAsia"/>
          <w:sz w:val="28"/>
          <w:szCs w:val="28"/>
          <w:lang w:val="el-GR"/>
        </w:rPr>
        <w:t>他们——除非我们已经学到奥林匹斯诸神的本领，人类的痛苦不仅不能使他们感到难受，反而被他们用来</w:t>
      </w:r>
      <w:r>
        <w:rPr>
          <w:rFonts w:ascii="楷体_GB2312" w:eastAsia="楷体_GB2312" w:hint="eastAsia"/>
          <w:sz w:val="28"/>
          <w:szCs w:val="28"/>
          <w:lang w:val="el-GR"/>
        </w:rPr>
        <w:t>怡情</w:t>
      </w:r>
      <w:r>
        <w:rPr>
          <w:rFonts w:hint="eastAsia"/>
          <w:sz w:val="28"/>
          <w:szCs w:val="28"/>
          <w:lang w:val="el-GR"/>
        </w:rPr>
        <w:t>。然而，对我们来说，</w:t>
      </w:r>
      <w:r>
        <w:rPr>
          <w:rFonts w:hint="eastAsia"/>
          <w:sz w:val="28"/>
          <w:szCs w:val="28"/>
          <w:lang w:val="el-GR"/>
        </w:rPr>
        <w:t>这是过于奥林匹斯式的了：虽然在我们【</w:t>
      </w:r>
      <w:r>
        <w:rPr>
          <w:rFonts w:hint="eastAsia"/>
          <w:sz w:val="28"/>
          <w:szCs w:val="28"/>
          <w:lang w:val="el-GR"/>
        </w:rPr>
        <w:t>137</w:t>
      </w:r>
      <w:r>
        <w:rPr>
          <w:rFonts w:hint="eastAsia"/>
          <w:sz w:val="28"/>
          <w:szCs w:val="28"/>
          <w:lang w:val="el-GR"/>
        </w:rPr>
        <w:t>】对悲剧的欣赏中，我们已朝这理想的神圣之吃人</w:t>
      </w:r>
      <w:r>
        <w:rPr>
          <w:rStyle w:val="a8"/>
          <w:sz w:val="28"/>
          <w:szCs w:val="28"/>
          <w:lang w:val="el-GR"/>
        </w:rPr>
        <w:footnoteReference w:id="278"/>
      </w:r>
      <w:r>
        <w:rPr>
          <w:rFonts w:hint="eastAsia"/>
          <w:sz w:val="28"/>
          <w:szCs w:val="28"/>
          <w:lang w:val="el-GR"/>
        </w:rPr>
        <w:t>迈进了一步！</w:t>
      </w:r>
    </w:p>
    <w:p w:rsidR="00000000" w:rsidRDefault="00EF3B58">
      <w:pPr>
        <w:jc w:val="left"/>
        <w:rPr>
          <w:rFonts w:hint="eastAsia"/>
          <w:sz w:val="28"/>
          <w:szCs w:val="28"/>
          <w:lang w:val="el-GR"/>
        </w:rPr>
      </w:pPr>
      <w:r>
        <w:rPr>
          <w:rFonts w:hint="eastAsia"/>
          <w:sz w:val="28"/>
          <w:szCs w:val="28"/>
          <w:lang w:val="el-GR"/>
        </w:rPr>
        <w:t>145</w:t>
      </w:r>
    </w:p>
    <w:p w:rsidR="00000000" w:rsidRDefault="00EF3B58">
      <w:pPr>
        <w:jc w:val="left"/>
        <w:rPr>
          <w:rFonts w:hint="eastAsia"/>
          <w:sz w:val="28"/>
          <w:szCs w:val="28"/>
          <w:lang w:val="el-GR"/>
        </w:rPr>
      </w:pPr>
      <w:r>
        <w:rPr>
          <w:rFonts w:ascii="楷体_GB2312" w:eastAsia="楷体_GB2312" w:hint="eastAsia"/>
          <w:sz w:val="28"/>
          <w:szCs w:val="28"/>
          <w:lang w:val="el-GR"/>
        </w:rPr>
        <w:t>“忘我”。</w:t>
      </w:r>
      <w:r>
        <w:rPr>
          <w:rFonts w:hint="eastAsia"/>
          <w:sz w:val="28"/>
          <w:szCs w:val="28"/>
          <w:lang w:val="el-GR"/>
        </w:rPr>
        <w:t>——那人空虚而求充实，这人充溢而求释放，二者都在寻找能够满足其要求的个人。人们在一种最高尚的意义上理解这一过程，在这两种情况下都用同一个名字称呼它：爱——为什么？爱应该是忘我的？</w:t>
      </w:r>
    </w:p>
    <w:p w:rsidR="00000000" w:rsidRDefault="00EF3B58">
      <w:pPr>
        <w:jc w:val="left"/>
        <w:rPr>
          <w:rFonts w:hint="eastAsia"/>
          <w:sz w:val="28"/>
          <w:szCs w:val="28"/>
          <w:lang w:val="el-GR"/>
        </w:rPr>
      </w:pPr>
      <w:r>
        <w:rPr>
          <w:rFonts w:hint="eastAsia"/>
          <w:sz w:val="28"/>
          <w:szCs w:val="28"/>
          <w:lang w:val="el-GR"/>
        </w:rPr>
        <w:t>146</w:t>
      </w:r>
    </w:p>
    <w:p w:rsidR="00000000" w:rsidRDefault="00EF3B58">
      <w:pPr>
        <w:jc w:val="left"/>
        <w:rPr>
          <w:rFonts w:hint="eastAsia"/>
          <w:sz w:val="28"/>
          <w:szCs w:val="28"/>
          <w:lang w:val="el-GR"/>
        </w:rPr>
      </w:pPr>
      <w:r>
        <w:rPr>
          <w:rFonts w:ascii="楷体_GB2312" w:eastAsia="楷体_GB2312" w:hint="eastAsia"/>
          <w:sz w:val="28"/>
          <w:szCs w:val="28"/>
          <w:lang w:val="el-GR"/>
        </w:rPr>
        <w:t>超越我们对于别人的考虑。</w:t>
      </w:r>
      <w:r>
        <w:rPr>
          <w:rFonts w:hint="eastAsia"/>
          <w:sz w:val="28"/>
          <w:szCs w:val="28"/>
          <w:lang w:val="el-GR"/>
        </w:rPr>
        <w:t>——什么？注意我们的行动对别人产生的直接的和当下的后果并据此做出决定，这就是真正道德的所在吗？若说这是一种道德，那也只是一种狭隘的和小布尔乔亚式的道德：在我看来，</w:t>
      </w:r>
      <w:r>
        <w:rPr>
          <w:rFonts w:ascii="楷体_GB2312" w:eastAsia="楷体_GB2312" w:hint="eastAsia"/>
          <w:sz w:val="28"/>
          <w:szCs w:val="28"/>
          <w:lang w:val="el-GR"/>
        </w:rPr>
        <w:t>不计较</w:t>
      </w:r>
      <w:r>
        <w:rPr>
          <w:rFonts w:hint="eastAsia"/>
          <w:sz w:val="28"/>
          <w:szCs w:val="28"/>
          <w:lang w:val="el-GR"/>
        </w:rPr>
        <w:t>我们的行动对</w:t>
      </w:r>
      <w:r>
        <w:rPr>
          <w:rFonts w:hint="eastAsia"/>
          <w:sz w:val="28"/>
          <w:szCs w:val="28"/>
          <w:lang w:val="el-GR"/>
        </w:rPr>
        <w:t>旁人的当下的后果，甚至</w:t>
      </w:r>
      <w:r>
        <w:rPr>
          <w:rFonts w:ascii="楷体_GB2312" w:eastAsia="楷体_GB2312" w:hint="eastAsia"/>
          <w:sz w:val="28"/>
          <w:szCs w:val="28"/>
          <w:lang w:val="el-GR"/>
        </w:rPr>
        <w:t>不惜使他们痛苦</w:t>
      </w:r>
      <w:r>
        <w:rPr>
          <w:rFonts w:hint="eastAsia"/>
          <w:sz w:val="28"/>
          <w:szCs w:val="28"/>
          <w:lang w:val="el-GR"/>
        </w:rPr>
        <w:t>，以推动更为远大的目的，乃是一种更高和更广阔的道德视野。——例如，鼓励追求知识，虽然我们的自由思想无疑会带来一种直接影响，使旁人陷入怀疑、焦虑和不幸。我们难道连这一点权利都没有，甚至不能像对待我们自己一样对待其他人？如果说，当事情涉及到我们自己时，我们并不如此心胸狭窄和婆婆妈妈，为什么一旦事情涉及到旁人，我们就</w:t>
      </w:r>
      <w:r>
        <w:rPr>
          <w:rFonts w:ascii="楷体_GB2312" w:eastAsia="楷体_GB2312" w:hint="eastAsia"/>
          <w:sz w:val="28"/>
          <w:szCs w:val="28"/>
          <w:lang w:val="el-GR"/>
        </w:rPr>
        <w:t>必须</w:t>
      </w:r>
      <w:r>
        <w:rPr>
          <w:rFonts w:hint="eastAsia"/>
          <w:sz w:val="28"/>
          <w:szCs w:val="28"/>
          <w:lang w:val="el-GR"/>
        </w:rPr>
        <w:t>在眼前后果和暂时痛苦面前缩起手脚呢？如果我们已经决心牺牲自己，那么，又有什么能够阻止我们在牺牲自己的同时也牺牲旁人呢？国家和君主们不是一直在出于他们所说的“普遍</w:t>
      </w:r>
      <w:r>
        <w:rPr>
          <w:rFonts w:hint="eastAsia"/>
          <w:sz w:val="28"/>
          <w:szCs w:val="28"/>
          <w:lang w:val="el-GR"/>
        </w:rPr>
        <w:t>利益的【</w:t>
      </w:r>
      <w:r>
        <w:rPr>
          <w:rFonts w:hint="eastAsia"/>
          <w:sz w:val="28"/>
          <w:szCs w:val="28"/>
          <w:lang w:val="el-GR"/>
        </w:rPr>
        <w:t>138</w:t>
      </w:r>
      <w:r>
        <w:rPr>
          <w:rFonts w:hint="eastAsia"/>
          <w:sz w:val="28"/>
          <w:szCs w:val="28"/>
          <w:lang w:val="el-GR"/>
        </w:rPr>
        <w:t>】原因”而牺牲一些公民吗？我们也有普遍的利益，并且也许是更为普遍的利益；因此，为什么我们就不可以牺牲这一代的几个人，而有益于未来的无数代人呢？他们的痛苦，他们的忧伤，他们的绝望，他们的错误，他们的恐惧，在我们的新犁翻开土地使土地成为所有人的沃土的过程中，都将成为必不可少的东西。——最后，我们在这样做的同时向他说明这样做的意义，使他能够</w:t>
      </w:r>
      <w:r>
        <w:rPr>
          <w:rFonts w:ascii="楷体_GB2312" w:eastAsia="楷体_GB2312" w:hint="eastAsia"/>
          <w:sz w:val="28"/>
          <w:szCs w:val="28"/>
          <w:lang w:val="el-GR"/>
        </w:rPr>
        <w:t>感到自己是一个牺牲者</w:t>
      </w:r>
      <w:r>
        <w:rPr>
          <w:rFonts w:hint="eastAsia"/>
          <w:sz w:val="28"/>
          <w:szCs w:val="28"/>
          <w:lang w:val="el-GR"/>
        </w:rPr>
        <w:t>；我们劝说他担负起我们利用他来担负的任务，我们这样做就是没有同情心吗？然而，若我们同时希望</w:t>
      </w:r>
      <w:r>
        <w:rPr>
          <w:rFonts w:ascii="楷体_GB2312" w:eastAsia="楷体_GB2312" w:hint="eastAsia"/>
          <w:sz w:val="28"/>
          <w:szCs w:val="28"/>
          <w:lang w:val="el-GR"/>
        </w:rPr>
        <w:t>超越自己的同情</w:t>
      </w:r>
      <w:r>
        <w:rPr>
          <w:rFonts w:hint="eastAsia"/>
          <w:sz w:val="28"/>
          <w:szCs w:val="28"/>
          <w:lang w:val="el-GR"/>
        </w:rPr>
        <w:t>，取得对自己的胜利，那么，与那种只是确</w:t>
      </w:r>
      <w:r>
        <w:rPr>
          <w:rFonts w:hint="eastAsia"/>
          <w:sz w:val="28"/>
          <w:szCs w:val="28"/>
          <w:lang w:val="el-GR"/>
        </w:rPr>
        <w:t>定我们的行动到底</w:t>
      </w:r>
      <w:r>
        <w:rPr>
          <w:rFonts w:ascii="楷体_GB2312" w:eastAsia="楷体_GB2312" w:hint="eastAsia"/>
          <w:sz w:val="28"/>
          <w:szCs w:val="28"/>
          <w:lang w:val="el-GR"/>
        </w:rPr>
        <w:t>有益于还是有害于</w:t>
      </w:r>
      <w:r>
        <w:rPr>
          <w:rFonts w:hint="eastAsia"/>
          <w:sz w:val="28"/>
          <w:szCs w:val="28"/>
          <w:lang w:val="el-GR"/>
        </w:rPr>
        <w:t>旁人以便让我们心安的做法相比，这难道不是一种更为高尚和更为自由的态度和立场吗？另一方面，通过这样的牺牲——包括我们自己</w:t>
      </w:r>
      <w:r>
        <w:rPr>
          <w:rFonts w:ascii="楷体_GB2312" w:eastAsia="楷体_GB2312" w:hint="eastAsia"/>
          <w:sz w:val="28"/>
          <w:szCs w:val="28"/>
          <w:lang w:val="el-GR"/>
        </w:rPr>
        <w:t>以及旁人</w:t>
      </w:r>
      <w:r>
        <w:rPr>
          <w:rFonts w:hint="eastAsia"/>
          <w:sz w:val="28"/>
          <w:szCs w:val="28"/>
          <w:lang w:val="el-GR"/>
        </w:rPr>
        <w:t>的牺牲——，即使我们在其他方面无所收获，我们也会使人类的</w:t>
      </w:r>
      <w:r>
        <w:rPr>
          <w:rFonts w:ascii="楷体_GB2312" w:eastAsia="楷体_GB2312" w:hint="eastAsia"/>
          <w:sz w:val="28"/>
          <w:szCs w:val="28"/>
          <w:lang w:val="el-GR"/>
        </w:rPr>
        <w:t>权力</w:t>
      </w:r>
      <w:r>
        <w:rPr>
          <w:rFonts w:hint="eastAsia"/>
          <w:sz w:val="28"/>
          <w:szCs w:val="28"/>
          <w:lang w:val="el-GR"/>
        </w:rPr>
        <w:t>感整体上有所提高和增强，而这也就够了，它本身就是</w:t>
      </w:r>
      <w:r>
        <w:rPr>
          <w:rFonts w:ascii="楷体_GB2312" w:eastAsia="楷体_GB2312" w:hint="eastAsia"/>
          <w:sz w:val="28"/>
          <w:szCs w:val="28"/>
          <w:lang w:val="el-GR"/>
        </w:rPr>
        <w:t>幸福</w:t>
      </w:r>
      <w:r>
        <w:rPr>
          <w:rFonts w:hint="eastAsia"/>
          <w:sz w:val="28"/>
          <w:szCs w:val="28"/>
          <w:lang w:val="el-GR"/>
        </w:rPr>
        <w:t>的一种肯定的增长。但是，若它还——但是，让我们就此停住！你们在一瞥之间已经理解了我！</w:t>
      </w:r>
      <w:r>
        <w:rPr>
          <w:rStyle w:val="a8"/>
          <w:sz w:val="28"/>
          <w:szCs w:val="28"/>
          <w:lang w:val="el-GR"/>
        </w:rPr>
        <w:footnoteReference w:id="279"/>
      </w:r>
    </w:p>
    <w:p w:rsidR="00000000" w:rsidRDefault="00EF3B58">
      <w:pPr>
        <w:jc w:val="left"/>
        <w:rPr>
          <w:rFonts w:hint="eastAsia"/>
          <w:sz w:val="28"/>
          <w:szCs w:val="28"/>
          <w:lang w:val="el-GR"/>
        </w:rPr>
      </w:pPr>
      <w:r>
        <w:rPr>
          <w:rFonts w:hint="eastAsia"/>
          <w:sz w:val="28"/>
          <w:szCs w:val="28"/>
          <w:lang w:val="el-GR"/>
        </w:rPr>
        <w:t>147</w:t>
      </w:r>
    </w:p>
    <w:p w:rsidR="00000000" w:rsidRDefault="00EF3B58">
      <w:pPr>
        <w:jc w:val="left"/>
        <w:rPr>
          <w:rFonts w:hint="eastAsia"/>
          <w:sz w:val="28"/>
          <w:szCs w:val="28"/>
          <w:lang w:val="el-GR"/>
        </w:rPr>
      </w:pPr>
      <w:r>
        <w:rPr>
          <w:rFonts w:ascii="楷体_GB2312" w:eastAsia="楷体_GB2312" w:hint="eastAsia"/>
          <w:sz w:val="28"/>
          <w:szCs w:val="28"/>
          <w:lang w:val="el-GR"/>
        </w:rPr>
        <w:t>“利他主义”的根源。</w:t>
      </w:r>
      <w:r>
        <w:rPr>
          <w:rFonts w:hint="eastAsia"/>
          <w:sz w:val="28"/>
          <w:szCs w:val="28"/>
          <w:lang w:val="el-GR"/>
        </w:rPr>
        <w:t>——人们总是激动地和神圣地谈论爱，这是</w:t>
      </w:r>
      <w:r>
        <w:rPr>
          <w:rFonts w:ascii="楷体_GB2312" w:eastAsia="楷体_GB2312" w:hint="eastAsia"/>
          <w:sz w:val="28"/>
          <w:szCs w:val="28"/>
          <w:lang w:val="el-GR"/>
        </w:rPr>
        <w:t>因为他们太缺少爱，从没有饱尝其滋味</w:t>
      </w:r>
      <w:r>
        <w:rPr>
          <w:rFonts w:hint="eastAsia"/>
          <w:sz w:val="28"/>
          <w:szCs w:val="28"/>
          <w:lang w:val="el-GR"/>
        </w:rPr>
        <w:t>，因而爱在他们眼里变成了神的食物。若让一位诗人描绘一个</w:t>
      </w:r>
      <w:r>
        <w:rPr>
          <w:rFonts w:hint="eastAsia"/>
          <w:sz w:val="28"/>
          <w:szCs w:val="28"/>
          <w:lang w:val="el-GR"/>
        </w:rPr>
        <w:t>实现了</w:t>
      </w:r>
      <w:r>
        <w:rPr>
          <w:rFonts w:ascii="楷体_GB2312" w:eastAsia="楷体_GB2312" w:hint="eastAsia"/>
          <w:sz w:val="28"/>
          <w:szCs w:val="28"/>
          <w:lang w:val="el-GR"/>
        </w:rPr>
        <w:t>普遍的爱</w:t>
      </w:r>
      <w:r>
        <w:rPr>
          <w:rFonts w:hint="eastAsia"/>
          <w:sz w:val="28"/>
          <w:szCs w:val="28"/>
          <w:lang w:val="el-GR"/>
        </w:rPr>
        <w:t>的乌托邦，他肯定会描绘出一幅痛苦和可笑的景象，类似这样的景象地上的人还没有见过</w:t>
      </w:r>
      <w:r>
        <w:rPr>
          <w:rStyle w:val="a8"/>
          <w:sz w:val="28"/>
          <w:szCs w:val="28"/>
          <w:lang w:val="el-GR"/>
        </w:rPr>
        <w:footnoteReference w:id="280"/>
      </w:r>
      <w:r>
        <w:rPr>
          <w:rFonts w:hint="eastAsia"/>
          <w:sz w:val="28"/>
          <w:szCs w:val="28"/>
          <w:lang w:val="el-GR"/>
        </w:rPr>
        <w:t>——由于一种不可抑制冲动，——这种冲动那时已经变得像从前的自私一样备受人们痛恨和咒骂——，每一个人都不像现在这样，只为【</w:t>
      </w:r>
      <w:r>
        <w:rPr>
          <w:rFonts w:hint="eastAsia"/>
          <w:sz w:val="28"/>
          <w:szCs w:val="28"/>
          <w:lang w:val="el-GR"/>
        </w:rPr>
        <w:t>139</w:t>
      </w:r>
      <w:r>
        <w:rPr>
          <w:rFonts w:hint="eastAsia"/>
          <w:sz w:val="28"/>
          <w:szCs w:val="28"/>
          <w:lang w:val="el-GR"/>
        </w:rPr>
        <w:t>】</w:t>
      </w:r>
      <w:r>
        <w:rPr>
          <w:rFonts w:ascii="楷体_GB2312" w:eastAsia="楷体_GB2312" w:hint="eastAsia"/>
          <w:sz w:val="28"/>
          <w:szCs w:val="28"/>
          <w:lang w:val="el-GR"/>
        </w:rPr>
        <w:t>一个</w:t>
      </w:r>
      <w:r>
        <w:rPr>
          <w:rFonts w:hint="eastAsia"/>
          <w:sz w:val="28"/>
          <w:szCs w:val="28"/>
          <w:lang w:val="el-GR"/>
        </w:rPr>
        <w:t>情人所崇拜、纠缠和需要，而是同时为千百个，实际上也就是每一个其他人所崇拜、纠缠和需要；这样一个世界的诗人——若他们那时还有时间可以写诗的话——唯一的梦想就是那幸福的没有爱的过去，就是那神圣的自私，就是世界上的人们曾经如何可以不被理睬，不受打扰，不被人爱，被人憎恨，被人唾弃，以及所有其他</w:t>
      </w:r>
      <w:r>
        <w:rPr>
          <w:rFonts w:hint="eastAsia"/>
          <w:sz w:val="28"/>
          <w:szCs w:val="28"/>
          <w:lang w:val="el-GR"/>
        </w:rPr>
        <w:t>可以用来描述</w:t>
      </w:r>
      <w:r>
        <w:rPr>
          <w:rFonts w:ascii="楷体_GB2312" w:eastAsia="楷体_GB2312" w:hint="eastAsia"/>
          <w:sz w:val="28"/>
          <w:szCs w:val="28"/>
          <w:lang w:val="el-GR"/>
        </w:rPr>
        <w:t>我们</w:t>
      </w:r>
      <w:r>
        <w:rPr>
          <w:rFonts w:hint="eastAsia"/>
          <w:sz w:val="28"/>
          <w:szCs w:val="28"/>
          <w:lang w:val="el-GR"/>
        </w:rPr>
        <w:t>现在生活于其中的这个充满了低级趣味的动物世界的东西。</w:t>
      </w:r>
    </w:p>
    <w:p w:rsidR="00000000" w:rsidRDefault="00EF3B58">
      <w:pPr>
        <w:jc w:val="left"/>
        <w:rPr>
          <w:rFonts w:hint="eastAsia"/>
          <w:sz w:val="28"/>
          <w:szCs w:val="28"/>
          <w:lang w:val="el-GR"/>
        </w:rPr>
      </w:pPr>
      <w:r>
        <w:rPr>
          <w:rFonts w:hint="eastAsia"/>
          <w:sz w:val="28"/>
          <w:szCs w:val="28"/>
          <w:lang w:val="el-GR"/>
        </w:rPr>
        <w:t>148</w:t>
      </w:r>
    </w:p>
    <w:p w:rsidR="00000000" w:rsidRDefault="00EF3B58">
      <w:pPr>
        <w:jc w:val="left"/>
        <w:rPr>
          <w:rFonts w:hint="eastAsia"/>
          <w:sz w:val="28"/>
          <w:szCs w:val="28"/>
          <w:lang w:val="el-GR"/>
        </w:rPr>
      </w:pPr>
      <w:r>
        <w:rPr>
          <w:rFonts w:ascii="楷体_GB2312" w:eastAsia="楷体_GB2312" w:hint="eastAsia"/>
          <w:sz w:val="28"/>
          <w:szCs w:val="28"/>
          <w:lang w:val="el-GR"/>
        </w:rPr>
        <w:t>遥远的未来。</w:t>
      </w:r>
      <w:r>
        <w:rPr>
          <w:rFonts w:hint="eastAsia"/>
          <w:sz w:val="28"/>
          <w:szCs w:val="28"/>
          <w:lang w:val="el-GR"/>
        </w:rPr>
        <w:t>——按照一种定义，只有那些为了旁人并且仅仅为了旁人的原因做出的行动才是道德行动，但这样说来，就不可能有什么道德行动！按照另一种定义，只有根据自由意志做出的行动才是道德行动，这样说来，同样不可能有什么道德行动！——那么，那种不管怎么说毕竟存在并要求解释的被人们</w:t>
      </w:r>
      <w:r>
        <w:rPr>
          <w:rFonts w:ascii="楷体_GB2312" w:eastAsia="楷体_GB2312" w:hint="eastAsia"/>
          <w:sz w:val="28"/>
          <w:szCs w:val="28"/>
          <w:lang w:val="el-GR"/>
        </w:rPr>
        <w:t>冠名为</w:t>
      </w:r>
      <w:r>
        <w:rPr>
          <w:rFonts w:hint="eastAsia"/>
          <w:sz w:val="28"/>
          <w:szCs w:val="28"/>
          <w:lang w:val="el-GR"/>
        </w:rPr>
        <w:t>道德的东西到底是什么？它是某些心智错误的结果。——若我们现在从这些错误中解脱出来，“道德行为”将会是什么呢？——由于这些错误，我们一直高估了某些行动的价值，以</w:t>
      </w:r>
      <w:r>
        <w:rPr>
          <w:rFonts w:hint="eastAsia"/>
          <w:sz w:val="28"/>
          <w:szCs w:val="28"/>
          <w:lang w:val="el-GR"/>
        </w:rPr>
        <w:t>为它们与“利己的”和“非自由的”行动完全不同。如果我们现在不得不重新将这两种冲动等量齐观，我们毫无疑问就会使前者的价值（在我们心目中的价值）有所</w:t>
      </w:r>
      <w:r>
        <w:rPr>
          <w:rFonts w:ascii="楷体_GB2312" w:eastAsia="楷体_GB2312" w:hint="eastAsia"/>
          <w:sz w:val="28"/>
          <w:szCs w:val="28"/>
          <w:lang w:val="el-GR"/>
        </w:rPr>
        <w:t>降低</w:t>
      </w:r>
      <w:r>
        <w:rPr>
          <w:rFonts w:hint="eastAsia"/>
          <w:sz w:val="28"/>
          <w:szCs w:val="28"/>
          <w:lang w:val="el-GR"/>
        </w:rPr>
        <w:t>，而且很可能是过分地降低，因为由于我们所假定的这两种行动的深刻的和内在的不同，“利己的”和“非自由的”行为一直被大大地低估了。——它们由于现在受到了不那么高的评价而从此变得不那么【</w:t>
      </w:r>
      <w:r>
        <w:rPr>
          <w:rFonts w:hint="eastAsia"/>
          <w:sz w:val="28"/>
          <w:szCs w:val="28"/>
          <w:lang w:val="el-GR"/>
        </w:rPr>
        <w:t>140</w:t>
      </w:r>
      <w:r>
        <w:rPr>
          <w:rFonts w:hint="eastAsia"/>
          <w:sz w:val="28"/>
          <w:szCs w:val="28"/>
          <w:lang w:val="el-GR"/>
        </w:rPr>
        <w:t>】经常被做出了吗？——不可避免！在相当长的一段时间内，只要过去的错误所带来的对价值观念天平的反作用还继续存在，事情就会如此。然而，另一方面，我们也会归还那些所谓自私行为的纯洁意志</w:t>
      </w:r>
      <w:r>
        <w:rPr>
          <w:rFonts w:hint="eastAsia"/>
          <w:sz w:val="28"/>
          <w:szCs w:val="28"/>
          <w:lang w:val="el-GR"/>
        </w:rPr>
        <w:t>，恢复这些行动的价值——我们</w:t>
      </w:r>
      <w:r>
        <w:rPr>
          <w:rFonts w:ascii="楷体_GB2312" w:eastAsia="楷体_GB2312" w:hint="eastAsia"/>
          <w:sz w:val="28"/>
          <w:szCs w:val="28"/>
          <w:lang w:val="el-GR"/>
        </w:rPr>
        <w:t>将它们从坏良心中解放出来</w:t>
      </w:r>
      <w:r>
        <w:rPr>
          <w:rFonts w:hint="eastAsia"/>
          <w:sz w:val="28"/>
          <w:szCs w:val="28"/>
          <w:lang w:val="el-GR"/>
        </w:rPr>
        <w:t>，而由于迄今为止，它们显然是最为经常性的行动，而且在未来的所有岁月中也将仍然是最为经常性的行动，我们实际上是清除了行动和生活的全部</w:t>
      </w:r>
      <w:r>
        <w:rPr>
          <w:rFonts w:ascii="楷体_GB2312" w:eastAsia="楷体_GB2312" w:hint="eastAsia"/>
          <w:sz w:val="28"/>
          <w:szCs w:val="28"/>
          <w:lang w:val="el-GR"/>
        </w:rPr>
        <w:t>恶的外观</w:t>
      </w:r>
      <w:r>
        <w:rPr>
          <w:rFonts w:ascii="楷体_GB2312" w:eastAsia="楷体_GB2312" w:hint="eastAsia"/>
          <w:sz w:val="28"/>
          <w:szCs w:val="28"/>
          <w:lang w:val="el-GR"/>
        </w:rPr>
        <w:t xml:space="preserve"> </w:t>
      </w:r>
      <w:r>
        <w:rPr>
          <w:rFonts w:eastAsia="楷体_GB2312"/>
          <w:sz w:val="28"/>
          <w:szCs w:val="28"/>
          <w:lang w:val="de-DE"/>
        </w:rPr>
        <w:t>(bösen Anschein)</w:t>
      </w:r>
      <w:r>
        <w:rPr>
          <w:rFonts w:hint="eastAsia"/>
          <w:sz w:val="28"/>
          <w:szCs w:val="28"/>
          <w:lang w:val="el-GR"/>
        </w:rPr>
        <w:t>！这将是一个具有深远意义的结果！一旦人们不再以恶的眼光看待自己，他就不再会是恶的！</w:t>
      </w:r>
    </w:p>
    <w:p w:rsidR="00000000" w:rsidRDefault="00EF3B58">
      <w:pPr>
        <w:jc w:val="left"/>
        <w:rPr>
          <w:rFonts w:hint="eastAsia"/>
          <w:sz w:val="28"/>
          <w:szCs w:val="28"/>
          <w:lang w:val="el-GR"/>
        </w:rPr>
      </w:pPr>
      <w:r>
        <w:rPr>
          <w:sz w:val="28"/>
          <w:szCs w:val="28"/>
          <w:lang w:val="el-GR"/>
        </w:rPr>
        <w:br w:type="page"/>
      </w:r>
      <w:r>
        <w:rPr>
          <w:rFonts w:hint="eastAsia"/>
          <w:sz w:val="28"/>
          <w:szCs w:val="28"/>
          <w:lang w:val="el-GR"/>
        </w:rPr>
        <w:t>卷三</w:t>
      </w:r>
    </w:p>
    <w:p w:rsidR="00000000" w:rsidRDefault="00EF3B58">
      <w:pPr>
        <w:jc w:val="left"/>
        <w:rPr>
          <w:rFonts w:hint="eastAsia"/>
          <w:sz w:val="28"/>
          <w:szCs w:val="28"/>
          <w:lang w:val="el-GR"/>
        </w:rPr>
      </w:pPr>
      <w:r>
        <w:rPr>
          <w:rFonts w:hint="eastAsia"/>
          <w:sz w:val="28"/>
          <w:szCs w:val="28"/>
          <w:lang w:val="el-GR"/>
        </w:rPr>
        <w:t>149</w:t>
      </w:r>
    </w:p>
    <w:p w:rsidR="00000000" w:rsidRDefault="00EF3B58">
      <w:pPr>
        <w:jc w:val="left"/>
        <w:rPr>
          <w:rFonts w:hint="eastAsia"/>
          <w:sz w:val="28"/>
          <w:szCs w:val="28"/>
          <w:lang w:val="el-GR"/>
        </w:rPr>
      </w:pPr>
      <w:r>
        <w:rPr>
          <w:rFonts w:ascii="楷体_GB2312" w:eastAsia="楷体_GB2312" w:hint="eastAsia"/>
          <w:sz w:val="28"/>
          <w:szCs w:val="28"/>
          <w:lang w:val="el-GR"/>
        </w:rPr>
        <w:t>不足道之越轨行为是必要的！</w:t>
      </w:r>
      <w:r>
        <w:rPr>
          <w:rFonts w:hint="eastAsia"/>
          <w:sz w:val="28"/>
          <w:szCs w:val="28"/>
          <w:lang w:val="el-GR"/>
        </w:rPr>
        <w:t>——风俗习惯上的事，虽自己有好意见，</w:t>
      </w:r>
      <w:r>
        <w:rPr>
          <w:rFonts w:ascii="楷体_GB2312" w:eastAsia="楷体_GB2312" w:hint="eastAsia"/>
          <w:sz w:val="28"/>
          <w:szCs w:val="28"/>
          <w:lang w:val="el-GR"/>
        </w:rPr>
        <w:t>不从</w:t>
      </w:r>
      <w:r>
        <w:rPr>
          <w:rFonts w:hint="eastAsia"/>
          <w:sz w:val="28"/>
          <w:szCs w:val="28"/>
          <w:lang w:val="el-GR"/>
        </w:rPr>
        <w:t>；在实践中放弃，同时保持自己的精神自由；效法大众，以表明我们的迁就和慈悲，仿佛是在补偿我们意见上的偏离——这在许多思想自由</w:t>
      </w:r>
      <w:r>
        <w:rPr>
          <w:rFonts w:hint="eastAsia"/>
          <w:sz w:val="28"/>
          <w:szCs w:val="28"/>
          <w:lang w:val="el-GR"/>
        </w:rPr>
        <w:t>的老好人中间，不仅被认为是“可以理解的”，而且还被认为是“可敬的”，“通人情的”，“宽容的”，“不迂腐的”，以及其他任何可以使智力良心昏睡的溢美之词。因此，我们看到，一个人以通常的基督教的方式给他的孩子洗礼，虽然他可能是一个无神论者；另一个人像世人一样在部队服役，虽然他可能诅咒一切民族间的仇恨；第三个人则拉着他那从小在宗教家庭长大的未婚妻的手跑进教堂，并且毫不害臊地在牧师面前赌咒发誓。“若我们做了一些所有其他人一直做并将继续做的事情，那有什么</w:t>
      </w:r>
      <w:r>
        <w:rPr>
          <w:rFonts w:ascii="楷体_GB2312" w:eastAsia="楷体_GB2312" w:hint="eastAsia"/>
          <w:sz w:val="28"/>
          <w:szCs w:val="28"/>
          <w:lang w:val="el-GR"/>
        </w:rPr>
        <w:t>不得了</w:t>
      </w:r>
      <w:r>
        <w:rPr>
          <w:rFonts w:hint="eastAsia"/>
          <w:sz w:val="28"/>
          <w:szCs w:val="28"/>
          <w:lang w:val="el-GR"/>
        </w:rPr>
        <w:t>？”——愚昧的</w:t>
      </w:r>
      <w:r>
        <w:rPr>
          <w:rFonts w:ascii="楷体_GB2312" w:eastAsia="楷体_GB2312" w:hint="eastAsia"/>
          <w:sz w:val="28"/>
          <w:szCs w:val="28"/>
          <w:lang w:val="el-GR"/>
        </w:rPr>
        <w:t>偏见</w:t>
      </w:r>
      <w:r>
        <w:rPr>
          <w:rFonts w:hint="eastAsia"/>
          <w:sz w:val="28"/>
          <w:szCs w:val="28"/>
          <w:lang w:val="el-GR"/>
        </w:rPr>
        <w:t>这样说！多么</w:t>
      </w:r>
      <w:r>
        <w:rPr>
          <w:rFonts w:ascii="楷体_GB2312" w:eastAsia="楷体_GB2312" w:hint="eastAsia"/>
          <w:sz w:val="28"/>
          <w:szCs w:val="28"/>
          <w:lang w:val="el-GR"/>
        </w:rPr>
        <w:t>愚昧的</w:t>
      </w:r>
      <w:r>
        <w:rPr>
          <w:rFonts w:hint="eastAsia"/>
          <w:sz w:val="28"/>
          <w:szCs w:val="28"/>
          <w:lang w:val="el-GR"/>
        </w:rPr>
        <w:t>错误！因为对于一种有约束</w:t>
      </w:r>
      <w:r>
        <w:rPr>
          <w:rFonts w:hint="eastAsia"/>
          <w:sz w:val="28"/>
          <w:szCs w:val="28"/>
          <w:lang w:val="el-GR"/>
        </w:rPr>
        <w:t>力的、长期确立的、非理性的习俗来说，再没有比让自己在某个被认为有理性的人的行动中得到证实</w:t>
      </w:r>
      <w:r>
        <w:rPr>
          <w:rFonts w:ascii="楷体_GB2312" w:eastAsia="楷体_GB2312" w:hint="eastAsia"/>
          <w:sz w:val="28"/>
          <w:szCs w:val="28"/>
          <w:lang w:val="el-GR"/>
        </w:rPr>
        <w:t>更重要</w:t>
      </w:r>
      <w:r>
        <w:rPr>
          <w:rFonts w:hint="eastAsia"/>
          <w:sz w:val="28"/>
          <w:szCs w:val="28"/>
          <w:lang w:val="el-GR"/>
        </w:rPr>
        <w:t>！这样一来，它就会在让所有观众的眼睛看到【</w:t>
      </w:r>
      <w:r>
        <w:rPr>
          <w:rFonts w:hint="eastAsia"/>
          <w:sz w:val="28"/>
          <w:szCs w:val="28"/>
          <w:lang w:val="el-GR"/>
        </w:rPr>
        <w:t>142</w:t>
      </w:r>
      <w:r>
        <w:rPr>
          <w:rFonts w:hint="eastAsia"/>
          <w:sz w:val="28"/>
          <w:szCs w:val="28"/>
          <w:lang w:val="el-GR"/>
        </w:rPr>
        <w:t>】理性本身对它的批准！好好珍重你自己的意见吧！但是，</w:t>
      </w:r>
      <w:r>
        <w:rPr>
          <w:rFonts w:ascii="楷体_GB2312" w:eastAsia="楷体_GB2312" w:hint="eastAsia"/>
          <w:sz w:val="28"/>
          <w:szCs w:val="28"/>
          <w:lang w:val="el-GR"/>
        </w:rPr>
        <w:t>不足道的越轨行动</w:t>
      </w:r>
      <w:r>
        <w:rPr>
          <w:rFonts w:hint="eastAsia"/>
          <w:sz w:val="28"/>
          <w:szCs w:val="28"/>
          <w:lang w:val="el-GR"/>
        </w:rPr>
        <w:t>却更有价值。</w:t>
      </w:r>
    </w:p>
    <w:p w:rsidR="00000000" w:rsidRDefault="00EF3B58">
      <w:pPr>
        <w:jc w:val="left"/>
        <w:rPr>
          <w:rFonts w:hint="eastAsia"/>
          <w:sz w:val="28"/>
          <w:szCs w:val="28"/>
          <w:lang w:val="el-GR"/>
        </w:rPr>
      </w:pPr>
      <w:r>
        <w:rPr>
          <w:rFonts w:hint="eastAsia"/>
          <w:sz w:val="28"/>
          <w:szCs w:val="28"/>
          <w:lang w:val="el-GR"/>
        </w:rPr>
        <w:t>150</w:t>
      </w:r>
    </w:p>
    <w:p w:rsidR="00000000" w:rsidRDefault="00EF3B58">
      <w:pPr>
        <w:jc w:val="left"/>
        <w:rPr>
          <w:rFonts w:hint="eastAsia"/>
          <w:sz w:val="28"/>
          <w:szCs w:val="28"/>
          <w:lang w:val="el-GR"/>
        </w:rPr>
      </w:pPr>
      <w:r>
        <w:rPr>
          <w:rFonts w:ascii="楷体_GB2312" w:eastAsia="楷体_GB2312" w:hint="eastAsia"/>
          <w:sz w:val="28"/>
          <w:szCs w:val="28"/>
          <w:lang w:val="el-GR"/>
        </w:rPr>
        <w:t>婚姻的随意性。</w:t>
      </w:r>
      <w:r>
        <w:rPr>
          <w:rFonts w:hint="eastAsia"/>
          <w:sz w:val="28"/>
          <w:szCs w:val="28"/>
          <w:lang w:val="el-GR"/>
        </w:rPr>
        <w:t>——如果我是上帝，慈悲的上帝，那么，再没有什么比人类的</w:t>
      </w:r>
      <w:r>
        <w:rPr>
          <w:rFonts w:ascii="楷体_GB2312" w:eastAsia="楷体_GB2312" w:hint="eastAsia"/>
          <w:sz w:val="28"/>
          <w:szCs w:val="28"/>
          <w:lang w:val="el-GR"/>
        </w:rPr>
        <w:t>婚姻</w:t>
      </w:r>
      <w:r>
        <w:rPr>
          <w:rFonts w:hint="eastAsia"/>
          <w:sz w:val="28"/>
          <w:szCs w:val="28"/>
          <w:lang w:val="el-GR"/>
        </w:rPr>
        <w:t>更让我无法忍受的了。在他生命的七十年中，甚或在他生命的三十年中——若他只有三十年可活的话——，可以取得的进步之大是无法想象的，甚至上帝也会为之惊奇！然而，当我们随后看到，他把这场战斗和胜利的成果和遗产，他的人</w:t>
      </w:r>
      <w:r>
        <w:rPr>
          <w:rFonts w:hint="eastAsia"/>
          <w:sz w:val="28"/>
          <w:szCs w:val="28"/>
          <w:lang w:val="el-GR"/>
        </w:rPr>
        <w:t>性的桂冠，随便地挂到他所碰到的第一个方便的木橛上，而一个女人将它撕成碎片；当我们看到，他是多么长于获取而又是多么拙于保存，甚至没有想到他可以通过生殖为一种更大胜利的生活铺平道路——我们不能不开始失去耐心，并且说：“人类最终不会获得任何东西，一代又一代的个人都被随便浪费了，婚姻的随意性使人类理性的辉煌进步成了泡影——让我们不要再做这无结局演出的看客和傻子！”——正是怀着这种心情，伊壁鸠鲁的上帝</w:t>
      </w:r>
      <w:r>
        <w:rPr>
          <w:rStyle w:val="a8"/>
          <w:sz w:val="28"/>
          <w:szCs w:val="28"/>
          <w:lang w:val="el-GR"/>
        </w:rPr>
        <w:footnoteReference w:id="281"/>
      </w:r>
      <w:r>
        <w:rPr>
          <w:rFonts w:hint="eastAsia"/>
          <w:sz w:val="28"/>
          <w:szCs w:val="28"/>
          <w:lang w:val="el-GR"/>
        </w:rPr>
        <w:t>退回到其神之幸福和沉默中：人类和人类的爱情使他们厌倦。</w:t>
      </w:r>
    </w:p>
    <w:p w:rsidR="00000000" w:rsidRDefault="00EF3B58">
      <w:pPr>
        <w:jc w:val="left"/>
        <w:rPr>
          <w:rFonts w:hint="eastAsia"/>
          <w:sz w:val="28"/>
          <w:szCs w:val="28"/>
          <w:lang w:val="el-GR"/>
        </w:rPr>
      </w:pPr>
      <w:r>
        <w:rPr>
          <w:rFonts w:hint="eastAsia"/>
          <w:sz w:val="28"/>
          <w:szCs w:val="28"/>
          <w:lang w:val="el-GR"/>
        </w:rPr>
        <w:t>151</w:t>
      </w:r>
    </w:p>
    <w:p w:rsidR="00000000" w:rsidRDefault="00EF3B58">
      <w:pPr>
        <w:jc w:val="left"/>
        <w:rPr>
          <w:rFonts w:hint="eastAsia"/>
          <w:sz w:val="28"/>
          <w:szCs w:val="28"/>
          <w:lang w:val="el-GR"/>
        </w:rPr>
      </w:pPr>
      <w:r>
        <w:rPr>
          <w:rFonts w:ascii="楷体_GB2312" w:eastAsia="楷体_GB2312" w:hint="eastAsia"/>
          <w:sz w:val="28"/>
          <w:szCs w:val="28"/>
          <w:lang w:val="el-GR"/>
        </w:rPr>
        <w:t>现在该发明新的理想。</w:t>
      </w:r>
      <w:r>
        <w:rPr>
          <w:rFonts w:hint="eastAsia"/>
          <w:sz w:val="28"/>
          <w:szCs w:val="28"/>
          <w:lang w:val="el-GR"/>
        </w:rPr>
        <w:t>——对任何一个热恋中的人，应禁止</w:t>
      </w:r>
      <w:r>
        <w:rPr>
          <w:rFonts w:hint="eastAsia"/>
          <w:sz w:val="28"/>
          <w:szCs w:val="28"/>
          <w:lang w:val="el-GR"/>
        </w:rPr>
        <w:t>他做出关于其生活的任何重要决定，更不许他根据自己的强烈幻想一劳永逸地决定他的伴侣人选。应公开宣布，恋人之间的誓言无效，并且不许他们成婚：因为婚姻是一件当然需要更严肃对待的大事！所以，【</w:t>
      </w:r>
      <w:r>
        <w:rPr>
          <w:rFonts w:hint="eastAsia"/>
          <w:sz w:val="28"/>
          <w:szCs w:val="28"/>
          <w:lang w:val="el-GR"/>
        </w:rPr>
        <w:t>143</w:t>
      </w:r>
      <w:r>
        <w:rPr>
          <w:rFonts w:hint="eastAsia"/>
          <w:sz w:val="28"/>
          <w:szCs w:val="28"/>
          <w:lang w:val="el-GR"/>
        </w:rPr>
        <w:t>】现在的结合将来一般都不会得到允许。现在的大多数婚姻难道不都是这样一种婚姻，对这种婚姻，人们更愿没有一</w:t>
      </w:r>
      <w:r>
        <w:rPr>
          <w:rFonts w:ascii="宋体" w:hAnsi="宋体" w:hint="eastAsia"/>
          <w:sz w:val="28"/>
          <w:szCs w:val="28"/>
          <w:lang w:val="el-GR"/>
        </w:rPr>
        <w:t>个</w:t>
      </w:r>
      <w:r>
        <w:rPr>
          <w:rFonts w:hint="eastAsia"/>
          <w:sz w:val="28"/>
          <w:szCs w:val="28"/>
          <w:lang w:val="el-GR"/>
        </w:rPr>
        <w:t>第三者在场吗？然而，这第三者——孩子——却几乎从不缺少，他不仅仅是一个见证者，而且还是一位替罪者！</w:t>
      </w:r>
    </w:p>
    <w:p w:rsidR="00000000" w:rsidRDefault="00EF3B58">
      <w:pPr>
        <w:jc w:val="left"/>
        <w:rPr>
          <w:rFonts w:hint="eastAsia"/>
          <w:sz w:val="28"/>
          <w:szCs w:val="28"/>
          <w:lang w:val="el-GR"/>
        </w:rPr>
      </w:pPr>
      <w:r>
        <w:rPr>
          <w:rFonts w:hint="eastAsia"/>
          <w:sz w:val="28"/>
          <w:szCs w:val="28"/>
          <w:lang w:val="el-GR"/>
        </w:rPr>
        <w:t>152</w:t>
      </w:r>
    </w:p>
    <w:p w:rsidR="00000000" w:rsidRDefault="00EF3B58">
      <w:pPr>
        <w:jc w:val="left"/>
        <w:rPr>
          <w:rFonts w:hint="eastAsia"/>
          <w:sz w:val="28"/>
          <w:szCs w:val="28"/>
          <w:lang w:val="el-GR"/>
        </w:rPr>
      </w:pPr>
      <w:r>
        <w:rPr>
          <w:rFonts w:ascii="楷体_GB2312" w:eastAsia="楷体_GB2312" w:hint="eastAsia"/>
          <w:sz w:val="28"/>
          <w:szCs w:val="28"/>
          <w:lang w:val="el-GR"/>
        </w:rPr>
        <w:t>誓词。</w:t>
      </w:r>
      <w:r>
        <w:rPr>
          <w:rFonts w:hint="eastAsia"/>
          <w:sz w:val="28"/>
          <w:szCs w:val="28"/>
          <w:lang w:val="el-GR"/>
        </w:rPr>
        <w:t>——“若我现在说谎，我就不算正派人，无论何人都可以当面这样骂我。”——我建议以这句誓词代替通常麻烦上帝的</w:t>
      </w:r>
      <w:r>
        <w:rPr>
          <w:rFonts w:hint="eastAsia"/>
          <w:sz w:val="28"/>
          <w:szCs w:val="28"/>
          <w:lang w:val="el-GR"/>
        </w:rPr>
        <w:t>司法誓词：一个约束力更</w:t>
      </w:r>
      <w:r>
        <w:rPr>
          <w:rFonts w:ascii="楷体_GB2312" w:eastAsia="楷体_GB2312" w:hint="eastAsia"/>
          <w:sz w:val="28"/>
          <w:szCs w:val="28"/>
          <w:lang w:val="el-GR"/>
        </w:rPr>
        <w:t>强</w:t>
      </w:r>
      <w:r>
        <w:rPr>
          <w:rFonts w:hint="eastAsia"/>
          <w:sz w:val="28"/>
          <w:szCs w:val="28"/>
          <w:lang w:val="el-GR"/>
        </w:rPr>
        <w:t>的誓词。即使是虔信的人也没有理由表示反对，因为当传统誓词开始被妄</w:t>
      </w:r>
      <w:r>
        <w:rPr>
          <w:rFonts w:ascii="楷体_GB2312" w:eastAsia="楷体_GB2312" w:hint="eastAsia"/>
          <w:sz w:val="28"/>
          <w:szCs w:val="28"/>
          <w:lang w:val="el-GR"/>
        </w:rPr>
        <w:t>用</w:t>
      </w:r>
      <w:r>
        <w:rPr>
          <w:rFonts w:hint="eastAsia"/>
          <w:sz w:val="28"/>
          <w:szCs w:val="28"/>
          <w:lang w:val="el-GR"/>
        </w:rPr>
        <w:t>（</w:t>
      </w:r>
      <w:r>
        <w:rPr>
          <w:rFonts w:hint="eastAsia"/>
          <w:sz w:val="28"/>
          <w:szCs w:val="28"/>
          <w:lang w:val="el-GR"/>
        </w:rPr>
        <w:t>nicht mehr hinreichend n</w:t>
      </w:r>
      <w:r>
        <w:rPr>
          <w:sz w:val="28"/>
          <w:szCs w:val="28"/>
          <w:lang w:val="de-DE"/>
        </w:rPr>
        <w:t>ützt</w:t>
      </w:r>
      <w:r>
        <w:rPr>
          <w:rFonts w:hint="eastAsia"/>
          <w:sz w:val="28"/>
          <w:szCs w:val="28"/>
          <w:lang w:val="de-DE"/>
        </w:rPr>
        <w:t>）</w:t>
      </w:r>
      <w:r>
        <w:rPr>
          <w:rFonts w:hint="eastAsia"/>
          <w:sz w:val="28"/>
          <w:szCs w:val="28"/>
          <w:lang w:val="el-GR"/>
        </w:rPr>
        <w:t>的时候，虔信的人必须立即打开他们的教义手册，上面说：“你不可</w:t>
      </w:r>
      <w:r>
        <w:rPr>
          <w:rFonts w:ascii="楷体_GB2312" w:eastAsia="楷体_GB2312" w:hint="eastAsia"/>
          <w:sz w:val="28"/>
          <w:szCs w:val="28"/>
          <w:lang w:val="el-GR"/>
        </w:rPr>
        <w:t>妄称</w:t>
      </w:r>
      <w:r>
        <w:rPr>
          <w:rFonts w:hint="eastAsia"/>
          <w:sz w:val="28"/>
          <w:szCs w:val="28"/>
          <w:lang w:val="de-DE"/>
        </w:rPr>
        <w:t>（</w:t>
      </w:r>
      <w:r>
        <w:rPr>
          <w:sz w:val="28"/>
          <w:szCs w:val="28"/>
          <w:lang w:val="de-DE"/>
        </w:rPr>
        <w:t>unnützlich</w:t>
      </w:r>
      <w:r>
        <w:rPr>
          <w:rFonts w:hint="eastAsia"/>
          <w:sz w:val="28"/>
          <w:szCs w:val="28"/>
          <w:lang w:val="de-DE"/>
        </w:rPr>
        <w:t>）</w:t>
      </w:r>
      <w:r>
        <w:rPr>
          <w:rFonts w:hint="eastAsia"/>
          <w:sz w:val="28"/>
          <w:szCs w:val="28"/>
          <w:lang w:val="el-GR"/>
        </w:rPr>
        <w:t>你主神的名字。”</w:t>
      </w:r>
      <w:r>
        <w:rPr>
          <w:rStyle w:val="a8"/>
          <w:sz w:val="28"/>
          <w:szCs w:val="28"/>
          <w:lang w:val="el-GR"/>
        </w:rPr>
        <w:footnoteReference w:id="282"/>
      </w:r>
    </w:p>
    <w:p w:rsidR="00000000" w:rsidRDefault="00EF3B58">
      <w:pPr>
        <w:jc w:val="left"/>
        <w:rPr>
          <w:rFonts w:hint="eastAsia"/>
          <w:sz w:val="28"/>
          <w:szCs w:val="28"/>
          <w:lang w:val="el-GR"/>
        </w:rPr>
      </w:pPr>
      <w:r>
        <w:rPr>
          <w:rFonts w:hint="eastAsia"/>
          <w:sz w:val="28"/>
          <w:szCs w:val="28"/>
          <w:lang w:val="el-GR"/>
        </w:rPr>
        <w:t>153</w:t>
      </w:r>
    </w:p>
    <w:p w:rsidR="00000000" w:rsidRDefault="00EF3B58">
      <w:pPr>
        <w:jc w:val="left"/>
        <w:rPr>
          <w:rFonts w:hint="eastAsia"/>
          <w:sz w:val="28"/>
          <w:szCs w:val="28"/>
          <w:lang w:val="el-GR"/>
        </w:rPr>
      </w:pPr>
      <w:r>
        <w:rPr>
          <w:rFonts w:ascii="楷体_GB2312" w:eastAsia="楷体_GB2312" w:hint="eastAsia"/>
          <w:sz w:val="28"/>
          <w:szCs w:val="28"/>
          <w:lang w:val="el-GR"/>
        </w:rPr>
        <w:t>一个不满者。</w:t>
      </w:r>
      <w:r>
        <w:rPr>
          <w:rFonts w:hint="eastAsia"/>
          <w:sz w:val="28"/>
          <w:szCs w:val="28"/>
          <w:lang w:val="el-GR"/>
        </w:rPr>
        <w:t>——这是一位过去时代的勇士，他怨恨现代文明，因为在他看来，这种文明的目的就是使生活中一切美好的东西——荣誉、财宝、美人——同样也为懦夫们所拥有。</w:t>
      </w:r>
    </w:p>
    <w:p w:rsidR="00000000" w:rsidRDefault="00EF3B58">
      <w:pPr>
        <w:jc w:val="left"/>
        <w:rPr>
          <w:rFonts w:hint="eastAsia"/>
          <w:sz w:val="28"/>
          <w:szCs w:val="28"/>
          <w:lang w:val="el-GR"/>
        </w:rPr>
      </w:pPr>
      <w:r>
        <w:rPr>
          <w:rFonts w:hint="eastAsia"/>
          <w:sz w:val="28"/>
          <w:szCs w:val="28"/>
          <w:lang w:val="el-GR"/>
        </w:rPr>
        <w:t>154</w:t>
      </w:r>
    </w:p>
    <w:p w:rsidR="00000000" w:rsidRDefault="00EF3B58">
      <w:pPr>
        <w:jc w:val="left"/>
        <w:rPr>
          <w:rFonts w:hint="eastAsia"/>
          <w:sz w:val="28"/>
          <w:szCs w:val="28"/>
          <w:lang w:val="el-GR"/>
        </w:rPr>
      </w:pPr>
      <w:r>
        <w:rPr>
          <w:rFonts w:ascii="楷体_GB2312" w:eastAsia="楷体_GB2312" w:hint="eastAsia"/>
          <w:sz w:val="28"/>
          <w:szCs w:val="28"/>
          <w:lang w:val="el-GR"/>
        </w:rPr>
        <w:t>危险与安慰。</w:t>
      </w:r>
      <w:r>
        <w:rPr>
          <w:rFonts w:hint="eastAsia"/>
          <w:sz w:val="28"/>
          <w:szCs w:val="28"/>
          <w:lang w:val="el-GR"/>
        </w:rPr>
        <w:t>——希腊人，其生活时刻潜伏巨大危险和灾难，在思想和知识中寻找安全感和</w:t>
      </w:r>
      <w:r>
        <w:rPr>
          <w:rFonts w:hint="eastAsia"/>
          <w:sz w:val="28"/>
          <w:szCs w:val="28"/>
          <w:lang w:val="el-GR"/>
        </w:rPr>
        <w:t>最后</w:t>
      </w:r>
      <w:r>
        <w:rPr>
          <w:rFonts w:hint="eastAsia"/>
          <w:sz w:val="28"/>
          <w:szCs w:val="28"/>
          <w:lang w:val="el-GR"/>
        </w:rPr>
        <w:t>refugium</w:t>
      </w:r>
      <w:r>
        <w:rPr>
          <w:rStyle w:val="a8"/>
          <w:sz w:val="28"/>
          <w:szCs w:val="28"/>
          <w:lang w:val="el-GR"/>
        </w:rPr>
        <w:footnoteReference w:id="283"/>
      </w:r>
      <w:r>
        <w:rPr>
          <w:rFonts w:hint="eastAsia"/>
          <w:sz w:val="28"/>
          <w:szCs w:val="28"/>
          <w:lang w:val="el-GR"/>
        </w:rPr>
        <w:t>。相反，我们这些现代人，生活在一种无可比拟更安全的状态中，把这种危险转移到思想和知识中，而在我们的</w:t>
      </w:r>
      <w:r>
        <w:rPr>
          <w:rFonts w:ascii="楷体_GB2312" w:eastAsia="楷体_GB2312" w:hint="eastAsia"/>
          <w:sz w:val="28"/>
          <w:szCs w:val="28"/>
          <w:lang w:val="el-GR"/>
        </w:rPr>
        <w:t>生活</w:t>
      </w:r>
      <w:r>
        <w:rPr>
          <w:rFonts w:hint="eastAsia"/>
          <w:sz w:val="28"/>
          <w:szCs w:val="28"/>
          <w:lang w:val="el-GR"/>
        </w:rPr>
        <w:t>中寻求其安慰和解脱。【</w:t>
      </w:r>
      <w:r>
        <w:rPr>
          <w:rFonts w:hint="eastAsia"/>
          <w:sz w:val="28"/>
          <w:szCs w:val="28"/>
          <w:lang w:val="el-GR"/>
        </w:rPr>
        <w:t>144</w:t>
      </w:r>
      <w:r>
        <w:rPr>
          <w:rFonts w:hint="eastAsia"/>
          <w:sz w:val="28"/>
          <w:szCs w:val="28"/>
          <w:lang w:val="el-GR"/>
        </w:rPr>
        <w:t>】</w:t>
      </w:r>
    </w:p>
    <w:p w:rsidR="00000000" w:rsidRDefault="00EF3B58">
      <w:pPr>
        <w:jc w:val="left"/>
        <w:rPr>
          <w:rFonts w:hint="eastAsia"/>
          <w:sz w:val="28"/>
          <w:szCs w:val="28"/>
          <w:lang w:val="el-GR"/>
        </w:rPr>
      </w:pPr>
      <w:r>
        <w:rPr>
          <w:rFonts w:hint="eastAsia"/>
          <w:sz w:val="28"/>
          <w:szCs w:val="28"/>
          <w:lang w:val="el-GR"/>
        </w:rPr>
        <w:t>155</w:t>
      </w:r>
    </w:p>
    <w:p w:rsidR="00000000" w:rsidRDefault="00EF3B58">
      <w:pPr>
        <w:jc w:val="left"/>
        <w:rPr>
          <w:rFonts w:hint="eastAsia"/>
          <w:sz w:val="28"/>
          <w:szCs w:val="28"/>
          <w:lang w:val="el-GR"/>
        </w:rPr>
      </w:pPr>
      <w:r>
        <w:rPr>
          <w:rFonts w:ascii="楷体_GB2312" w:eastAsia="楷体_GB2312" w:hint="eastAsia"/>
          <w:sz w:val="28"/>
          <w:szCs w:val="28"/>
          <w:lang w:val="el-GR"/>
        </w:rPr>
        <w:t>即将消失的怀疑。</w:t>
      </w:r>
      <w:r>
        <w:rPr>
          <w:rFonts w:hint="eastAsia"/>
          <w:sz w:val="28"/>
          <w:szCs w:val="28"/>
          <w:lang w:val="el-GR"/>
        </w:rPr>
        <w:t>——与古代和中世纪相比，我们这个时代大胆冒险行动要少的多——这很可能是因为，现代世界再也不能相信什么预兆、神谕、预言或星象了。换言之，我们已经没有能力像古人那样</w:t>
      </w:r>
      <w:r>
        <w:rPr>
          <w:rFonts w:ascii="楷体_GB2312" w:eastAsia="楷体_GB2312" w:hint="eastAsia"/>
          <w:sz w:val="28"/>
          <w:szCs w:val="28"/>
          <w:lang w:val="el-GR"/>
        </w:rPr>
        <w:t>相信</w:t>
      </w:r>
      <w:r>
        <w:rPr>
          <w:rFonts w:hint="eastAsia"/>
          <w:sz w:val="28"/>
          <w:szCs w:val="28"/>
          <w:lang w:val="el-GR"/>
        </w:rPr>
        <w:t>一种注定属于</w:t>
      </w:r>
      <w:r>
        <w:rPr>
          <w:rFonts w:ascii="楷体_GB2312" w:eastAsia="楷体_GB2312" w:hint="eastAsia"/>
          <w:sz w:val="28"/>
          <w:szCs w:val="28"/>
          <w:lang w:val="el-GR"/>
        </w:rPr>
        <w:t>我们</w:t>
      </w:r>
      <w:r>
        <w:rPr>
          <w:rFonts w:ascii="宋体" w:hAnsi="宋体" w:hint="eastAsia"/>
          <w:sz w:val="28"/>
          <w:szCs w:val="28"/>
          <w:lang w:val="el-GR"/>
        </w:rPr>
        <w:t>的</w:t>
      </w:r>
      <w:r>
        <w:rPr>
          <w:rFonts w:ascii="楷体_GB2312" w:eastAsia="楷体_GB2312" w:hint="eastAsia"/>
          <w:sz w:val="28"/>
          <w:szCs w:val="28"/>
          <w:lang w:val="el-GR"/>
        </w:rPr>
        <w:t>未来</w:t>
      </w:r>
      <w:r>
        <w:rPr>
          <w:rFonts w:hint="eastAsia"/>
          <w:sz w:val="28"/>
          <w:szCs w:val="28"/>
          <w:lang w:val="el-GR"/>
        </w:rPr>
        <w:t>了。与我们不同，古人对</w:t>
      </w:r>
      <w:r>
        <w:rPr>
          <w:rFonts w:ascii="楷体_GB2312" w:eastAsia="楷体_GB2312" w:hint="eastAsia"/>
          <w:sz w:val="28"/>
          <w:szCs w:val="28"/>
          <w:lang w:val="el-GR"/>
        </w:rPr>
        <w:t>未来</w:t>
      </w:r>
      <w:r>
        <w:rPr>
          <w:rFonts w:hint="eastAsia"/>
          <w:sz w:val="28"/>
          <w:szCs w:val="28"/>
          <w:lang w:val="el-GR"/>
        </w:rPr>
        <w:t>事物</w:t>
      </w:r>
      <w:r>
        <w:rPr>
          <w:sz w:val="28"/>
          <w:szCs w:val="28"/>
          <w:lang w:val="de-DE"/>
        </w:rPr>
        <w:t>(was kommt)</w:t>
      </w:r>
      <w:r>
        <w:rPr>
          <w:rFonts w:hint="eastAsia"/>
          <w:sz w:val="28"/>
          <w:szCs w:val="28"/>
          <w:lang w:val="el-GR"/>
        </w:rPr>
        <w:t>的怀疑要远远小于他们对</w:t>
      </w:r>
      <w:r>
        <w:rPr>
          <w:rFonts w:ascii="楷体_GB2312" w:eastAsia="楷体_GB2312" w:hint="eastAsia"/>
          <w:sz w:val="28"/>
          <w:szCs w:val="28"/>
          <w:lang w:val="el-GR"/>
        </w:rPr>
        <w:t>现存事物</w:t>
      </w:r>
      <w:r>
        <w:rPr>
          <w:rFonts w:eastAsia="楷体_GB2312"/>
          <w:sz w:val="28"/>
          <w:szCs w:val="28"/>
          <w:lang w:val="de-DE"/>
        </w:rPr>
        <w:t>(was da ist)</w:t>
      </w:r>
      <w:r>
        <w:rPr>
          <w:rFonts w:hint="eastAsia"/>
          <w:sz w:val="28"/>
          <w:szCs w:val="28"/>
          <w:lang w:val="el-GR"/>
        </w:rPr>
        <w:t>的怀疑。</w:t>
      </w:r>
      <w:r>
        <w:rPr>
          <w:rStyle w:val="a8"/>
          <w:sz w:val="28"/>
          <w:szCs w:val="28"/>
          <w:lang w:val="el-GR"/>
        </w:rPr>
        <w:footnoteReference w:id="284"/>
      </w:r>
    </w:p>
    <w:p w:rsidR="00000000" w:rsidRDefault="00EF3B58">
      <w:pPr>
        <w:jc w:val="left"/>
        <w:rPr>
          <w:rFonts w:hint="eastAsia"/>
          <w:sz w:val="28"/>
          <w:szCs w:val="28"/>
          <w:lang w:val="el-GR"/>
        </w:rPr>
      </w:pPr>
      <w:r>
        <w:rPr>
          <w:rFonts w:hint="eastAsia"/>
          <w:sz w:val="28"/>
          <w:szCs w:val="28"/>
          <w:lang w:val="el-GR"/>
        </w:rPr>
        <w:t>156</w:t>
      </w:r>
    </w:p>
    <w:p w:rsidR="00000000" w:rsidRDefault="00EF3B58">
      <w:pPr>
        <w:jc w:val="left"/>
        <w:rPr>
          <w:rFonts w:hint="eastAsia"/>
          <w:sz w:val="28"/>
          <w:szCs w:val="28"/>
          <w:lang w:val="el-GR"/>
        </w:rPr>
      </w:pPr>
      <w:r>
        <w:rPr>
          <w:rFonts w:ascii="楷体_GB2312" w:eastAsia="楷体_GB2312" w:hint="eastAsia"/>
          <w:sz w:val="28"/>
          <w:szCs w:val="28"/>
          <w:lang w:val="el-GR"/>
        </w:rPr>
        <w:t>精神饱满之害。</w:t>
      </w:r>
      <w:r>
        <w:rPr>
          <w:rFonts w:hint="eastAsia"/>
          <w:sz w:val="28"/>
          <w:szCs w:val="28"/>
          <w:lang w:val="el-GR"/>
        </w:rPr>
        <w:t>——“</w:t>
      </w:r>
      <w:r>
        <w:rPr>
          <w:rFonts w:hint="eastAsia"/>
          <w:sz w:val="28"/>
          <w:szCs w:val="28"/>
          <w:lang w:val="el-GR"/>
        </w:rPr>
        <w:t>但愿我们的幸福感再少一点！”——这就是最鼎盛时期希腊人内心深处的隐秘忧虑。</w:t>
      </w:r>
      <w:r>
        <w:rPr>
          <w:rFonts w:ascii="楷体_GB2312" w:eastAsia="楷体_GB2312" w:hint="eastAsia"/>
          <w:sz w:val="28"/>
          <w:szCs w:val="28"/>
          <w:lang w:val="el-GR"/>
        </w:rPr>
        <w:t>因此</w:t>
      </w:r>
      <w:r>
        <w:rPr>
          <w:rFonts w:hint="eastAsia"/>
          <w:sz w:val="28"/>
          <w:szCs w:val="28"/>
          <w:lang w:val="el-GR"/>
        </w:rPr>
        <w:t>，他们才会要求他们自己节制。</w:t>
      </w:r>
      <w:r>
        <w:rPr>
          <w:rStyle w:val="a8"/>
          <w:sz w:val="28"/>
          <w:szCs w:val="28"/>
          <w:lang w:val="el-GR"/>
        </w:rPr>
        <w:footnoteReference w:id="285"/>
      </w:r>
      <w:r>
        <w:rPr>
          <w:rFonts w:hint="eastAsia"/>
          <w:sz w:val="28"/>
          <w:szCs w:val="28"/>
          <w:lang w:val="el-GR"/>
        </w:rPr>
        <w:t>再看我们！</w:t>
      </w:r>
      <w:r>
        <w:rPr>
          <w:sz w:val="28"/>
          <w:szCs w:val="28"/>
          <w:lang w:val="el-GR"/>
        </w:rPr>
        <w:br/>
      </w:r>
      <w:r>
        <w:rPr>
          <w:rFonts w:hint="eastAsia"/>
          <w:sz w:val="28"/>
          <w:szCs w:val="28"/>
          <w:lang w:val="el-GR"/>
        </w:rPr>
        <w:t>157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对“自然之声”（</w:t>
      </w:r>
      <w:r>
        <w:rPr>
          <w:rFonts w:ascii="楷体_GB2312" w:eastAsia="楷体_GB2312" w:hint="eastAsia"/>
          <w:sz w:val="28"/>
          <w:szCs w:val="28"/>
          <w:lang w:val="el-GR"/>
        </w:rPr>
        <w:t>Naturlaut</w:t>
      </w:r>
      <w:r>
        <w:rPr>
          <w:rFonts w:ascii="楷体_GB2312" w:eastAsia="楷体_GB2312" w:hint="eastAsia"/>
          <w:sz w:val="28"/>
          <w:szCs w:val="28"/>
          <w:lang w:val="el-GR"/>
        </w:rPr>
        <w:t>）的崇拜。</w:t>
      </w:r>
      <w:r>
        <w:rPr>
          <w:rFonts w:hint="eastAsia"/>
          <w:sz w:val="28"/>
          <w:szCs w:val="28"/>
          <w:lang w:val="el-GR"/>
        </w:rPr>
        <w:t>——我们的文化不仅容忍痛苦的表情、眼泪、悲叹、斥责，愤怒的或谦卑的姿势，而且还赞许它们</w:t>
      </w:r>
      <w:r>
        <w:rPr>
          <w:rStyle w:val="a8"/>
          <w:sz w:val="28"/>
          <w:szCs w:val="28"/>
          <w:lang w:val="el-GR"/>
        </w:rPr>
        <w:footnoteReference w:id="286"/>
      </w:r>
      <w:r>
        <w:rPr>
          <w:rFonts w:hint="eastAsia"/>
          <w:sz w:val="28"/>
          <w:szCs w:val="28"/>
          <w:lang w:val="el-GR"/>
        </w:rPr>
        <w:t>并把它们归入高贵的不可或缺的存在的行列，这说明了什么？——相反，古代哲学的精神不无轻蔑地看待它们，无论如何也不会把它们看作不可缺重要的。例如，请回想一下柏拉图</w:t>
      </w:r>
      <w:r>
        <w:rPr>
          <w:rStyle w:val="a8"/>
          <w:sz w:val="28"/>
          <w:szCs w:val="28"/>
          <w:lang w:val="el-GR"/>
        </w:rPr>
        <w:footnoteReference w:id="287"/>
      </w:r>
      <w:r>
        <w:rPr>
          <w:rFonts w:hint="eastAsia"/>
          <w:sz w:val="28"/>
          <w:szCs w:val="28"/>
          <w:lang w:val="el-GR"/>
        </w:rPr>
        <w:t>——并非最冷酷无情的哲学家中的一个——是如何谈及菲罗克忒忒斯</w:t>
      </w:r>
      <w:r>
        <w:rPr>
          <w:rStyle w:val="a8"/>
          <w:sz w:val="28"/>
          <w:szCs w:val="28"/>
          <w:lang w:val="el-GR"/>
        </w:rPr>
        <w:footnoteReference w:id="288"/>
      </w:r>
      <w:r>
        <w:rPr>
          <w:rFonts w:hint="eastAsia"/>
          <w:sz w:val="28"/>
          <w:szCs w:val="28"/>
          <w:lang w:val="el-GR"/>
        </w:rPr>
        <w:t>的。也许是因为我们的现代文化缺</w:t>
      </w:r>
      <w:r>
        <w:rPr>
          <w:rFonts w:hint="eastAsia"/>
          <w:sz w:val="28"/>
          <w:szCs w:val="28"/>
          <w:lang w:val="el-GR"/>
        </w:rPr>
        <w:t>少“哲学”？这些古代哲学家会不会把我们所有人都看作“群氓（</w:t>
      </w:r>
      <w:r>
        <w:rPr>
          <w:rFonts w:hint="eastAsia"/>
          <w:sz w:val="28"/>
          <w:szCs w:val="28"/>
          <w:lang w:val="el-GR"/>
        </w:rPr>
        <w:t>P</w:t>
      </w:r>
      <w:r>
        <w:rPr>
          <w:sz w:val="28"/>
          <w:szCs w:val="28"/>
          <w:lang w:val="de-DE"/>
        </w:rPr>
        <w:t>öbel</w:t>
      </w:r>
      <w:r>
        <w:rPr>
          <w:rFonts w:hint="eastAsia"/>
          <w:sz w:val="28"/>
          <w:szCs w:val="28"/>
          <w:lang w:val="de-DE"/>
        </w:rPr>
        <w:t>）</w:t>
      </w:r>
      <w:r>
        <w:rPr>
          <w:rFonts w:hint="eastAsia"/>
          <w:sz w:val="28"/>
          <w:szCs w:val="28"/>
          <w:lang w:val="el-GR"/>
        </w:rPr>
        <w:t>”？</w:t>
      </w:r>
      <w:r>
        <w:rPr>
          <w:rStyle w:val="a8"/>
          <w:sz w:val="28"/>
          <w:szCs w:val="28"/>
          <w:lang w:val="el-GR"/>
        </w:rPr>
        <w:footnoteReference w:id="289"/>
      </w:r>
      <w:r>
        <w:rPr>
          <w:rFonts w:hint="eastAsia"/>
          <w:sz w:val="28"/>
          <w:szCs w:val="28"/>
          <w:lang w:val="el-GR"/>
        </w:rPr>
        <w:t>【</w:t>
      </w:r>
      <w:r>
        <w:rPr>
          <w:rFonts w:hint="eastAsia"/>
          <w:sz w:val="28"/>
          <w:szCs w:val="28"/>
          <w:lang w:val="el-GR"/>
        </w:rPr>
        <w:t>145</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158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谄媚者的土壤。</w:t>
      </w:r>
      <w:r>
        <w:rPr>
          <w:rFonts w:hint="eastAsia"/>
          <w:sz w:val="28"/>
          <w:szCs w:val="28"/>
          <w:lang w:val="el-GR"/>
        </w:rPr>
        <w:t>——今天，如果我们要找摇尾乞怜的谄媚者，我们不该到国王的宫廷中去找，因为他们全养成了一种与谄媚不能相容的尚武之气。相反，我们应该走进银行家和艺术家的庭院，谄媚之花在那里继续开放着。</w:t>
      </w:r>
    </w:p>
    <w:p w:rsidR="00000000" w:rsidRDefault="00EF3B58">
      <w:pPr>
        <w:tabs>
          <w:tab w:val="left" w:pos="6645"/>
        </w:tabs>
        <w:jc w:val="left"/>
        <w:rPr>
          <w:rFonts w:hint="eastAsia"/>
          <w:sz w:val="28"/>
          <w:szCs w:val="28"/>
          <w:lang w:val="el-GR"/>
        </w:rPr>
      </w:pPr>
      <w:r>
        <w:rPr>
          <w:rFonts w:hint="eastAsia"/>
          <w:sz w:val="28"/>
          <w:szCs w:val="28"/>
          <w:lang w:val="el-GR"/>
        </w:rPr>
        <w:t>159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复活过去的人。</w:t>
      </w:r>
      <w:r>
        <w:rPr>
          <w:rFonts w:hint="eastAsia"/>
          <w:sz w:val="28"/>
          <w:szCs w:val="28"/>
          <w:lang w:val="el-GR"/>
        </w:rPr>
        <w:t>——虚荣之人，当其与过去某段时光发生了共鸣，特别当他们这样做是在勉为其难时，他们就会如获至宝，把这段时光抬到天上，甚至想方设法地要使它复活过来。由于虚荣之人为数众多，因此，一旦整个时代都致力于历史研</w:t>
      </w:r>
      <w:r>
        <w:rPr>
          <w:rFonts w:hint="eastAsia"/>
          <w:sz w:val="28"/>
          <w:szCs w:val="28"/>
          <w:lang w:val="el-GR"/>
        </w:rPr>
        <w:t>究，其危险性是不容小觑的：大部分力量都浪费在在想象中复活过去了。从这种观点出发，也许最能理解整个浪漫主义运动。</w:t>
      </w:r>
      <w:r>
        <w:rPr>
          <w:rStyle w:val="a8"/>
          <w:sz w:val="28"/>
          <w:szCs w:val="28"/>
          <w:lang w:val="el-GR"/>
        </w:rPr>
        <w:footnoteReference w:id="290"/>
      </w:r>
    </w:p>
    <w:p w:rsidR="00000000" w:rsidRDefault="00EF3B58">
      <w:pPr>
        <w:tabs>
          <w:tab w:val="left" w:pos="6645"/>
        </w:tabs>
        <w:jc w:val="left"/>
        <w:rPr>
          <w:rFonts w:hint="eastAsia"/>
          <w:sz w:val="28"/>
          <w:szCs w:val="28"/>
          <w:lang w:val="el-GR"/>
        </w:rPr>
      </w:pPr>
      <w:r>
        <w:rPr>
          <w:rFonts w:hint="eastAsia"/>
          <w:sz w:val="28"/>
          <w:szCs w:val="28"/>
          <w:lang w:val="el-GR"/>
        </w:rPr>
        <w:t>160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虚荣、贪婪和没头脑。</w:t>
      </w:r>
      <w:r>
        <w:rPr>
          <w:rFonts w:hint="eastAsia"/>
          <w:sz w:val="28"/>
          <w:szCs w:val="28"/>
          <w:lang w:val="el-GR"/>
        </w:rPr>
        <w:t>——你们的欲望多于你们的理性，而你们的虚荣又多于你们的欲望——对你们这样的人，从根本上来说，</w:t>
      </w:r>
      <w:r>
        <w:rPr>
          <w:rFonts w:ascii="楷体_GB2312" w:eastAsia="楷体_GB2312" w:hint="eastAsia"/>
          <w:sz w:val="28"/>
          <w:szCs w:val="28"/>
          <w:lang w:val="el-GR"/>
        </w:rPr>
        <w:t>一大堆</w:t>
      </w:r>
      <w:r>
        <w:rPr>
          <w:rFonts w:hint="eastAsia"/>
          <w:sz w:val="28"/>
          <w:szCs w:val="28"/>
          <w:lang w:val="el-GR"/>
        </w:rPr>
        <w:t>基督教实践再加上一丁点叔本华理论将非常合适。</w:t>
      </w:r>
    </w:p>
    <w:p w:rsidR="00000000" w:rsidRDefault="00EF3B58">
      <w:pPr>
        <w:tabs>
          <w:tab w:val="left" w:pos="6645"/>
        </w:tabs>
        <w:jc w:val="left"/>
        <w:rPr>
          <w:rFonts w:hint="eastAsia"/>
          <w:sz w:val="28"/>
          <w:szCs w:val="28"/>
          <w:lang w:val="el-GR"/>
        </w:rPr>
      </w:pPr>
      <w:r>
        <w:rPr>
          <w:rFonts w:hint="eastAsia"/>
          <w:sz w:val="28"/>
          <w:szCs w:val="28"/>
          <w:lang w:val="el-GR"/>
        </w:rPr>
        <w:t>161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美依时代转移。</w:t>
      </w:r>
      <w:r>
        <w:rPr>
          <w:rFonts w:hint="eastAsia"/>
          <w:sz w:val="28"/>
          <w:szCs w:val="28"/>
          <w:lang w:val="el-GR"/>
        </w:rPr>
        <w:t>——若我们的雕刻家、画家和音乐家想要表达时代精神，他们就必须将美塑造得臃肿、庞大和神经质，正如希腊人，按照其时代的有节制精神，把【</w:t>
      </w:r>
      <w:r>
        <w:rPr>
          <w:rFonts w:hint="eastAsia"/>
          <w:sz w:val="28"/>
          <w:szCs w:val="28"/>
          <w:lang w:val="el-GR"/>
        </w:rPr>
        <w:t>146</w:t>
      </w:r>
      <w:r>
        <w:rPr>
          <w:rFonts w:hint="eastAsia"/>
          <w:sz w:val="28"/>
          <w:szCs w:val="28"/>
          <w:lang w:val="el-GR"/>
        </w:rPr>
        <w:t>】美看作并塑造成望楼的阿波罗</w:t>
      </w:r>
      <w:r>
        <w:rPr>
          <w:rStyle w:val="a8"/>
          <w:sz w:val="28"/>
          <w:szCs w:val="28"/>
          <w:lang w:val="el-GR"/>
        </w:rPr>
        <w:footnoteReference w:id="291"/>
      </w:r>
      <w:r>
        <w:rPr>
          <w:rFonts w:hint="eastAsia"/>
          <w:sz w:val="28"/>
          <w:szCs w:val="28"/>
          <w:lang w:val="el-GR"/>
        </w:rPr>
        <w:t>的样子，对于这种美的形象，我们本该称之</w:t>
      </w:r>
      <w:r>
        <w:rPr>
          <w:rFonts w:hint="eastAsia"/>
          <w:sz w:val="28"/>
          <w:szCs w:val="28"/>
          <w:lang w:val="el-GR"/>
        </w:rPr>
        <w:t>为</w:t>
      </w:r>
      <w:r>
        <w:rPr>
          <w:rFonts w:ascii="楷体_GB2312" w:eastAsia="楷体_GB2312" w:hint="eastAsia"/>
          <w:sz w:val="28"/>
          <w:szCs w:val="28"/>
          <w:lang w:val="el-GR"/>
        </w:rPr>
        <w:t>丑的</w:t>
      </w:r>
      <w:r>
        <w:rPr>
          <w:rFonts w:hint="eastAsia"/>
          <w:sz w:val="28"/>
          <w:szCs w:val="28"/>
          <w:lang w:val="el-GR"/>
        </w:rPr>
        <w:t>，可是，在那些古典主义呆子的影响下，我们全都变得不诚实。</w:t>
      </w:r>
      <w:r>
        <w:rPr>
          <w:rFonts w:hint="eastAsia"/>
          <w:sz w:val="28"/>
          <w:szCs w:val="28"/>
          <w:lang w:val="el-GR"/>
        </w:rPr>
        <w:t xml:space="preserve"> </w:t>
      </w:r>
    </w:p>
    <w:p w:rsidR="00000000" w:rsidRDefault="00EF3B58">
      <w:pPr>
        <w:tabs>
          <w:tab w:val="left" w:pos="6645"/>
        </w:tabs>
        <w:jc w:val="left"/>
        <w:rPr>
          <w:rFonts w:hint="eastAsia"/>
          <w:sz w:val="28"/>
          <w:szCs w:val="28"/>
          <w:lang w:val="el-GR"/>
        </w:rPr>
      </w:pPr>
      <w:r>
        <w:rPr>
          <w:rFonts w:hint="eastAsia"/>
          <w:sz w:val="28"/>
          <w:szCs w:val="28"/>
          <w:lang w:val="el-GR"/>
        </w:rPr>
        <w:t>162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当代的玩世不恭。</w:t>
      </w:r>
      <w:r>
        <w:rPr>
          <w:rFonts w:hint="eastAsia"/>
          <w:sz w:val="28"/>
          <w:szCs w:val="28"/>
          <w:lang w:val="el-GR"/>
        </w:rPr>
        <w:t>——在我们这个时代，欧洲人惯于以嘲弄的态度对待所有伟大的东西：由于我们是如此忙于利用它们和使用它们，以至没时间严肃对待它们。</w:t>
      </w:r>
    </w:p>
    <w:p w:rsidR="00000000" w:rsidRDefault="00EF3B58">
      <w:pPr>
        <w:tabs>
          <w:tab w:val="left" w:pos="6645"/>
        </w:tabs>
        <w:jc w:val="left"/>
        <w:rPr>
          <w:rFonts w:hint="eastAsia"/>
          <w:sz w:val="28"/>
          <w:szCs w:val="28"/>
          <w:lang w:val="el-GR"/>
        </w:rPr>
      </w:pPr>
      <w:r>
        <w:rPr>
          <w:rFonts w:hint="eastAsia"/>
          <w:sz w:val="28"/>
          <w:szCs w:val="28"/>
          <w:lang w:val="el-GR"/>
        </w:rPr>
        <w:t>163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反对卢梭。</w:t>
      </w:r>
      <w:r>
        <w:rPr>
          <w:rFonts w:hint="eastAsia"/>
          <w:sz w:val="28"/>
          <w:szCs w:val="28"/>
          <w:lang w:val="el-GR"/>
        </w:rPr>
        <w:t>——如果我们的文明真是一种可鄙的文明，那么，面对这样一种可鄙的文明，可以有两种选择：我们可以像卢梭那样，认定“这种可鄙的文明应该对我们的</w:t>
      </w:r>
      <w:r>
        <w:rPr>
          <w:rFonts w:ascii="楷体_GB2312" w:eastAsia="楷体_GB2312" w:hint="eastAsia"/>
          <w:sz w:val="28"/>
          <w:szCs w:val="28"/>
          <w:lang w:val="el-GR"/>
        </w:rPr>
        <w:t>恶劣</w:t>
      </w:r>
      <w:r>
        <w:rPr>
          <w:rFonts w:hint="eastAsia"/>
          <w:sz w:val="28"/>
          <w:szCs w:val="28"/>
          <w:lang w:val="el-GR"/>
        </w:rPr>
        <w:t>道德观念</w:t>
      </w:r>
      <w:r>
        <w:rPr>
          <w:sz w:val="28"/>
          <w:szCs w:val="28"/>
          <w:lang w:val="de-DE"/>
        </w:rPr>
        <w:t>(schlechten Moralität)</w:t>
      </w:r>
      <w:r>
        <w:rPr>
          <w:rFonts w:hint="eastAsia"/>
          <w:sz w:val="28"/>
          <w:szCs w:val="28"/>
          <w:lang w:val="el-GR"/>
        </w:rPr>
        <w:t>负责”，或者，我们也可以反对卢梭，认定“我们的</w:t>
      </w:r>
      <w:r>
        <w:rPr>
          <w:rFonts w:ascii="楷体_GB2312" w:eastAsia="楷体_GB2312" w:hint="eastAsia"/>
          <w:sz w:val="28"/>
          <w:szCs w:val="28"/>
          <w:lang w:val="el-GR"/>
        </w:rPr>
        <w:t>高尚</w:t>
      </w:r>
      <w:r>
        <w:rPr>
          <w:rFonts w:hint="eastAsia"/>
          <w:sz w:val="28"/>
          <w:szCs w:val="28"/>
          <w:lang w:val="el-GR"/>
        </w:rPr>
        <w:t>道德观念</w:t>
      </w:r>
      <w:r>
        <w:rPr>
          <w:sz w:val="28"/>
          <w:szCs w:val="28"/>
          <w:lang w:val="de-DE"/>
        </w:rPr>
        <w:t>(gute Moralitä</w:t>
      </w:r>
      <w:r>
        <w:rPr>
          <w:sz w:val="28"/>
          <w:szCs w:val="28"/>
          <w:lang w:val="de-DE"/>
        </w:rPr>
        <w:t>t)</w:t>
      </w:r>
      <w:r>
        <w:rPr>
          <w:rFonts w:hint="eastAsia"/>
          <w:sz w:val="28"/>
          <w:szCs w:val="28"/>
          <w:lang w:val="el-GR"/>
        </w:rPr>
        <w:t>应该对我们文明的这种可鄙性负责。”我们关于善恶的有害的、非男人化的和群居性的观念，以及这种观念对肉体和灵魂的巨大影响，最终使所有身体和灵魂都变得虚弱了，并且使那些自立、独立和自然的人夭折，而这些人却正是一个</w:t>
      </w:r>
      <w:r>
        <w:rPr>
          <w:rFonts w:ascii="楷体_GB2312" w:eastAsia="楷体_GB2312" w:hint="eastAsia"/>
          <w:sz w:val="28"/>
          <w:szCs w:val="28"/>
          <w:lang w:val="el-GR"/>
        </w:rPr>
        <w:t>强壮</w:t>
      </w:r>
      <w:r>
        <w:rPr>
          <w:rFonts w:hint="eastAsia"/>
          <w:sz w:val="28"/>
          <w:szCs w:val="28"/>
          <w:lang w:val="el-GR"/>
        </w:rPr>
        <w:t>文明的柱石：如果你在什么地方还能碰到</w:t>
      </w:r>
      <w:r>
        <w:rPr>
          <w:rFonts w:ascii="楷体_GB2312" w:eastAsia="楷体_GB2312" w:hint="eastAsia"/>
          <w:sz w:val="28"/>
          <w:szCs w:val="28"/>
          <w:lang w:val="el-GR"/>
        </w:rPr>
        <w:t>恶劣</w:t>
      </w:r>
      <w:r>
        <w:rPr>
          <w:rFonts w:hint="eastAsia"/>
          <w:sz w:val="28"/>
          <w:szCs w:val="28"/>
          <w:lang w:val="el-GR"/>
        </w:rPr>
        <w:t>道德观念，那么你所看到的就是这些柱石的最后的影子。因此，我们用</w:t>
      </w:r>
      <w:r>
        <w:rPr>
          <w:sz w:val="28"/>
          <w:szCs w:val="28"/>
        </w:rPr>
        <w:t>paradoxon</w:t>
      </w:r>
      <w:r>
        <w:rPr>
          <w:rFonts w:hint="eastAsia"/>
          <w:sz w:val="28"/>
          <w:szCs w:val="28"/>
          <w:lang w:val="el-GR"/>
        </w:rPr>
        <w:t>反对</w:t>
      </w:r>
      <w:r>
        <w:rPr>
          <w:sz w:val="28"/>
          <w:szCs w:val="28"/>
        </w:rPr>
        <w:t>paradoxon</w:t>
      </w:r>
      <w:r>
        <w:rPr>
          <w:rStyle w:val="a8"/>
          <w:sz w:val="28"/>
          <w:szCs w:val="28"/>
          <w:lang w:val="el-GR"/>
        </w:rPr>
        <w:footnoteReference w:id="292"/>
      </w:r>
      <w:r>
        <w:rPr>
          <w:rFonts w:hint="eastAsia"/>
          <w:sz w:val="28"/>
          <w:szCs w:val="28"/>
          <w:lang w:val="el-GR"/>
        </w:rPr>
        <w:t>！真理不大可能同时属于双方：那么它到底属于哪一方呢？我们不妨试试看。</w:t>
      </w:r>
      <w:r>
        <w:rPr>
          <w:rStyle w:val="a8"/>
          <w:sz w:val="28"/>
          <w:szCs w:val="28"/>
          <w:lang w:val="el-GR"/>
        </w:rPr>
        <w:footnoteReference w:id="293"/>
      </w:r>
    </w:p>
    <w:p w:rsidR="00000000" w:rsidRDefault="00EF3B58">
      <w:pPr>
        <w:tabs>
          <w:tab w:val="left" w:pos="6645"/>
        </w:tabs>
        <w:jc w:val="left"/>
        <w:rPr>
          <w:rFonts w:hint="eastAsia"/>
          <w:sz w:val="28"/>
          <w:szCs w:val="28"/>
          <w:lang w:val="el-GR"/>
        </w:rPr>
      </w:pPr>
      <w:r>
        <w:rPr>
          <w:rFonts w:hint="eastAsia"/>
          <w:sz w:val="28"/>
          <w:szCs w:val="28"/>
          <w:lang w:val="el-GR"/>
        </w:rPr>
        <w:t>164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也许时机还未成熟。</w:t>
      </w:r>
      <w:r>
        <w:rPr>
          <w:rFonts w:hint="eastAsia"/>
          <w:sz w:val="28"/>
          <w:szCs w:val="28"/>
          <w:lang w:val="el-GR"/>
        </w:rPr>
        <w:t>——在目前这个时代，似乎有迹象表明，那些不拘于现行法律和</w:t>
      </w:r>
      <w:r>
        <w:rPr>
          <w:rFonts w:hint="eastAsia"/>
          <w:sz w:val="28"/>
          <w:szCs w:val="28"/>
          <w:lang w:val="el-GR"/>
        </w:rPr>
        <w:t>习俗的人正试图组织起来，以此为他们自己创造一种</w:t>
      </w:r>
      <w:r>
        <w:rPr>
          <w:rFonts w:ascii="楷体_GB2312" w:eastAsia="楷体_GB2312" w:hint="eastAsia"/>
          <w:sz w:val="28"/>
          <w:szCs w:val="28"/>
          <w:lang w:val="el-GR"/>
        </w:rPr>
        <w:t>权利</w:t>
      </w:r>
      <w:r>
        <w:rPr>
          <w:rFonts w:hint="eastAsia"/>
          <w:sz w:val="28"/>
          <w:szCs w:val="28"/>
          <w:lang w:val="el-GR"/>
        </w:rPr>
        <w:t>，虽然他们打的旗帜形形色色，令人误解，行动起来也【</w:t>
      </w:r>
      <w:r>
        <w:rPr>
          <w:rFonts w:hint="eastAsia"/>
          <w:sz w:val="28"/>
          <w:szCs w:val="28"/>
          <w:lang w:val="el-GR"/>
        </w:rPr>
        <w:t>147</w:t>
      </w:r>
      <w:r>
        <w:rPr>
          <w:rFonts w:hint="eastAsia"/>
          <w:sz w:val="28"/>
          <w:szCs w:val="28"/>
          <w:lang w:val="el-GR"/>
        </w:rPr>
        <w:t>】很不明确：在过去的岁月里，背着罪犯，自由思想家、不道德的人和恶棍之恶名，他们一直生活在法律保护的世界之外，忍受法律的惩罚和良心的谴责，变成了被败坏的和败坏别人的人。大体上来说，我们应该认为这一步是</w:t>
      </w:r>
      <w:r>
        <w:rPr>
          <w:rFonts w:ascii="楷体_GB2312" w:eastAsia="楷体_GB2312" w:hint="eastAsia"/>
          <w:sz w:val="28"/>
          <w:szCs w:val="28"/>
          <w:lang w:val="el-GR"/>
        </w:rPr>
        <w:t>正确和正当的</w:t>
      </w:r>
      <w:r>
        <w:rPr>
          <w:rFonts w:hint="eastAsia"/>
          <w:sz w:val="28"/>
          <w:szCs w:val="28"/>
          <w:lang w:val="el-GR"/>
        </w:rPr>
        <w:t>，尽管它也许会带来这样的后果，使未来的世纪变得不那么安全，以至每个人都必须携带武器。因此，这是一种相反的力量，它不断提醒我们，并没有什么只有它自己才可以称为道德的独一无二的道德</w:t>
      </w:r>
      <w:r>
        <w:rPr>
          <w:rStyle w:val="a8"/>
          <w:sz w:val="28"/>
          <w:szCs w:val="28"/>
          <w:lang w:val="el-GR"/>
        </w:rPr>
        <w:footnoteReference w:id="294"/>
      </w:r>
      <w:r>
        <w:rPr>
          <w:rFonts w:hint="eastAsia"/>
          <w:sz w:val="28"/>
          <w:szCs w:val="28"/>
          <w:lang w:val="el-GR"/>
        </w:rPr>
        <w:t>！而一种以排斥所有</w:t>
      </w:r>
      <w:r>
        <w:rPr>
          <w:rFonts w:hint="eastAsia"/>
          <w:sz w:val="28"/>
          <w:szCs w:val="28"/>
          <w:lang w:val="el-GR"/>
        </w:rPr>
        <w:t>其他道德为基础确立自己的道德造成了许多宝贵的强力的毁灭，使人类付出了高昂的代价。非正统分子和异端分子常常是一些富有创造力和想象力的人，他们不该再被白白地牺牲掉；无论在行动上还是在思想上偏离道德，都不应再受到羞辱；必须对生活方式和社会组织形式进行大量新的实验；世界必须从愧疚和忏悔之心的阴影下解放出来：每一个正直、追求真理的人都应该认可和帮助实现这些广泛的目标。</w:t>
      </w:r>
    </w:p>
    <w:p w:rsidR="00000000" w:rsidRDefault="00EF3B58">
      <w:pPr>
        <w:tabs>
          <w:tab w:val="left" w:pos="6645"/>
        </w:tabs>
        <w:jc w:val="left"/>
        <w:rPr>
          <w:rFonts w:hint="eastAsia"/>
          <w:sz w:val="28"/>
          <w:szCs w:val="28"/>
          <w:lang w:val="el-GR"/>
        </w:rPr>
      </w:pPr>
      <w:r>
        <w:rPr>
          <w:rFonts w:hint="eastAsia"/>
          <w:sz w:val="28"/>
          <w:szCs w:val="28"/>
          <w:lang w:val="el-GR"/>
        </w:rPr>
        <w:t>165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为什么道德诲人而人不倦。</w:t>
      </w:r>
      <w:r>
        <w:rPr>
          <w:rFonts w:hint="eastAsia"/>
          <w:sz w:val="28"/>
          <w:szCs w:val="28"/>
          <w:lang w:val="el-GR"/>
        </w:rPr>
        <w:t>——在一个民族不厌其烦地宣扬和传播的头号道德律令的背后，乃是这个民族的头号缺点，因此它才会从不感到厌倦。希腊人几乎没有</w:t>
      </w:r>
      <w:r>
        <w:rPr>
          <w:rFonts w:hint="eastAsia"/>
          <w:sz w:val="28"/>
          <w:szCs w:val="28"/>
          <w:lang w:val="el-GR"/>
        </w:rPr>
        <w:t>多少时候表现出节制、果毅</w:t>
      </w:r>
      <w:r>
        <w:rPr>
          <w:sz w:val="28"/>
          <w:szCs w:val="28"/>
          <w:lang w:val="de-DE"/>
        </w:rPr>
        <w:t>(kalte Mut)</w:t>
      </w:r>
      <w:r>
        <w:rPr>
          <w:rFonts w:hint="eastAsia"/>
          <w:sz w:val="28"/>
          <w:szCs w:val="28"/>
          <w:lang w:val="el-GR"/>
        </w:rPr>
        <w:t>、公正或通常的理性，然而，当他们聆听苏格拉底的四美德时，他们又是多么津津有味——他们是如此需要这些美德，</w:t>
      </w:r>
      <w:r>
        <w:rPr>
          <w:rFonts w:ascii="楷体_GB2312" w:eastAsia="楷体_GB2312" w:hint="eastAsia"/>
          <w:sz w:val="28"/>
          <w:szCs w:val="28"/>
          <w:lang w:val="el-GR"/>
        </w:rPr>
        <w:t>然而</w:t>
      </w:r>
      <w:r>
        <w:rPr>
          <w:rFonts w:hint="eastAsia"/>
          <w:sz w:val="28"/>
          <w:szCs w:val="28"/>
          <w:lang w:val="el-GR"/>
        </w:rPr>
        <w:t>同时又是如此没有能力获得这些美德！【</w:t>
      </w:r>
      <w:r>
        <w:rPr>
          <w:rFonts w:hint="eastAsia"/>
          <w:sz w:val="28"/>
          <w:szCs w:val="28"/>
          <w:lang w:val="el-GR"/>
        </w:rPr>
        <w:t>148</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166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歧路。</w:t>
      </w:r>
      <w:r>
        <w:rPr>
          <w:rFonts w:hint="eastAsia"/>
          <w:sz w:val="28"/>
          <w:szCs w:val="28"/>
          <w:lang w:val="el-GR"/>
        </w:rPr>
        <w:t>——呸！你们希望变成某个体系的一个部分，在这个体系里，一个人不是毫无保留地变成一只轮子，就是在其他轮子下辗转！在这个体系里，不言自明的公理是，每个人之所</w:t>
      </w:r>
      <w:r>
        <w:rPr>
          <w:rFonts w:ascii="楷体_GB2312" w:eastAsia="楷体_GB2312" w:hint="eastAsia"/>
          <w:sz w:val="28"/>
          <w:szCs w:val="28"/>
          <w:lang w:val="el-GR"/>
        </w:rPr>
        <w:t>是</w:t>
      </w:r>
      <w:r>
        <w:rPr>
          <w:rFonts w:hint="eastAsia"/>
          <w:sz w:val="28"/>
          <w:szCs w:val="28"/>
          <w:lang w:val="el-GR"/>
        </w:rPr>
        <w:t>是由上面</w:t>
      </w:r>
      <w:r>
        <w:rPr>
          <w:rFonts w:ascii="楷体_GB2312" w:eastAsia="楷体_GB2312" w:hint="eastAsia"/>
          <w:sz w:val="28"/>
          <w:szCs w:val="28"/>
          <w:lang w:val="el-GR"/>
        </w:rPr>
        <w:t>规定</w:t>
      </w:r>
      <w:r>
        <w:rPr>
          <w:rFonts w:hint="eastAsia"/>
          <w:sz w:val="28"/>
          <w:szCs w:val="28"/>
          <w:lang w:val="el-GR"/>
        </w:rPr>
        <w:t>的！在这个体系里，“联络”</w:t>
      </w:r>
      <w:r>
        <w:rPr>
          <w:sz w:val="28"/>
          <w:szCs w:val="28"/>
          <w:lang w:val="de-DE"/>
        </w:rPr>
        <w:t>(Konnexion)</w:t>
      </w:r>
      <w:r>
        <w:rPr>
          <w:rFonts w:hint="eastAsia"/>
          <w:sz w:val="28"/>
          <w:szCs w:val="28"/>
          <w:lang w:val="el-GR"/>
        </w:rPr>
        <w:t>竟然变成一种天职！在这个体系里，如果某个人背着“他某一天也许会对你有用”的标记招摇，</w:t>
      </w:r>
      <w:r>
        <w:rPr>
          <w:rFonts w:hint="eastAsia"/>
          <w:sz w:val="28"/>
          <w:szCs w:val="28"/>
          <w:lang w:val="el-GR"/>
        </w:rPr>
        <w:t>并且因此引起了你的注意，在这件事中竟然没有人觉得自己被侮辱了！在这个体系里，人们竟然毫不害羞地造访某人，以便获得他的推举！在这个体系里，人们甚至压根没有想过，由于在习俗面前如此委琐和谦卑，他们已经使自己变成了一件自然之破烂，其他人可以随意使用和打碎它而不会感到有什么内疚？人们仿佛是在说：“像我这样的东西有的是，随便用！不要客气！”</w:t>
      </w:r>
    </w:p>
    <w:p w:rsidR="00000000" w:rsidRDefault="00EF3B58">
      <w:pPr>
        <w:tabs>
          <w:tab w:val="left" w:pos="6645"/>
        </w:tabs>
        <w:jc w:val="left"/>
        <w:rPr>
          <w:rFonts w:hint="eastAsia"/>
          <w:sz w:val="28"/>
          <w:szCs w:val="28"/>
          <w:lang w:val="el-GR"/>
        </w:rPr>
      </w:pPr>
      <w:r>
        <w:rPr>
          <w:rFonts w:hint="eastAsia"/>
          <w:sz w:val="28"/>
          <w:szCs w:val="28"/>
          <w:lang w:val="el-GR"/>
        </w:rPr>
        <w:t>167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绝对崇拜。</w:t>
      </w:r>
      <w:r>
        <w:rPr>
          <w:rFonts w:hint="eastAsia"/>
          <w:sz w:val="28"/>
          <w:szCs w:val="28"/>
          <w:lang w:val="el-GR"/>
        </w:rPr>
        <w:t>——当我想到人们最多阅读的德国哲学家，最多倾听的德国音乐家和最受欢迎的德国政治家时，我不能不对自己承认，由于他们的伟人，德意志这一充满</w:t>
      </w:r>
      <w:r>
        <w:rPr>
          <w:rFonts w:ascii="楷体_GB2312" w:eastAsia="楷体_GB2312" w:hint="eastAsia"/>
          <w:sz w:val="28"/>
          <w:szCs w:val="28"/>
          <w:lang w:val="el-GR"/>
        </w:rPr>
        <w:t>绝对</w:t>
      </w:r>
      <w:r>
        <w:rPr>
          <w:rFonts w:hint="eastAsia"/>
          <w:sz w:val="28"/>
          <w:szCs w:val="28"/>
          <w:lang w:val="el-GR"/>
        </w:rPr>
        <w:t>情感</w:t>
      </w:r>
      <w:r>
        <w:rPr>
          <w:sz w:val="28"/>
          <w:szCs w:val="28"/>
          <w:lang w:val="de-DE"/>
        </w:rPr>
        <w:t>(unbeding</w:t>
      </w:r>
      <w:r>
        <w:rPr>
          <w:sz w:val="28"/>
          <w:szCs w:val="28"/>
          <w:lang w:val="de-DE"/>
        </w:rPr>
        <w:t>ten Gefühle)</w:t>
      </w:r>
      <w:r>
        <w:rPr>
          <w:rFonts w:hint="eastAsia"/>
          <w:sz w:val="28"/>
          <w:szCs w:val="28"/>
          <w:lang w:val="el-GR"/>
        </w:rPr>
        <w:t>的民族现在甚为为难。我们看到，三幅宏伟的画面展现在我们面前，每一幅都是一条呼啸而来的急流，奔腾在它自己开出的河床里，波涛汹涌，气势磅礴，常常使人觉得它们就要向高处流去。然而，无论人们对它们如何奉若神明，在整体上以及在大的方面，谁又会不愿意与叔本华意见</w:t>
      </w:r>
      <w:r>
        <w:rPr>
          <w:rFonts w:ascii="楷体_GB2312" w:eastAsia="楷体_GB2312" w:hint="eastAsia"/>
          <w:sz w:val="28"/>
          <w:szCs w:val="28"/>
          <w:lang w:val="el-GR"/>
        </w:rPr>
        <w:t>不同</w:t>
      </w:r>
      <w:r>
        <w:rPr>
          <w:rFonts w:hint="eastAsia"/>
          <w:sz w:val="28"/>
          <w:szCs w:val="28"/>
          <w:lang w:val="el-GR"/>
        </w:rPr>
        <w:t>！在整体以及在细节上，现在谁又能与瓦格纳</w:t>
      </w:r>
      <w:r>
        <w:rPr>
          <w:rStyle w:val="a8"/>
          <w:sz w:val="28"/>
          <w:szCs w:val="28"/>
          <w:lang w:val="el-GR"/>
        </w:rPr>
        <w:footnoteReference w:id="295"/>
      </w:r>
      <w:r>
        <w:rPr>
          <w:rFonts w:hint="eastAsia"/>
          <w:sz w:val="28"/>
          <w:szCs w:val="28"/>
          <w:lang w:val="el-GR"/>
        </w:rPr>
        <w:t>不无分歧！——不管有人所言是多么真实：每当瓦格纳自己发火或【</w:t>
      </w:r>
      <w:r>
        <w:rPr>
          <w:rFonts w:hint="eastAsia"/>
          <w:sz w:val="28"/>
          <w:szCs w:val="28"/>
          <w:lang w:val="el-GR"/>
        </w:rPr>
        <w:t>149</w:t>
      </w:r>
      <w:r>
        <w:rPr>
          <w:rFonts w:hint="eastAsia"/>
          <w:sz w:val="28"/>
          <w:szCs w:val="28"/>
          <w:lang w:val="el-GR"/>
        </w:rPr>
        <w:t>】惹别人发火，都表明那里</w:t>
      </w:r>
      <w:r>
        <w:rPr>
          <w:rFonts w:ascii="楷体_GB2312" w:eastAsia="楷体_GB2312" w:hint="eastAsia"/>
          <w:sz w:val="28"/>
          <w:szCs w:val="28"/>
          <w:lang w:val="el-GR"/>
        </w:rPr>
        <w:t>埋藏着</w:t>
      </w:r>
      <w:r>
        <w:rPr>
          <w:rFonts w:hint="eastAsia"/>
          <w:sz w:val="28"/>
          <w:szCs w:val="28"/>
          <w:lang w:val="el-GR"/>
        </w:rPr>
        <w:t>一个问题——虽然他自己并没有解决问题。最后，又有多少人会甘愿与俾斯麦</w:t>
      </w:r>
      <w:r>
        <w:rPr>
          <w:rStyle w:val="a8"/>
          <w:sz w:val="28"/>
          <w:szCs w:val="28"/>
          <w:lang w:val="el-GR"/>
        </w:rPr>
        <w:footnoteReference w:id="296"/>
      </w:r>
      <w:r>
        <w:rPr>
          <w:rFonts w:hint="eastAsia"/>
          <w:sz w:val="28"/>
          <w:szCs w:val="28"/>
          <w:lang w:val="el-GR"/>
        </w:rPr>
        <w:t>一致，就算他总是能够与他自</w:t>
      </w:r>
      <w:r>
        <w:rPr>
          <w:rFonts w:hint="eastAsia"/>
          <w:sz w:val="28"/>
          <w:szCs w:val="28"/>
          <w:lang w:val="el-GR"/>
        </w:rPr>
        <w:t>己一致，或者仅仅是有可能在将来与他自己一致呢？毫无疑问，看到政治家</w:t>
      </w:r>
      <w:r>
        <w:rPr>
          <w:rFonts w:ascii="楷体_GB2312" w:eastAsia="楷体_GB2312" w:hint="eastAsia"/>
          <w:sz w:val="28"/>
          <w:szCs w:val="28"/>
          <w:lang w:val="el-GR"/>
        </w:rPr>
        <w:t>没有原则而只有强烈的本能冲动</w:t>
      </w:r>
      <w:r>
        <w:rPr>
          <w:rFonts w:hint="eastAsia"/>
          <w:sz w:val="28"/>
          <w:szCs w:val="28"/>
          <w:lang w:val="el-GR"/>
        </w:rPr>
        <w:t>，这并没有什么令人惊奇之处：一棵虚浮的心灵在强烈的基本冲动的驱使下，变得没有任何原则——对一个政治家来说，这是完全正常和可以理解的，只是到现在为止，我们还完全不能说，这种性质是属于德意志的，正如我们完全还不能说，音乐的噪声和音乐家的争吵以及坏脾气是属于德意志的，或者说叔本华所采取的不同寻常的新立场是属于德意志的：叔本华觉得自己既不高居于事物</w:t>
      </w:r>
      <w:r>
        <w:rPr>
          <w:rFonts w:ascii="楷体_GB2312" w:eastAsia="楷体_GB2312" w:hint="eastAsia"/>
          <w:sz w:val="28"/>
          <w:szCs w:val="28"/>
          <w:lang w:val="el-GR"/>
        </w:rPr>
        <w:t>之上</w:t>
      </w:r>
      <w:r>
        <w:rPr>
          <w:rFonts w:hint="eastAsia"/>
          <w:sz w:val="28"/>
          <w:szCs w:val="28"/>
          <w:lang w:val="el-GR"/>
        </w:rPr>
        <w:t>，也不匍匐于事物之前——这两种态度都还是德意志的——，他</w:t>
      </w:r>
      <w:r>
        <w:rPr>
          <w:rFonts w:ascii="楷体_GB2312" w:eastAsia="楷体_GB2312" w:hint="eastAsia"/>
          <w:sz w:val="28"/>
          <w:szCs w:val="28"/>
          <w:lang w:val="el-GR"/>
        </w:rPr>
        <w:t>反对</w:t>
      </w:r>
      <w:r>
        <w:rPr>
          <w:rFonts w:hint="eastAsia"/>
          <w:sz w:val="28"/>
          <w:szCs w:val="28"/>
          <w:lang w:val="el-GR"/>
        </w:rPr>
        <w:t>事物！难以置</w:t>
      </w:r>
      <w:r>
        <w:rPr>
          <w:rFonts w:hint="eastAsia"/>
          <w:sz w:val="28"/>
          <w:szCs w:val="28"/>
          <w:lang w:val="el-GR"/>
        </w:rPr>
        <w:t>信！难以忍受！把自己与事物并列，然而却是作为它们的反对者与它们并列，以及最后是作为自己的反对者与它们并列！——对于这样一位神明，绝对的赞美者应当如何呢？而且三位这样的神明甚至彼此不能和平共处，对此他又当如何呢？叔本华反对瓦格纳的音乐，瓦格纳攻击俾斯麦的政策，俾斯麦则攻击瓦格纳派和叔本华主义！</w:t>
      </w:r>
      <w:r>
        <w:rPr>
          <w:rStyle w:val="a8"/>
          <w:sz w:val="28"/>
          <w:szCs w:val="28"/>
          <w:lang w:val="el-GR"/>
        </w:rPr>
        <w:footnoteReference w:id="297"/>
      </w:r>
      <w:r>
        <w:rPr>
          <w:rFonts w:hint="eastAsia"/>
          <w:sz w:val="28"/>
          <w:szCs w:val="28"/>
          <w:lang w:val="el-GR"/>
        </w:rPr>
        <w:t>我们现在该怎么办呢？如何才能满足我们的“成批崇拜”</w:t>
      </w:r>
      <w:r>
        <w:rPr>
          <w:sz w:val="28"/>
          <w:szCs w:val="28"/>
          <w:lang w:val="de-DE"/>
        </w:rPr>
        <w:t>(Huldigung in Bausch und Bogen)</w:t>
      </w:r>
      <w:r>
        <w:rPr>
          <w:rFonts w:hint="eastAsia"/>
          <w:sz w:val="28"/>
          <w:szCs w:val="28"/>
          <w:lang w:val="el-GR"/>
        </w:rPr>
        <w:t>的渴望呢？我们难道不能从音乐家的作品中选出几百小节因为发自内心而能打动人心之处，带着</w:t>
      </w:r>
      <w:r>
        <w:rPr>
          <w:rFonts w:ascii="宋体" w:hAnsi="宋体" w:hint="eastAsia"/>
          <w:sz w:val="28"/>
          <w:szCs w:val="28"/>
          <w:lang w:val="el-GR"/>
        </w:rPr>
        <w:t>偷</w:t>
      </w:r>
      <w:r>
        <w:rPr>
          <w:rFonts w:hint="eastAsia"/>
          <w:sz w:val="28"/>
          <w:szCs w:val="28"/>
          <w:lang w:val="el-GR"/>
        </w:rPr>
        <w:t>来的这点赃物走到一边</w:t>
      </w:r>
      <w:r>
        <w:rPr>
          <w:rFonts w:hint="eastAsia"/>
          <w:sz w:val="28"/>
          <w:szCs w:val="28"/>
          <w:lang w:val="el-GR"/>
        </w:rPr>
        <w:t>并</w:t>
      </w:r>
      <w:r>
        <w:rPr>
          <w:rFonts w:ascii="宋体" w:hAnsi="宋体" w:hint="eastAsia"/>
          <w:sz w:val="28"/>
          <w:szCs w:val="28"/>
          <w:lang w:val="el-GR"/>
        </w:rPr>
        <w:t>忘掉其余一切</w:t>
      </w:r>
      <w:r>
        <w:rPr>
          <w:rFonts w:hint="eastAsia"/>
          <w:sz w:val="28"/>
          <w:szCs w:val="28"/>
          <w:lang w:val="el-GR"/>
        </w:rPr>
        <w:t>呢？关于哲学家和政治家，我们难道不是也可以如法炮制吗？剪裁、铭记，特别是</w:t>
      </w:r>
      <w:r>
        <w:rPr>
          <w:rFonts w:ascii="楷体_GB2312" w:eastAsia="楷体_GB2312" w:hint="eastAsia"/>
          <w:sz w:val="28"/>
          <w:szCs w:val="28"/>
          <w:lang w:val="el-GR"/>
        </w:rPr>
        <w:t>忘掉其他一切</w:t>
      </w:r>
      <w:r>
        <w:rPr>
          <w:rFonts w:hint="eastAsia"/>
          <w:sz w:val="28"/>
          <w:szCs w:val="28"/>
          <w:lang w:val="el-GR"/>
        </w:rPr>
        <w:t>！是的，我们可以这样做，只要忘记不是太难的话。从前，曾经有一个非常骄傲的人，</w:t>
      </w:r>
      <w:r>
        <w:rPr>
          <w:rFonts w:ascii="宋体" w:hAnsi="宋体" w:hint="eastAsia"/>
          <w:sz w:val="28"/>
          <w:szCs w:val="28"/>
          <w:lang w:val="el-GR"/>
        </w:rPr>
        <w:t>他</w:t>
      </w:r>
      <w:r>
        <w:rPr>
          <w:rFonts w:hint="eastAsia"/>
          <w:sz w:val="28"/>
          <w:szCs w:val="28"/>
          <w:lang w:val="el-GR"/>
        </w:rPr>
        <w:t>除了【</w:t>
      </w:r>
      <w:r>
        <w:rPr>
          <w:rFonts w:hint="eastAsia"/>
          <w:sz w:val="28"/>
          <w:szCs w:val="28"/>
          <w:lang w:val="el-GR"/>
        </w:rPr>
        <w:t>150</w:t>
      </w:r>
      <w:r>
        <w:rPr>
          <w:rFonts w:hint="eastAsia"/>
          <w:sz w:val="28"/>
          <w:szCs w:val="28"/>
          <w:lang w:val="el-GR"/>
        </w:rPr>
        <w:t>】自己所有的东西以外，不接受任何无论好还是坏的东西，直到有一天，他需要</w:t>
      </w:r>
      <w:r>
        <w:rPr>
          <w:rFonts w:ascii="楷体_GB2312" w:eastAsia="楷体_GB2312" w:hint="eastAsia"/>
          <w:sz w:val="28"/>
          <w:szCs w:val="28"/>
          <w:lang w:val="el-GR"/>
        </w:rPr>
        <w:t>忘记</w:t>
      </w:r>
      <w:r>
        <w:rPr>
          <w:rFonts w:hint="eastAsia"/>
          <w:sz w:val="28"/>
          <w:szCs w:val="28"/>
          <w:lang w:val="el-GR"/>
        </w:rPr>
        <w:t>，但发现自己不能提供给自己这种东西，于是他不得不三次召来精灵；精灵来了，听了他的要求，最后说道：“只有这一件事是我们做不到的。”德国人难道不能从</w:t>
      </w:r>
      <w:r>
        <w:rPr>
          <w:rFonts w:ascii="楷体_GB2312" w:eastAsia="楷体_GB2312" w:hint="eastAsia"/>
          <w:sz w:val="28"/>
          <w:szCs w:val="28"/>
          <w:lang w:val="el-GR"/>
        </w:rPr>
        <w:t>曼弗雷德</w:t>
      </w:r>
      <w:r>
        <w:rPr>
          <w:rFonts w:hint="eastAsia"/>
          <w:sz w:val="28"/>
          <w:szCs w:val="28"/>
          <w:lang w:val="el-GR"/>
        </w:rPr>
        <w:t>的经验</w:t>
      </w:r>
      <w:r>
        <w:rPr>
          <w:rStyle w:val="a8"/>
          <w:sz w:val="28"/>
          <w:szCs w:val="28"/>
          <w:lang w:val="el-GR"/>
        </w:rPr>
        <w:footnoteReference w:id="298"/>
      </w:r>
      <w:r>
        <w:rPr>
          <w:rFonts w:hint="eastAsia"/>
          <w:sz w:val="28"/>
          <w:szCs w:val="28"/>
          <w:lang w:val="el-GR"/>
        </w:rPr>
        <w:t>中学到什么呢？干吗要召唤精灵？这样做毫无必要？我们可能确实需要忘记，但事实是没有人能够忘记</w:t>
      </w:r>
      <w:r>
        <w:rPr>
          <w:rFonts w:hint="eastAsia"/>
          <w:sz w:val="28"/>
          <w:szCs w:val="28"/>
          <w:lang w:val="el-GR"/>
        </w:rPr>
        <w:t>；而如果我们要成为我们的三位伟人的五体投地的崇拜者，我们所需要忘记的“其他”又何其多哉！因此，与其徒劳无功，不如及时转向，改弦更张，即比过去</w:t>
      </w:r>
      <w:r>
        <w:rPr>
          <w:rFonts w:ascii="楷体_GB2312" w:eastAsia="楷体_GB2312" w:hint="eastAsia"/>
          <w:sz w:val="28"/>
          <w:szCs w:val="28"/>
          <w:lang w:val="el-GR"/>
        </w:rPr>
        <w:t>更诚实地对待自己</w:t>
      </w:r>
      <w:r>
        <w:rPr>
          <w:rFonts w:hint="eastAsia"/>
          <w:sz w:val="28"/>
          <w:szCs w:val="28"/>
          <w:lang w:val="el-GR"/>
        </w:rPr>
        <w:t>，使一个无论爱起来还是恨起来都风风火火和不假思索的民族变成一个有条件地赞成和善意地反对的民族：但是，首先是要认识到，绝地的崇拜乃是某种可笑的东西；认识到因此改变立场即使对德意志民族来说也算不上什么不光彩；认识到有一条箴言永远值得铭记在心：“重要的不是人，而是事物。”这条箴言，有如其作者，卡诺</w:t>
      </w:r>
      <w:r>
        <w:rPr>
          <w:rStyle w:val="a8"/>
          <w:sz w:val="28"/>
          <w:szCs w:val="28"/>
          <w:lang w:val="el-GR"/>
        </w:rPr>
        <w:footnoteReference w:id="299"/>
      </w:r>
      <w:r>
        <w:rPr>
          <w:rFonts w:hint="eastAsia"/>
          <w:sz w:val="28"/>
          <w:szCs w:val="28"/>
          <w:lang w:val="el-GR"/>
        </w:rPr>
        <w:t>，战士和共和主义者</w:t>
      </w:r>
      <w:r>
        <w:rPr>
          <w:rStyle w:val="a8"/>
          <w:sz w:val="28"/>
          <w:szCs w:val="28"/>
          <w:lang w:val="el-GR"/>
        </w:rPr>
        <w:footnoteReference w:id="300"/>
      </w:r>
      <w:r>
        <w:rPr>
          <w:rFonts w:hint="eastAsia"/>
          <w:sz w:val="28"/>
          <w:szCs w:val="28"/>
          <w:lang w:val="el-GR"/>
        </w:rPr>
        <w:t>，伟大、</w:t>
      </w:r>
      <w:r>
        <w:rPr>
          <w:rFonts w:ascii="楷体_GB2312" w:eastAsia="楷体_GB2312" w:hint="eastAsia"/>
          <w:sz w:val="28"/>
          <w:szCs w:val="28"/>
          <w:lang w:val="el-GR"/>
        </w:rPr>
        <w:t>诚实、简单和缄默。</w:t>
      </w:r>
      <w:r>
        <w:rPr>
          <w:rFonts w:hint="eastAsia"/>
          <w:sz w:val="28"/>
          <w:szCs w:val="28"/>
          <w:lang w:val="el-GR"/>
        </w:rPr>
        <w:t>——然而，我们现</w:t>
      </w:r>
      <w:r>
        <w:rPr>
          <w:rFonts w:hint="eastAsia"/>
          <w:sz w:val="28"/>
          <w:szCs w:val="28"/>
          <w:lang w:val="el-GR"/>
        </w:rPr>
        <w:t>在可以这样对德国人谈论一个法国人，而这个法国人又是一个共和主义者？也许不行；确实，我们甚至可能早已不记得尼布尔</w:t>
      </w:r>
      <w:r>
        <w:rPr>
          <w:rStyle w:val="a8"/>
          <w:sz w:val="28"/>
          <w:szCs w:val="28"/>
          <w:lang w:val="el-GR"/>
        </w:rPr>
        <w:footnoteReference w:id="301"/>
      </w:r>
      <w:r>
        <w:rPr>
          <w:rFonts w:hint="eastAsia"/>
          <w:sz w:val="28"/>
          <w:szCs w:val="28"/>
          <w:lang w:val="el-GR"/>
        </w:rPr>
        <w:t>当时冒险告诉德国人的话了：在他心目中，没有人比卡诺更像是一个</w:t>
      </w:r>
      <w:r>
        <w:rPr>
          <w:rFonts w:ascii="楷体_GB2312" w:eastAsia="楷体_GB2312" w:hint="eastAsia"/>
          <w:sz w:val="28"/>
          <w:szCs w:val="28"/>
          <w:lang w:val="el-GR"/>
        </w:rPr>
        <w:t>真正的伟人</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168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一个榜样。</w:t>
      </w:r>
      <w:r>
        <w:rPr>
          <w:rFonts w:hint="eastAsia"/>
          <w:sz w:val="28"/>
          <w:szCs w:val="28"/>
          <w:lang w:val="el-GR"/>
        </w:rPr>
        <w:t>——我喜爱修西底德</w:t>
      </w:r>
      <w:r>
        <w:rPr>
          <w:rStyle w:val="a8"/>
          <w:sz w:val="28"/>
          <w:szCs w:val="28"/>
          <w:lang w:val="el-GR"/>
        </w:rPr>
        <w:footnoteReference w:id="302"/>
      </w:r>
      <w:r>
        <w:rPr>
          <w:rFonts w:hint="eastAsia"/>
          <w:sz w:val="28"/>
          <w:szCs w:val="28"/>
          <w:lang w:val="el-GR"/>
        </w:rPr>
        <w:t>的究竟是什么？为什么我尊敬他胜过柏拉图？人或【</w:t>
      </w:r>
      <w:r>
        <w:rPr>
          <w:rFonts w:hint="eastAsia"/>
          <w:sz w:val="28"/>
          <w:szCs w:val="28"/>
          <w:lang w:val="el-GR"/>
        </w:rPr>
        <w:t>151</w:t>
      </w:r>
      <w:r>
        <w:rPr>
          <w:rFonts w:hint="eastAsia"/>
          <w:sz w:val="28"/>
          <w:szCs w:val="28"/>
          <w:lang w:val="el-GR"/>
        </w:rPr>
        <w:t>】事物的一切独特的东西都使他感到无限的和无偏见的快乐，他相信每一种存在类型都具有某种</w:t>
      </w:r>
      <w:r>
        <w:rPr>
          <w:rFonts w:ascii="楷体_GB2312" w:eastAsia="楷体_GB2312" w:hint="eastAsia"/>
          <w:sz w:val="28"/>
          <w:szCs w:val="28"/>
          <w:lang w:val="el-GR"/>
        </w:rPr>
        <w:t>引人入胜</w:t>
      </w:r>
      <w:r>
        <w:rPr>
          <w:rFonts w:eastAsia="楷体_GB2312"/>
          <w:sz w:val="28"/>
          <w:szCs w:val="28"/>
          <w:lang w:val="de-DE"/>
        </w:rPr>
        <w:t>(guter Vernunft)</w:t>
      </w:r>
      <w:r>
        <w:rPr>
          <w:rFonts w:hint="eastAsia"/>
          <w:sz w:val="28"/>
          <w:szCs w:val="28"/>
          <w:lang w:val="el-GR"/>
        </w:rPr>
        <w:t>：他的目的就是去发现</w:t>
      </w:r>
      <w:r>
        <w:rPr>
          <w:rFonts w:ascii="楷体_GB2312" w:eastAsia="楷体_GB2312" w:hint="eastAsia"/>
          <w:sz w:val="28"/>
          <w:szCs w:val="28"/>
          <w:lang w:val="el-GR"/>
        </w:rPr>
        <w:t>这种</w:t>
      </w:r>
      <w:r>
        <w:rPr>
          <w:rFonts w:hint="eastAsia"/>
          <w:sz w:val="28"/>
          <w:szCs w:val="28"/>
          <w:lang w:val="el-GR"/>
        </w:rPr>
        <w:t>引人入胜。在实践中，他也表现出比柏拉图更高的公正，对于那些他不喜欢或在生活中曾经伤害过他</w:t>
      </w:r>
      <w:r>
        <w:rPr>
          <w:rFonts w:hint="eastAsia"/>
          <w:sz w:val="28"/>
          <w:szCs w:val="28"/>
          <w:lang w:val="el-GR"/>
        </w:rPr>
        <w:t>的人，他并不加以漫骂或贬低。相反，由于寻找类型</w:t>
      </w:r>
      <w:r>
        <w:rPr>
          <w:sz w:val="28"/>
          <w:szCs w:val="28"/>
          <w:lang w:val="de-DE"/>
        </w:rPr>
        <w:t>(Typen)</w:t>
      </w:r>
      <w:r>
        <w:rPr>
          <w:rFonts w:hint="eastAsia"/>
          <w:sz w:val="28"/>
          <w:szCs w:val="28"/>
          <w:lang w:val="el-GR"/>
        </w:rPr>
        <w:t>并且仅仅寻找类型，他在他所处理的所有人和事物中都看到某种伟大的东西并加以考察；因为后代对于</w:t>
      </w:r>
      <w:r>
        <w:rPr>
          <w:rFonts w:ascii="楷体_GB2312" w:eastAsia="楷体_GB2312" w:hint="eastAsia"/>
          <w:sz w:val="28"/>
          <w:szCs w:val="28"/>
          <w:lang w:val="el-GR"/>
        </w:rPr>
        <w:t>非</w:t>
      </w:r>
      <w:r>
        <w:rPr>
          <w:rFonts w:hint="eastAsia"/>
          <w:sz w:val="28"/>
          <w:szCs w:val="28"/>
          <w:lang w:val="el-GR"/>
        </w:rPr>
        <w:t>典型的东西是不会有兴趣的，而他正是要把自己的工作献给这些后代的。因此，在这位人类描述者的身上，那</w:t>
      </w:r>
      <w:r>
        <w:rPr>
          <w:rFonts w:ascii="楷体_GB2312" w:eastAsia="楷体_GB2312" w:hint="eastAsia"/>
          <w:sz w:val="28"/>
          <w:szCs w:val="28"/>
          <w:lang w:val="el-GR"/>
        </w:rPr>
        <w:t>对于世界最公正无私的知识的文化</w:t>
      </w:r>
      <w:r>
        <w:rPr>
          <w:rFonts w:hint="eastAsia"/>
          <w:sz w:val="28"/>
          <w:szCs w:val="28"/>
          <w:lang w:val="el-GR"/>
        </w:rPr>
        <w:t>开出了最后的美丽花朵；索福克勒斯</w:t>
      </w:r>
      <w:r>
        <w:rPr>
          <w:rStyle w:val="a8"/>
          <w:sz w:val="28"/>
          <w:szCs w:val="28"/>
          <w:lang w:val="el-GR"/>
        </w:rPr>
        <w:footnoteReference w:id="303"/>
      </w:r>
      <w:r>
        <w:rPr>
          <w:rFonts w:hint="eastAsia"/>
          <w:sz w:val="28"/>
          <w:szCs w:val="28"/>
          <w:lang w:val="el-GR"/>
        </w:rPr>
        <w:t>是这种文化的诗人，伯利克里</w:t>
      </w:r>
      <w:r>
        <w:rPr>
          <w:rStyle w:val="a8"/>
          <w:sz w:val="28"/>
          <w:szCs w:val="28"/>
          <w:lang w:val="el-GR"/>
        </w:rPr>
        <w:footnoteReference w:id="304"/>
      </w:r>
      <w:r>
        <w:rPr>
          <w:rFonts w:hint="eastAsia"/>
          <w:sz w:val="28"/>
          <w:szCs w:val="28"/>
          <w:lang w:val="el-GR"/>
        </w:rPr>
        <w:t>是这种文化的政治家，希波克利特</w:t>
      </w:r>
      <w:r>
        <w:rPr>
          <w:rStyle w:val="a8"/>
          <w:sz w:val="28"/>
          <w:szCs w:val="28"/>
          <w:lang w:val="el-GR"/>
        </w:rPr>
        <w:footnoteReference w:id="305"/>
      </w:r>
      <w:r>
        <w:rPr>
          <w:rFonts w:hint="eastAsia"/>
          <w:sz w:val="28"/>
          <w:szCs w:val="28"/>
          <w:lang w:val="el-GR"/>
        </w:rPr>
        <w:t>是这种文化的医生，德谟克利特</w:t>
      </w:r>
      <w:r>
        <w:rPr>
          <w:rStyle w:val="a8"/>
          <w:sz w:val="28"/>
          <w:szCs w:val="28"/>
          <w:lang w:val="el-GR"/>
        </w:rPr>
        <w:footnoteReference w:id="306"/>
      </w:r>
      <w:r>
        <w:rPr>
          <w:rFonts w:hint="eastAsia"/>
          <w:sz w:val="28"/>
          <w:szCs w:val="28"/>
          <w:lang w:val="el-GR"/>
        </w:rPr>
        <w:t>是这种文化的自然哲学家；以它的教师</w:t>
      </w:r>
      <w:r>
        <w:rPr>
          <w:rFonts w:ascii="楷体_GB2312" w:eastAsia="楷体_GB2312" w:hint="eastAsia"/>
          <w:sz w:val="28"/>
          <w:szCs w:val="28"/>
          <w:lang w:val="el-GR"/>
        </w:rPr>
        <w:t>智者</w:t>
      </w:r>
      <w:r>
        <w:rPr>
          <w:rStyle w:val="a8"/>
          <w:sz w:val="28"/>
          <w:szCs w:val="28"/>
          <w:lang w:val="el-GR"/>
        </w:rPr>
        <w:footnoteReference w:id="307"/>
      </w:r>
      <w:r>
        <w:rPr>
          <w:rFonts w:hint="eastAsia"/>
          <w:sz w:val="28"/>
          <w:szCs w:val="28"/>
          <w:lang w:val="el-GR"/>
        </w:rPr>
        <w:t>的名字命名这种文化是完全应该的，然而，不幸的是，从它被命名的那一刻起，</w:t>
      </w:r>
      <w:r>
        <w:rPr>
          <w:rFonts w:hint="eastAsia"/>
          <w:sz w:val="28"/>
          <w:szCs w:val="28"/>
          <w:lang w:val="el-GR"/>
        </w:rPr>
        <w:t>它在我们面前却变得苍白和不可理解了——我们现在开始怀疑它必定是一种非常不道德的文化，而柏拉图和全体苏格拉底学派</w:t>
      </w:r>
      <w:r>
        <w:rPr>
          <w:rStyle w:val="a8"/>
          <w:sz w:val="28"/>
          <w:szCs w:val="28"/>
          <w:lang w:val="el-GR"/>
        </w:rPr>
        <w:footnoteReference w:id="308"/>
      </w:r>
      <w:r>
        <w:rPr>
          <w:rFonts w:hint="eastAsia"/>
          <w:sz w:val="28"/>
          <w:szCs w:val="28"/>
          <w:lang w:val="el-GR"/>
        </w:rPr>
        <w:t>都反对它！真理在我们眼前变得如此模糊和难以分辨，以至于我们索性不再去发现它了：让古老的错误（</w:t>
      </w:r>
      <w:r>
        <w:rPr>
          <w:rFonts w:hint="eastAsia"/>
          <w:sz w:val="28"/>
          <w:szCs w:val="28"/>
          <w:lang w:val="el-GR"/>
        </w:rPr>
        <w:t>error veritate simplicior</w:t>
      </w:r>
      <w:r>
        <w:rPr>
          <w:rStyle w:val="a8"/>
          <w:sz w:val="28"/>
          <w:szCs w:val="28"/>
          <w:lang w:val="el-GR"/>
        </w:rPr>
        <w:footnoteReference w:id="309"/>
      </w:r>
      <w:r>
        <w:rPr>
          <w:rFonts w:hint="eastAsia"/>
          <w:sz w:val="28"/>
          <w:szCs w:val="28"/>
          <w:lang w:val="el-GR"/>
        </w:rPr>
        <w:t>）继续其古老的生命吧！</w:t>
      </w:r>
    </w:p>
    <w:p w:rsidR="00000000" w:rsidRDefault="00EF3B58">
      <w:pPr>
        <w:tabs>
          <w:tab w:val="left" w:pos="6645"/>
        </w:tabs>
        <w:jc w:val="left"/>
        <w:rPr>
          <w:rFonts w:hint="eastAsia"/>
          <w:sz w:val="28"/>
          <w:szCs w:val="28"/>
          <w:lang w:val="el-GR"/>
        </w:rPr>
      </w:pPr>
      <w:r>
        <w:rPr>
          <w:rFonts w:hint="eastAsia"/>
          <w:sz w:val="28"/>
          <w:szCs w:val="28"/>
          <w:lang w:val="el-GR"/>
        </w:rPr>
        <w:t>169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我们对希腊极为陌生。</w:t>
      </w:r>
      <w:r>
        <w:rPr>
          <w:rFonts w:hint="eastAsia"/>
          <w:sz w:val="28"/>
          <w:szCs w:val="28"/>
          <w:lang w:val="el-GR"/>
        </w:rPr>
        <w:t>——东方或现代，亚洲或欧洲！与希腊相比，它们全都以贪大求多为崇高的表现。当我们置身裴斯顿、庞培或雅典</w:t>
      </w:r>
      <w:r>
        <w:rPr>
          <w:rStyle w:val="a8"/>
          <w:sz w:val="28"/>
          <w:szCs w:val="28"/>
          <w:lang w:val="el-GR"/>
        </w:rPr>
        <w:footnoteReference w:id="310"/>
      </w:r>
      <w:r>
        <w:rPr>
          <w:rFonts w:hint="eastAsia"/>
          <w:sz w:val="28"/>
          <w:szCs w:val="28"/>
          <w:lang w:val="el-GR"/>
        </w:rPr>
        <w:t>，面对全部希腊建筑，看到希腊人是多么</w:t>
      </w:r>
      <w:r>
        <w:rPr>
          <w:rFonts w:ascii="楷体_GB2312" w:eastAsia="楷体_GB2312" w:hint="eastAsia"/>
          <w:sz w:val="28"/>
          <w:szCs w:val="28"/>
          <w:lang w:val="el-GR"/>
        </w:rPr>
        <w:t>善于</w:t>
      </w:r>
      <w:r>
        <w:rPr>
          <w:rFonts w:hint="eastAsia"/>
          <w:sz w:val="28"/>
          <w:szCs w:val="28"/>
          <w:lang w:val="el-GR"/>
        </w:rPr>
        <w:t>并且爱好用</w:t>
      </w:r>
      <w:r>
        <w:rPr>
          <w:rFonts w:ascii="楷体_GB2312" w:eastAsia="楷体_GB2312" w:hint="eastAsia"/>
          <w:sz w:val="28"/>
          <w:szCs w:val="28"/>
          <w:lang w:val="el-GR"/>
        </w:rPr>
        <w:t>寥寥几笔</w:t>
      </w:r>
      <w:r>
        <w:rPr>
          <w:rFonts w:hint="eastAsia"/>
          <w:sz w:val="28"/>
          <w:szCs w:val="28"/>
          <w:lang w:val="el-GR"/>
        </w:rPr>
        <w:t>勾画出崇高的形象，我们不能不为他们感到惊奇。</w:t>
      </w:r>
      <w:r>
        <w:rPr>
          <w:rFonts w:hint="eastAsia"/>
          <w:sz w:val="28"/>
          <w:szCs w:val="28"/>
          <w:lang w:val="el-GR"/>
        </w:rPr>
        <w:t>——同样，希腊人【</w:t>
      </w:r>
      <w:r>
        <w:rPr>
          <w:rFonts w:hint="eastAsia"/>
          <w:sz w:val="28"/>
          <w:szCs w:val="28"/>
          <w:lang w:val="el-GR"/>
        </w:rPr>
        <w:t>152</w:t>
      </w:r>
      <w:r>
        <w:rPr>
          <w:rFonts w:hint="eastAsia"/>
          <w:sz w:val="28"/>
          <w:szCs w:val="28"/>
          <w:lang w:val="el-GR"/>
        </w:rPr>
        <w:t>】</w:t>
      </w:r>
      <w:r>
        <w:rPr>
          <w:rFonts w:ascii="楷体_GB2312" w:eastAsia="楷体_GB2312" w:hint="eastAsia"/>
          <w:sz w:val="28"/>
          <w:szCs w:val="28"/>
          <w:lang w:val="el-GR"/>
        </w:rPr>
        <w:t>对于他们自己的观念</w:t>
      </w:r>
      <w:r>
        <w:rPr>
          <w:rFonts w:hint="eastAsia"/>
          <w:sz w:val="28"/>
          <w:szCs w:val="28"/>
          <w:lang w:val="el-GR"/>
        </w:rPr>
        <w:t>又是多么简单！我们在关于自己的知识方面超出他们有多么远！与他们相比，我们的心灵简直就是一座永远走不完的迷宫！假如我们愿意并且敢于按照</w:t>
      </w:r>
      <w:r>
        <w:rPr>
          <w:rFonts w:ascii="楷体_GB2312" w:eastAsia="楷体_GB2312" w:hint="eastAsia"/>
          <w:sz w:val="28"/>
          <w:szCs w:val="28"/>
          <w:lang w:val="el-GR"/>
        </w:rPr>
        <w:t>我们</w:t>
      </w:r>
      <w:r>
        <w:rPr>
          <w:rFonts w:hint="eastAsia"/>
          <w:sz w:val="28"/>
          <w:szCs w:val="28"/>
          <w:lang w:val="el-GR"/>
        </w:rPr>
        <w:t>心灵的形态造一建筑，把它放在阳光下（我们还没有这分胆量！），那么，错综复杂的迷宫就是我们最好的样板</w:t>
      </w:r>
      <w:r>
        <w:rPr>
          <w:rStyle w:val="a8"/>
          <w:sz w:val="28"/>
          <w:szCs w:val="28"/>
          <w:lang w:val="el-GR"/>
        </w:rPr>
        <w:footnoteReference w:id="311"/>
      </w:r>
      <w:r>
        <w:rPr>
          <w:rFonts w:hint="eastAsia"/>
          <w:sz w:val="28"/>
          <w:szCs w:val="28"/>
          <w:lang w:val="el-GR"/>
        </w:rPr>
        <w:t>！为我们所特有并真正表达我们的音乐</w:t>
      </w:r>
      <w:r>
        <w:rPr>
          <w:rStyle w:val="a8"/>
          <w:sz w:val="28"/>
          <w:szCs w:val="28"/>
          <w:lang w:val="el-GR"/>
        </w:rPr>
        <w:footnoteReference w:id="312"/>
      </w:r>
      <w:r>
        <w:rPr>
          <w:rFonts w:hint="eastAsia"/>
          <w:sz w:val="28"/>
          <w:szCs w:val="28"/>
          <w:lang w:val="el-GR"/>
        </w:rPr>
        <w:t>就说明了这一点。（在音乐中，人们脱下了自己的全部伪装，因为他们以为，他们</w:t>
      </w:r>
      <w:r>
        <w:rPr>
          <w:rFonts w:ascii="楷体_GB2312" w:eastAsia="楷体_GB2312" w:hint="eastAsia"/>
          <w:sz w:val="28"/>
          <w:szCs w:val="28"/>
          <w:lang w:val="el-GR"/>
        </w:rPr>
        <w:t>在音乐中</w:t>
      </w:r>
      <w:r>
        <w:rPr>
          <w:rFonts w:hint="eastAsia"/>
          <w:sz w:val="28"/>
          <w:szCs w:val="28"/>
          <w:lang w:val="el-GR"/>
        </w:rPr>
        <w:t>是隐藏的，没有一个人能够看见他们。）</w:t>
      </w:r>
    </w:p>
    <w:p w:rsidR="00000000" w:rsidRDefault="00EF3B58">
      <w:pPr>
        <w:tabs>
          <w:tab w:val="left" w:pos="6645"/>
        </w:tabs>
        <w:jc w:val="left"/>
        <w:rPr>
          <w:rFonts w:hint="eastAsia"/>
          <w:sz w:val="28"/>
          <w:szCs w:val="28"/>
          <w:lang w:val="el-GR"/>
        </w:rPr>
      </w:pPr>
      <w:r>
        <w:rPr>
          <w:rFonts w:hint="eastAsia"/>
          <w:sz w:val="28"/>
          <w:szCs w:val="28"/>
          <w:lang w:val="el-GR"/>
        </w:rPr>
        <w:t>170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不同的情调。</w:t>
      </w:r>
      <w:r>
        <w:rPr>
          <w:rFonts w:hint="eastAsia"/>
          <w:sz w:val="28"/>
          <w:szCs w:val="28"/>
          <w:lang w:val="el-GR"/>
        </w:rPr>
        <w:t>——我们关于希腊人的议论是多么不着边际！我们对于他们的艺术</w:t>
      </w:r>
      <w:r>
        <w:rPr>
          <w:rFonts w:hint="eastAsia"/>
          <w:sz w:val="28"/>
          <w:szCs w:val="28"/>
          <w:lang w:val="el-GR"/>
        </w:rPr>
        <w:t>的理解必定是多么离奇！他们的艺术的核心是对</w:t>
      </w:r>
      <w:r>
        <w:rPr>
          <w:rFonts w:ascii="楷体_GB2312" w:eastAsia="楷体_GB2312" w:hint="eastAsia"/>
          <w:sz w:val="28"/>
          <w:szCs w:val="28"/>
          <w:lang w:val="el-GR"/>
        </w:rPr>
        <w:t>男性</w:t>
      </w:r>
      <w:r>
        <w:rPr>
          <w:rFonts w:ascii="宋体" w:hAnsi="宋体" w:hint="eastAsia"/>
          <w:sz w:val="28"/>
          <w:szCs w:val="28"/>
          <w:lang w:val="el-GR"/>
        </w:rPr>
        <w:t>裸体</w:t>
      </w:r>
      <w:r>
        <w:rPr>
          <w:rFonts w:hint="eastAsia"/>
          <w:sz w:val="28"/>
          <w:szCs w:val="28"/>
          <w:lang w:val="el-GR"/>
        </w:rPr>
        <w:t>美的热爱；正是</w:t>
      </w:r>
      <w:r>
        <w:rPr>
          <w:rFonts w:ascii="楷体_GB2312" w:eastAsia="楷体_GB2312" w:hint="eastAsia"/>
          <w:sz w:val="28"/>
          <w:szCs w:val="28"/>
          <w:lang w:val="el-GR"/>
        </w:rPr>
        <w:t>从这种热爱出发</w:t>
      </w:r>
      <w:r>
        <w:rPr>
          <w:rFonts w:hint="eastAsia"/>
          <w:sz w:val="28"/>
          <w:szCs w:val="28"/>
          <w:lang w:val="el-GR"/>
        </w:rPr>
        <w:t>，他们才感受到女性美。因此，他们对于女性美的感觉与我们截然不同。他们对于女人的爱也是如此：他们以另一种方式爱慕，他们以另一种方式鄙视。</w:t>
      </w:r>
      <w:r>
        <w:rPr>
          <w:rStyle w:val="a8"/>
          <w:sz w:val="28"/>
          <w:szCs w:val="28"/>
          <w:lang w:val="el-GR"/>
        </w:rPr>
        <w:footnoteReference w:id="313"/>
      </w:r>
    </w:p>
    <w:p w:rsidR="00000000" w:rsidRDefault="00EF3B58">
      <w:pPr>
        <w:tabs>
          <w:tab w:val="left" w:pos="6645"/>
        </w:tabs>
        <w:jc w:val="left"/>
        <w:rPr>
          <w:rFonts w:hint="eastAsia"/>
          <w:sz w:val="28"/>
          <w:szCs w:val="28"/>
          <w:lang w:val="el-GR"/>
        </w:rPr>
      </w:pPr>
      <w:r>
        <w:rPr>
          <w:rFonts w:hint="eastAsia"/>
          <w:sz w:val="28"/>
          <w:szCs w:val="28"/>
          <w:lang w:val="el-GR"/>
        </w:rPr>
        <w:t>171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现代人的食物。</w:t>
      </w:r>
      <w:r>
        <w:rPr>
          <w:rFonts w:hint="eastAsia"/>
          <w:sz w:val="28"/>
          <w:szCs w:val="28"/>
          <w:lang w:val="el-GR"/>
        </w:rPr>
        <w:t>——现代人善于消化众多东西，实际上几乎是所有的东西——他的抱负正是如此。但是，假如他在这方面</w:t>
      </w:r>
      <w:r>
        <w:rPr>
          <w:rFonts w:ascii="楷体_GB2312" w:eastAsia="楷体_GB2312" w:hint="eastAsia"/>
          <w:sz w:val="28"/>
          <w:szCs w:val="28"/>
          <w:lang w:val="el-GR"/>
        </w:rPr>
        <w:t>不</w:t>
      </w:r>
      <w:r>
        <w:rPr>
          <w:rFonts w:hint="eastAsia"/>
          <w:sz w:val="28"/>
          <w:szCs w:val="28"/>
          <w:lang w:val="el-GR"/>
        </w:rPr>
        <w:t>如此擅长，他也许会处在一个比现在更高的位置：</w:t>
      </w:r>
      <w:r>
        <w:rPr>
          <w:rFonts w:hint="eastAsia"/>
          <w:sz w:val="28"/>
          <w:szCs w:val="28"/>
          <w:lang w:val="el-GR"/>
        </w:rPr>
        <w:t>homo pamphagus</w:t>
      </w:r>
      <w:r>
        <w:rPr>
          <w:rStyle w:val="a8"/>
          <w:sz w:val="28"/>
          <w:szCs w:val="28"/>
          <w:lang w:val="el-GR"/>
        </w:rPr>
        <w:footnoteReference w:id="314"/>
      </w:r>
      <w:r>
        <w:rPr>
          <w:rFonts w:hint="eastAsia"/>
          <w:sz w:val="28"/>
          <w:szCs w:val="28"/>
          <w:lang w:val="el-GR"/>
        </w:rPr>
        <w:t>并不就是最优秀者。我们生活在一个趣味更为反常和偏执的过去与一个其趣味可能更为讲究和精细的未来之间——我们正</w:t>
      </w:r>
      <w:r>
        <w:rPr>
          <w:rFonts w:hint="eastAsia"/>
          <w:sz w:val="28"/>
          <w:szCs w:val="28"/>
          <w:lang w:val="el-GR"/>
        </w:rPr>
        <w:t>在途中，离二者同样遥远。</w:t>
      </w:r>
    </w:p>
    <w:p w:rsidR="00000000" w:rsidRDefault="00EF3B58">
      <w:pPr>
        <w:tabs>
          <w:tab w:val="left" w:pos="6645"/>
        </w:tabs>
        <w:jc w:val="left"/>
        <w:rPr>
          <w:rFonts w:hint="eastAsia"/>
          <w:sz w:val="28"/>
          <w:szCs w:val="28"/>
          <w:lang w:val="el-GR"/>
        </w:rPr>
      </w:pPr>
      <w:r>
        <w:rPr>
          <w:rFonts w:hint="eastAsia"/>
          <w:sz w:val="28"/>
          <w:szCs w:val="28"/>
          <w:lang w:val="el-GR"/>
        </w:rPr>
        <w:t>172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悲剧与音乐。</w:t>
      </w:r>
      <w:r>
        <w:rPr>
          <w:rStyle w:val="a8"/>
          <w:sz w:val="28"/>
          <w:szCs w:val="28"/>
          <w:lang w:val="el-GR"/>
        </w:rPr>
        <w:footnoteReference w:id="315"/>
      </w:r>
      <w:r>
        <w:rPr>
          <w:rFonts w:hint="eastAsia"/>
          <w:sz w:val="28"/>
          <w:szCs w:val="28"/>
          <w:lang w:val="el-GR"/>
        </w:rPr>
        <w:t>——真正的战士，如【</w:t>
      </w:r>
      <w:r>
        <w:rPr>
          <w:rFonts w:hint="eastAsia"/>
          <w:sz w:val="28"/>
          <w:szCs w:val="28"/>
          <w:lang w:val="el-GR"/>
        </w:rPr>
        <w:t>153</w:t>
      </w:r>
      <w:r>
        <w:rPr>
          <w:rFonts w:hint="eastAsia"/>
          <w:sz w:val="28"/>
          <w:szCs w:val="28"/>
          <w:lang w:val="el-GR"/>
        </w:rPr>
        <w:t>】埃斯库罗斯</w:t>
      </w:r>
      <w:r>
        <w:rPr>
          <w:rStyle w:val="a8"/>
          <w:sz w:val="28"/>
          <w:szCs w:val="28"/>
          <w:lang w:val="el-GR"/>
        </w:rPr>
        <w:footnoteReference w:id="316"/>
      </w:r>
      <w:r>
        <w:rPr>
          <w:rFonts w:hint="eastAsia"/>
          <w:sz w:val="28"/>
          <w:szCs w:val="28"/>
          <w:lang w:val="el-GR"/>
        </w:rPr>
        <w:t>时代的希腊人</w:t>
      </w:r>
      <w:r>
        <w:rPr>
          <w:rStyle w:val="a8"/>
          <w:sz w:val="28"/>
          <w:szCs w:val="28"/>
          <w:lang w:val="el-GR"/>
        </w:rPr>
        <w:footnoteReference w:id="317"/>
      </w:r>
      <w:r>
        <w:rPr>
          <w:rFonts w:hint="eastAsia"/>
          <w:sz w:val="28"/>
          <w:szCs w:val="28"/>
          <w:lang w:val="el-GR"/>
        </w:rPr>
        <w:t>，是</w:t>
      </w:r>
      <w:r>
        <w:rPr>
          <w:rFonts w:ascii="楷体_GB2312" w:eastAsia="楷体_GB2312" w:hint="eastAsia"/>
          <w:sz w:val="28"/>
          <w:szCs w:val="28"/>
          <w:lang w:val="el-GR"/>
        </w:rPr>
        <w:t>难于打动的</w:t>
      </w:r>
      <w:r>
        <w:rPr>
          <w:rFonts w:hint="eastAsia"/>
          <w:sz w:val="28"/>
          <w:szCs w:val="28"/>
          <w:lang w:val="el-GR"/>
        </w:rPr>
        <w:t>，他们绝不会多愁善感，而一旦同情战胜了他们的严厉，像一阵风暴或一种“魔力”一样突然抓住他们，他们就觉得自己失去了自制，因为一种宗教的恐惧而激动起来。在这种状态过去之后，他们不无疑虑，但是，只要他们还处在这种状态中，他们就会体会到神不守舍的奇妙的喜悦，同时又发自内心地感到痛苦：这是适合战士的饮料，一种危险、稀有、苦涩而甜美的东西，一个人是很不容易享受得到的。——如此感受同情的灵魂是战士的灵魂，这</w:t>
      </w:r>
      <w:r>
        <w:rPr>
          <w:rFonts w:hint="eastAsia"/>
          <w:sz w:val="28"/>
          <w:szCs w:val="28"/>
          <w:lang w:val="el-GR"/>
        </w:rPr>
        <w:t>种灵魂难以打动，无论是通过恐惧还是通过同情都不容易将它们制服，但他们发现，不时地让自己</w:t>
      </w:r>
      <w:r>
        <w:rPr>
          <w:rFonts w:ascii="楷体_GB2312" w:eastAsia="楷体_GB2312" w:hint="eastAsia"/>
          <w:sz w:val="28"/>
          <w:szCs w:val="28"/>
          <w:lang w:val="el-GR"/>
        </w:rPr>
        <w:t>软化</w:t>
      </w:r>
      <w:r>
        <w:rPr>
          <w:rFonts w:hint="eastAsia"/>
          <w:sz w:val="28"/>
          <w:szCs w:val="28"/>
          <w:lang w:val="el-GR"/>
        </w:rPr>
        <w:t>一下没什么坏处：他们构成了悲剧所要诉诸的对象。至于那些像帆渴望风一样渴望“同情心”</w:t>
      </w:r>
      <w:r>
        <w:rPr>
          <w:sz w:val="28"/>
          <w:szCs w:val="28"/>
          <w:lang w:val="el-GR"/>
        </w:rPr>
        <w:t>(</w:t>
      </w:r>
      <w:r>
        <w:rPr>
          <w:sz w:val="28"/>
          <w:szCs w:val="28"/>
          <w:lang w:val="de-DE"/>
        </w:rPr>
        <w:t>sympathischen</w:t>
      </w:r>
      <w:r>
        <w:rPr>
          <w:sz w:val="28"/>
          <w:szCs w:val="28"/>
          <w:lang w:val="el-GR"/>
        </w:rPr>
        <w:t xml:space="preserve"> </w:t>
      </w:r>
      <w:r>
        <w:rPr>
          <w:sz w:val="28"/>
          <w:szCs w:val="28"/>
          <w:lang w:val="de-DE"/>
        </w:rPr>
        <w:t>Affektionen</w:t>
      </w:r>
      <w:r>
        <w:rPr>
          <w:sz w:val="28"/>
          <w:szCs w:val="28"/>
          <w:lang w:val="el-GR"/>
        </w:rPr>
        <w:t>)</w:t>
      </w:r>
      <w:r>
        <w:rPr>
          <w:rStyle w:val="a8"/>
          <w:sz w:val="28"/>
          <w:szCs w:val="28"/>
          <w:lang w:val="el-GR"/>
        </w:rPr>
        <w:footnoteReference w:id="318"/>
      </w:r>
      <w:r>
        <w:rPr>
          <w:rFonts w:hint="eastAsia"/>
          <w:sz w:val="28"/>
          <w:szCs w:val="28"/>
          <w:lang w:val="el-GR"/>
        </w:rPr>
        <w:t>之人，悲剧于其何有哉！到了柏拉图的时代，雅典人变得更柔和和更敏感了——但即使这时，他们离我们现代社会大小城市居民的多愁善感仍然是多么遥远——哲学家开始抱怨悲剧的</w:t>
      </w:r>
      <w:r>
        <w:rPr>
          <w:rFonts w:ascii="楷体_GB2312" w:eastAsia="楷体_GB2312" w:hint="eastAsia"/>
          <w:sz w:val="28"/>
          <w:szCs w:val="28"/>
          <w:lang w:val="el-GR"/>
        </w:rPr>
        <w:t>害处</w:t>
      </w:r>
      <w:r>
        <w:rPr>
          <w:rStyle w:val="a8"/>
          <w:sz w:val="28"/>
          <w:szCs w:val="28"/>
          <w:lang w:val="el-GR"/>
        </w:rPr>
        <w:footnoteReference w:id="319"/>
      </w:r>
      <w:r>
        <w:rPr>
          <w:rFonts w:hint="eastAsia"/>
          <w:sz w:val="28"/>
          <w:szCs w:val="28"/>
          <w:lang w:val="el-GR"/>
        </w:rPr>
        <w:t>。在刚刚开始的这样一个充满危险的时代里，勇气和男人作风</w:t>
      </w:r>
      <w:r>
        <w:rPr>
          <w:rStyle w:val="a8"/>
          <w:sz w:val="28"/>
          <w:szCs w:val="28"/>
          <w:lang w:val="el-GR"/>
        </w:rPr>
        <w:footnoteReference w:id="320"/>
      </w:r>
      <w:r>
        <w:rPr>
          <w:rFonts w:hint="eastAsia"/>
          <w:sz w:val="28"/>
          <w:szCs w:val="28"/>
          <w:lang w:val="el-GR"/>
        </w:rPr>
        <w:t>的价值提高了，它也许会使灵魂重新变得坚强起来，以至迫切需要悲剧</w:t>
      </w:r>
      <w:r>
        <w:rPr>
          <w:rFonts w:hint="eastAsia"/>
          <w:sz w:val="28"/>
          <w:szCs w:val="28"/>
          <w:lang w:val="el-GR"/>
        </w:rPr>
        <w:t>诗人，而悲剧诗人暂时还有点——用最温和的词汇来说——</w:t>
      </w:r>
      <w:r>
        <w:rPr>
          <w:rFonts w:ascii="楷体_GB2312" w:eastAsia="楷体_GB2312" w:hint="eastAsia"/>
          <w:sz w:val="28"/>
          <w:szCs w:val="28"/>
          <w:lang w:val="el-GR"/>
        </w:rPr>
        <w:t>多余</w:t>
      </w:r>
      <w:r>
        <w:rPr>
          <w:rFonts w:hint="eastAsia"/>
          <w:sz w:val="28"/>
          <w:szCs w:val="28"/>
          <w:lang w:val="el-GR"/>
        </w:rPr>
        <w:t>。同样，对于音乐来说，这样一个时代也是一个更好的时代（当然也是一个</w:t>
      </w:r>
      <w:r>
        <w:rPr>
          <w:rFonts w:ascii="楷体_GB2312" w:eastAsia="楷体_GB2312" w:hint="eastAsia"/>
          <w:sz w:val="28"/>
          <w:szCs w:val="28"/>
          <w:lang w:val="el-GR"/>
        </w:rPr>
        <w:t>更恶</w:t>
      </w:r>
      <w:r>
        <w:rPr>
          <w:rFonts w:hint="eastAsia"/>
          <w:sz w:val="28"/>
          <w:szCs w:val="28"/>
          <w:lang w:val="el-GR"/>
        </w:rPr>
        <w:t>的时代），音乐家们将再度为了那些强壮的、严厉的、因为对于他们自己的激情而变得残忍和冷冰冰的男人们创作自己的音乐：音乐之于目前这个正在消逝的时代的渺小灵魂，之于这些不安的、发育不全的、没有个性的、好奇的、贪婪的渺小灵魂，又何有哉！【</w:t>
      </w:r>
      <w:r>
        <w:rPr>
          <w:rFonts w:hint="eastAsia"/>
          <w:sz w:val="28"/>
          <w:szCs w:val="28"/>
          <w:lang w:val="el-GR"/>
        </w:rPr>
        <w:t>154</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173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赞美工作的人。</w:t>
      </w:r>
      <w:r>
        <w:rPr>
          <w:rFonts w:hint="eastAsia"/>
          <w:sz w:val="28"/>
          <w:szCs w:val="28"/>
          <w:lang w:val="el-GR"/>
        </w:rPr>
        <w:t>——在对“工作”的一片颂扬声中，在关于“工作福音”的喋喋不休中，我看到一种隐蔽的动机，这种动机与那使人们赞美公益的、非个人行</w:t>
      </w:r>
      <w:r>
        <w:rPr>
          <w:rFonts w:hint="eastAsia"/>
          <w:sz w:val="28"/>
          <w:szCs w:val="28"/>
          <w:lang w:val="el-GR"/>
        </w:rPr>
        <w:t>动的动机是相同的：对于任何个人性存在</w:t>
      </w:r>
      <w:r>
        <w:rPr>
          <w:rFonts w:hint="eastAsia"/>
          <w:sz w:val="28"/>
          <w:szCs w:val="28"/>
          <w:lang w:val="el-GR"/>
        </w:rPr>
        <w:t>(I</w:t>
      </w:r>
      <w:r>
        <w:rPr>
          <w:sz w:val="28"/>
          <w:szCs w:val="28"/>
          <w:lang w:val="de-DE"/>
        </w:rPr>
        <w:t>ndividuellen)</w:t>
      </w:r>
      <w:r>
        <w:rPr>
          <w:rFonts w:hint="eastAsia"/>
          <w:sz w:val="28"/>
          <w:szCs w:val="28"/>
          <w:lang w:val="el-GR"/>
        </w:rPr>
        <w:t>的恐惧。所谓工作，总是意味着高强度和长时间的工作；人们现在感到，这样的工作不啻最好的警察；它给每个人都带上了一副沉重的镣铐，使他的理性、贪欲和独立意识几乎没有机会可以成长。由于工作几乎用尽了所有的精力，所以，他的一切反思、筹划、梦想、忧虑、爱和恨的冲动都被迫退出战场，而只盯着工作为他树立的眼前的目标，享受着工作提供给他的容易的和经常的满足。因此，一个充满不断的紧张工作的社会也是一个更为安全的社会，而安全现在正被奉为最高的神明。——现在！多么可</w:t>
      </w:r>
      <w:r>
        <w:rPr>
          <w:rFonts w:hint="eastAsia"/>
          <w:sz w:val="28"/>
          <w:szCs w:val="28"/>
          <w:lang w:val="el-GR"/>
        </w:rPr>
        <w:t>怕的现在！实际上，变得“</w:t>
      </w:r>
      <w:r>
        <w:rPr>
          <w:rFonts w:ascii="楷体_GB2312" w:eastAsia="楷体_GB2312" w:hint="eastAsia"/>
          <w:sz w:val="28"/>
          <w:szCs w:val="28"/>
          <w:lang w:val="el-GR"/>
        </w:rPr>
        <w:t>危险</w:t>
      </w:r>
      <w:r>
        <w:rPr>
          <w:rFonts w:hint="eastAsia"/>
          <w:sz w:val="28"/>
          <w:szCs w:val="28"/>
          <w:lang w:val="el-GR"/>
        </w:rPr>
        <w:t>”的不是别人，正是这些“工人（</w:t>
      </w:r>
      <w:r>
        <w:rPr>
          <w:rFonts w:hint="eastAsia"/>
          <w:sz w:val="28"/>
          <w:szCs w:val="28"/>
          <w:lang w:val="el-GR"/>
        </w:rPr>
        <w:t>Arbeiter</w:t>
      </w:r>
      <w:r>
        <w:rPr>
          <w:rFonts w:hint="eastAsia"/>
          <w:sz w:val="28"/>
          <w:szCs w:val="28"/>
          <w:lang w:val="el-GR"/>
        </w:rPr>
        <w:t>）”！</w:t>
      </w:r>
      <w:r>
        <w:rPr>
          <w:rStyle w:val="a8"/>
          <w:sz w:val="28"/>
          <w:szCs w:val="28"/>
          <w:lang w:val="el-GR"/>
        </w:rPr>
        <w:footnoteReference w:id="321"/>
      </w:r>
      <w:r>
        <w:rPr>
          <w:rFonts w:hint="eastAsia"/>
          <w:sz w:val="28"/>
          <w:szCs w:val="28"/>
          <w:lang w:val="el-GR"/>
        </w:rPr>
        <w:t>到处都挤满了“危险的个人”！在他们的身后站着各种危险的危险者——</w:t>
      </w:r>
      <w:r>
        <w:rPr>
          <w:rFonts w:ascii="楷体_GB2312" w:eastAsia="楷体_GB2312" w:hint="eastAsia"/>
          <w:sz w:val="28"/>
          <w:szCs w:val="28"/>
          <w:lang w:val="el-GR"/>
        </w:rPr>
        <w:t>真正的</w:t>
      </w:r>
      <w:r>
        <w:rPr>
          <w:rFonts w:hint="eastAsia"/>
          <w:sz w:val="28"/>
          <w:szCs w:val="28"/>
          <w:lang w:val="el-GR"/>
        </w:rPr>
        <w:t>个人。</w:t>
      </w:r>
    </w:p>
    <w:p w:rsidR="00000000" w:rsidRDefault="00EF3B58">
      <w:pPr>
        <w:tabs>
          <w:tab w:val="left" w:pos="6645"/>
        </w:tabs>
        <w:jc w:val="left"/>
        <w:rPr>
          <w:rFonts w:hint="eastAsia"/>
          <w:sz w:val="28"/>
          <w:szCs w:val="28"/>
          <w:lang w:val="el-GR"/>
        </w:rPr>
      </w:pPr>
      <w:r>
        <w:rPr>
          <w:rFonts w:hint="eastAsia"/>
          <w:sz w:val="28"/>
          <w:szCs w:val="28"/>
          <w:lang w:val="el-GR"/>
        </w:rPr>
        <w:t>174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商业社会的道德时尚。</w:t>
      </w:r>
      <w:r>
        <w:rPr>
          <w:rFonts w:hint="eastAsia"/>
          <w:sz w:val="28"/>
          <w:szCs w:val="28"/>
          <w:lang w:val="el-GR"/>
        </w:rPr>
        <w:t>——当代道德时尚的基本原则是：“道德行动即出于同情别人而做出的行动。”在这一基本原则的背后，我看到的是一种社会本能，它由于恐惧而披上理智的伪装，对于这种本能来说，最重要和最不可怀疑的第一原则就是，生活应该去掉它在过去的时代所具有的</w:t>
      </w:r>
      <w:r>
        <w:rPr>
          <w:rFonts w:ascii="楷体_GB2312" w:eastAsia="楷体_GB2312" w:hint="eastAsia"/>
          <w:sz w:val="28"/>
          <w:szCs w:val="28"/>
          <w:lang w:val="el-GR"/>
        </w:rPr>
        <w:t>全部危险性</w:t>
      </w:r>
      <w:r>
        <w:rPr>
          <w:rFonts w:hint="eastAsia"/>
          <w:sz w:val="28"/>
          <w:szCs w:val="28"/>
          <w:lang w:val="el-GR"/>
        </w:rPr>
        <w:t>，</w:t>
      </w:r>
      <w:r>
        <w:rPr>
          <w:rFonts w:ascii="楷体_GB2312" w:eastAsia="楷体_GB2312" w:hint="eastAsia"/>
          <w:sz w:val="28"/>
          <w:szCs w:val="28"/>
          <w:lang w:val="el-GR"/>
        </w:rPr>
        <w:t>每个人</w:t>
      </w:r>
      <w:r>
        <w:rPr>
          <w:rFonts w:hint="eastAsia"/>
          <w:sz w:val="28"/>
          <w:szCs w:val="28"/>
          <w:lang w:val="el-GR"/>
        </w:rPr>
        <w:t>都应该为达到这一目的贡献他的全部力量。因此，在它的心目中，只有那些以公共安全</w:t>
      </w:r>
      <w:r>
        <w:rPr>
          <w:rFonts w:hint="eastAsia"/>
          <w:sz w:val="28"/>
          <w:szCs w:val="28"/>
          <w:lang w:val="el-GR"/>
        </w:rPr>
        <w:t>感和社会安全感为重的行动才有权称为“善”。由于这样一种恐惧的暴政变成了绝对的道德命令，要求人们顺从地把目光从他们自己身上移开，全神贯注于所有别人的苦难和不幸，【</w:t>
      </w:r>
      <w:r>
        <w:rPr>
          <w:rFonts w:hint="eastAsia"/>
          <w:sz w:val="28"/>
          <w:szCs w:val="28"/>
          <w:lang w:val="el-GR"/>
        </w:rPr>
        <w:t>155</w:t>
      </w:r>
      <w:r>
        <w:rPr>
          <w:rFonts w:hint="eastAsia"/>
          <w:sz w:val="28"/>
          <w:szCs w:val="28"/>
          <w:lang w:val="el-GR"/>
        </w:rPr>
        <w:t>】现在人们在他们自己身上所能找到的欢乐必定是少之又少！怀着磨平生活中所有棱角这一宏伟愿望，我们岂非正在使用最有效的手段把人类变成一堆</w:t>
      </w:r>
      <w:r>
        <w:rPr>
          <w:rFonts w:ascii="楷体_GB2312" w:eastAsia="楷体_GB2312" w:hint="eastAsia"/>
          <w:sz w:val="28"/>
          <w:szCs w:val="28"/>
          <w:lang w:val="el-GR"/>
        </w:rPr>
        <w:t>沙子</w:t>
      </w:r>
      <w:r>
        <w:rPr>
          <w:rFonts w:hint="eastAsia"/>
          <w:sz w:val="28"/>
          <w:szCs w:val="28"/>
          <w:lang w:val="el-GR"/>
        </w:rPr>
        <w:t>？沙子！小小的、圆圆的、软软的、一望无际的沙子！现在，你该满意了吧，你这散布</w:t>
      </w:r>
      <w:r>
        <w:rPr>
          <w:rFonts w:hint="eastAsia"/>
          <w:sz w:val="28"/>
          <w:szCs w:val="28"/>
          <w:lang w:val="el-GR"/>
        </w:rPr>
        <w:t>sympathischen Affektionen</w:t>
      </w:r>
      <w:r>
        <w:rPr>
          <w:rStyle w:val="a8"/>
          <w:sz w:val="28"/>
          <w:szCs w:val="28"/>
          <w:lang w:val="el-GR"/>
        </w:rPr>
        <w:footnoteReference w:id="322"/>
      </w:r>
      <w:r>
        <w:rPr>
          <w:rFonts w:hint="eastAsia"/>
          <w:sz w:val="28"/>
          <w:szCs w:val="28"/>
          <w:lang w:val="el-GR"/>
        </w:rPr>
        <w:t>的先锋！这就是你的理想吗？——问题是，我们怎样才能对别人</w:t>
      </w:r>
      <w:r>
        <w:rPr>
          <w:rFonts w:ascii="楷体_GB2312" w:eastAsia="楷体_GB2312" w:hint="eastAsia"/>
          <w:sz w:val="28"/>
          <w:szCs w:val="28"/>
          <w:lang w:val="el-GR"/>
        </w:rPr>
        <w:t>更有用</w:t>
      </w:r>
      <w:r>
        <w:rPr>
          <w:rFonts w:hint="eastAsia"/>
          <w:sz w:val="28"/>
          <w:szCs w:val="28"/>
          <w:lang w:val="el-GR"/>
        </w:rPr>
        <w:t>呢？是一看到他的影子</w:t>
      </w:r>
      <w:r>
        <w:rPr>
          <w:rFonts w:hint="eastAsia"/>
          <w:sz w:val="28"/>
          <w:szCs w:val="28"/>
          <w:lang w:val="el-GR"/>
        </w:rPr>
        <w:t>就跑过去，拉住他，</w:t>
      </w:r>
      <w:r>
        <w:rPr>
          <w:rFonts w:ascii="楷体_GB2312" w:eastAsia="楷体_GB2312" w:hint="eastAsia"/>
          <w:sz w:val="28"/>
          <w:szCs w:val="28"/>
          <w:lang w:val="el-GR"/>
        </w:rPr>
        <w:t>帮助他</w:t>
      </w:r>
      <w:r>
        <w:rPr>
          <w:rStyle w:val="a8"/>
          <w:rFonts w:ascii="楷体_GB2312" w:eastAsia="楷体_GB2312"/>
          <w:sz w:val="28"/>
          <w:szCs w:val="28"/>
          <w:lang w:val="el-GR"/>
        </w:rPr>
        <w:footnoteReference w:id="323"/>
      </w:r>
      <w:r>
        <w:rPr>
          <w:rFonts w:hint="eastAsia"/>
          <w:sz w:val="28"/>
          <w:szCs w:val="28"/>
          <w:lang w:val="el-GR"/>
        </w:rPr>
        <w:t>——这种帮助要么非常表面，要么成为暴君式的劫掠或强制改造——对他好呢，还是把我们自己</w:t>
      </w:r>
      <w:r>
        <w:rPr>
          <w:rFonts w:ascii="楷体_GB2312" w:eastAsia="楷体_GB2312" w:hint="eastAsia"/>
          <w:sz w:val="28"/>
          <w:szCs w:val="28"/>
          <w:lang w:val="el-GR"/>
        </w:rPr>
        <w:t>变成</w:t>
      </w:r>
      <w:r>
        <w:rPr>
          <w:rFonts w:hint="eastAsia"/>
          <w:sz w:val="28"/>
          <w:szCs w:val="28"/>
          <w:lang w:val="el-GR"/>
        </w:rPr>
        <w:t>另外一个样子，使他一看到我们就感到愉快，神清气爽，仿佛看到一个与世隔绝、带有一道遮挡马路尘土的高墙和一扇好客的大门的美丽而宁静的花园，对他更好呢？</w:t>
      </w:r>
    </w:p>
    <w:p w:rsidR="00000000" w:rsidRDefault="00EF3B58">
      <w:pPr>
        <w:tabs>
          <w:tab w:val="left" w:pos="6645"/>
        </w:tabs>
        <w:jc w:val="left"/>
        <w:rPr>
          <w:rFonts w:hint="eastAsia"/>
          <w:sz w:val="28"/>
          <w:szCs w:val="28"/>
          <w:lang w:val="el-GR"/>
        </w:rPr>
      </w:pPr>
      <w:r>
        <w:rPr>
          <w:rFonts w:hint="eastAsia"/>
          <w:sz w:val="28"/>
          <w:szCs w:val="28"/>
          <w:lang w:val="el-GR"/>
        </w:rPr>
        <w:t>175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商业文化的基本观念。</w:t>
      </w:r>
      <w:r>
        <w:rPr>
          <w:rFonts w:hint="eastAsia"/>
          <w:sz w:val="28"/>
          <w:szCs w:val="28"/>
          <w:lang w:val="el-GR"/>
        </w:rPr>
        <w:t>——今天，我们一再看到，一种社会文化正在形成，</w:t>
      </w:r>
      <w:r>
        <w:rPr>
          <w:rFonts w:ascii="楷体_GB2312" w:eastAsia="楷体_GB2312" w:hint="eastAsia"/>
          <w:sz w:val="28"/>
          <w:szCs w:val="28"/>
          <w:lang w:val="el-GR"/>
        </w:rPr>
        <w:t>商业活动</w:t>
      </w:r>
      <w:r>
        <w:rPr>
          <w:rFonts w:hint="eastAsia"/>
          <w:sz w:val="28"/>
          <w:szCs w:val="28"/>
          <w:lang w:val="el-GR"/>
        </w:rPr>
        <w:t>是这种文化的灵魂，正如个人竞赛是古希腊文化的灵魂，</w:t>
      </w:r>
      <w:r>
        <w:rPr>
          <w:rStyle w:val="a8"/>
          <w:sz w:val="28"/>
          <w:szCs w:val="28"/>
          <w:lang w:val="el-GR"/>
        </w:rPr>
        <w:footnoteReference w:id="324"/>
      </w:r>
      <w:r>
        <w:rPr>
          <w:rFonts w:hint="eastAsia"/>
          <w:sz w:val="28"/>
          <w:szCs w:val="28"/>
          <w:lang w:val="el-GR"/>
        </w:rPr>
        <w:t>战争、胜利和法律是罗马文化的灵魂。商人并不生产，却善于为一切事物定价，并且是</w:t>
      </w:r>
      <w:r>
        <w:rPr>
          <w:rFonts w:ascii="楷体_GB2312" w:eastAsia="楷体_GB2312" w:hint="eastAsia"/>
          <w:sz w:val="28"/>
          <w:szCs w:val="28"/>
          <w:lang w:val="el-GR"/>
        </w:rPr>
        <w:t>根据消费者的需要</w:t>
      </w:r>
      <w:r>
        <w:rPr>
          <w:rFonts w:hint="eastAsia"/>
          <w:sz w:val="28"/>
          <w:szCs w:val="28"/>
          <w:lang w:val="el-GR"/>
        </w:rPr>
        <w:t>，而不是根据他自己个人的</w:t>
      </w:r>
      <w:r>
        <w:rPr>
          <w:rFonts w:hint="eastAsia"/>
          <w:sz w:val="28"/>
          <w:szCs w:val="28"/>
          <w:lang w:val="el-GR"/>
        </w:rPr>
        <w:t>需要来定价：“什么人和多少人会来消费这种东西？”这永远是他的头号问题。这种定价方式已经变成了他的第二本能；对于出现在他面前的一切事物，他都不断通过这种方式加以衡量，无论它们是艺术和科学的产品，还是思想家、学者、艺术家、政治家、民族、【</w:t>
      </w:r>
      <w:r>
        <w:rPr>
          <w:rFonts w:hint="eastAsia"/>
          <w:sz w:val="28"/>
          <w:szCs w:val="28"/>
          <w:lang w:val="el-GR"/>
        </w:rPr>
        <w:t>156</w:t>
      </w:r>
      <w:r>
        <w:rPr>
          <w:rFonts w:hint="eastAsia"/>
          <w:sz w:val="28"/>
          <w:szCs w:val="28"/>
          <w:lang w:val="el-GR"/>
        </w:rPr>
        <w:t>】党派乃至一个时代的成就。一切创造出来的事物，在他那里都只具有供应和需求的关系，他探讨这种关系，</w:t>
      </w:r>
      <w:r>
        <w:rPr>
          <w:rFonts w:ascii="楷体_GB2312" w:eastAsia="楷体_GB2312" w:hint="eastAsia"/>
          <w:sz w:val="28"/>
          <w:szCs w:val="28"/>
          <w:lang w:val="el-GR"/>
        </w:rPr>
        <w:t>以便使自己能够决定它们的价值</w:t>
      </w:r>
      <w:r>
        <w:rPr>
          <w:rFonts w:hint="eastAsia"/>
          <w:sz w:val="28"/>
          <w:szCs w:val="28"/>
          <w:lang w:val="el-GR"/>
        </w:rPr>
        <w:t>。这就是我们这个时代的文化的精神。它细致入微，无孔不入，制约着一切愿望和能力：你们未来世纪的人将会为此感到骄傲，假如商业阶级的先知还能准确无误地将未</w:t>
      </w:r>
      <w:r>
        <w:rPr>
          <w:rFonts w:hint="eastAsia"/>
          <w:sz w:val="28"/>
          <w:szCs w:val="28"/>
          <w:lang w:val="el-GR"/>
        </w:rPr>
        <w:t>来的世纪交到你们手上的话！但是，我对这些先知毫无信心。用贺拉斯的话来说：</w:t>
      </w:r>
      <w:r>
        <w:rPr>
          <w:rFonts w:hint="eastAsia"/>
          <w:sz w:val="28"/>
          <w:szCs w:val="28"/>
          <w:lang w:val="el-GR"/>
        </w:rPr>
        <w:t>Credat Judaeus Apella</w:t>
      </w:r>
      <w:r>
        <w:rPr>
          <w:rStyle w:val="a8"/>
          <w:sz w:val="28"/>
          <w:szCs w:val="28"/>
          <w:lang w:val="el-GR"/>
        </w:rPr>
        <w:footnoteReference w:id="325"/>
      </w:r>
    </w:p>
    <w:p w:rsidR="00000000" w:rsidRDefault="00EF3B58">
      <w:pPr>
        <w:tabs>
          <w:tab w:val="left" w:pos="6645"/>
        </w:tabs>
        <w:jc w:val="left"/>
        <w:rPr>
          <w:rFonts w:hint="eastAsia"/>
          <w:sz w:val="28"/>
          <w:szCs w:val="28"/>
          <w:lang w:val="el-GR"/>
        </w:rPr>
      </w:pPr>
      <w:r>
        <w:rPr>
          <w:rFonts w:hint="eastAsia"/>
          <w:sz w:val="28"/>
          <w:szCs w:val="28"/>
          <w:lang w:val="el-GR"/>
        </w:rPr>
        <w:t>176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批评我们的前人。</w:t>
      </w:r>
      <w:r>
        <w:rPr>
          <w:rFonts w:hint="eastAsia"/>
          <w:sz w:val="28"/>
          <w:szCs w:val="28"/>
          <w:lang w:val="el-GR"/>
        </w:rPr>
        <w:t>——为什么现在我们抛弃哪怕是不久前过去的真理？因为在我们这个时代，每一代人都觉得他们自己与过去</w:t>
      </w:r>
      <w:r>
        <w:rPr>
          <w:rFonts w:ascii="楷体_GB2312" w:eastAsia="楷体_GB2312" w:hint="eastAsia"/>
          <w:sz w:val="28"/>
          <w:szCs w:val="28"/>
          <w:lang w:val="el-GR"/>
        </w:rPr>
        <w:t>格格不入</w:t>
      </w:r>
      <w:r>
        <w:rPr>
          <w:rFonts w:hint="eastAsia"/>
          <w:sz w:val="28"/>
          <w:szCs w:val="28"/>
          <w:lang w:val="el-GR"/>
        </w:rPr>
        <w:t>，把批评前人当作其权力感的处女作。在过去的时代，情况正好相反，新的一代总是希望把自己的权威建立在过去一代的</w:t>
      </w:r>
      <w:r>
        <w:rPr>
          <w:rFonts w:ascii="楷体_GB2312" w:eastAsia="楷体_GB2312" w:hint="eastAsia"/>
          <w:sz w:val="28"/>
          <w:szCs w:val="28"/>
          <w:lang w:val="el-GR"/>
        </w:rPr>
        <w:t>基础</w:t>
      </w:r>
      <w:r>
        <w:rPr>
          <w:rFonts w:hint="eastAsia"/>
          <w:sz w:val="28"/>
          <w:szCs w:val="28"/>
          <w:lang w:val="el-GR"/>
        </w:rPr>
        <w:t>上，不仅接受他们的父辈的意见，而且还尽可能</w:t>
      </w:r>
      <w:r>
        <w:rPr>
          <w:rFonts w:ascii="楷体_GB2312" w:eastAsia="楷体_GB2312" w:hint="eastAsia"/>
          <w:sz w:val="28"/>
          <w:szCs w:val="28"/>
          <w:lang w:val="el-GR"/>
        </w:rPr>
        <w:t>更严格地</w:t>
      </w:r>
      <w:r>
        <w:rPr>
          <w:rFonts w:hint="eastAsia"/>
          <w:sz w:val="28"/>
          <w:szCs w:val="28"/>
          <w:lang w:val="el-GR"/>
        </w:rPr>
        <w:t>保守这些意见，因为只有这样，他们才会</w:t>
      </w:r>
      <w:r>
        <w:rPr>
          <w:rFonts w:ascii="楷体_GB2312" w:eastAsia="楷体_GB2312" w:hint="eastAsia"/>
          <w:sz w:val="28"/>
          <w:szCs w:val="28"/>
          <w:lang w:val="el-GR"/>
        </w:rPr>
        <w:t>感到有力量</w:t>
      </w:r>
      <w:r>
        <w:rPr>
          <w:rFonts w:hint="eastAsia"/>
          <w:sz w:val="28"/>
          <w:szCs w:val="28"/>
          <w:lang w:val="el-GR"/>
        </w:rPr>
        <w:t>。在过去的时代，批评前人乃是一种放荡，而在我们这个时代，年轻的</w:t>
      </w:r>
      <w:r>
        <w:rPr>
          <w:rFonts w:hint="eastAsia"/>
          <w:sz w:val="28"/>
          <w:szCs w:val="28"/>
          <w:lang w:val="el-GR"/>
        </w:rPr>
        <w:t>理想主义者却把批评前人当做自己的</w:t>
      </w:r>
      <w:r>
        <w:rPr>
          <w:rFonts w:ascii="楷体_GB2312" w:eastAsia="楷体_GB2312" w:hint="eastAsia"/>
          <w:sz w:val="28"/>
          <w:szCs w:val="28"/>
          <w:lang w:val="el-GR"/>
        </w:rPr>
        <w:t>出发点</w:t>
      </w:r>
      <w:r>
        <w:rPr>
          <w:rFonts w:hint="eastAsia"/>
          <w:sz w:val="28"/>
          <w:szCs w:val="28"/>
          <w:lang w:val="el-GR"/>
        </w:rPr>
        <w:t>。</w:t>
      </w:r>
      <w:r>
        <w:rPr>
          <w:rFonts w:hint="eastAsia"/>
          <w:sz w:val="28"/>
          <w:szCs w:val="28"/>
          <w:lang w:val="el-GR"/>
        </w:rPr>
        <w:br/>
        <w:t>177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学会沉默。</w:t>
      </w:r>
      <w:r>
        <w:rPr>
          <w:rFonts w:hint="eastAsia"/>
          <w:sz w:val="28"/>
          <w:szCs w:val="28"/>
          <w:lang w:val="el-GR"/>
        </w:rPr>
        <w:t>——你们这些可怜的浪人</w:t>
      </w:r>
      <w:r>
        <w:rPr>
          <w:sz w:val="28"/>
          <w:szCs w:val="28"/>
          <w:lang w:val="de-DE"/>
        </w:rPr>
        <w:t>(Schelme)</w:t>
      </w:r>
      <w:r>
        <w:rPr>
          <w:rFonts w:hint="eastAsia"/>
          <w:sz w:val="28"/>
          <w:szCs w:val="28"/>
          <w:lang w:val="el-GR"/>
        </w:rPr>
        <w:t>！你们居住在世界政治大都市中，年轻、聪明、为虚荣所苦，不放过在任何事情上——总是不断地发生着什么事情——发表意见的机会！你们如此扬尘飞声，便以为自己是历史的前驱！你们总是在打听，总是在插嘴，总是在饶舌，因此你们永远失去了真正创造的能力！无论你们是多么渴望伟大的作品，【</w:t>
      </w:r>
      <w:r>
        <w:rPr>
          <w:rFonts w:hint="eastAsia"/>
          <w:sz w:val="28"/>
          <w:szCs w:val="28"/>
          <w:lang w:val="el-GR"/>
        </w:rPr>
        <w:t>157</w:t>
      </w:r>
      <w:r>
        <w:rPr>
          <w:rFonts w:hint="eastAsia"/>
          <w:sz w:val="28"/>
          <w:szCs w:val="28"/>
          <w:lang w:val="el-GR"/>
        </w:rPr>
        <w:t>】孕育的深刻沉默绝不会降临你们的头上！日常事物驱赶你们有如驱赶秕糠，你们却以为是自己在驱赶日常事务——这些可怜的浪人！——一个人要想在舞台</w:t>
      </w:r>
      <w:r>
        <w:rPr>
          <w:rFonts w:hint="eastAsia"/>
          <w:sz w:val="28"/>
          <w:szCs w:val="28"/>
          <w:lang w:val="el-GR"/>
        </w:rPr>
        <w:t>上当主角，就不应该留心合唱</w:t>
      </w:r>
      <w:r>
        <w:rPr>
          <w:rStyle w:val="a8"/>
          <w:sz w:val="28"/>
          <w:szCs w:val="28"/>
          <w:lang w:val="el-GR"/>
        </w:rPr>
        <w:footnoteReference w:id="326"/>
      </w:r>
      <w:r>
        <w:rPr>
          <w:rFonts w:hint="eastAsia"/>
          <w:sz w:val="28"/>
          <w:szCs w:val="28"/>
          <w:lang w:val="el-GR"/>
        </w:rPr>
        <w:t>，甚至不应该知道怎样合唱。</w:t>
      </w:r>
    </w:p>
    <w:p w:rsidR="00000000" w:rsidRDefault="00EF3B58">
      <w:pPr>
        <w:tabs>
          <w:tab w:val="left" w:pos="6645"/>
        </w:tabs>
        <w:jc w:val="left"/>
        <w:rPr>
          <w:rFonts w:hint="eastAsia"/>
          <w:sz w:val="28"/>
          <w:szCs w:val="28"/>
          <w:lang w:val="el-GR"/>
        </w:rPr>
      </w:pPr>
      <w:r>
        <w:rPr>
          <w:rFonts w:hint="eastAsia"/>
          <w:sz w:val="28"/>
          <w:szCs w:val="28"/>
          <w:lang w:val="el-GR"/>
        </w:rPr>
        <w:t>178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日用人。</w:t>
      </w:r>
      <w:r>
        <w:rPr>
          <w:rFonts w:hint="eastAsia"/>
          <w:sz w:val="28"/>
          <w:szCs w:val="28"/>
          <w:lang w:val="el-GR"/>
        </w:rPr>
        <w:t>——这些年轻人既不缺少个性，也不缺少才能或勤奋，然而，他们却从来没有时间坐下来为他们自己选择一条道路；相反，从他们的童年时代开始，他们已经开始习惯于接受某个别人为他们指出的道路。当他们长大成人，完全可以“放之荒野”时，人们却不这么做——人们利用他们，人们使他们自己偷窃自己，训练他们</w:t>
      </w:r>
      <w:r>
        <w:rPr>
          <w:rFonts w:ascii="楷体_GB2312" w:eastAsia="楷体_GB2312" w:hint="eastAsia"/>
          <w:sz w:val="28"/>
          <w:szCs w:val="28"/>
          <w:lang w:val="el-GR"/>
        </w:rPr>
        <w:t>每天把自己用掉，</w:t>
      </w:r>
      <w:r>
        <w:rPr>
          <w:rFonts w:ascii="宋体" w:hAnsi="宋体" w:hint="eastAsia"/>
          <w:sz w:val="28"/>
          <w:szCs w:val="28"/>
          <w:lang w:val="el-GR"/>
        </w:rPr>
        <w:t>并</w:t>
      </w:r>
      <w:r>
        <w:rPr>
          <w:rFonts w:hint="eastAsia"/>
          <w:sz w:val="28"/>
          <w:szCs w:val="28"/>
          <w:lang w:val="el-GR"/>
        </w:rPr>
        <w:t>把这看作一种责任——现在，离了这种责任他们就无法生活；他们不希望改变这种责任。对于这些可怜的工作动物来说，唯一不能剥夺的就是他们的“假期”—</w:t>
      </w:r>
      <w:r>
        <w:rPr>
          <w:rFonts w:hint="eastAsia"/>
          <w:sz w:val="28"/>
          <w:szCs w:val="28"/>
          <w:lang w:val="el-GR"/>
        </w:rPr>
        <w:t>—在一个工作过度的世纪，他们就是这样称呼这种闲暇理想的；只有在“假期”里，他们才能纵情于无所事事，做些无聊的事和发小孩脾气。</w:t>
      </w:r>
    </w:p>
    <w:p w:rsidR="00000000" w:rsidRDefault="00EF3B58">
      <w:pPr>
        <w:tabs>
          <w:tab w:val="left" w:pos="6645"/>
        </w:tabs>
        <w:jc w:val="left"/>
        <w:rPr>
          <w:rFonts w:hint="eastAsia"/>
          <w:sz w:val="28"/>
          <w:szCs w:val="28"/>
          <w:lang w:val="el-GR"/>
        </w:rPr>
      </w:pPr>
      <w:r>
        <w:rPr>
          <w:rFonts w:hint="eastAsia"/>
          <w:sz w:val="28"/>
          <w:szCs w:val="28"/>
          <w:lang w:val="el-GR"/>
        </w:rPr>
        <w:t>179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必宜最少之政治。</w:t>
      </w:r>
      <w:r>
        <w:rPr>
          <w:rFonts w:hint="eastAsia"/>
          <w:sz w:val="28"/>
          <w:szCs w:val="28"/>
          <w:lang w:val="el-GR"/>
        </w:rPr>
        <w:t>——以最有天才的人物处理政治与经济事务，是非常不值得的：精神的这种浪费比任何困苦的境况还要坏。这过去是且永远是不那么聪明人的工作范围，其余的人是不许走到这工场里的：</w:t>
      </w:r>
      <w:r>
        <w:rPr>
          <w:rFonts w:hint="eastAsia"/>
          <w:sz w:val="28"/>
          <w:szCs w:val="28"/>
          <w:lang w:val="de-DE"/>
        </w:rPr>
        <w:t>否则</w:t>
      </w:r>
      <w:r>
        <w:rPr>
          <w:rFonts w:hint="eastAsia"/>
          <w:sz w:val="28"/>
          <w:szCs w:val="28"/>
          <w:lang w:val="el-GR"/>
        </w:rPr>
        <w:t>倒不如让那些机器坏掉！</w:t>
      </w:r>
      <w:r>
        <w:rPr>
          <w:rStyle w:val="a8"/>
          <w:sz w:val="28"/>
          <w:szCs w:val="28"/>
          <w:lang w:val="el-GR"/>
        </w:rPr>
        <w:footnoteReference w:id="327"/>
      </w:r>
      <w:r>
        <w:rPr>
          <w:rFonts w:hint="eastAsia"/>
          <w:sz w:val="28"/>
          <w:szCs w:val="28"/>
          <w:lang w:val="el-GR"/>
        </w:rPr>
        <w:t>然而，【</w:t>
      </w:r>
      <w:r>
        <w:rPr>
          <w:rFonts w:hint="eastAsia"/>
          <w:sz w:val="28"/>
          <w:szCs w:val="28"/>
          <w:lang w:val="el-GR"/>
        </w:rPr>
        <w:t>158</w:t>
      </w:r>
      <w:r>
        <w:rPr>
          <w:rFonts w:hint="eastAsia"/>
          <w:sz w:val="28"/>
          <w:szCs w:val="28"/>
          <w:lang w:val="el-GR"/>
        </w:rPr>
        <w:t>】现在的情况却是，几乎每一个人都认为，不仅必须</w:t>
      </w:r>
      <w:r>
        <w:rPr>
          <w:rFonts w:ascii="楷体_GB2312" w:eastAsia="楷体_GB2312" w:hint="eastAsia"/>
          <w:sz w:val="28"/>
          <w:szCs w:val="28"/>
          <w:lang w:val="el-GR"/>
        </w:rPr>
        <w:t>知道</w:t>
      </w:r>
      <w:r>
        <w:rPr>
          <w:rFonts w:hint="eastAsia"/>
          <w:sz w:val="28"/>
          <w:szCs w:val="28"/>
          <w:lang w:val="el-GR"/>
        </w:rPr>
        <w:t>这里发生的一切，而且要不断参与到这种重要生活中去，甚至不惜荒废他们自己的工作，这真是发疯和可笑！我们为“公</w:t>
      </w:r>
      <w:r>
        <w:rPr>
          <w:rFonts w:hint="eastAsia"/>
          <w:sz w:val="28"/>
          <w:szCs w:val="28"/>
          <w:lang w:val="el-GR"/>
        </w:rPr>
        <w:t>共安全”付出的代价实在太高，而最荒唐的是，我们得到的不是公共安全，反而是“公共不安全”：对这一事实，我们的可爱的时代正在努力加以证明，好象过去还未有证明似的！使社会不受小偷和火灾之害，让各种贸易和交流都畅通无阻，把国家变成好的以及坏的意义上的无虞城（</w:t>
      </w:r>
      <w:r>
        <w:rPr>
          <w:rFonts w:hint="eastAsia"/>
          <w:sz w:val="28"/>
          <w:szCs w:val="28"/>
          <w:lang w:val="el-GR"/>
        </w:rPr>
        <w:t>den Staat zur Vorsehung</w:t>
      </w:r>
      <w:r>
        <w:rPr>
          <w:rFonts w:hint="eastAsia"/>
          <w:sz w:val="28"/>
          <w:szCs w:val="28"/>
          <w:lang w:val="el-GR"/>
        </w:rPr>
        <w:t>）</w:t>
      </w:r>
      <w:r>
        <w:rPr>
          <w:rStyle w:val="a8"/>
          <w:sz w:val="28"/>
          <w:szCs w:val="28"/>
          <w:lang w:val="el-GR"/>
        </w:rPr>
        <w:footnoteReference w:id="328"/>
      </w:r>
      <w:r>
        <w:rPr>
          <w:rFonts w:hint="eastAsia"/>
          <w:sz w:val="28"/>
          <w:szCs w:val="28"/>
          <w:lang w:val="el-GR"/>
        </w:rPr>
        <w:t>——这都是些低级的、平庸的、无论如何也不是不可或缺的目标，我们不应该为实现这些目标使用我们的</w:t>
      </w:r>
      <w:r>
        <w:rPr>
          <w:rFonts w:ascii="楷体_GB2312" w:eastAsia="楷体_GB2312" w:hint="eastAsia"/>
          <w:sz w:val="28"/>
          <w:szCs w:val="28"/>
          <w:lang w:val="el-GR"/>
        </w:rPr>
        <w:t>仍然以某种方式存在</w:t>
      </w:r>
      <w:r>
        <w:rPr>
          <w:rFonts w:hint="eastAsia"/>
          <w:sz w:val="28"/>
          <w:szCs w:val="28"/>
          <w:lang w:val="el-GR"/>
        </w:rPr>
        <w:t>的最高级的手段和工具，而应该把他们</w:t>
      </w:r>
      <w:r>
        <w:rPr>
          <w:rFonts w:ascii="楷体_GB2312" w:eastAsia="楷体_GB2312" w:hint="eastAsia"/>
          <w:sz w:val="28"/>
          <w:szCs w:val="28"/>
          <w:lang w:val="el-GR"/>
        </w:rPr>
        <w:t>留给</w:t>
      </w:r>
      <w:r>
        <w:rPr>
          <w:rFonts w:hint="eastAsia"/>
          <w:sz w:val="28"/>
          <w:szCs w:val="28"/>
          <w:lang w:val="el-GR"/>
        </w:rPr>
        <w:t>我们最高和最珍贵的目标。我们的时代，无论它怎样大谈经济，其实是一</w:t>
      </w:r>
      <w:r>
        <w:rPr>
          <w:rFonts w:hint="eastAsia"/>
          <w:sz w:val="28"/>
          <w:szCs w:val="28"/>
          <w:lang w:val="el-GR"/>
        </w:rPr>
        <w:t>个浪费者：它浪费一切事物中最宝贵的精神。</w:t>
      </w:r>
    </w:p>
    <w:p w:rsidR="00000000" w:rsidRDefault="00EF3B58">
      <w:pPr>
        <w:tabs>
          <w:tab w:val="left" w:pos="6645"/>
        </w:tabs>
        <w:jc w:val="left"/>
        <w:rPr>
          <w:rFonts w:hint="eastAsia"/>
          <w:sz w:val="28"/>
          <w:szCs w:val="28"/>
          <w:lang w:val="el-GR"/>
        </w:rPr>
      </w:pPr>
      <w:r>
        <w:rPr>
          <w:rFonts w:hint="eastAsia"/>
          <w:sz w:val="28"/>
          <w:szCs w:val="28"/>
          <w:lang w:val="el-GR"/>
        </w:rPr>
        <w:t>180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战争。</w:t>
      </w:r>
      <w:r>
        <w:rPr>
          <w:rFonts w:hint="eastAsia"/>
          <w:sz w:val="28"/>
          <w:szCs w:val="28"/>
          <w:lang w:val="el-GR"/>
        </w:rPr>
        <w:t>——现代的大战是历史研究的结果。</w:t>
      </w:r>
      <w:r>
        <w:rPr>
          <w:rStyle w:val="a8"/>
          <w:sz w:val="28"/>
          <w:szCs w:val="28"/>
          <w:lang w:val="el-GR"/>
        </w:rPr>
        <w:footnoteReference w:id="329"/>
      </w:r>
    </w:p>
    <w:p w:rsidR="00000000" w:rsidRDefault="00EF3B58">
      <w:pPr>
        <w:tabs>
          <w:tab w:val="left" w:pos="6645"/>
        </w:tabs>
        <w:jc w:val="left"/>
        <w:rPr>
          <w:rFonts w:hint="eastAsia"/>
          <w:sz w:val="28"/>
          <w:szCs w:val="28"/>
          <w:lang w:val="el-GR"/>
        </w:rPr>
      </w:pPr>
      <w:r>
        <w:rPr>
          <w:rFonts w:hint="eastAsia"/>
          <w:sz w:val="28"/>
          <w:szCs w:val="28"/>
          <w:lang w:val="el-GR"/>
        </w:rPr>
        <w:t>181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统治。</w:t>
      </w:r>
      <w:r>
        <w:rPr>
          <w:rFonts w:hint="eastAsia"/>
          <w:sz w:val="28"/>
          <w:szCs w:val="28"/>
          <w:lang w:val="el-GR"/>
        </w:rPr>
        <w:t>——一些人统治是因为他们乐于统治；另一些人统治是因为他们不愿意被统治——对于他们来说，统治不过是两害之轻者。</w:t>
      </w:r>
    </w:p>
    <w:p w:rsidR="00000000" w:rsidRDefault="00EF3B58">
      <w:pPr>
        <w:tabs>
          <w:tab w:val="left" w:pos="6645"/>
        </w:tabs>
        <w:jc w:val="left"/>
        <w:rPr>
          <w:rFonts w:hint="eastAsia"/>
          <w:sz w:val="28"/>
          <w:szCs w:val="28"/>
          <w:lang w:val="el-GR"/>
        </w:rPr>
      </w:pPr>
      <w:r>
        <w:rPr>
          <w:rFonts w:hint="eastAsia"/>
          <w:sz w:val="28"/>
          <w:szCs w:val="28"/>
          <w:lang w:val="el-GR"/>
        </w:rPr>
        <w:t>182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粗犷的坚定。</w:t>
      </w:r>
      <w:r>
        <w:rPr>
          <w:rFonts w:hint="eastAsia"/>
          <w:sz w:val="28"/>
          <w:szCs w:val="28"/>
          <w:lang w:val="el-GR"/>
        </w:rPr>
        <w:t>——说到某个他们非常敬重的人，人们往往会说他“很有性格”——所谓有性格，就是说他表现了粗犷的坚定，这种坚定即使昏暗的眼睛也能看见。然而，当一个更为复杂也更为深刻的心灵发号施令和【</w:t>
      </w:r>
      <w:r>
        <w:rPr>
          <w:rFonts w:hint="eastAsia"/>
          <w:sz w:val="28"/>
          <w:szCs w:val="28"/>
          <w:lang w:val="el-GR"/>
        </w:rPr>
        <w:t>159</w:t>
      </w:r>
      <w:r>
        <w:rPr>
          <w:rFonts w:hint="eastAsia"/>
          <w:sz w:val="28"/>
          <w:szCs w:val="28"/>
          <w:lang w:val="el-GR"/>
        </w:rPr>
        <w:t>】以一种更高的方式表现了坚定时，人们却否认有任何性格存在。因此，狡猾的政治家们经常身着粗犷坚</w:t>
      </w:r>
      <w:r>
        <w:rPr>
          <w:rFonts w:hint="eastAsia"/>
          <w:sz w:val="28"/>
          <w:szCs w:val="28"/>
          <w:lang w:val="el-GR"/>
        </w:rPr>
        <w:t>定的甲胄亮相。</w:t>
      </w:r>
    </w:p>
    <w:p w:rsidR="00000000" w:rsidRDefault="00EF3B58">
      <w:pPr>
        <w:tabs>
          <w:tab w:val="left" w:pos="6645"/>
        </w:tabs>
        <w:jc w:val="left"/>
        <w:rPr>
          <w:rFonts w:hint="eastAsia"/>
          <w:sz w:val="28"/>
          <w:szCs w:val="28"/>
          <w:lang w:val="el-GR"/>
        </w:rPr>
      </w:pPr>
      <w:r>
        <w:rPr>
          <w:rFonts w:hint="eastAsia"/>
          <w:sz w:val="28"/>
          <w:szCs w:val="28"/>
          <w:lang w:val="el-GR"/>
        </w:rPr>
        <w:t>183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遗老和遗少。</w:t>
      </w:r>
      <w:r>
        <w:rPr>
          <w:rFonts w:hint="eastAsia"/>
          <w:sz w:val="28"/>
          <w:szCs w:val="28"/>
          <w:lang w:val="el-GR"/>
        </w:rPr>
        <w:t>——“议会有些不道德，”总有人这样想，“因为在议会里甚至</w:t>
      </w:r>
      <w:r>
        <w:rPr>
          <w:rFonts w:ascii="楷体_GB2312" w:eastAsia="楷体_GB2312" w:hint="eastAsia"/>
          <w:sz w:val="28"/>
          <w:szCs w:val="28"/>
          <w:lang w:val="el-GR"/>
        </w:rPr>
        <w:t>反对</w:t>
      </w:r>
      <w:r>
        <w:rPr>
          <w:rFonts w:hint="eastAsia"/>
          <w:sz w:val="28"/>
          <w:szCs w:val="28"/>
          <w:lang w:val="el-GR"/>
        </w:rPr>
        <w:t>政府的观点也可以得到表达！”——“我们在任何问题上都必须以我们的全能的主的命令为准。”——</w:t>
      </w:r>
      <w:r>
        <w:rPr>
          <w:rFonts w:hint="eastAsia"/>
          <w:sz w:val="28"/>
          <w:szCs w:val="28"/>
          <w:lang w:val="el-GR"/>
        </w:rPr>
        <w:t xml:space="preserve"> </w:t>
      </w:r>
      <w:r>
        <w:rPr>
          <w:rFonts w:hint="eastAsia"/>
          <w:sz w:val="28"/>
          <w:szCs w:val="28"/>
          <w:lang w:val="el-GR"/>
        </w:rPr>
        <w:t>在许多遗老的头脑里，特别是在北德意志</w:t>
      </w:r>
      <w:r>
        <w:rPr>
          <w:rStyle w:val="a8"/>
          <w:sz w:val="28"/>
          <w:szCs w:val="28"/>
          <w:lang w:val="el-GR"/>
        </w:rPr>
        <w:footnoteReference w:id="330"/>
      </w:r>
      <w:r>
        <w:rPr>
          <w:rFonts w:hint="eastAsia"/>
          <w:sz w:val="28"/>
          <w:szCs w:val="28"/>
          <w:lang w:val="el-GR"/>
        </w:rPr>
        <w:t>，此乃第十一诫。我们嘲笑它，认为它不合潮流，然而在过去的时代，它却就是道德！也许有一天，我们会再次感到好笑，嘲笑现在在议会制度下成长起来的一代人认为是道德的东西，即把党派的政策置于自己的智慧之上，回答起关于公共福利的任何问题都像是在为党派之船扬帆。“党的需要就是我们的观点。”——这就是</w:t>
      </w:r>
      <w:r>
        <w:rPr>
          <w:rFonts w:hint="eastAsia"/>
          <w:sz w:val="28"/>
          <w:szCs w:val="28"/>
          <w:lang w:val="el-GR"/>
        </w:rPr>
        <w:t>他们的行为准则。在这种道德下，便有了现在的各种牺牲、自我克服和殉烈。</w:t>
      </w:r>
    </w:p>
    <w:p w:rsidR="00000000" w:rsidRDefault="00EF3B58">
      <w:pPr>
        <w:tabs>
          <w:tab w:val="left" w:pos="6645"/>
        </w:tabs>
        <w:jc w:val="left"/>
        <w:rPr>
          <w:rFonts w:hint="eastAsia"/>
          <w:sz w:val="28"/>
          <w:szCs w:val="28"/>
          <w:lang w:val="el-GR"/>
        </w:rPr>
      </w:pPr>
      <w:r>
        <w:rPr>
          <w:rFonts w:hint="eastAsia"/>
          <w:sz w:val="28"/>
          <w:szCs w:val="28"/>
          <w:lang w:val="el-GR"/>
        </w:rPr>
        <w:t>184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无政府主义者的国家。</w:t>
      </w:r>
      <w:r>
        <w:rPr>
          <w:rFonts w:hint="eastAsia"/>
          <w:sz w:val="28"/>
          <w:szCs w:val="28"/>
          <w:lang w:val="el-GR"/>
        </w:rPr>
        <w:t>——在人们受到普遍限制和压制的各个国家里，仍然有许多漏网者和不服从者：现在他们大多聚集在社会主义旗帜下。如果有一天，他们可以自己制定</w:t>
      </w:r>
      <w:r>
        <w:rPr>
          <w:rFonts w:ascii="楷体_GB2312" w:eastAsia="楷体_GB2312" w:hint="eastAsia"/>
          <w:sz w:val="28"/>
          <w:szCs w:val="28"/>
          <w:lang w:val="el-GR"/>
        </w:rPr>
        <w:t>法律</w:t>
      </w:r>
      <w:r>
        <w:rPr>
          <w:rFonts w:hint="eastAsia"/>
          <w:sz w:val="28"/>
          <w:szCs w:val="28"/>
          <w:lang w:val="el-GR"/>
        </w:rPr>
        <w:t>，他们肯定会把铁链套在他们自己身上和实行可怕的纪律：</w:t>
      </w:r>
      <w:r>
        <w:rPr>
          <w:rFonts w:ascii="楷体_GB2312" w:eastAsia="楷体_GB2312" w:hint="eastAsia"/>
          <w:sz w:val="28"/>
          <w:szCs w:val="28"/>
          <w:lang w:val="el-GR"/>
        </w:rPr>
        <w:t>他们了解自己</w:t>
      </w:r>
      <w:r>
        <w:rPr>
          <w:rFonts w:hint="eastAsia"/>
          <w:sz w:val="28"/>
          <w:szCs w:val="28"/>
          <w:lang w:val="el-GR"/>
        </w:rPr>
        <w:t>！【</w:t>
      </w:r>
      <w:r>
        <w:rPr>
          <w:rFonts w:hint="eastAsia"/>
          <w:sz w:val="28"/>
          <w:szCs w:val="28"/>
          <w:lang w:val="el-GR"/>
        </w:rPr>
        <w:t>160</w:t>
      </w:r>
      <w:r>
        <w:rPr>
          <w:rFonts w:hint="eastAsia"/>
          <w:sz w:val="28"/>
          <w:szCs w:val="28"/>
          <w:lang w:val="el-GR"/>
        </w:rPr>
        <w:t>】由于知道这些法律是他们自己强加给自己的，所以他们将忍受法律——他们因此得到一种权力感，</w:t>
      </w:r>
      <w:r>
        <w:rPr>
          <w:rFonts w:ascii="楷体_GB2312" w:eastAsia="楷体_GB2312" w:hint="eastAsia"/>
          <w:sz w:val="28"/>
          <w:szCs w:val="28"/>
          <w:lang w:val="el-GR"/>
        </w:rPr>
        <w:t>这种</w:t>
      </w:r>
      <w:r>
        <w:rPr>
          <w:rFonts w:hint="eastAsia"/>
          <w:sz w:val="28"/>
          <w:szCs w:val="28"/>
          <w:lang w:val="el-GR"/>
        </w:rPr>
        <w:t>权力感，是如此新奇和有趣，以至他们愿意为它忍受任何痛苦。</w:t>
      </w:r>
    </w:p>
    <w:p w:rsidR="00000000" w:rsidRDefault="00EF3B58">
      <w:pPr>
        <w:tabs>
          <w:tab w:val="left" w:pos="6645"/>
        </w:tabs>
        <w:jc w:val="left"/>
        <w:rPr>
          <w:rFonts w:hint="eastAsia"/>
          <w:sz w:val="28"/>
          <w:szCs w:val="28"/>
          <w:lang w:val="el-GR"/>
        </w:rPr>
      </w:pPr>
      <w:r>
        <w:rPr>
          <w:rFonts w:hint="eastAsia"/>
          <w:sz w:val="28"/>
          <w:szCs w:val="28"/>
          <w:lang w:val="el-GR"/>
        </w:rPr>
        <w:t>185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乞丐。</w:t>
      </w:r>
      <w:r>
        <w:rPr>
          <w:rFonts w:hint="eastAsia"/>
          <w:sz w:val="28"/>
          <w:szCs w:val="28"/>
          <w:lang w:val="el-GR"/>
        </w:rPr>
        <w:t>——人应该取缔乞丐：向他们施舍恼人，不向</w:t>
      </w:r>
      <w:r>
        <w:rPr>
          <w:rFonts w:hint="eastAsia"/>
          <w:sz w:val="28"/>
          <w:szCs w:val="28"/>
          <w:lang w:val="el-GR"/>
        </w:rPr>
        <w:t>他们施舍也恼人。</w:t>
      </w:r>
    </w:p>
    <w:p w:rsidR="00000000" w:rsidRDefault="00EF3B58">
      <w:pPr>
        <w:tabs>
          <w:tab w:val="left" w:pos="6645"/>
        </w:tabs>
        <w:jc w:val="left"/>
        <w:rPr>
          <w:rFonts w:hint="eastAsia"/>
          <w:sz w:val="28"/>
          <w:szCs w:val="28"/>
          <w:lang w:val="el-GR"/>
        </w:rPr>
      </w:pPr>
      <w:r>
        <w:rPr>
          <w:rFonts w:hint="eastAsia"/>
          <w:sz w:val="28"/>
          <w:szCs w:val="28"/>
          <w:lang w:val="el-GR"/>
        </w:rPr>
        <w:t>186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商人。</w:t>
      </w:r>
      <w:r>
        <w:rPr>
          <w:rFonts w:hint="eastAsia"/>
          <w:sz w:val="28"/>
          <w:szCs w:val="28"/>
          <w:lang w:val="el-GR"/>
        </w:rPr>
        <w:t>——你的商务是一条铁链，把你栓在某些地区、某些伙伴和某些情趣的木桩上。勤于商务但却荒于思想，对你自己的可悲处境心满意足，并把这种心满意足掩盖在责任的外衣下：这就是你的生活，你还想让你的子女也这样生活。</w:t>
      </w:r>
    </w:p>
    <w:p w:rsidR="00000000" w:rsidRDefault="00EF3B58">
      <w:pPr>
        <w:tabs>
          <w:tab w:val="left" w:pos="6645"/>
        </w:tabs>
        <w:jc w:val="left"/>
        <w:rPr>
          <w:rFonts w:hint="eastAsia"/>
          <w:sz w:val="28"/>
          <w:szCs w:val="28"/>
          <w:lang w:val="el-GR"/>
        </w:rPr>
      </w:pPr>
      <w:r>
        <w:rPr>
          <w:rFonts w:hint="eastAsia"/>
          <w:sz w:val="28"/>
          <w:szCs w:val="28"/>
          <w:lang w:val="el-GR"/>
        </w:rPr>
        <w:t>187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一种可能的未来。</w:t>
      </w:r>
      <w:r>
        <w:rPr>
          <w:rFonts w:hint="eastAsia"/>
          <w:sz w:val="28"/>
          <w:szCs w:val="28"/>
          <w:lang w:val="el-GR"/>
        </w:rPr>
        <w:t>——我们难道不能想象这样一种社会状态，在这种社会状态中，罪犯将出来自首和公开宣布对他自己的惩罚，骄傲地感觉，通过这样惩罚自己，他自己制定的法律就得到了尊重，而他自己也行使了一个法律制定者的权力？他也许曾经犯罪，但是通过他的自愿的惩罚，他使自己超越了他的罪</w:t>
      </w:r>
      <w:r>
        <w:rPr>
          <w:rFonts w:hint="eastAsia"/>
          <w:sz w:val="28"/>
          <w:szCs w:val="28"/>
          <w:lang w:val="el-GR"/>
        </w:rPr>
        <w:t>过，不仅以其坦白、伟大和镇静消除了罪过，而且还履行了某种公务。——这样的未来罪犯完全是可能的；当然，他又以一种未来的立法为前提，这种立法的基本观念是：“在任何事情上都只服从你自己制定的法律。”还有多少实验待做！还有多少未来尚未来临！【</w:t>
      </w:r>
      <w:r>
        <w:rPr>
          <w:rFonts w:hint="eastAsia"/>
          <w:sz w:val="28"/>
          <w:szCs w:val="28"/>
          <w:lang w:val="el-GR"/>
        </w:rPr>
        <w:t>161</w:t>
      </w:r>
      <w:r>
        <w:rPr>
          <w:rFonts w:hint="eastAsia"/>
          <w:sz w:val="28"/>
          <w:szCs w:val="28"/>
          <w:lang w:val="el-GR"/>
        </w:rPr>
        <w:t>】</w:t>
      </w:r>
      <w:r>
        <w:rPr>
          <w:sz w:val="28"/>
          <w:szCs w:val="28"/>
          <w:lang w:val="el-GR"/>
        </w:rPr>
        <w:br/>
      </w:r>
      <w:r>
        <w:rPr>
          <w:rFonts w:hint="eastAsia"/>
          <w:sz w:val="28"/>
          <w:szCs w:val="28"/>
          <w:lang w:val="el-GR"/>
        </w:rPr>
        <w:t>188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营养与刺激。</w:t>
      </w:r>
      <w:r>
        <w:rPr>
          <w:rFonts w:hint="eastAsia"/>
          <w:sz w:val="28"/>
          <w:szCs w:val="28"/>
          <w:lang w:val="el-GR"/>
        </w:rPr>
        <w:t>——一个民族之所以反复被骗，是因为他们一直在</w:t>
      </w:r>
      <w:r>
        <w:rPr>
          <w:rFonts w:ascii="楷体_GB2312" w:eastAsia="楷体_GB2312" w:hint="eastAsia"/>
          <w:sz w:val="28"/>
          <w:szCs w:val="28"/>
          <w:lang w:val="el-GR"/>
        </w:rPr>
        <w:t>追求</w:t>
      </w:r>
      <w:r>
        <w:rPr>
          <w:rFonts w:hint="eastAsia"/>
          <w:sz w:val="28"/>
          <w:szCs w:val="28"/>
          <w:lang w:val="el-GR"/>
        </w:rPr>
        <w:t>骗子，也就是刺激他们感官的酒精。只要能够得到</w:t>
      </w:r>
      <w:r>
        <w:rPr>
          <w:rFonts w:ascii="楷体_GB2312" w:eastAsia="楷体_GB2312" w:hint="eastAsia"/>
          <w:sz w:val="28"/>
          <w:szCs w:val="28"/>
          <w:lang w:val="el-GR"/>
        </w:rPr>
        <w:t>它</w:t>
      </w:r>
      <w:r>
        <w:rPr>
          <w:rFonts w:hint="eastAsia"/>
          <w:sz w:val="28"/>
          <w:szCs w:val="28"/>
          <w:lang w:val="el-GR"/>
        </w:rPr>
        <w:t>，他们就对黑面包没有怨言。对他们来说，陶醉比营养更重要——他们每每因为诱饵吞下铁钩！与那些威风的征服者和庄严的古老宫殿相比，从他们自己中间挑选出来的人——</w:t>
      </w:r>
      <w:r>
        <w:rPr>
          <w:rFonts w:hint="eastAsia"/>
          <w:sz w:val="28"/>
          <w:szCs w:val="28"/>
          <w:lang w:val="el-GR"/>
        </w:rPr>
        <w:t>即便其为专精的实干家——又算得了什么！只有当他至少让他们看到征服和辉煌前景时，他们才有可能相信他。谁能让他们的神经兴奋，他们就俯首帖耳地听谁的，甚至不只是俯首帖耳地听谁的！即使你送给他们和平和富足，如果其中没有能够让他们疯狂的月桂花环的话，他们也会不理你。然而，这种</w:t>
      </w:r>
      <w:r>
        <w:rPr>
          <w:rFonts w:ascii="楷体_GB2312" w:eastAsia="楷体_GB2312" w:hint="eastAsia"/>
          <w:sz w:val="28"/>
          <w:szCs w:val="28"/>
          <w:lang w:val="el-GR"/>
        </w:rPr>
        <w:t>喜爱刺激甚于喜爱食物</w:t>
      </w:r>
      <w:r>
        <w:rPr>
          <w:rFonts w:hint="eastAsia"/>
          <w:sz w:val="28"/>
          <w:szCs w:val="28"/>
          <w:lang w:val="el-GR"/>
        </w:rPr>
        <w:t>的群众趣味，并不是民众中间土生土长的，它是一种移栽植物，只不过在这里它长的更茂盛罢了。它起源于某些更高的心灵，在那里已经生长了上千年，群众则是这奇妙杂草仍然可以繁荣的最后的</w:t>
      </w:r>
      <w:r>
        <w:rPr>
          <w:rFonts w:ascii="楷体_GB2312" w:eastAsia="楷体_GB2312" w:hint="eastAsia"/>
          <w:sz w:val="28"/>
          <w:szCs w:val="28"/>
          <w:lang w:val="el-GR"/>
        </w:rPr>
        <w:t>荒地</w:t>
      </w:r>
      <w:r>
        <w:rPr>
          <w:rFonts w:hint="eastAsia"/>
          <w:sz w:val="28"/>
          <w:szCs w:val="28"/>
          <w:lang w:val="el-GR"/>
        </w:rPr>
        <w:t>。——也许，我们真应该让这些群众从事政治，以便让他</w:t>
      </w:r>
      <w:r>
        <w:rPr>
          <w:rFonts w:hint="eastAsia"/>
          <w:sz w:val="28"/>
          <w:szCs w:val="28"/>
          <w:lang w:val="el-GR"/>
        </w:rPr>
        <w:t>们每天都可以痛饮和陶醉一番？</w:t>
      </w:r>
    </w:p>
    <w:p w:rsidR="00000000" w:rsidRDefault="00EF3B58">
      <w:pPr>
        <w:tabs>
          <w:tab w:val="left" w:pos="6645"/>
        </w:tabs>
        <w:jc w:val="left"/>
        <w:rPr>
          <w:rFonts w:hint="eastAsia"/>
          <w:sz w:val="28"/>
          <w:szCs w:val="28"/>
          <w:lang w:val="el-GR"/>
        </w:rPr>
      </w:pPr>
      <w:r>
        <w:rPr>
          <w:rFonts w:hint="eastAsia"/>
          <w:sz w:val="28"/>
          <w:szCs w:val="28"/>
          <w:lang w:val="el-GR"/>
        </w:rPr>
        <w:t>189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大政治。</w:t>
      </w:r>
      <w:r>
        <w:rPr>
          <w:rStyle w:val="a8"/>
          <w:sz w:val="28"/>
          <w:szCs w:val="28"/>
          <w:lang w:val="el-GR"/>
        </w:rPr>
        <w:footnoteReference w:id="331"/>
      </w:r>
      <w:r>
        <w:rPr>
          <w:rFonts w:hint="eastAsia"/>
          <w:sz w:val="28"/>
          <w:szCs w:val="28"/>
          <w:lang w:val="el-GR"/>
        </w:rPr>
        <w:t>——无论个人和民族的虚荣心和实用考虑对于</w:t>
      </w:r>
      <w:r>
        <w:rPr>
          <w:rFonts w:ascii="楷体_GB2312" w:eastAsia="楷体_GB2312" w:hint="eastAsia"/>
          <w:sz w:val="28"/>
          <w:szCs w:val="28"/>
          <w:lang w:val="el-GR"/>
        </w:rPr>
        <w:t>大政治</w:t>
      </w:r>
      <w:r>
        <w:rPr>
          <w:rFonts w:hint="eastAsia"/>
          <w:sz w:val="28"/>
          <w:szCs w:val="28"/>
          <w:lang w:val="el-GR"/>
        </w:rPr>
        <w:t>有多大影响，驱使他们的最有力动机还是他们</w:t>
      </w:r>
      <w:r>
        <w:rPr>
          <w:rFonts w:ascii="楷体_GB2312" w:eastAsia="楷体_GB2312" w:hint="eastAsia"/>
          <w:sz w:val="28"/>
          <w:szCs w:val="28"/>
          <w:lang w:val="el-GR"/>
        </w:rPr>
        <w:t>对权力感的需要</w:t>
      </w:r>
      <w:r>
        <w:rPr>
          <w:rFonts w:hint="eastAsia"/>
          <w:sz w:val="28"/>
          <w:szCs w:val="28"/>
          <w:lang w:val="el-GR"/>
        </w:rPr>
        <w:t>，这种需要不仅存在于贵族的血液中，【</w:t>
      </w:r>
      <w:r>
        <w:rPr>
          <w:rFonts w:hint="eastAsia"/>
          <w:sz w:val="28"/>
          <w:szCs w:val="28"/>
          <w:lang w:val="el-GR"/>
        </w:rPr>
        <w:t>162</w:t>
      </w:r>
      <w:r>
        <w:rPr>
          <w:rFonts w:hint="eastAsia"/>
          <w:sz w:val="28"/>
          <w:szCs w:val="28"/>
          <w:lang w:val="el-GR"/>
        </w:rPr>
        <w:t>】而且还一次次通过大规模的下层群众运动爆发出来。一次次地，我们看到，群众</w:t>
      </w:r>
      <w:r>
        <w:rPr>
          <w:rFonts w:ascii="楷体_GB2312" w:eastAsia="楷体_GB2312" w:hint="eastAsia"/>
          <w:sz w:val="28"/>
          <w:szCs w:val="28"/>
          <w:lang w:val="el-GR"/>
        </w:rPr>
        <w:t>不惜</w:t>
      </w:r>
      <w:r>
        <w:rPr>
          <w:rFonts w:hint="eastAsia"/>
          <w:sz w:val="28"/>
          <w:szCs w:val="28"/>
          <w:lang w:val="el-GR"/>
        </w:rPr>
        <w:t>牺牲他们的生命、财产、良心和美德，以换取这种最甜美的欢乐，作为胜利者、专制者和暴君统治其他民族（或至少是认为自己统治着其他民族）。在这种需要的支配下，群众变得前所未有地挥霍、有牺牲精神、希望、轻信、不顾后果和幻想，一位有野心或阴险的君主就会抓住机</w:t>
      </w:r>
      <w:r>
        <w:rPr>
          <w:rFonts w:hint="eastAsia"/>
          <w:sz w:val="28"/>
          <w:szCs w:val="28"/>
          <w:lang w:val="el-GR"/>
        </w:rPr>
        <w:t>会挑动战争，利用其群众的良心来掩盖自己的非正义。伟大的征服者从来都是满嘴感动人的道德语言；聚集在他们周围的群众激动万分，只愿听慷慨激昂的话。多么奇怪的道德疯狂！当人体验到权力感时，他觉得并称自己为</w:t>
      </w:r>
      <w:r>
        <w:rPr>
          <w:rFonts w:ascii="楷体_GB2312" w:eastAsia="楷体_GB2312" w:hint="eastAsia"/>
          <w:sz w:val="28"/>
          <w:szCs w:val="28"/>
          <w:lang w:val="el-GR"/>
        </w:rPr>
        <w:t>善的</w:t>
      </w:r>
      <w:r>
        <w:rPr>
          <w:rFonts w:hint="eastAsia"/>
          <w:sz w:val="28"/>
          <w:szCs w:val="28"/>
          <w:lang w:val="el-GR"/>
        </w:rPr>
        <w:t>；然而同时，那些不得不</w:t>
      </w:r>
      <w:r>
        <w:rPr>
          <w:rFonts w:ascii="楷体_GB2312" w:eastAsia="楷体_GB2312" w:hint="eastAsia"/>
          <w:sz w:val="28"/>
          <w:szCs w:val="28"/>
          <w:lang w:val="el-GR"/>
        </w:rPr>
        <w:t>忍受</w:t>
      </w:r>
      <w:r>
        <w:rPr>
          <w:rFonts w:hint="eastAsia"/>
          <w:sz w:val="28"/>
          <w:szCs w:val="28"/>
          <w:lang w:val="el-GR"/>
        </w:rPr>
        <w:t>他的权力的人却觉得并称他为</w:t>
      </w:r>
      <w:r>
        <w:rPr>
          <w:rFonts w:ascii="楷体_GB2312" w:eastAsia="楷体_GB2312" w:hint="eastAsia"/>
          <w:sz w:val="28"/>
          <w:szCs w:val="28"/>
          <w:lang w:val="el-GR"/>
        </w:rPr>
        <w:t>恶的</w:t>
      </w:r>
      <w:r>
        <w:rPr>
          <w:rFonts w:hint="eastAsia"/>
          <w:sz w:val="28"/>
          <w:szCs w:val="28"/>
          <w:lang w:val="el-GR"/>
        </w:rPr>
        <w:t>！赫西俄德在其关于人类时代的神话中</w:t>
      </w:r>
      <w:r>
        <w:rPr>
          <w:rStyle w:val="a8"/>
          <w:sz w:val="28"/>
          <w:szCs w:val="28"/>
          <w:lang w:val="el-GR"/>
        </w:rPr>
        <w:footnoteReference w:id="332"/>
      </w:r>
      <w:r>
        <w:rPr>
          <w:rFonts w:hint="eastAsia"/>
          <w:sz w:val="28"/>
          <w:szCs w:val="28"/>
          <w:lang w:val="el-GR"/>
        </w:rPr>
        <w:t>，先后两次描述同一时代，即荷马的英雄时代，因此从一个时代里区分出两个时代：对那些在专制者和冒险家铁蹄下呻吟的人，以及对他们的听说这段历史的后代来说，这是一个恶的时代；对那些英勇的人的后代来说，这是一个</w:t>
      </w:r>
      <w:r>
        <w:rPr>
          <w:rFonts w:ascii="楷体_GB2312" w:eastAsia="楷体_GB2312" w:hint="eastAsia"/>
          <w:sz w:val="28"/>
          <w:szCs w:val="28"/>
          <w:lang w:val="el-GR"/>
        </w:rPr>
        <w:t>善的</w:t>
      </w:r>
      <w:r>
        <w:rPr>
          <w:rFonts w:hint="eastAsia"/>
          <w:sz w:val="28"/>
          <w:szCs w:val="28"/>
          <w:lang w:val="el-GR"/>
        </w:rPr>
        <w:t>时代，充满了美好</w:t>
      </w:r>
      <w:r>
        <w:rPr>
          <w:rFonts w:hint="eastAsia"/>
          <w:sz w:val="28"/>
          <w:szCs w:val="28"/>
          <w:lang w:val="el-GR"/>
        </w:rPr>
        <w:t>的令人怀念的幸福时光。在这种情况下，诗人除了那样做外别无选择——他的听众中肯定两种人的后代都有！</w:t>
      </w:r>
    </w:p>
    <w:p w:rsidR="00000000" w:rsidRDefault="00EF3B58">
      <w:pPr>
        <w:tabs>
          <w:tab w:val="left" w:pos="6645"/>
        </w:tabs>
        <w:jc w:val="left"/>
        <w:rPr>
          <w:rFonts w:hint="eastAsia"/>
          <w:sz w:val="28"/>
          <w:szCs w:val="28"/>
          <w:lang w:val="el-GR"/>
        </w:rPr>
      </w:pPr>
      <w:r>
        <w:rPr>
          <w:rFonts w:hint="eastAsia"/>
          <w:sz w:val="28"/>
          <w:szCs w:val="28"/>
          <w:lang w:val="el-GR"/>
        </w:rPr>
        <w:t>190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从前的德国文化。</w:t>
      </w:r>
      <w:r>
        <w:rPr>
          <w:rFonts w:hint="eastAsia"/>
          <w:sz w:val="28"/>
          <w:szCs w:val="28"/>
          <w:lang w:val="el-GR"/>
        </w:rPr>
        <w:t>——就在不是很久前，德国开始【</w:t>
      </w:r>
      <w:r>
        <w:rPr>
          <w:rFonts w:hint="eastAsia"/>
          <w:sz w:val="28"/>
          <w:szCs w:val="28"/>
          <w:lang w:val="el-GR"/>
        </w:rPr>
        <w:t>163</w:t>
      </w:r>
      <w:r>
        <w:rPr>
          <w:rFonts w:hint="eastAsia"/>
          <w:sz w:val="28"/>
          <w:szCs w:val="28"/>
          <w:lang w:val="el-GR"/>
        </w:rPr>
        <w:t>】引起其他民族的注意，这主要是由于一种文化的缘故，他们现在已不再拥有这种文化。确实，怀着一种盲目的热情，他们像摆脱疾病一样摆脱了这种文化，但却只能代之以政治狂热和民族狂热等。毫无疑问，由于这些替代，他们甚至引起了其他民族更大的兴趣：让他们去自豪吧！——另一方面，我们要说的是，从前的德国文化愚弄了欧洲人，它实际上并不值得他们对它感兴趣，并加以模仿和争相学</w:t>
      </w:r>
      <w:r>
        <w:rPr>
          <w:rFonts w:hint="eastAsia"/>
          <w:sz w:val="28"/>
          <w:szCs w:val="28"/>
          <w:lang w:val="el-GR"/>
        </w:rPr>
        <w:t>习。我们现在不妨碍回想一下席勒</w:t>
      </w:r>
      <w:r>
        <w:rPr>
          <w:rStyle w:val="a8"/>
          <w:sz w:val="28"/>
          <w:szCs w:val="28"/>
          <w:lang w:val="el-GR"/>
        </w:rPr>
        <w:footnoteReference w:id="333"/>
      </w:r>
      <w:r>
        <w:rPr>
          <w:rFonts w:hint="eastAsia"/>
          <w:sz w:val="28"/>
          <w:szCs w:val="28"/>
          <w:lang w:val="el-GR"/>
        </w:rPr>
        <w:t>、威廉·洪堡</w:t>
      </w:r>
      <w:r>
        <w:rPr>
          <w:rStyle w:val="a8"/>
          <w:sz w:val="28"/>
          <w:szCs w:val="28"/>
          <w:lang w:val="el-GR"/>
        </w:rPr>
        <w:footnoteReference w:id="334"/>
      </w:r>
      <w:r>
        <w:rPr>
          <w:rFonts w:hint="eastAsia"/>
          <w:sz w:val="28"/>
          <w:szCs w:val="28"/>
          <w:lang w:val="el-GR"/>
        </w:rPr>
        <w:t>、施莱尔马赫</w:t>
      </w:r>
      <w:r>
        <w:rPr>
          <w:rStyle w:val="a8"/>
          <w:sz w:val="28"/>
          <w:szCs w:val="28"/>
          <w:lang w:val="el-GR"/>
        </w:rPr>
        <w:footnoteReference w:id="335"/>
      </w:r>
      <w:r>
        <w:rPr>
          <w:rFonts w:hint="eastAsia"/>
          <w:sz w:val="28"/>
          <w:szCs w:val="28"/>
          <w:lang w:val="el-GR"/>
        </w:rPr>
        <w:t>、黑格尔和谢林</w:t>
      </w:r>
      <w:r>
        <w:rPr>
          <w:rStyle w:val="a8"/>
          <w:sz w:val="28"/>
          <w:szCs w:val="28"/>
          <w:lang w:val="el-GR"/>
        </w:rPr>
        <w:footnoteReference w:id="336"/>
      </w:r>
      <w:r>
        <w:rPr>
          <w:rFonts w:hint="eastAsia"/>
          <w:sz w:val="28"/>
          <w:szCs w:val="28"/>
          <w:lang w:val="el-GR"/>
        </w:rPr>
        <w:t>的思想，读一读他们的通信，暂时加入其门徒的庞大圈子：让我们看看，他们的共同特点是什么，他们身上究竟有什么东西使我们今天如此不能忍受，同时又不无怜悯和感动？首先，是他们那不顾一切显得道德</w:t>
      </w:r>
      <w:r>
        <w:rPr>
          <w:rFonts w:ascii="楷体_GB2312" w:eastAsia="楷体_GB2312" w:hint="eastAsia"/>
          <w:sz w:val="28"/>
          <w:szCs w:val="28"/>
          <w:lang w:val="el-GR"/>
        </w:rPr>
        <w:t>激动</w:t>
      </w:r>
      <w:r>
        <w:rPr>
          <w:rFonts w:hint="eastAsia"/>
          <w:sz w:val="28"/>
          <w:szCs w:val="28"/>
          <w:lang w:val="el-GR"/>
        </w:rPr>
        <w:t>的愿望；其次，是他们对优美、空洞的各种抽象的爱好，以及美化一切事物（道德、热情、时代、习俗）的愿望，这种愿望起源于一种庸俗和恶劣的趣味，却吹嘘自己是希腊的后裔。这是一种温柔的、善良的、楚楚动人的唯心主义，它的最大愿望就是做出高贵的样子和发出庄严的声</w:t>
      </w:r>
      <w:r>
        <w:rPr>
          <w:rFonts w:hint="eastAsia"/>
          <w:sz w:val="28"/>
          <w:szCs w:val="28"/>
          <w:lang w:val="el-GR"/>
        </w:rPr>
        <w:t>音，它是狂妄而无害的东西，同时对“冷冰冰”“干巴巴”的现实从心底反感，对解剖学、全身心的激情、任何哲学克制和怀疑主义从心底反感，特别是对任何不适合做宗教符号的自然科学从心底反感。歌德</w:t>
      </w:r>
      <w:r>
        <w:rPr>
          <w:rStyle w:val="a8"/>
          <w:sz w:val="28"/>
          <w:szCs w:val="28"/>
          <w:lang w:val="el-GR"/>
        </w:rPr>
        <w:footnoteReference w:id="337"/>
      </w:r>
      <w:r>
        <w:rPr>
          <w:rFonts w:hint="eastAsia"/>
          <w:sz w:val="28"/>
          <w:szCs w:val="28"/>
          <w:lang w:val="el-GR"/>
        </w:rPr>
        <w:t>以他自己的方式注视这场德国文化闹剧：站到一边，温和地抗议，保持沉默，更坚定地走自己更好的道路。一段时间后，【</w:t>
      </w:r>
      <w:r>
        <w:rPr>
          <w:rFonts w:hint="eastAsia"/>
          <w:sz w:val="28"/>
          <w:szCs w:val="28"/>
          <w:lang w:val="el-GR"/>
        </w:rPr>
        <w:t>164</w:t>
      </w:r>
      <w:r>
        <w:rPr>
          <w:rFonts w:hint="eastAsia"/>
          <w:sz w:val="28"/>
          <w:szCs w:val="28"/>
          <w:lang w:val="el-GR"/>
        </w:rPr>
        <w:t>】叔本华也注意到这闹剧：在他那里，真实的世界的和世界的险恶重新变得可见，他关于这个世界的议论是不美的和不雅的，却充满热情，因为这种险恶具有它自己的</w:t>
      </w:r>
      <w:r>
        <w:rPr>
          <w:rFonts w:ascii="楷体_GB2312" w:eastAsia="楷体_GB2312" w:hint="eastAsia"/>
          <w:sz w:val="28"/>
          <w:szCs w:val="28"/>
          <w:lang w:val="el-GR"/>
        </w:rPr>
        <w:t>美</w:t>
      </w:r>
      <w:r>
        <w:rPr>
          <w:rFonts w:hint="eastAsia"/>
          <w:sz w:val="28"/>
          <w:szCs w:val="28"/>
          <w:lang w:val="el-GR"/>
        </w:rPr>
        <w:t>！——究竟是什么了遮蔽了这些外国人的双眼，使其不能像歌德和叔本华一</w:t>
      </w:r>
      <w:r>
        <w:rPr>
          <w:rFonts w:hint="eastAsia"/>
          <w:sz w:val="28"/>
          <w:szCs w:val="28"/>
          <w:lang w:val="el-GR"/>
        </w:rPr>
        <w:t>样观察这种德国文化，或者更好，干脆不观察这种德国文化？是这种文化的暗淡的光泽，捉摸不定的银河的闪烁，当外国人看到这种光，他们对自己说：“它离我们非常非常遥远，我们的视力、听力、理解力、快感和评价在这里都失去了作用；然而，我们相信，它们应该是某些恒星发出的光！也许德国人独自发现了一块天堂并已在那里定居？我们必须想办法接近这些德国人。”因此，他们走近德国人，但是用不着走的更近，德国人自己已经开始摆脱这种暗淡的星光了，因为他们心里最清楚，他们并没有进入天堂，而只是走进了一团云</w:t>
      </w:r>
      <w:r>
        <w:rPr>
          <w:rStyle w:val="a8"/>
          <w:sz w:val="28"/>
          <w:szCs w:val="28"/>
          <w:lang w:val="el-GR"/>
        </w:rPr>
        <w:footnoteReference w:id="338"/>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191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更好的人们。</w:t>
      </w:r>
      <w:r>
        <w:rPr>
          <w:rFonts w:hint="eastAsia"/>
          <w:sz w:val="28"/>
          <w:szCs w:val="28"/>
          <w:lang w:val="el-GR"/>
        </w:rPr>
        <w:t>——人们对我</w:t>
      </w:r>
      <w:r>
        <w:rPr>
          <w:rFonts w:hint="eastAsia"/>
          <w:sz w:val="28"/>
          <w:szCs w:val="28"/>
          <w:lang w:val="el-GR"/>
        </w:rPr>
        <w:t>说，我们的艺术</w:t>
      </w:r>
      <w:r>
        <w:rPr>
          <w:rStyle w:val="a8"/>
          <w:sz w:val="28"/>
          <w:szCs w:val="28"/>
          <w:lang w:val="el-GR"/>
        </w:rPr>
        <w:footnoteReference w:id="339"/>
      </w:r>
      <w:r>
        <w:rPr>
          <w:rFonts w:hint="eastAsia"/>
          <w:sz w:val="28"/>
          <w:szCs w:val="28"/>
          <w:lang w:val="el-GR"/>
        </w:rPr>
        <w:t>诉诸的是现代的人们，现代的贪婪、不满、浮躁、厌倦和痛苦不堪的成群结队的人们，在他们的悲惨深渊的上空，展示出一幅极乐和出世的景象，从而使他们暂时得以忘忧，舒一口气，也许还能从这种忘忧中找到再生的力量和勇气。可怜的公众！可怜的艺术家！他们不得不怀着这样一种半是牧师半是精神病医生的可怜用心！高乃依</w:t>
      </w:r>
      <w:r>
        <w:rPr>
          <w:rStyle w:val="a8"/>
          <w:sz w:val="28"/>
          <w:szCs w:val="28"/>
          <w:lang w:val="el-GR"/>
        </w:rPr>
        <w:footnoteReference w:id="340"/>
      </w:r>
      <w:r>
        <w:rPr>
          <w:rFonts w:hint="eastAsia"/>
          <w:sz w:val="28"/>
          <w:szCs w:val="28"/>
          <w:lang w:val="el-GR"/>
        </w:rPr>
        <w:t>要幸运的多——“我们伟大的高乃依！”——正如塞维涅夫人</w:t>
      </w:r>
      <w:r>
        <w:rPr>
          <w:rStyle w:val="a8"/>
          <w:sz w:val="28"/>
          <w:szCs w:val="28"/>
          <w:lang w:val="el-GR"/>
        </w:rPr>
        <w:footnoteReference w:id="341"/>
      </w:r>
      <w:r>
        <w:rPr>
          <w:rFonts w:hint="eastAsia"/>
          <w:sz w:val="28"/>
          <w:szCs w:val="28"/>
          <w:lang w:val="el-GR"/>
        </w:rPr>
        <w:t>用女人面对一个真正</w:t>
      </w:r>
      <w:r>
        <w:rPr>
          <w:rFonts w:ascii="楷体_GB2312" w:eastAsia="楷体_GB2312" w:hint="eastAsia"/>
          <w:sz w:val="28"/>
          <w:szCs w:val="28"/>
          <w:lang w:val="el-GR"/>
        </w:rPr>
        <w:t>男人</w:t>
      </w:r>
      <w:r>
        <w:rPr>
          <w:rFonts w:hint="eastAsia"/>
          <w:sz w:val="28"/>
          <w:szCs w:val="28"/>
          <w:lang w:val="el-GR"/>
        </w:rPr>
        <w:t>时所特有的声调惊呼的那样；</w:t>
      </w:r>
      <w:r>
        <w:rPr>
          <w:rFonts w:ascii="楷体_GB2312" w:eastAsia="楷体_GB2312" w:hint="eastAsia"/>
          <w:sz w:val="28"/>
          <w:szCs w:val="28"/>
          <w:lang w:val="el-GR"/>
        </w:rPr>
        <w:t>他的</w:t>
      </w:r>
      <w:r>
        <w:rPr>
          <w:rFonts w:hint="eastAsia"/>
          <w:sz w:val="28"/>
          <w:szCs w:val="28"/>
          <w:lang w:val="el-GR"/>
        </w:rPr>
        <w:t>听众也要高明的多，对这样的听众，描述骑士的美德、严肃的责任、慷慨的牺牲和英雄的自制是完全相宜的</w:t>
      </w:r>
      <w:r>
        <w:rPr>
          <w:rFonts w:hint="eastAsia"/>
          <w:sz w:val="28"/>
          <w:szCs w:val="28"/>
          <w:lang w:val="el-GR"/>
        </w:rPr>
        <w:t>，而且对他们不无教益。他以及他的听众对人生的爱也与我们完全不同，不是来源于【</w:t>
      </w:r>
      <w:r>
        <w:rPr>
          <w:rFonts w:hint="eastAsia"/>
          <w:sz w:val="28"/>
          <w:szCs w:val="28"/>
          <w:lang w:val="el-GR"/>
        </w:rPr>
        <w:t>165</w:t>
      </w:r>
      <w:r>
        <w:rPr>
          <w:rFonts w:hint="eastAsia"/>
          <w:sz w:val="28"/>
          <w:szCs w:val="28"/>
          <w:lang w:val="el-GR"/>
        </w:rPr>
        <w:t>】一种盲目的枯竭的“意志”，因为不能毁灭而咬牙切齿，而是欣欣然将其看作这样一个场所，在这里，伟大和人道</w:t>
      </w:r>
      <w:r>
        <w:rPr>
          <w:sz w:val="28"/>
          <w:szCs w:val="28"/>
          <w:lang w:val="de-DE"/>
        </w:rPr>
        <w:t>(Größe und Humanität)</w:t>
      </w:r>
      <w:r>
        <w:rPr>
          <w:rFonts w:ascii="楷体_GB2312" w:eastAsia="楷体_GB2312" w:hint="eastAsia"/>
          <w:sz w:val="28"/>
          <w:szCs w:val="28"/>
          <w:lang w:val="el-GR"/>
        </w:rPr>
        <w:t>能</w:t>
      </w:r>
      <w:r>
        <w:rPr>
          <w:rFonts w:hint="eastAsia"/>
          <w:sz w:val="28"/>
          <w:szCs w:val="28"/>
          <w:lang w:val="el-GR"/>
        </w:rPr>
        <w:t>同时并存；在这里，即使最严格的清规戒律，即使最严厉的君主专制和宗教专制，也不能使个人的自豪、勇气、魅力和智慧低头，反而让人感到是一种</w:t>
      </w:r>
      <w:r>
        <w:rPr>
          <w:rFonts w:ascii="楷体_GB2312" w:eastAsia="楷体_GB2312" w:hint="eastAsia"/>
          <w:sz w:val="28"/>
          <w:szCs w:val="28"/>
          <w:lang w:val="el-GR"/>
        </w:rPr>
        <w:t>反面刺激和动力</w:t>
      </w:r>
      <w:r>
        <w:rPr>
          <w:rFonts w:hint="eastAsia"/>
          <w:sz w:val="28"/>
          <w:szCs w:val="28"/>
          <w:lang w:val="el-GR"/>
        </w:rPr>
        <w:t>，使他们抬起天生高贵和自信的头，表现出意志和激情特有的力量！</w:t>
      </w:r>
      <w:r>
        <w:rPr>
          <w:sz w:val="28"/>
          <w:szCs w:val="28"/>
          <w:lang w:val="el-GR"/>
        </w:rPr>
        <w:br/>
      </w:r>
      <w:r>
        <w:rPr>
          <w:rFonts w:hint="eastAsia"/>
          <w:sz w:val="28"/>
          <w:szCs w:val="28"/>
          <w:lang w:val="el-GR"/>
        </w:rPr>
        <w:t>192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对完美敌手的渴望。</w:t>
      </w:r>
      <w:r>
        <w:rPr>
          <w:rFonts w:hint="eastAsia"/>
          <w:sz w:val="28"/>
          <w:szCs w:val="28"/>
          <w:lang w:val="el-GR"/>
        </w:rPr>
        <w:t>——不能不承认，法兰西是世界上</w:t>
      </w:r>
      <w:r>
        <w:rPr>
          <w:rFonts w:ascii="楷体_GB2312" w:eastAsia="楷体_GB2312" w:hint="eastAsia"/>
          <w:sz w:val="28"/>
          <w:szCs w:val="28"/>
          <w:lang w:val="el-GR"/>
        </w:rPr>
        <w:t>最基督化的</w:t>
      </w:r>
      <w:r>
        <w:rPr>
          <w:rFonts w:hint="eastAsia"/>
          <w:sz w:val="28"/>
          <w:szCs w:val="28"/>
          <w:lang w:val="el-GR"/>
        </w:rPr>
        <w:t>民族</w:t>
      </w:r>
      <w:r>
        <w:rPr>
          <w:rStyle w:val="a8"/>
          <w:sz w:val="28"/>
          <w:szCs w:val="28"/>
          <w:lang w:val="el-GR"/>
        </w:rPr>
        <w:footnoteReference w:id="342"/>
      </w:r>
      <w:r>
        <w:rPr>
          <w:rFonts w:hint="eastAsia"/>
          <w:sz w:val="28"/>
          <w:szCs w:val="28"/>
          <w:lang w:val="el-GR"/>
        </w:rPr>
        <w:t>：这</w:t>
      </w:r>
      <w:r>
        <w:rPr>
          <w:rFonts w:hint="eastAsia"/>
          <w:sz w:val="28"/>
          <w:szCs w:val="28"/>
          <w:lang w:val="el-GR"/>
        </w:rPr>
        <w:t>不是因为法兰西人的信仰要比其他人的信仰来得伟大，而是因为在法兰西，崇高的基督教理想不再仅仅是观念、萌芽和半成之物，而变成了活生生的人。例如，帕斯卡，所有基督徒中最伟大的基督徒，集狂热、理智和真诚于一身——一个多么奇妙的化身！费奈隆</w:t>
      </w:r>
      <w:r>
        <w:rPr>
          <w:rStyle w:val="a8"/>
          <w:sz w:val="28"/>
          <w:szCs w:val="28"/>
          <w:lang w:val="el-GR"/>
        </w:rPr>
        <w:footnoteReference w:id="343"/>
      </w:r>
      <w:r>
        <w:rPr>
          <w:rFonts w:hint="eastAsia"/>
          <w:sz w:val="28"/>
          <w:szCs w:val="28"/>
          <w:lang w:val="el-GR"/>
        </w:rPr>
        <w:t>，</w:t>
      </w:r>
      <w:r>
        <w:rPr>
          <w:rFonts w:ascii="楷体_GB2312" w:eastAsia="楷体_GB2312" w:hint="eastAsia"/>
          <w:sz w:val="28"/>
          <w:szCs w:val="28"/>
          <w:lang w:val="el-GR"/>
        </w:rPr>
        <w:t>教士文化</w:t>
      </w:r>
      <w:r>
        <w:rPr>
          <w:rFonts w:hint="eastAsia"/>
          <w:sz w:val="28"/>
          <w:szCs w:val="28"/>
          <w:lang w:val="el-GR"/>
        </w:rPr>
        <w:t>之杰出、完美的全权代表，一种历史学家认为不可能而实际上只是极其困难和极少发生的绝对的金平衡；德·居雍</w:t>
      </w:r>
      <w:r>
        <w:rPr>
          <w:rStyle w:val="a8"/>
          <w:sz w:val="28"/>
          <w:szCs w:val="28"/>
          <w:lang w:val="el-GR"/>
        </w:rPr>
        <w:footnoteReference w:id="344"/>
      </w:r>
      <w:r>
        <w:rPr>
          <w:rFonts w:hint="eastAsia"/>
          <w:sz w:val="28"/>
          <w:szCs w:val="28"/>
          <w:lang w:val="el-GR"/>
        </w:rPr>
        <w:t>夫人及其法国寂静主义</w:t>
      </w:r>
      <w:r>
        <w:rPr>
          <w:rStyle w:val="a8"/>
          <w:sz w:val="28"/>
          <w:szCs w:val="28"/>
          <w:lang w:val="el-GR"/>
        </w:rPr>
        <w:footnoteReference w:id="345"/>
      </w:r>
      <w:r>
        <w:rPr>
          <w:rFonts w:hint="eastAsia"/>
          <w:sz w:val="28"/>
          <w:szCs w:val="28"/>
          <w:lang w:val="el-GR"/>
        </w:rPr>
        <w:t>同道，在她身上，使徒保罗以其热情和雄辩不懈追求的那种基督徒的光辉、慈爱、宁静和出神入化的神圣状态得到了最好的证明，而在语言和态度方面的一种真诚的、</w:t>
      </w:r>
      <w:r>
        <w:rPr>
          <w:rFonts w:hint="eastAsia"/>
          <w:sz w:val="28"/>
          <w:szCs w:val="28"/>
          <w:lang w:val="el-GR"/>
        </w:rPr>
        <w:t>女性的、优美的和【</w:t>
      </w:r>
      <w:r>
        <w:rPr>
          <w:rFonts w:hint="eastAsia"/>
          <w:sz w:val="28"/>
          <w:szCs w:val="28"/>
          <w:lang w:val="el-GR"/>
        </w:rPr>
        <w:t>166</w:t>
      </w:r>
      <w:r>
        <w:rPr>
          <w:rFonts w:hint="eastAsia"/>
          <w:sz w:val="28"/>
          <w:szCs w:val="28"/>
          <w:lang w:val="el-GR"/>
        </w:rPr>
        <w:t>】高贵的法兰西式的简洁，又使她同时避免了保罗在其上帝面前表现出来的犹太式的纠缠；特拉普修会的创始者</w:t>
      </w:r>
      <w:r>
        <w:rPr>
          <w:rStyle w:val="a8"/>
          <w:sz w:val="28"/>
          <w:szCs w:val="28"/>
          <w:lang w:val="el-GR"/>
        </w:rPr>
        <w:footnoteReference w:id="346"/>
      </w:r>
      <w:r>
        <w:rPr>
          <w:rFonts w:hint="eastAsia"/>
          <w:sz w:val="28"/>
          <w:szCs w:val="28"/>
          <w:lang w:val="el-GR"/>
        </w:rPr>
        <w:t>，他使基督教的禁欲主义理想变成了法律，而他这样做是地道的法国作风，完全不是什么例外：直到目前为止，他那禁欲组织只有在法国才如鱼得水；它们也随着法国人的脚步进入了阿尔萨斯和阿尔及尔。我们也不应忘记胡格诺教徒</w:t>
      </w:r>
      <w:r>
        <w:rPr>
          <w:rStyle w:val="a8"/>
          <w:sz w:val="28"/>
          <w:szCs w:val="28"/>
          <w:lang w:val="el-GR"/>
        </w:rPr>
        <w:footnoteReference w:id="347"/>
      </w:r>
      <w:r>
        <w:rPr>
          <w:rFonts w:hint="eastAsia"/>
          <w:sz w:val="28"/>
          <w:szCs w:val="28"/>
          <w:lang w:val="el-GR"/>
        </w:rPr>
        <w:t>：在他们身上，尚武精神与勤勉精神，文雅的习俗与基督徒的严厉前所未有完美地结合在一起。还有王港</w:t>
      </w:r>
      <w:r>
        <w:rPr>
          <w:rStyle w:val="a8"/>
          <w:sz w:val="28"/>
          <w:szCs w:val="28"/>
          <w:lang w:val="el-GR"/>
        </w:rPr>
        <w:footnoteReference w:id="348"/>
      </w:r>
      <w:r>
        <w:rPr>
          <w:rFonts w:hint="eastAsia"/>
          <w:sz w:val="28"/>
          <w:szCs w:val="28"/>
          <w:lang w:val="el-GR"/>
        </w:rPr>
        <w:t>，正是在这里，基督教的伟大学术传统最后繁荣花似锦；法国的伟人比其他地方的人更懂得如何开花</w:t>
      </w:r>
      <w:r>
        <w:rPr>
          <w:rFonts w:hint="eastAsia"/>
          <w:sz w:val="28"/>
          <w:szCs w:val="28"/>
          <w:lang w:val="el-GR"/>
        </w:rPr>
        <w:t>。虽然完全不是浅薄之徒，一个伟大的法国人总却总是带有一种明显的表面性，仿佛是他内心世界的自然的皮肤——而一个伟大德国人的内心世界通常都是重封密锁，仿佛一粒金丹，见不得阳光，怕被人偷去。——现在，让我们说说，这一拥有如此完美的基督教榜样的民族为什么要注定产生相反的同样完美的非基督性的自由精神的榜样！因为法国的自由思想家，在其精神生活中，不得不与真正伟大和完整的人交锋，而不像其他民族的自由思想家那样，只能与教条和太监宫女交锋。</w:t>
      </w:r>
    </w:p>
    <w:p w:rsidR="00000000" w:rsidRDefault="00EF3B58">
      <w:pPr>
        <w:tabs>
          <w:tab w:val="left" w:pos="6645"/>
        </w:tabs>
        <w:jc w:val="left"/>
        <w:rPr>
          <w:rFonts w:hint="eastAsia"/>
          <w:sz w:val="28"/>
          <w:szCs w:val="28"/>
          <w:lang w:val="el-GR"/>
        </w:rPr>
      </w:pPr>
      <w:r>
        <w:rPr>
          <w:rFonts w:hint="eastAsia"/>
          <w:sz w:val="28"/>
          <w:szCs w:val="28"/>
          <w:lang w:val="el-GR"/>
        </w:rPr>
        <w:t>193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Esprit</w:t>
      </w:r>
      <w:r>
        <w:rPr>
          <w:rStyle w:val="a8"/>
          <w:rFonts w:ascii="楷体_GB2312" w:eastAsia="楷体_GB2312" w:hint="eastAsia"/>
          <w:sz w:val="28"/>
          <w:szCs w:val="28"/>
          <w:lang w:val="el-GR"/>
        </w:rPr>
        <w:footnoteReference w:id="349"/>
      </w:r>
      <w:r>
        <w:rPr>
          <w:rFonts w:ascii="楷体_GB2312" w:eastAsia="楷体_GB2312" w:hint="eastAsia"/>
          <w:sz w:val="28"/>
          <w:szCs w:val="28"/>
          <w:lang w:val="el-GR"/>
        </w:rPr>
        <w:t>与道德。</w:t>
      </w:r>
      <w:r>
        <w:rPr>
          <w:rFonts w:hint="eastAsia"/>
          <w:sz w:val="28"/>
          <w:szCs w:val="28"/>
          <w:lang w:val="el-GR"/>
        </w:rPr>
        <w:t>——德国人知道如何才能使精神、知识和心灵变得令人厌倦，</w:t>
      </w:r>
      <w:r>
        <w:rPr>
          <w:rFonts w:hint="eastAsia"/>
          <w:sz w:val="28"/>
          <w:szCs w:val="28"/>
          <w:lang w:val="el-GR"/>
        </w:rPr>
        <w:t>惯于把这种厌倦感看作是道德的标志；他对法国人的机智不无恐惧，担心它会迷住道德的双眼——然而这种恐惧对他又有一种磁石一般的吸引力，有如小鸟在毒蛇面前感觉到的那种恐惧。在德国的名人当中，也许没有人【</w:t>
      </w:r>
      <w:r>
        <w:rPr>
          <w:rFonts w:hint="eastAsia"/>
          <w:sz w:val="28"/>
          <w:szCs w:val="28"/>
          <w:lang w:val="el-GR"/>
        </w:rPr>
        <w:t>167</w:t>
      </w:r>
      <w:r>
        <w:rPr>
          <w:rFonts w:hint="eastAsia"/>
          <w:sz w:val="28"/>
          <w:szCs w:val="28"/>
          <w:lang w:val="el-GR"/>
        </w:rPr>
        <w:t>】比</w:t>
      </w:r>
      <w:r>
        <w:rPr>
          <w:rFonts w:ascii="楷体_GB2312" w:eastAsia="楷体_GB2312" w:hint="eastAsia"/>
          <w:sz w:val="28"/>
          <w:szCs w:val="28"/>
          <w:lang w:val="el-GR"/>
        </w:rPr>
        <w:t>黑格尔</w:t>
      </w:r>
      <w:r>
        <w:rPr>
          <w:rFonts w:hint="eastAsia"/>
          <w:sz w:val="28"/>
          <w:szCs w:val="28"/>
          <w:lang w:val="el-GR"/>
        </w:rPr>
        <w:t>更富有机智了——然而他身上又带有如此多的德国人对机智的恐惧，以至这种恐惧造成了他特有的那种古怪的文体</w:t>
      </w:r>
      <w:r>
        <w:rPr>
          <w:rStyle w:val="a8"/>
          <w:sz w:val="28"/>
          <w:szCs w:val="28"/>
          <w:lang w:val="el-GR"/>
        </w:rPr>
        <w:footnoteReference w:id="350"/>
      </w:r>
      <w:r>
        <w:rPr>
          <w:rFonts w:hint="eastAsia"/>
          <w:sz w:val="28"/>
          <w:szCs w:val="28"/>
          <w:lang w:val="el-GR"/>
        </w:rPr>
        <w:t>。他的文体的要点在于，一层又一层反复包扎事物的核心，直到没有人能像“年轻女子撩起面纱的一角张望”——用一位古代女性厌恶者埃斯库罗斯</w:t>
      </w:r>
      <w:r>
        <w:rPr>
          <w:rStyle w:val="a8"/>
          <w:sz w:val="28"/>
          <w:szCs w:val="28"/>
          <w:lang w:val="el-GR"/>
        </w:rPr>
        <w:footnoteReference w:id="351"/>
      </w:r>
      <w:r>
        <w:rPr>
          <w:rFonts w:hint="eastAsia"/>
          <w:sz w:val="28"/>
          <w:szCs w:val="28"/>
          <w:lang w:val="el-GR"/>
        </w:rPr>
        <w:t>的话——那样轻易掀开事物的包装，害羞而好奇地窥测事物的心脏。——然而</w:t>
      </w:r>
      <w:r>
        <w:rPr>
          <w:rFonts w:hint="eastAsia"/>
          <w:sz w:val="28"/>
          <w:szCs w:val="28"/>
          <w:lang w:val="el-GR"/>
        </w:rPr>
        <w:t>，这个所谓事物的核心，其实只是关于精神问题的某个机智然而常常无关的玩笑，是语词的某种巧妙和大胆的结合，这种玩笑和措辞在</w:t>
      </w:r>
      <w:r>
        <w:rPr>
          <w:rFonts w:ascii="楷体_GB2312" w:eastAsia="楷体_GB2312" w:hint="eastAsia"/>
          <w:sz w:val="28"/>
          <w:szCs w:val="28"/>
          <w:lang w:val="el-GR"/>
        </w:rPr>
        <w:t>思想家集体中</w:t>
      </w:r>
      <w:r>
        <w:rPr>
          <w:rFonts w:hint="eastAsia"/>
          <w:sz w:val="28"/>
          <w:szCs w:val="28"/>
          <w:lang w:val="el-GR"/>
        </w:rPr>
        <w:t>作为包装科学药片的糖衣是合适的——但当它自己被如此重重包装之后，它却成了最难啃的科学和最高贵的精神乏味。这就是是德国</w:t>
      </w:r>
      <w:r>
        <w:rPr>
          <w:rFonts w:ascii="楷体_GB2312" w:eastAsia="楷体_GB2312" w:hint="eastAsia"/>
          <w:sz w:val="28"/>
          <w:szCs w:val="28"/>
          <w:lang w:val="el-GR"/>
        </w:rPr>
        <w:t>式样</w:t>
      </w:r>
      <w:r>
        <w:rPr>
          <w:rFonts w:hint="eastAsia"/>
          <w:sz w:val="28"/>
          <w:szCs w:val="28"/>
          <w:lang w:val="el-GR"/>
        </w:rPr>
        <w:t>的机智，对于这种机智，德国人是如此爱不释手，发挥的是如此淋漓尽致，甚至叔本华这样敏锐、非常敏锐的人也竟然被弄糊涂了</w:t>
      </w:r>
      <w:r>
        <w:rPr>
          <w:rStyle w:val="a8"/>
          <w:sz w:val="28"/>
          <w:szCs w:val="28"/>
          <w:lang w:val="el-GR"/>
        </w:rPr>
        <w:footnoteReference w:id="352"/>
      </w:r>
      <w:r>
        <w:rPr>
          <w:rFonts w:hint="eastAsia"/>
          <w:sz w:val="28"/>
          <w:szCs w:val="28"/>
          <w:lang w:val="el-GR"/>
        </w:rPr>
        <w:t>——在他的一生中，他大声指责德国人的表演，但却从来不能对他们做出解释。</w:t>
      </w:r>
      <w:r>
        <w:rPr>
          <w:rStyle w:val="a8"/>
          <w:sz w:val="28"/>
          <w:szCs w:val="28"/>
          <w:lang w:val="el-GR"/>
        </w:rPr>
        <w:footnoteReference w:id="353"/>
      </w:r>
    </w:p>
    <w:p w:rsidR="00000000" w:rsidRDefault="00EF3B58">
      <w:pPr>
        <w:tabs>
          <w:tab w:val="left" w:pos="6645"/>
        </w:tabs>
        <w:jc w:val="left"/>
        <w:rPr>
          <w:rFonts w:hint="eastAsia"/>
          <w:sz w:val="28"/>
          <w:szCs w:val="28"/>
          <w:lang w:val="el-GR"/>
        </w:rPr>
      </w:pPr>
      <w:r>
        <w:rPr>
          <w:rFonts w:hint="eastAsia"/>
          <w:sz w:val="28"/>
          <w:szCs w:val="28"/>
          <w:lang w:val="el-GR"/>
        </w:rPr>
        <w:t>194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道德教育者的贪心。</w:t>
      </w:r>
      <w:r>
        <w:rPr>
          <w:rFonts w:hint="eastAsia"/>
          <w:sz w:val="28"/>
          <w:szCs w:val="28"/>
          <w:lang w:val="el-GR"/>
        </w:rPr>
        <w:t>——道德教育者取得的成绩为什么相对不大，可由以</w:t>
      </w:r>
      <w:r>
        <w:rPr>
          <w:rFonts w:hint="eastAsia"/>
          <w:sz w:val="28"/>
          <w:szCs w:val="28"/>
          <w:lang w:val="el-GR"/>
        </w:rPr>
        <w:t>下事实解释：他们一下子要求太多，也就是说，他们野心太大，急于</w:t>
      </w:r>
      <w:r>
        <w:rPr>
          <w:rFonts w:ascii="楷体_GB2312" w:eastAsia="楷体_GB2312" w:hint="eastAsia"/>
          <w:sz w:val="28"/>
          <w:szCs w:val="28"/>
          <w:lang w:val="el-GR"/>
        </w:rPr>
        <w:t>为每一个人</w:t>
      </w:r>
      <w:r>
        <w:rPr>
          <w:rFonts w:hint="eastAsia"/>
          <w:sz w:val="28"/>
          <w:szCs w:val="28"/>
          <w:lang w:val="el-GR"/>
        </w:rPr>
        <w:t>颁布规则。这实际上无异于漫无目的地向动物演讲，指望它们会摇身变成人类：因此，动物对之厌倦也就不足为奇！正确做法是选择特定的群体，努力发掘和提高他们的道德：例如，我们应该怀着把狼变成狗的目的对狼演讲。然而，无论如何，最大的成就既不属于试图教育每一个人，也不属于教育特定的一群人，而只属于那首先试图教育一个人并且绝不离开他的目标左顾右盼者。上个世纪所以优于我们的世纪，正是因为它拥有众多受过个别教育的个人，【</w:t>
      </w:r>
      <w:r>
        <w:rPr>
          <w:rFonts w:hint="eastAsia"/>
          <w:sz w:val="28"/>
          <w:szCs w:val="28"/>
          <w:lang w:val="el-GR"/>
        </w:rPr>
        <w:t>168</w:t>
      </w:r>
      <w:r>
        <w:rPr>
          <w:rFonts w:hint="eastAsia"/>
          <w:sz w:val="28"/>
          <w:szCs w:val="28"/>
          <w:lang w:val="el-GR"/>
        </w:rPr>
        <w:t>】以及同样众多的教育者，这些教育</w:t>
      </w:r>
      <w:r>
        <w:rPr>
          <w:rFonts w:hint="eastAsia"/>
          <w:sz w:val="28"/>
          <w:szCs w:val="28"/>
          <w:lang w:val="el-GR"/>
        </w:rPr>
        <w:t>者把教育一个人当作他们毕生的</w:t>
      </w:r>
      <w:r>
        <w:rPr>
          <w:rFonts w:ascii="楷体_GB2312" w:eastAsia="楷体_GB2312" w:hint="eastAsia"/>
          <w:sz w:val="28"/>
          <w:szCs w:val="28"/>
          <w:lang w:val="el-GR"/>
        </w:rPr>
        <w:t>工作</w:t>
      </w:r>
      <w:r>
        <w:rPr>
          <w:rFonts w:hint="eastAsia"/>
          <w:sz w:val="28"/>
          <w:szCs w:val="28"/>
          <w:lang w:val="el-GR"/>
        </w:rPr>
        <w:t>，这种工作不仅在他们自己的眼中，而且也在“健全社会”的所有其他人的眼中，为他们赢得了</w:t>
      </w:r>
      <w:r>
        <w:rPr>
          <w:rFonts w:ascii="楷体_GB2312" w:eastAsia="楷体_GB2312" w:hint="eastAsia"/>
          <w:sz w:val="28"/>
          <w:szCs w:val="28"/>
          <w:lang w:val="el-GR"/>
        </w:rPr>
        <w:t>尊严</w:t>
      </w:r>
      <w:r>
        <w:rPr>
          <w:rFonts w:hint="eastAsia"/>
          <w:sz w:val="28"/>
          <w:szCs w:val="28"/>
          <w:lang w:val="el-GR"/>
        </w:rPr>
        <w:t>。</w:t>
      </w:r>
      <w:r>
        <w:rPr>
          <w:rStyle w:val="a8"/>
          <w:sz w:val="28"/>
          <w:szCs w:val="28"/>
          <w:lang w:val="el-GR"/>
        </w:rPr>
        <w:footnoteReference w:id="354"/>
      </w:r>
    </w:p>
    <w:p w:rsidR="00000000" w:rsidRDefault="00EF3B58">
      <w:pPr>
        <w:tabs>
          <w:tab w:val="left" w:pos="6645"/>
        </w:tabs>
        <w:jc w:val="left"/>
        <w:rPr>
          <w:rFonts w:hint="eastAsia"/>
          <w:sz w:val="28"/>
          <w:szCs w:val="28"/>
          <w:lang w:val="el-GR"/>
        </w:rPr>
      </w:pPr>
      <w:r>
        <w:rPr>
          <w:rFonts w:hint="eastAsia"/>
          <w:sz w:val="28"/>
          <w:szCs w:val="28"/>
          <w:lang w:val="el-GR"/>
        </w:rPr>
        <w:t>195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所谓古典教育。</w:t>
      </w:r>
      <w:r>
        <w:rPr>
          <w:rFonts w:hint="eastAsia"/>
          <w:sz w:val="28"/>
          <w:szCs w:val="28"/>
          <w:lang w:val="el-GR"/>
        </w:rPr>
        <w:t>——认识到我们把生命</w:t>
      </w:r>
      <w:r>
        <w:rPr>
          <w:rFonts w:ascii="楷体_GB2312" w:eastAsia="楷体_GB2312" w:hint="eastAsia"/>
          <w:sz w:val="28"/>
          <w:szCs w:val="28"/>
          <w:lang w:val="el-GR"/>
        </w:rPr>
        <w:t>献给了</w:t>
      </w:r>
      <w:r>
        <w:rPr>
          <w:rFonts w:hint="eastAsia"/>
          <w:sz w:val="28"/>
          <w:szCs w:val="28"/>
          <w:lang w:val="el-GR"/>
        </w:rPr>
        <w:t>知识；认识到如果不是献身知识，我们就会放弃生命，不！应该是早就已经放弃生命，我们战栗地反复背诵这诗句：</w:t>
      </w:r>
    </w:p>
    <w:p w:rsidR="00000000" w:rsidRDefault="00EF3B58">
      <w:pPr>
        <w:tabs>
          <w:tab w:val="left" w:pos="6645"/>
        </w:tabs>
        <w:jc w:val="left"/>
        <w:rPr>
          <w:rFonts w:hint="eastAsia"/>
          <w:sz w:val="28"/>
          <w:szCs w:val="28"/>
          <w:lang w:val="el-GR"/>
        </w:rPr>
      </w:pPr>
      <w:r>
        <w:rPr>
          <w:rFonts w:hint="eastAsia"/>
          <w:sz w:val="28"/>
          <w:szCs w:val="28"/>
          <w:lang w:val="el-GR"/>
        </w:rPr>
        <w:t>命运啊，我</w:t>
      </w:r>
      <w:r>
        <w:rPr>
          <w:rFonts w:ascii="楷体_GB2312" w:eastAsia="楷体_GB2312" w:hint="eastAsia"/>
          <w:sz w:val="28"/>
          <w:szCs w:val="28"/>
          <w:lang w:val="el-GR"/>
        </w:rPr>
        <w:t>跟着</w:t>
      </w:r>
      <w:r>
        <w:rPr>
          <w:rFonts w:hint="eastAsia"/>
          <w:sz w:val="28"/>
          <w:szCs w:val="28"/>
          <w:lang w:val="el-GR"/>
        </w:rPr>
        <w:t>你</w:t>
      </w:r>
    </w:p>
    <w:p w:rsidR="00000000" w:rsidRDefault="00EF3B58">
      <w:pPr>
        <w:tabs>
          <w:tab w:val="left" w:pos="6645"/>
        </w:tabs>
        <w:jc w:val="left"/>
        <w:rPr>
          <w:rFonts w:hint="eastAsia"/>
          <w:sz w:val="28"/>
          <w:szCs w:val="28"/>
          <w:lang w:val="el-GR"/>
        </w:rPr>
      </w:pPr>
      <w:r>
        <w:rPr>
          <w:rFonts w:hint="eastAsia"/>
          <w:sz w:val="28"/>
          <w:szCs w:val="28"/>
          <w:lang w:val="el-GR"/>
        </w:rPr>
        <w:t>即算我不愿跟</w:t>
      </w:r>
    </w:p>
    <w:p w:rsidR="00000000" w:rsidRDefault="00EF3B58">
      <w:pPr>
        <w:tabs>
          <w:tab w:val="left" w:pos="6645"/>
        </w:tabs>
        <w:jc w:val="left"/>
        <w:rPr>
          <w:rFonts w:hint="eastAsia"/>
          <w:sz w:val="28"/>
          <w:szCs w:val="28"/>
          <w:lang w:val="el-GR"/>
        </w:rPr>
      </w:pPr>
      <w:r>
        <w:rPr>
          <w:rFonts w:hint="eastAsia"/>
          <w:sz w:val="28"/>
          <w:szCs w:val="28"/>
          <w:lang w:val="el-GR"/>
        </w:rPr>
        <w:t>但我</w:t>
      </w:r>
      <w:r>
        <w:rPr>
          <w:rFonts w:ascii="楷体_GB2312" w:eastAsia="楷体_GB2312" w:hint="eastAsia"/>
          <w:sz w:val="28"/>
          <w:szCs w:val="28"/>
          <w:lang w:val="el-GR"/>
        </w:rPr>
        <w:t>必须</w:t>
      </w:r>
      <w:r>
        <w:rPr>
          <w:rFonts w:hint="eastAsia"/>
          <w:sz w:val="28"/>
          <w:szCs w:val="28"/>
          <w:lang w:val="el-GR"/>
        </w:rPr>
        <w:t>跟</w:t>
      </w:r>
    </w:p>
    <w:p w:rsidR="00000000" w:rsidRDefault="00EF3B58">
      <w:pPr>
        <w:tabs>
          <w:tab w:val="left" w:pos="6645"/>
        </w:tabs>
        <w:jc w:val="left"/>
        <w:rPr>
          <w:rFonts w:hint="eastAsia"/>
          <w:sz w:val="28"/>
          <w:szCs w:val="28"/>
          <w:lang w:val="el-GR"/>
        </w:rPr>
      </w:pPr>
      <w:r>
        <w:rPr>
          <w:rFonts w:hint="eastAsia"/>
          <w:sz w:val="28"/>
          <w:szCs w:val="28"/>
          <w:lang w:val="el-GR"/>
        </w:rPr>
        <w:t>一面跟一面叹息</w:t>
      </w:r>
      <w:r>
        <w:rPr>
          <w:rStyle w:val="a8"/>
          <w:sz w:val="28"/>
          <w:szCs w:val="28"/>
          <w:lang w:val="el-GR"/>
        </w:rPr>
        <w:footnoteReference w:id="355"/>
      </w:r>
    </w:p>
    <w:p w:rsidR="00000000" w:rsidRDefault="00EF3B58">
      <w:pPr>
        <w:tabs>
          <w:tab w:val="left" w:pos="6645"/>
        </w:tabs>
        <w:jc w:val="left"/>
        <w:rPr>
          <w:rFonts w:hint="eastAsia"/>
          <w:sz w:val="28"/>
          <w:szCs w:val="28"/>
          <w:lang w:val="el-GR"/>
        </w:rPr>
      </w:pPr>
      <w:r>
        <w:rPr>
          <w:rFonts w:hint="eastAsia"/>
          <w:sz w:val="28"/>
          <w:szCs w:val="28"/>
          <w:lang w:val="el-GR"/>
        </w:rPr>
        <w:t>——当我们回首我们的生命历程时，我们发现有一件东西已永远失去：我们虚度的青春岁月。在那求知的、热情的和渴望的年代里，我们的教师本应教我们以关于世界的</w:t>
      </w:r>
      <w:r>
        <w:rPr>
          <w:rFonts w:ascii="楷体_GB2312" w:eastAsia="楷体_GB2312" w:hint="eastAsia"/>
          <w:sz w:val="28"/>
          <w:szCs w:val="28"/>
          <w:lang w:val="el-GR"/>
        </w:rPr>
        <w:t>知识</w:t>
      </w:r>
      <w:r>
        <w:rPr>
          <w:rFonts w:hint="eastAsia"/>
          <w:sz w:val="28"/>
          <w:szCs w:val="28"/>
          <w:lang w:val="el-GR"/>
        </w:rPr>
        <w:t>，然而他们却只是向我</w:t>
      </w:r>
      <w:r>
        <w:rPr>
          <w:rFonts w:hint="eastAsia"/>
          <w:sz w:val="28"/>
          <w:szCs w:val="28"/>
          <w:lang w:val="el-GR"/>
        </w:rPr>
        <w:t>们传授“古典教育”</w:t>
      </w:r>
      <w:r>
        <w:rPr>
          <w:sz w:val="28"/>
          <w:szCs w:val="28"/>
          <w:lang w:val="de-DE"/>
        </w:rPr>
        <w:t>(klassischen Bildung)</w:t>
      </w:r>
      <w:r>
        <w:rPr>
          <w:rFonts w:hint="eastAsia"/>
          <w:sz w:val="28"/>
          <w:szCs w:val="28"/>
          <w:lang w:val="el-GR"/>
        </w:rPr>
        <w:t>！在这些虚度的岁月里，我们不得不痛苦地死记硬背关于希腊人、罗马人及其语言的残缺知识，完全违背一切教育的最高原则：</w:t>
      </w:r>
      <w:r>
        <w:rPr>
          <w:rFonts w:ascii="楷体_GB2312" w:eastAsia="楷体_GB2312" w:hint="eastAsia"/>
          <w:sz w:val="28"/>
          <w:szCs w:val="28"/>
          <w:lang w:val="el-GR"/>
        </w:rPr>
        <w:t>只有饥饿者，方可与食物</w:t>
      </w:r>
      <w:r>
        <w:rPr>
          <w:rFonts w:hint="eastAsia"/>
          <w:sz w:val="28"/>
          <w:szCs w:val="28"/>
          <w:lang w:val="el-GR"/>
        </w:rPr>
        <w:t>！我们满脑子塞满数字和物理学知识，</w:t>
      </w:r>
      <w:r>
        <w:rPr>
          <w:rFonts w:ascii="楷体_GB2312" w:eastAsia="楷体_GB2312" w:hint="eastAsia"/>
          <w:sz w:val="28"/>
          <w:szCs w:val="28"/>
          <w:lang w:val="el-GR"/>
        </w:rPr>
        <w:t>却又</w:t>
      </w:r>
      <w:r>
        <w:rPr>
          <w:rFonts w:hint="eastAsia"/>
          <w:sz w:val="28"/>
          <w:szCs w:val="28"/>
          <w:lang w:val="el-GR"/>
        </w:rPr>
        <w:t>从来不知无知之可怕，从来没有在我们的个人日常生活和活动中，以及从早到晚发生在我们家中、工厂中、天空中和自然中的一切中，看出千百种需要去解决的问题，看出折磨人的、羞辱人的、刺激人的问题，从而让我们的好奇心看到，我们首先</w:t>
      </w:r>
      <w:r>
        <w:rPr>
          <w:rFonts w:ascii="楷体_GB2312" w:eastAsia="楷体_GB2312" w:hint="eastAsia"/>
          <w:sz w:val="28"/>
          <w:szCs w:val="28"/>
          <w:lang w:val="el-GR"/>
        </w:rPr>
        <w:t>需要</w:t>
      </w:r>
      <w:r>
        <w:rPr>
          <w:rFonts w:hint="eastAsia"/>
          <w:sz w:val="28"/>
          <w:szCs w:val="28"/>
          <w:lang w:val="el-GR"/>
        </w:rPr>
        <w:t>物理和数学的知识，然后才能享受到这种知识的绝对逻辑的科学</w:t>
      </w:r>
      <w:r>
        <w:rPr>
          <w:rFonts w:ascii="楷体_GB2312" w:eastAsia="楷体_GB2312" w:hint="eastAsia"/>
          <w:sz w:val="28"/>
          <w:szCs w:val="28"/>
          <w:lang w:val="el-GR"/>
        </w:rPr>
        <w:t>欢乐</w:t>
      </w:r>
      <w:r>
        <w:rPr>
          <w:rFonts w:hint="eastAsia"/>
          <w:sz w:val="28"/>
          <w:szCs w:val="28"/>
          <w:lang w:val="el-GR"/>
        </w:rPr>
        <w:t>！【</w:t>
      </w:r>
      <w:r>
        <w:rPr>
          <w:rFonts w:hint="eastAsia"/>
          <w:sz w:val="28"/>
          <w:szCs w:val="28"/>
          <w:lang w:val="el-GR"/>
        </w:rPr>
        <w:t>169</w:t>
      </w:r>
      <w:r>
        <w:rPr>
          <w:rFonts w:hint="eastAsia"/>
          <w:sz w:val="28"/>
          <w:szCs w:val="28"/>
          <w:lang w:val="el-GR"/>
        </w:rPr>
        <w:t>】从来就没有人教给我们这种对科学的</w:t>
      </w:r>
      <w:r>
        <w:rPr>
          <w:rFonts w:ascii="楷体_GB2312" w:eastAsia="楷体_GB2312" w:hint="eastAsia"/>
          <w:sz w:val="28"/>
          <w:szCs w:val="28"/>
          <w:lang w:val="el-GR"/>
        </w:rPr>
        <w:t>敬重</w:t>
      </w:r>
      <w:r>
        <w:rPr>
          <w:rFonts w:hint="eastAsia"/>
          <w:sz w:val="28"/>
          <w:szCs w:val="28"/>
          <w:lang w:val="el-GR"/>
        </w:rPr>
        <w:t>，过去的伟人们奋斗、失败和再奋斗的故事，构成</w:t>
      </w:r>
      <w:r>
        <w:rPr>
          <w:rFonts w:ascii="楷体_GB2312" w:eastAsia="楷体_GB2312" w:hint="eastAsia"/>
          <w:sz w:val="28"/>
          <w:szCs w:val="28"/>
          <w:lang w:val="el-GR"/>
        </w:rPr>
        <w:t>严密</w:t>
      </w:r>
      <w:r>
        <w:rPr>
          <w:rFonts w:hint="eastAsia"/>
          <w:sz w:val="28"/>
          <w:szCs w:val="28"/>
          <w:lang w:val="el-GR"/>
        </w:rPr>
        <w:t>科学历史的苦难和牺牲，从来没有哪怕</w:t>
      </w:r>
      <w:r>
        <w:rPr>
          <w:rFonts w:ascii="楷体_GB2312" w:eastAsia="楷体_GB2312" w:hint="eastAsia"/>
          <w:sz w:val="28"/>
          <w:szCs w:val="28"/>
          <w:lang w:val="el-GR"/>
        </w:rPr>
        <w:t>一次</w:t>
      </w:r>
      <w:r>
        <w:rPr>
          <w:rFonts w:hint="eastAsia"/>
          <w:sz w:val="28"/>
          <w:szCs w:val="28"/>
          <w:lang w:val="el-GR"/>
        </w:rPr>
        <w:t>打动我们的心灵！相反，我们感到的却是对这些实际科学的某种轻视和对历史训练、“形式教育”</w:t>
      </w:r>
      <w:r>
        <w:rPr>
          <w:rStyle w:val="a8"/>
          <w:sz w:val="28"/>
          <w:szCs w:val="28"/>
          <w:lang w:val="el-GR"/>
        </w:rPr>
        <w:footnoteReference w:id="356"/>
      </w:r>
      <w:r>
        <w:rPr>
          <w:rFonts w:hint="eastAsia"/>
          <w:sz w:val="28"/>
          <w:szCs w:val="28"/>
          <w:lang w:val="el-GR"/>
        </w:rPr>
        <w:t>和“古典主义”的重视！我们就这样轻易被欺骗了！形式教育！我们难道不应该指着我们文法学校</w:t>
      </w:r>
      <w:r>
        <w:rPr>
          <w:rStyle w:val="a8"/>
          <w:sz w:val="28"/>
          <w:szCs w:val="28"/>
          <w:lang w:val="el-GR"/>
        </w:rPr>
        <w:footnoteReference w:id="357"/>
      </w:r>
      <w:r>
        <w:rPr>
          <w:rFonts w:hint="eastAsia"/>
          <w:sz w:val="28"/>
          <w:szCs w:val="28"/>
          <w:lang w:val="el-GR"/>
        </w:rPr>
        <w:t>最优秀的教师，嘲笑他们并且问：“他们是形式教育的结果？如果不是，他们又怎么能以此教人？”古典主义！我们在教育后代方面从古人那里学到任何东西了吗？我们学会像他们那样写和说了吗？我们一直在练习对话的剑术辩证</w:t>
      </w:r>
      <w:r>
        <w:rPr>
          <w:rFonts w:hint="eastAsia"/>
          <w:sz w:val="28"/>
          <w:szCs w:val="28"/>
          <w:lang w:val="el-GR"/>
        </w:rPr>
        <w:t>法吗？我们学会他们那样优美和骄傲的举止了吗？学会像他们一样角力、投掷和拳击了吗？关于所有希腊哲学家奉行的禁欲主义，我们学到多少？在古人奉行的任何一个个别美德上，我们有过多少相同的训练？对道德的任何沉思在我们的教育中不都是完全看不见的吗？更不用说对道德的任何可能的批评，或者按照这种或那种道德</w:t>
      </w:r>
      <w:r>
        <w:rPr>
          <w:rFonts w:ascii="楷体_GB2312" w:eastAsia="楷体_GB2312" w:hint="eastAsia"/>
          <w:sz w:val="28"/>
          <w:szCs w:val="28"/>
          <w:lang w:val="el-GR"/>
        </w:rPr>
        <w:t>生活</w:t>
      </w:r>
      <w:r>
        <w:rPr>
          <w:rFonts w:hint="eastAsia"/>
          <w:sz w:val="28"/>
          <w:szCs w:val="28"/>
          <w:lang w:val="el-GR"/>
        </w:rPr>
        <w:t>的勇敢和严肃的尝试了！人们在我们心中唤起过任何古人对之比现代人评价更高的感情吗？他们是否曾经以一种古代的精神向我们表明日子和生命的划分（</w:t>
      </w:r>
      <w:r>
        <w:rPr>
          <w:rFonts w:hint="eastAsia"/>
          <w:sz w:val="28"/>
          <w:szCs w:val="28"/>
          <w:lang w:val="el-GR"/>
        </w:rPr>
        <w:t>Einteilung</w:t>
      </w:r>
      <w:r>
        <w:rPr>
          <w:rFonts w:hint="eastAsia"/>
          <w:sz w:val="28"/>
          <w:szCs w:val="28"/>
          <w:lang w:val="el-GR"/>
        </w:rPr>
        <w:t>）以及超越生命的目标了吗？我们是像学习现在生活着的民族的语言那</w:t>
      </w:r>
      <w:r>
        <w:rPr>
          <w:rFonts w:hint="eastAsia"/>
          <w:sz w:val="28"/>
          <w:szCs w:val="28"/>
          <w:lang w:val="el-GR"/>
        </w:rPr>
        <w:t>样学习古代语言了吗？即是说，关于这种语言，我们能够脱口而出，运用自如了吗？除了荒废光阴，我们没有获得任何真正的能力和新本领！只获得一种知识，关于古人所为、所能之知识！而且是多么肤浅的知识！我现在越来越坚信：希腊人以及古代人的全部生活方式，无论看起来是多么简单和确实，实际上却是非常难以理解，甚至无法【</w:t>
      </w:r>
      <w:r>
        <w:rPr>
          <w:rFonts w:hint="eastAsia"/>
          <w:sz w:val="28"/>
          <w:szCs w:val="28"/>
          <w:lang w:val="el-GR"/>
        </w:rPr>
        <w:t>170</w:t>
      </w:r>
      <w:r>
        <w:rPr>
          <w:rFonts w:hint="eastAsia"/>
          <w:sz w:val="28"/>
          <w:szCs w:val="28"/>
          <w:lang w:val="el-GR"/>
        </w:rPr>
        <w:t>】理解的，而我们通常用来谈论古代人的那些陈词滥调，要么是轻率，要么是出于我们的世代相传的愚蠢的自以为是。我们看到古代的词汇和概念与我们自己的词汇和概念不无相似，不知道这只是一个假象，在这些词汇和概念后面，隐</w:t>
      </w:r>
      <w:r>
        <w:rPr>
          <w:rFonts w:hint="eastAsia"/>
          <w:sz w:val="28"/>
          <w:szCs w:val="28"/>
          <w:lang w:val="el-GR"/>
        </w:rPr>
        <w:t>藏的全是我们这些现代头脑</w:t>
      </w:r>
      <w:r>
        <w:rPr>
          <w:rFonts w:ascii="楷体_GB2312" w:eastAsia="楷体_GB2312" w:hint="eastAsia"/>
          <w:sz w:val="28"/>
          <w:szCs w:val="28"/>
          <w:lang w:val="el-GR"/>
        </w:rPr>
        <w:t>必然感到</w:t>
      </w:r>
      <w:r>
        <w:rPr>
          <w:rFonts w:hint="eastAsia"/>
          <w:sz w:val="28"/>
          <w:szCs w:val="28"/>
          <w:lang w:val="el-GR"/>
        </w:rPr>
        <w:t>不熟悉、无法理解和痛苦的情感。这就是我们认为可以让我们的孩子在上面跑来跑去的土地！够了：我们在儿童时期在这片土地上东跑西撞，养成了对一切古代事物的敌视和反感，一种由于过于熟悉而产生的几乎不可磨灭的巨大反感！我们的古典教师是如此狂妄无知，他们认为自己</w:t>
      </w:r>
      <w:r>
        <w:rPr>
          <w:rFonts w:ascii="楷体_GB2312" w:eastAsia="楷体_GB2312" w:hint="eastAsia"/>
          <w:sz w:val="28"/>
          <w:szCs w:val="28"/>
          <w:lang w:val="el-GR"/>
        </w:rPr>
        <w:t>已经完全了解古代</w:t>
      </w:r>
      <w:r>
        <w:rPr>
          <w:rFonts w:hint="eastAsia"/>
          <w:sz w:val="28"/>
          <w:szCs w:val="28"/>
          <w:lang w:val="el-GR"/>
        </w:rPr>
        <w:t>，并把这种狂妄无知传给他们的学生，同时还传给他们一种轻蔑，让他们觉得，这样一种了解对人类的幸福毫无帮助，只对那些可怜的、痴呆的、不可救药的老书虫很有用：“让他们守着他们的宝贝过活！他们也只配守着这些宝贝！”——怀着这</w:t>
      </w:r>
      <w:r>
        <w:rPr>
          <w:rFonts w:hint="eastAsia"/>
          <w:sz w:val="28"/>
          <w:szCs w:val="28"/>
          <w:lang w:val="el-GR"/>
        </w:rPr>
        <w:t>样的想法，我们结束了我们的古典教育。——对于我们来说，一切都已经无可挽回地过去了。但我们想到的并不只是我们自己！</w:t>
      </w:r>
      <w:r>
        <w:rPr>
          <w:rStyle w:val="a8"/>
          <w:sz w:val="28"/>
          <w:szCs w:val="28"/>
          <w:lang w:val="el-GR"/>
        </w:rPr>
        <w:footnoteReference w:id="358"/>
      </w:r>
    </w:p>
    <w:p w:rsidR="00000000" w:rsidRDefault="00EF3B58">
      <w:pPr>
        <w:tabs>
          <w:tab w:val="left" w:pos="6645"/>
        </w:tabs>
        <w:jc w:val="left"/>
        <w:rPr>
          <w:rFonts w:hint="eastAsia"/>
          <w:sz w:val="28"/>
          <w:szCs w:val="28"/>
          <w:lang w:val="el-GR"/>
        </w:rPr>
      </w:pPr>
      <w:r>
        <w:rPr>
          <w:rFonts w:hint="eastAsia"/>
          <w:sz w:val="28"/>
          <w:szCs w:val="28"/>
          <w:lang w:val="el-GR"/>
        </w:rPr>
        <w:t>196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最切身的真理问题。</w:t>
      </w:r>
      <w:r>
        <w:rPr>
          <w:rFonts w:hint="eastAsia"/>
          <w:sz w:val="28"/>
          <w:szCs w:val="28"/>
          <w:lang w:val="el-GR"/>
        </w:rPr>
        <w:t>——“我到底在</w:t>
      </w:r>
      <w:r>
        <w:rPr>
          <w:rFonts w:ascii="楷体_GB2312" w:eastAsia="楷体_GB2312" w:hint="eastAsia"/>
          <w:sz w:val="28"/>
          <w:szCs w:val="28"/>
          <w:lang w:val="el-GR"/>
        </w:rPr>
        <w:t>做</w:t>
      </w:r>
      <w:r>
        <w:rPr>
          <w:rFonts w:hint="eastAsia"/>
          <w:sz w:val="28"/>
          <w:szCs w:val="28"/>
          <w:lang w:val="el-GR"/>
        </w:rPr>
        <w:t>什么？</w:t>
      </w:r>
      <w:r>
        <w:rPr>
          <w:rFonts w:ascii="楷体_GB2312" w:eastAsia="楷体_GB2312" w:hint="eastAsia"/>
          <w:sz w:val="28"/>
          <w:szCs w:val="28"/>
          <w:lang w:val="el-GR"/>
        </w:rPr>
        <w:t>我</w:t>
      </w:r>
      <w:r>
        <w:rPr>
          <w:rFonts w:hint="eastAsia"/>
          <w:sz w:val="28"/>
          <w:szCs w:val="28"/>
          <w:lang w:val="el-GR"/>
        </w:rPr>
        <w:t>到底为何要这样做？”——这是我们现行教育制度既不教授也不提问的真理问题；我们对此无暇顾及。然而，另一方面，我们却有时间跟孩子说笑话而不是告诉他们真理，跟女性——不久将要为人母亲的女性——说好听的而不是告诉她们真理，跟年轻人谈他们的快乐和将来而不是告诉他们真理——我们做起这一切从来就不缺时间和兴致！——但是，七十年啊！时间飞逝，很快就到了我们向这</w:t>
      </w:r>
      <w:r>
        <w:rPr>
          <w:rFonts w:hint="eastAsia"/>
          <w:sz w:val="28"/>
          <w:szCs w:val="28"/>
          <w:lang w:val="el-GR"/>
        </w:rPr>
        <w:t>个世界说再见的时候；真理对我们来说似乎无关紧要，【</w:t>
      </w:r>
      <w:r>
        <w:rPr>
          <w:rFonts w:hint="eastAsia"/>
          <w:sz w:val="28"/>
          <w:szCs w:val="28"/>
          <w:lang w:val="el-GR"/>
        </w:rPr>
        <w:t>171</w:t>
      </w:r>
      <w:r>
        <w:rPr>
          <w:rFonts w:hint="eastAsia"/>
          <w:sz w:val="28"/>
          <w:szCs w:val="28"/>
          <w:lang w:val="el-GR"/>
        </w:rPr>
        <w:t>】就像波涛不知道它如何涌动和往哪涌动一样无关紧要！事实上，</w:t>
      </w:r>
      <w:r>
        <w:rPr>
          <w:rFonts w:ascii="楷体_GB2312" w:eastAsia="楷体_GB2312" w:hint="eastAsia"/>
          <w:sz w:val="28"/>
          <w:szCs w:val="28"/>
          <w:lang w:val="el-GR"/>
        </w:rPr>
        <w:t>它不知道</w:t>
      </w:r>
      <w:r>
        <w:rPr>
          <w:rFonts w:hint="eastAsia"/>
          <w:sz w:val="28"/>
          <w:szCs w:val="28"/>
          <w:lang w:val="el-GR"/>
        </w:rPr>
        <w:t>也许更为明智。——“你所说的不无道理；但是，从不</w:t>
      </w:r>
      <w:r>
        <w:rPr>
          <w:rFonts w:ascii="楷体_GB2312" w:eastAsia="楷体_GB2312" w:hint="eastAsia"/>
          <w:sz w:val="28"/>
          <w:szCs w:val="28"/>
          <w:lang w:val="el-GR"/>
        </w:rPr>
        <w:t>问</w:t>
      </w:r>
      <w:r>
        <w:rPr>
          <w:rFonts w:hint="eastAsia"/>
          <w:sz w:val="28"/>
          <w:szCs w:val="28"/>
          <w:lang w:val="el-GR"/>
        </w:rPr>
        <w:t>这个问题表明我们尚未染上某种骄傲；我们的教育不教人骄傲。”——因而更好。——“真的？”</w:t>
      </w:r>
    </w:p>
    <w:p w:rsidR="00000000" w:rsidRDefault="00EF3B58">
      <w:pPr>
        <w:tabs>
          <w:tab w:val="left" w:pos="6645"/>
        </w:tabs>
        <w:jc w:val="left"/>
        <w:rPr>
          <w:rFonts w:hint="eastAsia"/>
          <w:sz w:val="28"/>
          <w:szCs w:val="28"/>
          <w:lang w:val="el-GR"/>
        </w:rPr>
      </w:pPr>
      <w:r>
        <w:rPr>
          <w:rFonts w:hint="eastAsia"/>
          <w:sz w:val="28"/>
          <w:szCs w:val="28"/>
          <w:lang w:val="el-GR"/>
        </w:rPr>
        <w:t>197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德国人对启蒙运动的敌视。</w:t>
      </w:r>
      <w:r>
        <w:rPr>
          <w:rFonts w:hint="eastAsia"/>
          <w:sz w:val="28"/>
          <w:szCs w:val="28"/>
          <w:lang w:val="el-GR"/>
        </w:rPr>
        <w:t>——让我们来看一下本世纪上半叶德国人通过他们的智力活动对整个文化做出了哪些贡献，首先是德国的哲学家</w:t>
      </w:r>
      <w:r>
        <w:rPr>
          <w:rStyle w:val="a8"/>
          <w:sz w:val="28"/>
          <w:szCs w:val="28"/>
          <w:lang w:val="el-GR"/>
        </w:rPr>
        <w:footnoteReference w:id="359"/>
      </w:r>
      <w:r>
        <w:rPr>
          <w:rFonts w:hint="eastAsia"/>
          <w:sz w:val="28"/>
          <w:szCs w:val="28"/>
          <w:lang w:val="el-GR"/>
        </w:rPr>
        <w:t>，他们退回到思想的最开始和最古老的阶段，因为像梦想时代的思想家一样，他们满足于概念而不是解释</w:t>
      </w:r>
      <w:r>
        <w:rPr>
          <w:sz w:val="28"/>
          <w:szCs w:val="28"/>
          <w:lang w:val="de-DE"/>
        </w:rPr>
        <w:t>(Erklärungen)</w:t>
      </w:r>
      <w:r>
        <w:rPr>
          <w:rFonts w:hint="eastAsia"/>
          <w:sz w:val="28"/>
          <w:szCs w:val="28"/>
          <w:lang w:val="el-GR"/>
        </w:rPr>
        <w:t>—</w:t>
      </w:r>
      <w:r>
        <w:rPr>
          <w:rFonts w:hint="eastAsia"/>
          <w:sz w:val="28"/>
          <w:szCs w:val="28"/>
          <w:lang w:val="el-GR"/>
        </w:rPr>
        <w:t>—他们重新复活了一种前科学的哲学形式。其次是德国的历史学家和浪漫派</w:t>
      </w:r>
      <w:r>
        <w:rPr>
          <w:rStyle w:val="a8"/>
          <w:sz w:val="28"/>
          <w:szCs w:val="28"/>
          <w:lang w:val="el-GR"/>
        </w:rPr>
        <w:footnoteReference w:id="360"/>
      </w:r>
      <w:r>
        <w:rPr>
          <w:rFonts w:hint="eastAsia"/>
          <w:sz w:val="28"/>
          <w:szCs w:val="28"/>
          <w:lang w:val="el-GR"/>
        </w:rPr>
        <w:t>，他们一般致力于为某些古老和原始的情感，特别是为基督信仰、民间信仰、民间传说、民间语言、中世纪、东方禁欲主义和印度思想恢复荣誉。第三是自然研究者（</w:t>
      </w:r>
      <w:r>
        <w:rPr>
          <w:rFonts w:hint="eastAsia"/>
          <w:sz w:val="28"/>
          <w:szCs w:val="28"/>
          <w:lang w:val="el-GR"/>
        </w:rPr>
        <w:t>Naturforscher</w:t>
      </w:r>
      <w:r>
        <w:rPr>
          <w:rFonts w:hint="eastAsia"/>
          <w:sz w:val="28"/>
          <w:szCs w:val="28"/>
          <w:lang w:val="el-GR"/>
        </w:rPr>
        <w:t>）</w:t>
      </w:r>
      <w:r>
        <w:rPr>
          <w:rStyle w:val="a8"/>
          <w:sz w:val="28"/>
          <w:szCs w:val="28"/>
          <w:lang w:val="el-GR"/>
        </w:rPr>
        <w:footnoteReference w:id="361"/>
      </w:r>
      <w:r>
        <w:rPr>
          <w:rFonts w:hint="eastAsia"/>
          <w:sz w:val="28"/>
          <w:szCs w:val="28"/>
          <w:lang w:val="el-GR"/>
        </w:rPr>
        <w:t>，他们试图反对牛顿</w:t>
      </w:r>
      <w:r>
        <w:rPr>
          <w:rStyle w:val="a8"/>
          <w:sz w:val="28"/>
          <w:szCs w:val="28"/>
          <w:lang w:val="el-GR"/>
        </w:rPr>
        <w:footnoteReference w:id="362"/>
      </w:r>
      <w:r>
        <w:rPr>
          <w:rFonts w:hint="eastAsia"/>
          <w:sz w:val="28"/>
          <w:szCs w:val="28"/>
          <w:lang w:val="el-GR"/>
        </w:rPr>
        <w:t>和伏尔泰的精神，和像歌德和叔本华一样恢复一个充满伦理和象征意义的神圣的或凶恶的自然的观念。从整体趋势上说，德国思想是对启蒙运动以及被简单地误认为启蒙运动后果的社会革命的反动：对于一切现存事物的恭敬试图摇身一变成为对于一切曾经存在的事物的恭敬，以便使</w:t>
      </w:r>
      <w:r>
        <w:rPr>
          <w:rFonts w:hint="eastAsia"/>
          <w:sz w:val="28"/>
          <w:szCs w:val="28"/>
          <w:lang w:val="el-GR"/>
        </w:rPr>
        <w:t>心灵和头脑重新</w:t>
      </w:r>
      <w:r>
        <w:rPr>
          <w:rFonts w:ascii="楷体_GB2312" w:eastAsia="楷体_GB2312" w:hint="eastAsia"/>
          <w:sz w:val="28"/>
          <w:szCs w:val="28"/>
          <w:lang w:val="el-GR"/>
        </w:rPr>
        <w:t>填满</w:t>
      </w:r>
      <w:r>
        <w:rPr>
          <w:rFonts w:hint="eastAsia"/>
          <w:sz w:val="28"/>
          <w:szCs w:val="28"/>
          <w:lang w:val="el-GR"/>
        </w:rPr>
        <w:t>，不给未来和新的目标留下任何位置。对情感的崇拜代替了过去对理性的崇拜，而在这种新的崇拜的确立过程中，德国的【</w:t>
      </w:r>
      <w:r>
        <w:rPr>
          <w:rFonts w:hint="eastAsia"/>
          <w:sz w:val="28"/>
          <w:szCs w:val="28"/>
          <w:lang w:val="el-GR"/>
        </w:rPr>
        <w:t>172</w:t>
      </w:r>
      <w:r>
        <w:rPr>
          <w:rFonts w:hint="eastAsia"/>
          <w:sz w:val="28"/>
          <w:szCs w:val="28"/>
          <w:lang w:val="el-GR"/>
        </w:rPr>
        <w:t>】音乐家</w:t>
      </w:r>
      <w:r>
        <w:rPr>
          <w:rStyle w:val="a8"/>
          <w:sz w:val="28"/>
          <w:szCs w:val="28"/>
          <w:lang w:val="el-GR"/>
        </w:rPr>
        <w:footnoteReference w:id="363"/>
      </w:r>
      <w:r>
        <w:rPr>
          <w:rFonts w:hint="eastAsia"/>
          <w:sz w:val="28"/>
          <w:szCs w:val="28"/>
          <w:lang w:val="el-GR"/>
        </w:rPr>
        <w:t>，作为一切无形的、幻想的和童话的东西的最好辩护者，比任何语词或观念的艺术家都更多贡献。即使我们考虑到层出不穷的个人成就，以及从那时以来许多事物所得到的比过去更为公正评价的事实，我们还是不能不指出，在对过去的充分的和决定性的知识的获得的背后，存在着一种从整体上贬低知识抬高情感和——用康德描述其工作的话来说——“通过表明知识的局限性重新为信仰铺平道路”的</w:t>
      </w:r>
      <w:r>
        <w:rPr>
          <w:rFonts w:ascii="楷体_GB2312" w:eastAsia="楷体_GB2312" w:hint="eastAsia"/>
          <w:sz w:val="28"/>
          <w:szCs w:val="28"/>
          <w:lang w:val="el-GR"/>
        </w:rPr>
        <w:t>极大危险</w:t>
      </w:r>
      <w:r>
        <w:rPr>
          <w:rFonts w:hint="eastAsia"/>
          <w:sz w:val="28"/>
          <w:szCs w:val="28"/>
          <w:lang w:val="el-GR"/>
        </w:rPr>
        <w:t>。但是，现</w:t>
      </w:r>
      <w:r>
        <w:rPr>
          <w:rFonts w:hint="eastAsia"/>
          <w:sz w:val="28"/>
          <w:szCs w:val="28"/>
          <w:lang w:val="el-GR"/>
        </w:rPr>
        <w:t>在危险的时刻已经过去，让我们重新自由地呼吸！说来奇怪，正是德国人如此念念有词地召来的神灵最终却成了他的愿望的最大障碍——在看起来似乎是做了没落、幻想和反动精神的一个时期的附庸之后，历史研究，对起源和进化的了解，对过去的同感，对情感和知识的新生的激情，突然具有了一种新的性质，现在</w:t>
      </w:r>
      <w:r>
        <w:rPr>
          <w:rFonts w:ascii="楷体_GB2312" w:eastAsia="楷体_GB2312" w:hint="eastAsia"/>
          <w:sz w:val="28"/>
          <w:szCs w:val="28"/>
          <w:lang w:val="el-GR"/>
        </w:rPr>
        <w:t>那可恶的启蒙运动</w:t>
      </w:r>
      <w:r>
        <w:rPr>
          <w:rFonts w:hint="eastAsia"/>
          <w:sz w:val="28"/>
          <w:szCs w:val="28"/>
          <w:lang w:val="el-GR"/>
        </w:rPr>
        <w:t>的新的、强大的神展翅飞翔在它过去的召唤者的上空和彼岸，而它本来是被召唤来反对启蒙运动的。我们现在已将这场启蒙运动向前推进；我们用不着担心什么“大革命”及其对立面“大反动”——与</w:t>
      </w:r>
      <w:r>
        <w:rPr>
          <w:rFonts w:ascii="楷体_GB2312" w:eastAsia="楷体_GB2312" w:hint="eastAsia"/>
          <w:sz w:val="28"/>
          <w:szCs w:val="28"/>
          <w:lang w:val="el-GR"/>
        </w:rPr>
        <w:t>我们</w:t>
      </w:r>
      <w:r>
        <w:rPr>
          <w:rFonts w:hint="eastAsia"/>
          <w:sz w:val="28"/>
          <w:szCs w:val="28"/>
          <w:lang w:val="el-GR"/>
        </w:rPr>
        <w:t>推动和希望推动的不可抗拒的伟大潮流相比</w:t>
      </w:r>
      <w:r>
        <w:rPr>
          <w:rFonts w:hint="eastAsia"/>
          <w:sz w:val="28"/>
          <w:szCs w:val="28"/>
          <w:lang w:val="el-GR"/>
        </w:rPr>
        <w:t>，它们只不过是一些浪花和泡沫！</w:t>
      </w:r>
    </w:p>
    <w:p w:rsidR="00000000" w:rsidRDefault="00EF3B58">
      <w:pPr>
        <w:tabs>
          <w:tab w:val="left" w:pos="6645"/>
        </w:tabs>
        <w:jc w:val="left"/>
        <w:rPr>
          <w:rFonts w:hint="eastAsia"/>
          <w:sz w:val="28"/>
          <w:szCs w:val="28"/>
          <w:lang w:val="el-GR"/>
        </w:rPr>
      </w:pPr>
      <w:r>
        <w:rPr>
          <w:rFonts w:hint="eastAsia"/>
          <w:sz w:val="28"/>
          <w:szCs w:val="28"/>
          <w:lang w:val="el-GR"/>
        </w:rPr>
        <w:t>198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决定民族地位的人。</w:t>
      </w:r>
      <w:r>
        <w:rPr>
          <w:rFonts w:hint="eastAsia"/>
          <w:sz w:val="28"/>
          <w:szCs w:val="28"/>
          <w:lang w:val="el-GR"/>
        </w:rPr>
        <w:t>——拥有丰富的内心经验并能从【</w:t>
      </w:r>
      <w:r>
        <w:rPr>
          <w:rFonts w:hint="eastAsia"/>
          <w:sz w:val="28"/>
          <w:szCs w:val="28"/>
          <w:lang w:val="el-GR"/>
        </w:rPr>
        <w:t>173</w:t>
      </w:r>
      <w:r>
        <w:rPr>
          <w:rFonts w:hint="eastAsia"/>
          <w:sz w:val="28"/>
          <w:szCs w:val="28"/>
          <w:lang w:val="el-GR"/>
        </w:rPr>
        <w:t>】精神的高度俯视和超越这些经验——决定一个民族</w:t>
      </w:r>
      <w:r>
        <w:rPr>
          <w:rFonts w:ascii="楷体_GB2312" w:eastAsia="楷体_GB2312" w:hint="eastAsia"/>
          <w:sz w:val="28"/>
          <w:szCs w:val="28"/>
          <w:lang w:val="el-GR"/>
        </w:rPr>
        <w:t>地位</w:t>
      </w:r>
      <w:r>
        <w:rPr>
          <w:rFonts w:hint="eastAsia"/>
          <w:sz w:val="28"/>
          <w:szCs w:val="28"/>
          <w:lang w:val="el-GR"/>
        </w:rPr>
        <w:t>的文化伟人就是这样构成的。在法国和意大利，决定民族地位的是贵族，但在德国，由于迄今贵族多属于精神贫乏者之列（也许他们很快就会不再如此），所以是教士、教师以及他们的后代决定了民族的地位。</w:t>
      </w:r>
      <w:r>
        <w:rPr>
          <w:rStyle w:val="a8"/>
          <w:sz w:val="28"/>
          <w:szCs w:val="28"/>
          <w:lang w:val="el-GR"/>
        </w:rPr>
        <w:footnoteReference w:id="364"/>
      </w:r>
    </w:p>
    <w:p w:rsidR="00000000" w:rsidRDefault="00EF3B58">
      <w:pPr>
        <w:tabs>
          <w:tab w:val="left" w:pos="6645"/>
        </w:tabs>
        <w:jc w:val="left"/>
        <w:rPr>
          <w:rFonts w:hint="eastAsia"/>
          <w:sz w:val="28"/>
          <w:szCs w:val="28"/>
          <w:lang w:val="el-GR"/>
        </w:rPr>
      </w:pPr>
      <w:r>
        <w:rPr>
          <w:rFonts w:hint="eastAsia"/>
          <w:sz w:val="28"/>
          <w:szCs w:val="28"/>
          <w:lang w:val="el-GR"/>
        </w:rPr>
        <w:t>199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我们是更高贵者。</w:t>
      </w:r>
      <w:r>
        <w:rPr>
          <w:rFonts w:hint="eastAsia"/>
          <w:sz w:val="28"/>
          <w:szCs w:val="28"/>
          <w:lang w:val="el-GR"/>
        </w:rPr>
        <w:t>——忠诚、慷慨、珍惜名誉，三者结合，成为一种单一性情，我们称之为</w:t>
      </w:r>
      <w:r>
        <w:rPr>
          <w:rFonts w:ascii="楷体_GB2312" w:eastAsia="楷体_GB2312" w:hint="eastAsia"/>
          <w:sz w:val="28"/>
          <w:szCs w:val="28"/>
          <w:lang w:val="el-GR"/>
        </w:rPr>
        <w:t>贵族的</w:t>
      </w:r>
      <w:r>
        <w:rPr>
          <w:sz w:val="28"/>
          <w:szCs w:val="28"/>
        </w:rPr>
        <w:t>(adelig)</w:t>
      </w:r>
      <w:r>
        <w:rPr>
          <w:rFonts w:hint="eastAsia"/>
          <w:sz w:val="28"/>
          <w:szCs w:val="28"/>
          <w:lang w:val="el-GR"/>
        </w:rPr>
        <w:t>，</w:t>
      </w:r>
      <w:r>
        <w:rPr>
          <w:rFonts w:ascii="楷体_GB2312" w:eastAsia="楷体_GB2312" w:hint="eastAsia"/>
          <w:sz w:val="28"/>
          <w:szCs w:val="28"/>
          <w:lang w:val="el-GR"/>
        </w:rPr>
        <w:t>高贵的</w:t>
      </w:r>
      <w:r>
        <w:rPr>
          <w:sz w:val="28"/>
          <w:szCs w:val="28"/>
        </w:rPr>
        <w:t>(vornehm)</w:t>
      </w:r>
      <w:r>
        <w:rPr>
          <w:rFonts w:hint="eastAsia"/>
          <w:sz w:val="28"/>
          <w:szCs w:val="28"/>
          <w:lang w:val="el-GR"/>
        </w:rPr>
        <w:t>，</w:t>
      </w:r>
      <w:r>
        <w:rPr>
          <w:rFonts w:ascii="楷体_GB2312" w:eastAsia="楷体_GB2312" w:hint="eastAsia"/>
          <w:sz w:val="28"/>
          <w:szCs w:val="28"/>
          <w:lang w:val="el-GR"/>
        </w:rPr>
        <w:t>高尚的</w:t>
      </w:r>
      <w:r>
        <w:rPr>
          <w:sz w:val="28"/>
          <w:szCs w:val="28"/>
        </w:rPr>
        <w:t>(edel)</w:t>
      </w:r>
      <w:r>
        <w:rPr>
          <w:rFonts w:hint="eastAsia"/>
          <w:sz w:val="28"/>
          <w:szCs w:val="28"/>
          <w:lang w:val="el-GR"/>
        </w:rPr>
        <w:t>，就这种性情来说，希腊人</w:t>
      </w:r>
      <w:r>
        <w:rPr>
          <w:rFonts w:hint="eastAsia"/>
          <w:sz w:val="28"/>
          <w:szCs w:val="28"/>
          <w:lang w:val="el-GR"/>
        </w:rPr>
        <w:t>是不如我们的。我们不想因为这些美德的古老目的似乎已经不再受人尊重（这是正确的）而放弃他们，而是力图为这种宝贵的遗传冲动找到了新的应用目的。——从我们自己那本质上仍然是骑士风和封建性的贵族观点看，甚至最高贵的希腊人的心性也是比较低级和事实上几乎不太光彩的；为了理解这一点，我们不妨回想一下</w:t>
      </w:r>
      <w:r>
        <w:rPr>
          <w:rFonts w:hint="eastAsia"/>
          <w:sz w:val="28"/>
          <w:szCs w:val="28"/>
        </w:rPr>
        <w:t>俄底修斯</w:t>
      </w:r>
      <w:r>
        <w:rPr>
          <w:rFonts w:hint="eastAsia"/>
          <w:sz w:val="28"/>
          <w:szCs w:val="28"/>
          <w:lang w:val="el-GR"/>
        </w:rPr>
        <w:t>蒙受羞耻时用来安慰他自己的那些话：“忍受它，我亲爱的心！你已经忍受过最屈辱的事！”</w:t>
      </w:r>
      <w:r>
        <w:rPr>
          <w:rStyle w:val="a8"/>
          <w:sz w:val="28"/>
          <w:szCs w:val="28"/>
          <w:lang w:val="el-GR"/>
        </w:rPr>
        <w:footnoteReference w:id="365"/>
      </w:r>
      <w:r>
        <w:rPr>
          <w:rFonts w:hint="eastAsia"/>
          <w:sz w:val="28"/>
          <w:szCs w:val="28"/>
          <w:lang w:val="el-GR"/>
        </w:rPr>
        <w:t>作为这种神话典型的生活实例，我们还应该提到一位雅典官吏的事迹，他被另一位官吏当着全体官吏用木杖威胁，他用下面的话来为自己摆脱耻辱：“打</w:t>
      </w:r>
      <w:r>
        <w:rPr>
          <w:rFonts w:hint="eastAsia"/>
          <w:sz w:val="28"/>
          <w:szCs w:val="28"/>
          <w:lang w:val="el-GR"/>
        </w:rPr>
        <w:t>我吧，但也请听我说的！”（此人就是地米斯托克利斯</w:t>
      </w:r>
      <w:r>
        <w:rPr>
          <w:rStyle w:val="a8"/>
          <w:sz w:val="28"/>
          <w:szCs w:val="28"/>
          <w:lang w:val="el-GR"/>
        </w:rPr>
        <w:footnoteReference w:id="366"/>
      </w:r>
      <w:r>
        <w:rPr>
          <w:rFonts w:hint="eastAsia"/>
          <w:sz w:val="28"/>
          <w:szCs w:val="28"/>
          <w:lang w:val="el-GR"/>
        </w:rPr>
        <w:t>，古典时代的诡计多端的</w:t>
      </w:r>
      <w:r>
        <w:rPr>
          <w:rFonts w:hint="eastAsia"/>
          <w:sz w:val="28"/>
          <w:szCs w:val="28"/>
        </w:rPr>
        <w:t>俄底修斯</w:t>
      </w:r>
      <w:r>
        <w:rPr>
          <w:rFonts w:hint="eastAsia"/>
          <w:sz w:val="28"/>
          <w:szCs w:val="28"/>
          <w:lang w:val="el-GR"/>
        </w:rPr>
        <w:t>，在如此屈辱的时刻低三下四地安慰他那“亲爱的心灵”，这完全符合他的为人。）受到侮辱时，希腊人完全不像我们那样，由于血液中的骑士冲动和心灵深处的自我牺牲愿望，可杀不可辱，或一有机会【</w:t>
      </w:r>
      <w:r>
        <w:rPr>
          <w:rFonts w:hint="eastAsia"/>
          <w:sz w:val="28"/>
          <w:szCs w:val="28"/>
          <w:lang w:val="el-GR"/>
        </w:rPr>
        <w:t>174</w:t>
      </w:r>
      <w:r>
        <w:rPr>
          <w:rFonts w:hint="eastAsia"/>
          <w:sz w:val="28"/>
          <w:szCs w:val="28"/>
          <w:lang w:val="el-GR"/>
        </w:rPr>
        <w:t>】就为荣誉冒险，如我们的决斗；或把一种美名（名誉）看得比一种恶名更有价值，虽然后者丝毫无损我们出名和权力感；或对我们的阶级偏见和信条忠贞不逾，即使这种忠贞会妨碍我们当上僭主。由于最深刻的嫉妒，而将每一个同伴都看作一个平等的竞争对手，随时准备扑向他</w:t>
      </w:r>
      <w:r>
        <w:rPr>
          <w:rFonts w:hint="eastAsia"/>
          <w:sz w:val="28"/>
          <w:szCs w:val="28"/>
          <w:lang w:val="el-GR"/>
        </w:rPr>
        <w:t>的猎物，把他们全都置于自己的统治下，这就是每一个真正的希腊贵族的无耻的秘密：因此，撒谎、谋杀、背叛、出卖自己的家乡和城邦，对他又算什么！对这种人来说，正义似乎是极其困难的，他们认为几乎是不可能的，“正义的人”之于希腊人就如“圣人”之于基督徒。当苏格拉底开始竟然说出“美德就是幸福”</w:t>
      </w:r>
      <w:r>
        <w:rPr>
          <w:rStyle w:val="a8"/>
          <w:sz w:val="28"/>
          <w:szCs w:val="28"/>
          <w:lang w:val="el-GR"/>
        </w:rPr>
        <w:footnoteReference w:id="367"/>
      </w:r>
      <w:r>
        <w:rPr>
          <w:rFonts w:hint="eastAsia"/>
          <w:sz w:val="28"/>
          <w:szCs w:val="28"/>
          <w:lang w:val="el-GR"/>
        </w:rPr>
        <w:t>这样的话时，他们不能相信自己的耳朵，以为他们听到的全是疯话。因为一想到幸福，每个出身高贵的人都会自然地想起为了自己的喜怒而牺牲所有人和所有事物的僭主，想起他们那完美的残忍和恶行。毫无疑问，在暗中沉溺于这类幸福幻想的民族中，对国家的</w:t>
      </w:r>
      <w:r>
        <w:rPr>
          <w:rFonts w:hint="eastAsia"/>
          <w:sz w:val="28"/>
          <w:szCs w:val="28"/>
          <w:lang w:val="el-GR"/>
        </w:rPr>
        <w:t>敬重不可能深入人心——然而那些权力欲望不再像这些高贵的希腊人的权力欲望这样无限制的人民，在我看来，也将不再需要对国家观念的偶像崇拜，这种崇拜过去是用来控制这种权力欲望的。</w:t>
      </w:r>
      <w:r>
        <w:rPr>
          <w:rStyle w:val="a8"/>
          <w:sz w:val="28"/>
          <w:szCs w:val="28"/>
          <w:lang w:val="el-GR"/>
        </w:rPr>
        <w:footnoteReference w:id="368"/>
      </w:r>
    </w:p>
    <w:p w:rsidR="00000000" w:rsidRDefault="00EF3B58">
      <w:pPr>
        <w:tabs>
          <w:tab w:val="left" w:pos="6645"/>
        </w:tabs>
        <w:jc w:val="left"/>
        <w:rPr>
          <w:rFonts w:hint="eastAsia"/>
          <w:sz w:val="28"/>
          <w:szCs w:val="28"/>
          <w:lang w:val="el-GR"/>
        </w:rPr>
      </w:pPr>
      <w:r>
        <w:rPr>
          <w:rFonts w:hint="eastAsia"/>
          <w:sz w:val="28"/>
          <w:szCs w:val="28"/>
          <w:lang w:val="el-GR"/>
        </w:rPr>
        <w:t>200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忍受穷苦。</w:t>
      </w:r>
      <w:r>
        <w:rPr>
          <w:rFonts w:hint="eastAsia"/>
          <w:sz w:val="28"/>
          <w:szCs w:val="28"/>
          <w:lang w:val="el-GR"/>
        </w:rPr>
        <w:t>——出身高贵之最大好处是使人更能忍受穷苦。【</w:t>
      </w:r>
      <w:r>
        <w:rPr>
          <w:rFonts w:hint="eastAsia"/>
          <w:sz w:val="28"/>
          <w:szCs w:val="28"/>
          <w:lang w:val="el-GR"/>
        </w:rPr>
        <w:t>175</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201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贵族的未来。</w:t>
      </w:r>
      <w:r>
        <w:rPr>
          <w:rFonts w:hint="eastAsia"/>
          <w:sz w:val="28"/>
          <w:szCs w:val="28"/>
          <w:lang w:val="el-GR"/>
        </w:rPr>
        <w:t>——贵族的那种贵族做派表明，他的权力意识不停地以驱使他身体为乐。具有贵族习惯的男人或女人绝不会让自己在一把椅子上颓然坐下，耗尽精力一般；在其他人竭力把自己弄得舒服的场合，例如在火车旅行中，他却坐的笔直，绝不东倒西歪；他可以一连几个小时站在公堂之上</w:t>
      </w:r>
      <w:r>
        <w:rPr>
          <w:rFonts w:hint="eastAsia"/>
          <w:sz w:val="28"/>
          <w:szCs w:val="28"/>
          <w:lang w:val="el-GR"/>
        </w:rPr>
        <w:t>而不露出倦意；他布置他的房间，不是考虑怎样才舒适安逸，而是考虑怎样才能使他的房间庄严大方，仿佛是某种高大威猛生物栖身的所在；面对挑衅，他总是不为所动，头脑清晰，不像惊慌、失措、害羞和呼吸紧张的平民。正如他知道如何让人们觉得他在任何时候都拥有过人体力一样，通过即使在他的痛苦困境中也仍然不失风趣和礼貌，他也希望给人留下印象，觉得他的头脑和心灵可以面对任何危险和意外。就激情而言，一种贵族教养就像是一位骑手，他或以使其高傲而暴烈的坐骑跳起西班牙步</w:t>
      </w:r>
      <w:r>
        <w:rPr>
          <w:rStyle w:val="a8"/>
          <w:sz w:val="28"/>
          <w:szCs w:val="28"/>
          <w:lang w:val="el-GR"/>
        </w:rPr>
        <w:footnoteReference w:id="369"/>
      </w:r>
      <w:r>
        <w:rPr>
          <w:rFonts w:hint="eastAsia"/>
          <w:sz w:val="28"/>
          <w:szCs w:val="28"/>
          <w:lang w:val="el-GR"/>
        </w:rPr>
        <w:t>为乐——请想象一下路易十四时代</w:t>
      </w:r>
      <w:r>
        <w:rPr>
          <w:rStyle w:val="a8"/>
          <w:sz w:val="28"/>
          <w:szCs w:val="28"/>
          <w:lang w:val="el-GR"/>
        </w:rPr>
        <w:footnoteReference w:id="370"/>
      </w:r>
      <w:r>
        <w:rPr>
          <w:rFonts w:hint="eastAsia"/>
          <w:sz w:val="28"/>
          <w:szCs w:val="28"/>
          <w:lang w:val="el-GR"/>
        </w:rPr>
        <w:t>的情景——，或觉得胯下的骏马就像出膛</w:t>
      </w:r>
      <w:r>
        <w:rPr>
          <w:rFonts w:hint="eastAsia"/>
          <w:sz w:val="28"/>
          <w:szCs w:val="28"/>
          <w:lang w:val="el-GR"/>
        </w:rPr>
        <w:t>的子弹一样带着他风驰电掣而去，马和人都因为高度的紧张仿佛就要爆裂开来，但却仍然没有爆裂开来和仍然保持着清醒头脑，因而体验到一种非常的快乐：在这两种情况下，贵族</w:t>
      </w:r>
      <w:r>
        <w:rPr>
          <w:rFonts w:ascii="楷体_GB2312" w:eastAsia="楷体_GB2312" w:hint="eastAsia"/>
          <w:sz w:val="28"/>
          <w:szCs w:val="28"/>
          <w:lang w:val="el-GR"/>
        </w:rPr>
        <w:t>教养</w:t>
      </w:r>
      <w:r>
        <w:rPr>
          <w:rFonts w:hint="eastAsia"/>
          <w:sz w:val="28"/>
          <w:szCs w:val="28"/>
          <w:lang w:val="el-GR"/>
        </w:rPr>
        <w:t>都表现了权力感，而如果说习俗通常要求的只是权力感的外观，那么，这种游戏给非贵族阶层留下的印象，以及对这种印象的印象，却无疑在不断增强着实际的优越感。——建立在这种优越感基础上的贵族教养的无可争议的长处现在甚至在一个更高层次崭露头角：【</w:t>
      </w:r>
      <w:r>
        <w:rPr>
          <w:rFonts w:hint="eastAsia"/>
          <w:sz w:val="28"/>
          <w:szCs w:val="28"/>
          <w:lang w:val="el-GR"/>
        </w:rPr>
        <w:t>176</w:t>
      </w:r>
      <w:r>
        <w:rPr>
          <w:rFonts w:hint="eastAsia"/>
          <w:sz w:val="28"/>
          <w:szCs w:val="28"/>
          <w:lang w:val="el-GR"/>
        </w:rPr>
        <w:t>】由于自由思想家的工作，那些在贵族圈子里出生和成长的人将能够进入知识领域而不会受到非议。在知识的王国里，他们将</w:t>
      </w:r>
      <w:r>
        <w:rPr>
          <w:rFonts w:hint="eastAsia"/>
          <w:sz w:val="28"/>
          <w:szCs w:val="28"/>
          <w:lang w:val="el-GR"/>
        </w:rPr>
        <w:t>比以前获得更多的智力圣职和学习更高的骑士责任；他们将以追求</w:t>
      </w:r>
      <w:r>
        <w:rPr>
          <w:rFonts w:ascii="楷体_GB2312" w:eastAsia="楷体_GB2312" w:hint="eastAsia"/>
          <w:sz w:val="28"/>
          <w:szCs w:val="28"/>
          <w:lang w:val="el-GR"/>
        </w:rPr>
        <w:t>无敌的智慧</w:t>
      </w:r>
      <w:r>
        <w:rPr>
          <w:rFonts w:hint="eastAsia"/>
          <w:sz w:val="28"/>
          <w:szCs w:val="28"/>
          <w:lang w:val="el-GR"/>
        </w:rPr>
        <w:t>的理想为荣，对于这种理想，还从来没有一个时代像即将到来的时代那样可以自由地追随。最后，如果事情一天比一天变得更明显，从事政治将成为某种</w:t>
      </w:r>
      <w:r>
        <w:rPr>
          <w:rFonts w:ascii="楷体_GB2312" w:eastAsia="楷体_GB2312" w:hint="eastAsia"/>
          <w:sz w:val="28"/>
          <w:szCs w:val="28"/>
          <w:lang w:val="el-GR"/>
        </w:rPr>
        <w:t>不光彩</w:t>
      </w:r>
      <w:r>
        <w:rPr>
          <w:rFonts w:hint="eastAsia"/>
          <w:sz w:val="28"/>
          <w:szCs w:val="28"/>
          <w:lang w:val="el-GR"/>
        </w:rPr>
        <w:t>的职业，那么，贵族还能从事什么职业呢？——</w:t>
      </w:r>
      <w:r>
        <w:rPr>
          <w:rStyle w:val="a8"/>
          <w:sz w:val="28"/>
          <w:szCs w:val="28"/>
          <w:lang w:val="el-GR"/>
        </w:rPr>
        <w:footnoteReference w:id="371"/>
      </w:r>
    </w:p>
    <w:p w:rsidR="00000000" w:rsidRDefault="00EF3B58">
      <w:pPr>
        <w:tabs>
          <w:tab w:val="left" w:pos="6645"/>
        </w:tabs>
        <w:jc w:val="left"/>
        <w:rPr>
          <w:rFonts w:hint="eastAsia"/>
          <w:sz w:val="28"/>
          <w:szCs w:val="28"/>
          <w:lang w:val="el-GR"/>
        </w:rPr>
      </w:pPr>
      <w:r>
        <w:rPr>
          <w:rFonts w:hint="eastAsia"/>
          <w:sz w:val="28"/>
          <w:szCs w:val="28"/>
          <w:lang w:val="el-GR"/>
        </w:rPr>
        <w:t>202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关心健康。</w:t>
      </w:r>
      <w:r>
        <w:rPr>
          <w:rFonts w:hint="eastAsia"/>
          <w:sz w:val="28"/>
          <w:szCs w:val="28"/>
          <w:lang w:val="el-GR"/>
        </w:rPr>
        <w:t>——我们可能从来没有想过要对犯罪的生理原因进行思索，然而，我们必须认识到：只要我们</w:t>
      </w:r>
      <w:r>
        <w:rPr>
          <w:rFonts w:ascii="楷体_GB2312" w:eastAsia="楷体_GB2312" w:hint="eastAsia"/>
          <w:sz w:val="28"/>
          <w:szCs w:val="28"/>
          <w:lang w:val="el-GR"/>
        </w:rPr>
        <w:t>相信</w:t>
      </w:r>
      <w:r>
        <w:rPr>
          <w:rFonts w:hint="eastAsia"/>
          <w:sz w:val="28"/>
          <w:szCs w:val="28"/>
          <w:lang w:val="el-GR"/>
        </w:rPr>
        <w:t>，</w:t>
      </w:r>
      <w:r>
        <w:rPr>
          <w:rFonts w:ascii="楷体_GB2312" w:eastAsia="楷体_GB2312" w:hint="eastAsia"/>
          <w:sz w:val="28"/>
          <w:szCs w:val="28"/>
          <w:lang w:val="el-GR"/>
        </w:rPr>
        <w:t>通常的</w:t>
      </w:r>
      <w:r>
        <w:rPr>
          <w:rFonts w:hint="eastAsia"/>
          <w:sz w:val="28"/>
          <w:szCs w:val="28"/>
          <w:lang w:val="el-GR"/>
        </w:rPr>
        <w:t>道德思想方式就是</w:t>
      </w:r>
      <w:r>
        <w:rPr>
          <w:rFonts w:ascii="楷体_GB2312" w:eastAsia="楷体_GB2312" w:hint="eastAsia"/>
          <w:sz w:val="28"/>
          <w:szCs w:val="28"/>
          <w:lang w:val="el-GR"/>
        </w:rPr>
        <w:t>精神健康</w:t>
      </w:r>
      <w:r>
        <w:rPr>
          <w:rFonts w:hint="eastAsia"/>
          <w:sz w:val="28"/>
          <w:szCs w:val="28"/>
          <w:lang w:val="el-GR"/>
        </w:rPr>
        <w:t>的思想方式，我们就不能不承认，在罪犯与精神病患者之间并没有什么本质不同；由于我们对这种信仰至今仍然坚信不疑，因此，我们没有</w:t>
      </w:r>
      <w:r>
        <w:rPr>
          <w:rFonts w:hint="eastAsia"/>
          <w:sz w:val="28"/>
          <w:szCs w:val="28"/>
          <w:lang w:val="el-GR"/>
        </w:rPr>
        <w:t>任何理由不接受从它引出的结论并把罪犯当作精神上有毛病的人来看待，但却不是为了傲慢地表现自己的怜悯和仁慈，而是出于医生的谨慎考虑和良好愿望。也许他需要的是换换空气，换换同伴或暂时休息一段时间；也许他需要一个人呆着或换个新的职业；也许他自己发现，一段时间的监禁生活对他来说是有好处的，使他能不受自己以及让他头疼的</w:t>
      </w:r>
      <w:r>
        <w:rPr>
          <w:rFonts w:ascii="楷体_GB2312" w:eastAsia="楷体_GB2312" w:hint="eastAsia"/>
          <w:sz w:val="28"/>
          <w:szCs w:val="28"/>
          <w:lang w:val="el-GR"/>
        </w:rPr>
        <w:t>某种蛮横冲动</w:t>
      </w:r>
      <w:r>
        <w:rPr>
          <w:rFonts w:hint="eastAsia"/>
          <w:sz w:val="28"/>
          <w:szCs w:val="28"/>
          <w:lang w:val="el-GR"/>
        </w:rPr>
        <w:t>的危害——无论什么东西，只要对他的健康有益，我们都应该充分地提供给他！我们应该把痊愈恢复的可能性（那一有害冲动的消灭、改变和升华）及其手段清晰地摆在他面前；如果情况不好，我们应该把治疗的不可能</w:t>
      </w:r>
      <w:r>
        <w:rPr>
          <w:rFonts w:hint="eastAsia"/>
          <w:sz w:val="28"/>
          <w:szCs w:val="28"/>
          <w:lang w:val="el-GR"/>
        </w:rPr>
        <w:t>性摆在他面前；对于那些病入膏肓、【</w:t>
      </w:r>
      <w:r>
        <w:rPr>
          <w:rFonts w:hint="eastAsia"/>
          <w:sz w:val="28"/>
          <w:szCs w:val="28"/>
          <w:lang w:val="el-GR"/>
        </w:rPr>
        <w:t>177</w:t>
      </w:r>
      <w:r>
        <w:rPr>
          <w:rFonts w:hint="eastAsia"/>
          <w:sz w:val="28"/>
          <w:szCs w:val="28"/>
          <w:lang w:val="el-GR"/>
        </w:rPr>
        <w:t>】变成了他自己厌物的罪犯，我们还应该给他提供自杀的机会。以这种极端的治疗措施为背景，我们不应该放弃任何帮助犯罪者恢复心灵自由和勇气的机会；我们应该从他的心灵中清除悔恨，仿佛清除某种不洁的东西，向他表明，他如何可以通过帮助另一个人甚至帮助整个集体而弥补他以前的过失而且还做的更多。在这样做的过程中，我们应该自始至终设身处地地为他着想，特别是允许他隐姓埋名，或者改名换姓，和不断更换居住地，以求使他的名声和未来生活尽可能少受影响。毫无疑问，在目前的情况下，每一个受到伤害的人，</w:t>
      </w:r>
      <w:r>
        <w:rPr>
          <w:rFonts w:hint="eastAsia"/>
          <w:sz w:val="28"/>
          <w:szCs w:val="28"/>
          <w:lang w:val="el-GR"/>
        </w:rPr>
        <w:t>不管伤害如何能够得到弥补，都仍然希望施行</w:t>
      </w:r>
      <w:r>
        <w:rPr>
          <w:rFonts w:ascii="楷体_GB2312" w:eastAsia="楷体_GB2312" w:hint="eastAsia"/>
          <w:sz w:val="28"/>
          <w:szCs w:val="28"/>
          <w:lang w:val="el-GR"/>
        </w:rPr>
        <w:t>报复</w:t>
      </w:r>
      <w:r>
        <w:rPr>
          <w:rFonts w:hint="eastAsia"/>
          <w:sz w:val="28"/>
          <w:szCs w:val="28"/>
          <w:lang w:val="el-GR"/>
        </w:rPr>
        <w:t>并为此求告法庭，法庭则像一位手执天平的伙计，一成不变地按照它那伤天害理的法律条文</w:t>
      </w:r>
      <w:r>
        <w:rPr>
          <w:rFonts w:ascii="楷体_GB2312" w:eastAsia="楷体_GB2312" w:hint="eastAsia"/>
          <w:sz w:val="28"/>
          <w:szCs w:val="28"/>
          <w:lang w:val="el-GR"/>
        </w:rPr>
        <w:t>在等量罪恶的另一端放上等量的惩罚</w:t>
      </w:r>
      <w:r>
        <w:rPr>
          <w:rFonts w:hint="eastAsia"/>
          <w:sz w:val="28"/>
          <w:szCs w:val="28"/>
          <w:lang w:val="el-GR"/>
        </w:rPr>
        <w:t>：我们难道就不能超越这种报复？如果我们把我们古老的复仇本能，连同我们对罪的信仰一起抛开，甚至认为像基督教那样祝福自己的敌人和</w:t>
      </w:r>
      <w:r>
        <w:rPr>
          <w:rFonts w:ascii="楷体_GB2312" w:eastAsia="楷体_GB2312" w:hint="eastAsia"/>
          <w:sz w:val="28"/>
          <w:szCs w:val="28"/>
          <w:lang w:val="el-GR"/>
        </w:rPr>
        <w:t>帮助</w:t>
      </w:r>
      <w:r>
        <w:rPr>
          <w:rFonts w:hint="eastAsia"/>
          <w:sz w:val="28"/>
          <w:szCs w:val="28"/>
          <w:lang w:val="el-GR"/>
        </w:rPr>
        <w:t>那些冒犯过自己的人乃是一种明智，可以增进人类的幸福，那么，人类生活将会变得多么轻松！让“</w:t>
      </w:r>
      <w:r>
        <w:rPr>
          <w:rFonts w:ascii="楷体_GB2312" w:eastAsia="楷体_GB2312" w:hint="eastAsia"/>
          <w:sz w:val="28"/>
          <w:szCs w:val="28"/>
          <w:lang w:val="el-GR"/>
        </w:rPr>
        <w:t>罪</w:t>
      </w:r>
      <w:r>
        <w:rPr>
          <w:rFonts w:hint="eastAsia"/>
          <w:sz w:val="28"/>
          <w:szCs w:val="28"/>
          <w:lang w:val="el-GR"/>
        </w:rPr>
        <w:t>”</w:t>
      </w:r>
      <w:r>
        <w:rPr>
          <w:sz w:val="28"/>
          <w:szCs w:val="28"/>
          <w:lang w:val="de-DE"/>
        </w:rPr>
        <w:t>(Sünde)</w:t>
      </w:r>
      <w:r>
        <w:rPr>
          <w:rFonts w:hint="eastAsia"/>
          <w:sz w:val="28"/>
          <w:szCs w:val="28"/>
          <w:lang w:val="el-GR"/>
        </w:rPr>
        <w:t>这一观念见鬼去吧！让“</w:t>
      </w:r>
      <w:r>
        <w:rPr>
          <w:rFonts w:ascii="楷体_GB2312" w:eastAsia="楷体_GB2312" w:hint="eastAsia"/>
          <w:sz w:val="28"/>
          <w:szCs w:val="28"/>
          <w:lang w:val="el-GR"/>
        </w:rPr>
        <w:t>罚</w:t>
      </w:r>
      <w:r>
        <w:rPr>
          <w:rFonts w:hint="eastAsia"/>
          <w:sz w:val="28"/>
          <w:szCs w:val="28"/>
          <w:lang w:val="el-GR"/>
        </w:rPr>
        <w:t>”</w:t>
      </w:r>
      <w:r>
        <w:rPr>
          <w:sz w:val="28"/>
          <w:szCs w:val="28"/>
          <w:lang w:val="de-DE"/>
        </w:rPr>
        <w:t>(Strafe)</w:t>
      </w:r>
      <w:r>
        <w:rPr>
          <w:rFonts w:hint="eastAsia"/>
          <w:sz w:val="28"/>
          <w:szCs w:val="28"/>
          <w:lang w:val="el-GR"/>
        </w:rPr>
        <w:t>这一观念也跟着见鬼去吧！从此以后，这些失势的魔鬼将不再能够生活在人们中间；他们也</w:t>
      </w:r>
      <w:r>
        <w:rPr>
          <w:rFonts w:hint="eastAsia"/>
          <w:sz w:val="28"/>
          <w:szCs w:val="28"/>
          <w:lang w:val="el-GR"/>
        </w:rPr>
        <w:t>许仍然能够生活在其他什么地方，如果他们竟然还希望继续活下去和没有因为对于他们自己的厌恶而死去的话！——另一方面，请想一下，犯罪者给社会和个人造成的损失与病人给社会和个人造成的损失完全是同一类损失：病人散布忧虑和恶劣情绪，什么都不生产，消耗别人生产出来的东西，需要照顾、医生和【</w:t>
      </w:r>
      <w:r>
        <w:rPr>
          <w:rFonts w:hint="eastAsia"/>
          <w:sz w:val="28"/>
          <w:szCs w:val="28"/>
          <w:lang w:val="el-GR"/>
        </w:rPr>
        <w:t>178</w:t>
      </w:r>
      <w:r>
        <w:rPr>
          <w:rFonts w:hint="eastAsia"/>
          <w:sz w:val="28"/>
          <w:szCs w:val="28"/>
          <w:lang w:val="el-GR"/>
        </w:rPr>
        <w:t>】娱乐，浪费健康人的时间和精力。然而，如果有谁今天因此而希望对病人进行</w:t>
      </w:r>
      <w:r>
        <w:rPr>
          <w:rFonts w:ascii="楷体_GB2312" w:eastAsia="楷体_GB2312" w:hint="eastAsia"/>
          <w:sz w:val="28"/>
          <w:szCs w:val="28"/>
          <w:lang w:val="el-GR"/>
        </w:rPr>
        <w:t>报复</w:t>
      </w:r>
      <w:r>
        <w:rPr>
          <w:rFonts w:hint="eastAsia"/>
          <w:sz w:val="28"/>
          <w:szCs w:val="28"/>
          <w:lang w:val="el-GR"/>
        </w:rPr>
        <w:t>，我们就会指责他没人性。但是，毫无疑问，在较早的时代，人们却正是这样做的；在原始文化中，甚至在我们今天的某些未开化民族中，病人实际上是被当作罪犯来对待的，也</w:t>
      </w:r>
      <w:r>
        <w:rPr>
          <w:rFonts w:hint="eastAsia"/>
          <w:sz w:val="28"/>
          <w:szCs w:val="28"/>
          <w:lang w:val="el-GR"/>
        </w:rPr>
        <w:t>就是说，被当作对群体的一种威胁和某种凶神的寄身之所，这种凶神由于他所犯的某种罪行而进入他的身体！这里的法律是：每一个病人都是一个罪人！那么，我们呢？我们是否已经足够成熟，以至能采取与他们完全相反的观点了呢？我们难道不能说，每个“罪人”</w:t>
      </w:r>
      <w:r>
        <w:rPr>
          <w:sz w:val="28"/>
          <w:szCs w:val="28"/>
          <w:lang w:val="de-DE"/>
        </w:rPr>
        <w:t>(Schuldige)</w:t>
      </w:r>
      <w:r>
        <w:rPr>
          <w:rFonts w:hint="eastAsia"/>
          <w:sz w:val="28"/>
          <w:szCs w:val="28"/>
          <w:lang w:val="el-GR"/>
        </w:rPr>
        <w:t>都是一个病人？——不，这样的时刻还没有到来。首先，我们缺少医生，只有在医生手中，直到现在一直被称为实践道德的东西才能转变为他们的治疗科学和技术的一个组成部分；我们普遍缺乏对某些事物的强烈兴趣，这些事物某一天也许会以一种与较早时代宗教癫狂的“振聋发聩”相去不</w:t>
      </w:r>
      <w:r>
        <w:rPr>
          <w:rFonts w:hint="eastAsia"/>
          <w:sz w:val="28"/>
          <w:szCs w:val="28"/>
          <w:lang w:val="el-GR"/>
        </w:rPr>
        <w:t>远的方式来到我们身边；教会还不具备改善人类健康状况的人才；无论是我们的小学还是我们的中学都还没有身体保健和饮食理论方面的课程安排；发誓放弃使用法庭和惩罚刑法的人还没有自己联合起来；还没有哪个思想家敢于按照社会或个人承受寄生者的数量多少评价它们，同样，也还没有一个国家的缔造者以一种符合箴言的慷慨大度和心地仁厚的精神挥动他的犁尖；“你要是开辟土地，就用犁开辟土地：这样，跟在你犁后面的鸟和狼将为你欢呼——</w:t>
      </w:r>
      <w:r>
        <w:rPr>
          <w:rFonts w:ascii="楷体_GB2312" w:eastAsia="楷体_GB2312" w:hint="eastAsia"/>
          <w:sz w:val="28"/>
          <w:szCs w:val="28"/>
          <w:lang w:val="el-GR"/>
        </w:rPr>
        <w:t>万物都将为你欢呼</w:t>
      </w:r>
      <w:r>
        <w:rPr>
          <w:rFonts w:hint="eastAsia"/>
          <w:sz w:val="28"/>
          <w:szCs w:val="28"/>
          <w:lang w:val="el-GR"/>
        </w:rPr>
        <w:t>。”</w:t>
      </w:r>
      <w:r>
        <w:rPr>
          <w:rStyle w:val="a8"/>
          <w:sz w:val="28"/>
          <w:szCs w:val="28"/>
          <w:lang w:val="el-GR"/>
        </w:rPr>
        <w:footnoteReference w:id="372"/>
      </w:r>
      <w:r>
        <w:rPr>
          <w:rFonts w:hint="eastAsia"/>
          <w:sz w:val="28"/>
          <w:szCs w:val="28"/>
          <w:lang w:val="el-GR"/>
        </w:rPr>
        <w:t>【</w:t>
      </w:r>
      <w:r>
        <w:rPr>
          <w:rFonts w:hint="eastAsia"/>
          <w:sz w:val="28"/>
          <w:szCs w:val="28"/>
          <w:lang w:val="el-GR"/>
        </w:rPr>
        <w:t>179</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203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反对坏吃法。</w:t>
      </w:r>
      <w:r>
        <w:rPr>
          <w:rFonts w:hint="eastAsia"/>
          <w:sz w:val="28"/>
          <w:szCs w:val="28"/>
          <w:lang w:val="el-GR"/>
        </w:rPr>
        <w:t>——呸！人们今天在饭店以及其他上流人士出入地的吃法！甚至</w:t>
      </w:r>
      <w:r>
        <w:rPr>
          <w:rFonts w:hint="eastAsia"/>
          <w:sz w:val="28"/>
          <w:szCs w:val="28"/>
          <w:lang w:val="el-GR"/>
        </w:rPr>
        <w:t>当有名的学者聚会时，他们也像商人一样，山珍海味一桌子：“丰盛”和“花样”是他们的原则，按照这原则，备饭不是为满足人身体的营养需要，而是为排场，并且需要通过刺激性饮料来减轻胃和大脑的负担，帮助消化。呸！因此产生的普遍放荡和善感！呸！因此必定产生的他们的梦想！呸！作为这种饮食之饭后甜点的艺术和书籍！随便他们做什么：他们的行为都带有刺激、矛盾和厌世的味道！（英格兰的富人需要基督教以便忍受他们的头疼和消化不良。）最后，事情不仅具有让人作呕的一面，而且还有让人笑的一面：这些人完全不是饕餮之徒；我们的时代及其永远保持匆</w:t>
      </w:r>
      <w:r>
        <w:rPr>
          <w:rFonts w:hint="eastAsia"/>
          <w:sz w:val="28"/>
          <w:szCs w:val="28"/>
          <w:lang w:val="el-GR"/>
        </w:rPr>
        <w:t>忙的方式对其成员的影响，比他们的胃对他们的影响更大：这种饮食所来何为？</w:t>
      </w:r>
      <w:r>
        <w:rPr>
          <w:rFonts w:ascii="楷体_GB2312" w:eastAsia="楷体_GB2312" w:hint="eastAsia"/>
          <w:sz w:val="28"/>
          <w:szCs w:val="28"/>
          <w:lang w:val="el-GR"/>
        </w:rPr>
        <w:t>为了代表</w:t>
      </w:r>
      <w:r>
        <w:rPr>
          <w:rFonts w:eastAsia="楷体_GB2312"/>
          <w:sz w:val="28"/>
          <w:szCs w:val="28"/>
          <w:lang w:val="de-DE"/>
        </w:rPr>
        <w:t>(repräsentieren)</w:t>
      </w:r>
      <w:r>
        <w:rPr>
          <w:rFonts w:hint="eastAsia"/>
          <w:sz w:val="28"/>
          <w:szCs w:val="28"/>
          <w:lang w:val="el-GR"/>
        </w:rPr>
        <w:t>！代表什么，代表上帝？等级？——不，代表</w:t>
      </w:r>
      <w:r>
        <w:rPr>
          <w:rFonts w:ascii="楷体_GB2312" w:eastAsia="楷体_GB2312" w:hint="eastAsia"/>
          <w:sz w:val="28"/>
          <w:szCs w:val="28"/>
          <w:lang w:val="el-GR"/>
        </w:rPr>
        <w:t>金钱</w:t>
      </w:r>
      <w:r>
        <w:rPr>
          <w:rFonts w:hint="eastAsia"/>
          <w:sz w:val="28"/>
          <w:szCs w:val="28"/>
          <w:lang w:val="el-GR"/>
        </w:rPr>
        <w:t>；我们现在已经不再拥有等级！我们现在是个人！然而，金钱却是权力、声望、尊严、特权和影响力，一个人拥有金钱的多少决定别人对他的大或小道德偏见！没有人愿意把它放在黑洞洞的谷仓里，但也没有人愿意把它明晃晃地放在桌子上，因此，金钱需要一个人们能够自豪地把它放到桌面上的代表：这就是他们吃的饭菜！</w:t>
      </w:r>
      <w:r>
        <w:rPr>
          <w:rStyle w:val="a8"/>
          <w:sz w:val="28"/>
          <w:szCs w:val="28"/>
          <w:lang w:val="el-GR"/>
        </w:rPr>
        <w:footnoteReference w:id="373"/>
      </w:r>
      <w:r>
        <w:rPr>
          <w:rFonts w:hint="eastAsia"/>
          <w:sz w:val="28"/>
          <w:szCs w:val="28"/>
          <w:lang w:val="el-GR"/>
        </w:rPr>
        <w:t>【</w:t>
      </w:r>
      <w:r>
        <w:rPr>
          <w:rFonts w:hint="eastAsia"/>
          <w:sz w:val="28"/>
          <w:szCs w:val="28"/>
          <w:lang w:val="el-GR"/>
        </w:rPr>
        <w:t>180</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204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戴纳和金钱之神。</w:t>
      </w:r>
      <w:r>
        <w:rPr>
          <w:rStyle w:val="a8"/>
          <w:sz w:val="28"/>
          <w:szCs w:val="28"/>
          <w:lang w:val="el-GR"/>
        </w:rPr>
        <w:footnoteReference w:id="374"/>
      </w:r>
      <w:r>
        <w:rPr>
          <w:rFonts w:hint="eastAsia"/>
          <w:sz w:val="28"/>
          <w:szCs w:val="28"/>
          <w:lang w:val="el-GR"/>
        </w:rPr>
        <w:t>——现代人常常无必要地犯罪，这种</w:t>
      </w:r>
      <w:r>
        <w:rPr>
          <w:rFonts w:hint="eastAsia"/>
          <w:sz w:val="28"/>
          <w:szCs w:val="28"/>
          <w:lang w:val="el-GR"/>
        </w:rPr>
        <w:t>极度狂躁是怎么产生的？这人用假秤，那人在将房子高额保险后，纵火图赔，还有人参与造假币，而上流社会四分之三，习于不犯法之欺诈，做着居心不良</w:t>
      </w:r>
      <w:r>
        <w:rPr>
          <w:sz w:val="28"/>
          <w:szCs w:val="28"/>
          <w:lang w:val="de-DE"/>
        </w:rPr>
        <w:t>(schlechten Gewissen)</w:t>
      </w:r>
      <w:r>
        <w:rPr>
          <w:rFonts w:hint="eastAsia"/>
          <w:sz w:val="28"/>
          <w:szCs w:val="28"/>
          <w:lang w:val="de-DE"/>
        </w:rPr>
        <w:t>的</w:t>
      </w:r>
      <w:r>
        <w:rPr>
          <w:rFonts w:hint="eastAsia"/>
          <w:sz w:val="28"/>
          <w:szCs w:val="28"/>
          <w:lang w:val="el-GR"/>
        </w:rPr>
        <w:t>生意或投机事业：是什么驱使他们？并非真的贫困，因为他们谁也没有到生活不下去的地步，有的还过着衣食无忧的好日子。但是，由于见财富增长的太慢而产生的可怕的烦躁，以及对财富增长的同样可怕的热中和爱慕，使他们日夜寝食不安。在对金钱的这种急躁和热爱中，我们看到</w:t>
      </w:r>
      <w:r>
        <w:rPr>
          <w:rFonts w:ascii="楷体_GB2312" w:eastAsia="楷体_GB2312" w:hint="eastAsia"/>
          <w:sz w:val="28"/>
          <w:szCs w:val="28"/>
          <w:lang w:val="el-GR"/>
        </w:rPr>
        <w:t>权力欲</w:t>
      </w:r>
      <w:r>
        <w:rPr>
          <w:rFonts w:hint="eastAsia"/>
          <w:sz w:val="28"/>
          <w:szCs w:val="28"/>
          <w:lang w:val="el-GR"/>
        </w:rPr>
        <w:t>重新燃烧了；在过去，使这权力欲熊熊燃烧的是人对自己拥有真理的信仰</w:t>
      </w:r>
      <w:r>
        <w:rPr>
          <w:rStyle w:val="a8"/>
          <w:sz w:val="28"/>
          <w:szCs w:val="28"/>
          <w:lang w:val="el-GR"/>
        </w:rPr>
        <w:footnoteReference w:id="375"/>
      </w:r>
      <w:r>
        <w:rPr>
          <w:rFonts w:hint="eastAsia"/>
          <w:sz w:val="28"/>
          <w:szCs w:val="28"/>
          <w:lang w:val="el-GR"/>
        </w:rPr>
        <w:t>，由于这种</w:t>
      </w:r>
      <w:r>
        <w:rPr>
          <w:rFonts w:hint="eastAsia"/>
          <w:sz w:val="28"/>
          <w:szCs w:val="28"/>
          <w:lang w:val="el-GR"/>
        </w:rPr>
        <w:t>信仰是如此冠冕堂皇，以至人们可以</w:t>
      </w:r>
      <w:r>
        <w:rPr>
          <w:rFonts w:ascii="楷体_GB2312" w:eastAsia="楷体_GB2312" w:hint="eastAsia"/>
          <w:sz w:val="28"/>
          <w:szCs w:val="28"/>
          <w:lang w:val="el-GR"/>
        </w:rPr>
        <w:t>带着好良心</w:t>
      </w:r>
      <w:r>
        <w:rPr>
          <w:rFonts w:hint="eastAsia"/>
          <w:sz w:val="28"/>
          <w:szCs w:val="28"/>
          <w:lang w:val="el-GR"/>
        </w:rPr>
        <w:t>干坏事（把犹太人、异教徒和优秀书籍投入火中，完全消灭秘鲁和墨西哥这样的高于我们的文化）。</w:t>
      </w:r>
      <w:r>
        <w:rPr>
          <w:rStyle w:val="a8"/>
          <w:sz w:val="28"/>
          <w:szCs w:val="28"/>
          <w:lang w:val="el-GR"/>
        </w:rPr>
        <w:footnoteReference w:id="376"/>
      </w:r>
      <w:r>
        <w:rPr>
          <w:rFonts w:hint="eastAsia"/>
          <w:sz w:val="28"/>
          <w:szCs w:val="28"/>
          <w:lang w:val="el-GR"/>
        </w:rPr>
        <w:t>在我们的时代，这种权力欲的表现形式有所改变，强度却丝毫没有减轻，这种急躁和爱慕仍然在要求着人们的奉献：过去我们为了上帝的缘故而做的，现在我们为了金钱而做，也就是，为</w:t>
      </w:r>
      <w:r>
        <w:rPr>
          <w:rFonts w:ascii="楷体_GB2312" w:eastAsia="楷体_GB2312" w:hint="eastAsia"/>
          <w:sz w:val="28"/>
          <w:szCs w:val="28"/>
          <w:lang w:val="el-GR"/>
        </w:rPr>
        <w:t>现在</w:t>
      </w:r>
      <w:r>
        <w:rPr>
          <w:rFonts w:hint="eastAsia"/>
          <w:sz w:val="28"/>
          <w:szCs w:val="28"/>
          <w:lang w:val="el-GR"/>
        </w:rPr>
        <w:t>给我们带来最高权力感和好良心的东西而做。</w:t>
      </w:r>
      <w:r>
        <w:rPr>
          <w:rStyle w:val="a8"/>
          <w:sz w:val="28"/>
          <w:szCs w:val="28"/>
          <w:lang w:val="el-GR"/>
        </w:rPr>
        <w:footnoteReference w:id="377"/>
      </w:r>
    </w:p>
    <w:p w:rsidR="00000000" w:rsidRDefault="00EF3B58">
      <w:pPr>
        <w:tabs>
          <w:tab w:val="left" w:pos="6645"/>
        </w:tabs>
        <w:jc w:val="left"/>
        <w:rPr>
          <w:rFonts w:hint="eastAsia"/>
          <w:sz w:val="28"/>
          <w:szCs w:val="28"/>
          <w:lang w:val="el-GR"/>
        </w:rPr>
      </w:pPr>
      <w:r>
        <w:rPr>
          <w:rFonts w:hint="eastAsia"/>
          <w:sz w:val="28"/>
          <w:szCs w:val="28"/>
          <w:lang w:val="el-GR"/>
        </w:rPr>
        <w:t>205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以色列人。</w:t>
      </w:r>
      <w:r>
        <w:rPr>
          <w:rFonts w:hint="eastAsia"/>
          <w:sz w:val="28"/>
          <w:szCs w:val="28"/>
          <w:lang w:val="el-GR"/>
        </w:rPr>
        <w:t>——欧洲犹太人的最终命运如何，这是我们下一个世纪有幸目睹的场面之一。毫无疑问，【</w:t>
      </w:r>
      <w:r>
        <w:rPr>
          <w:rFonts w:hint="eastAsia"/>
          <w:sz w:val="28"/>
          <w:szCs w:val="28"/>
          <w:lang w:val="el-GR"/>
        </w:rPr>
        <w:t>181</w:t>
      </w:r>
      <w:r>
        <w:rPr>
          <w:rFonts w:hint="eastAsia"/>
          <w:sz w:val="28"/>
          <w:szCs w:val="28"/>
          <w:lang w:val="el-GR"/>
        </w:rPr>
        <w:t>】他们已经掷出了他们的骰子和穿过了他们的卢比孔河</w:t>
      </w:r>
      <w:r>
        <w:rPr>
          <w:rStyle w:val="a8"/>
          <w:sz w:val="28"/>
          <w:szCs w:val="28"/>
          <w:lang w:val="el-GR"/>
        </w:rPr>
        <w:footnoteReference w:id="378"/>
      </w:r>
      <w:r>
        <w:rPr>
          <w:rFonts w:hint="eastAsia"/>
          <w:sz w:val="28"/>
          <w:szCs w:val="28"/>
          <w:lang w:val="el-GR"/>
        </w:rPr>
        <w:t>，唯一悬而未决</w:t>
      </w:r>
      <w:r>
        <w:rPr>
          <w:rFonts w:hint="eastAsia"/>
          <w:sz w:val="28"/>
          <w:szCs w:val="28"/>
          <w:lang w:val="el-GR"/>
        </w:rPr>
        <w:t>的是，他们将成为欧洲的主人呢，还是像许多世纪以前，当他们面临着类似全或无选择时，丢掉埃及一样丢掉欧洲。他们的得天独厚之处是，在十八世纪的欧洲，他们经受了一种任何其他欧洲民族都未经历的严峻考验，——从这段可怕的考验时期的经历中，犹太民族的个人比犹太民族的整体更受益非浅。因此，今天的犹太人在心理上和精神上都可以说是一个巨人；在生活在欧洲的所有居民中，犹太人最少像那些智力较低的人一样，一遇大不幸就求助于自杀或酒精。每一个犹太人都能在他的父亲和祖父的历史中找到一大堆在可怕困境中做最冷静思考和坚韧的例子，还有巧妙利用</w:t>
      </w:r>
      <w:r>
        <w:rPr>
          <w:rFonts w:hint="eastAsia"/>
          <w:sz w:val="28"/>
          <w:szCs w:val="28"/>
          <w:lang w:val="el-GR"/>
        </w:rPr>
        <w:t>和控制灾难与不幸的例子，从中吸取力量；他们隐藏在可怜的投降外表下的勇敢，他们的</w:t>
      </w:r>
      <w:r>
        <w:rPr>
          <w:rFonts w:hint="eastAsia"/>
          <w:sz w:val="28"/>
          <w:szCs w:val="28"/>
          <w:lang w:val="el-GR"/>
        </w:rPr>
        <w:t>spernere se sperni[</w:t>
      </w:r>
      <w:r>
        <w:rPr>
          <w:rFonts w:hint="eastAsia"/>
          <w:sz w:val="28"/>
          <w:szCs w:val="28"/>
          <w:lang w:val="el-GR"/>
        </w:rPr>
        <w:t>蔑视蔑视者</w:t>
      </w:r>
      <w:r>
        <w:rPr>
          <w:rFonts w:hint="eastAsia"/>
          <w:sz w:val="28"/>
          <w:szCs w:val="28"/>
          <w:lang w:val="el-GR"/>
        </w:rPr>
        <w:t>]</w:t>
      </w:r>
      <w:r>
        <w:rPr>
          <w:rFonts w:hint="eastAsia"/>
          <w:sz w:val="28"/>
          <w:szCs w:val="28"/>
          <w:lang w:val="el-GR"/>
        </w:rPr>
        <w:t>的英雄主义，使所有圣徒的美德相形见绌。在两千年的时间里，人们充满鄙视地对待他们，堵住他们通向任何高贵和尊严的道路，迫使他们从事越来越肮脏的工作，企图以此使他们永远抬不起头来。结果，他们在这种对待下确实没有变得更干净。但是，他们并没有觉得自己低人一头。相反，他们从来没有停止过相信，他们担负着最高的使命；一切受苦者所具有的美德也从来没有停止给他们带来光荣。他们尊敬他们的父母和他们的孩子</w:t>
      </w:r>
      <w:r>
        <w:rPr>
          <w:rFonts w:hint="eastAsia"/>
          <w:sz w:val="28"/>
          <w:szCs w:val="28"/>
          <w:lang w:val="el-GR"/>
        </w:rPr>
        <w:t>的作风，他们的婚姻和婚姻习俗的合乎理性，使他们在所有欧洲人中与众不同。此外，他们还知道如何从那遗弃给他们（或者说他们被遗弃给）的卑贱职业中创造出一种权力感和永恒；关于他们的高利贷</w:t>
      </w:r>
      <w:r>
        <w:rPr>
          <w:rStyle w:val="a8"/>
          <w:sz w:val="28"/>
          <w:szCs w:val="28"/>
          <w:lang w:val="el-GR"/>
        </w:rPr>
        <w:footnoteReference w:id="379"/>
      </w:r>
      <w:r>
        <w:rPr>
          <w:rFonts w:hint="eastAsia"/>
          <w:sz w:val="28"/>
          <w:szCs w:val="28"/>
          <w:lang w:val="el-GR"/>
        </w:rPr>
        <w:t>，我们甚至也不得不说，没有这种加于那些鄙视他们的人身上的有效折磨和经常的欢乐，【</w:t>
      </w:r>
      <w:r>
        <w:rPr>
          <w:rFonts w:hint="eastAsia"/>
          <w:sz w:val="28"/>
          <w:szCs w:val="28"/>
          <w:lang w:val="el-GR"/>
        </w:rPr>
        <w:t>182</w:t>
      </w:r>
      <w:r>
        <w:rPr>
          <w:rFonts w:hint="eastAsia"/>
          <w:sz w:val="28"/>
          <w:szCs w:val="28"/>
          <w:lang w:val="el-GR"/>
        </w:rPr>
        <w:t>】他们也许早就不能这样长时间地保持他们的自尊了，因为我们的自尊取决于我们在无论好还是坏的事情上做出回报的能力。不过，他们的复仇从来没有发展到不顾一切的程度：由于居住地、气候、邻人的习俗以及压迫者的频繁变换，他们具有自由的思想和开阔的心胸；他们对人</w:t>
      </w:r>
      <w:r>
        <w:rPr>
          <w:rFonts w:hint="eastAsia"/>
          <w:sz w:val="28"/>
          <w:szCs w:val="28"/>
          <w:lang w:val="el-GR"/>
        </w:rPr>
        <w:t>类社会的经验是无以复加的，即使是在他们感情冲动时，他们也仍然不失审慎地记着这种经验。他们对他们的精神上的灵巧和精明是如此自信，以至即使在他们最为穷困潦倒时，他们也不需要像普通工人、脚夫和农夫那样汗流浃背地赚取他们的面包。从他们的行为举止中，我们也可以看出，他们的灵魂根本就不知道什么高贵的骑士感情，他们的身上从来没有佩带过什么刀剑：取而代之的是一种不无欢乐但又几乎总是令人感到痛苦的柔弱的坚定。但是，现在，由于他们一年比一年越来越多地和不可避免地与欧洲最高贵的贵族血统联姻，因此，用不了多久，他们就会获得一种可贵</w:t>
      </w:r>
      <w:r>
        <w:rPr>
          <w:rFonts w:hint="eastAsia"/>
          <w:sz w:val="28"/>
          <w:szCs w:val="28"/>
          <w:lang w:val="el-GR"/>
        </w:rPr>
        <w:t>的遗传，使他们在精神上和身体上都改观；这样，在一个世纪以后，他们看上去将足够高贵，使那些听命他们的人不再以把他们作为自己的主人为</w:t>
      </w:r>
      <w:r>
        <w:rPr>
          <w:rFonts w:ascii="楷体_GB2312" w:eastAsia="楷体_GB2312" w:hint="eastAsia"/>
          <w:sz w:val="28"/>
          <w:szCs w:val="28"/>
          <w:lang w:val="el-GR"/>
        </w:rPr>
        <w:t>羞</w:t>
      </w:r>
      <w:r>
        <w:rPr>
          <w:rFonts w:hint="eastAsia"/>
          <w:sz w:val="28"/>
          <w:szCs w:val="28"/>
          <w:lang w:val="el-GR"/>
        </w:rPr>
        <w:t>。这一点非常关键！正是由于这一原因，现在要解决他们的问题尚嫌过早！他们自己心里完全清楚，所谓征服欧洲或任何暴力行动，对他们来说都只是无稽之谈；但是，欧洲早晚有一天会像成熟的果子一样落下，那时只要他们轻轻伸手接住即可。同时，为了实现这一目的，他们也必须在欧洲所有重大事务上发挥更重大作用，站在前列，直到他们自己能够决定什么是真正的重大为止。那时，他们就会被称为欧洲民族的创造者和路标而</w:t>
      </w:r>
      <w:r>
        <w:rPr>
          <w:rFonts w:hint="eastAsia"/>
          <w:sz w:val="28"/>
          <w:szCs w:val="28"/>
          <w:lang w:val="el-GR"/>
        </w:rPr>
        <w:t>不会冒犯欧洲民族的感情。对于每个犹太家庭来说，【</w:t>
      </w:r>
      <w:r>
        <w:rPr>
          <w:rFonts w:hint="eastAsia"/>
          <w:sz w:val="28"/>
          <w:szCs w:val="28"/>
          <w:lang w:val="el-GR"/>
        </w:rPr>
        <w:t>183</w:t>
      </w:r>
      <w:r>
        <w:rPr>
          <w:rFonts w:hint="eastAsia"/>
          <w:sz w:val="28"/>
          <w:szCs w:val="28"/>
          <w:lang w:val="el-GR"/>
        </w:rPr>
        <w:t>】构成犹太历史的这种伟大印象的丰富源泉，这种激情、美德、决心、自制、斗争和各种各样的胜利的充溢，如果不是最终表现为伟大的人们和伟大的事业，还能有什么别的表现呢？因此，犹太人把这些珠宝和这些金器作为他们自己的作品——历史比较短暂和经验那么深刻的欧洲民族所不曾创造和不能创造的作品——摆在我们的面前之日，以色列把它的永恒复仇转变为对欧洲的永恒祝福之日，就是第七天</w:t>
      </w:r>
      <w:r>
        <w:rPr>
          <w:rStyle w:val="a8"/>
          <w:sz w:val="28"/>
          <w:szCs w:val="28"/>
          <w:lang w:val="el-GR"/>
        </w:rPr>
        <w:footnoteReference w:id="380"/>
      </w:r>
      <w:r>
        <w:rPr>
          <w:rFonts w:hint="eastAsia"/>
          <w:sz w:val="28"/>
          <w:szCs w:val="28"/>
          <w:lang w:val="el-GR"/>
        </w:rPr>
        <w:t>再临之日，在这个日子里，古老的犹太上帝将为他自己，他的创造和他所选定的人民而</w:t>
      </w:r>
      <w:r>
        <w:rPr>
          <w:rFonts w:ascii="楷体_GB2312" w:eastAsia="楷体_GB2312" w:hint="eastAsia"/>
          <w:sz w:val="28"/>
          <w:szCs w:val="28"/>
          <w:lang w:val="el-GR"/>
        </w:rPr>
        <w:t>欢欣</w:t>
      </w:r>
      <w:r>
        <w:rPr>
          <w:rFonts w:hint="eastAsia"/>
          <w:sz w:val="28"/>
          <w:szCs w:val="28"/>
          <w:lang w:val="el-GR"/>
        </w:rPr>
        <w:t>，我们大家、我们每</w:t>
      </w:r>
      <w:r>
        <w:rPr>
          <w:rFonts w:hint="eastAsia"/>
          <w:sz w:val="28"/>
          <w:szCs w:val="28"/>
          <w:lang w:val="el-GR"/>
        </w:rPr>
        <w:t>个人也都将与他一起欢欣！</w:t>
      </w:r>
    </w:p>
    <w:p w:rsidR="00000000" w:rsidRDefault="00EF3B58">
      <w:pPr>
        <w:tabs>
          <w:tab w:val="left" w:pos="6645"/>
        </w:tabs>
        <w:jc w:val="left"/>
        <w:rPr>
          <w:rFonts w:hint="eastAsia"/>
          <w:sz w:val="28"/>
          <w:szCs w:val="28"/>
          <w:lang w:val="el-GR"/>
        </w:rPr>
      </w:pPr>
      <w:r>
        <w:rPr>
          <w:rFonts w:hint="eastAsia"/>
          <w:sz w:val="28"/>
          <w:szCs w:val="28"/>
          <w:lang w:val="el-GR"/>
        </w:rPr>
        <w:t>206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不可能的阶级。</w:t>
      </w:r>
      <w:r>
        <w:rPr>
          <w:rFonts w:hint="eastAsia"/>
          <w:sz w:val="28"/>
          <w:szCs w:val="28"/>
          <w:lang w:val="el-GR"/>
        </w:rPr>
        <w:t>——贫穷、快乐和自由独立，三者可以并行；贫穷，快乐和受奴役，三者同样可不悖。如果我们的工厂奴隶不觉得像现在这样</w:t>
      </w:r>
      <w:r>
        <w:rPr>
          <w:rFonts w:ascii="楷体_GB2312" w:eastAsia="楷体_GB2312" w:hint="eastAsia"/>
          <w:sz w:val="28"/>
          <w:szCs w:val="28"/>
          <w:lang w:val="el-GR"/>
        </w:rPr>
        <w:t>被用做</w:t>
      </w:r>
      <w:r>
        <w:rPr>
          <w:rFonts w:hint="eastAsia"/>
          <w:sz w:val="28"/>
          <w:szCs w:val="28"/>
          <w:lang w:val="el-GR"/>
        </w:rPr>
        <w:t>机器上的螺丝钉和人类发明精神的填充物有什么</w:t>
      </w:r>
      <w:r>
        <w:rPr>
          <w:rFonts w:ascii="楷体_GB2312" w:eastAsia="楷体_GB2312" w:hint="eastAsia"/>
          <w:sz w:val="28"/>
          <w:szCs w:val="28"/>
          <w:lang w:val="el-GR"/>
        </w:rPr>
        <w:t>耻辱</w:t>
      </w:r>
      <w:r>
        <w:rPr>
          <w:rFonts w:hint="eastAsia"/>
          <w:sz w:val="28"/>
          <w:szCs w:val="28"/>
          <w:lang w:val="el-GR"/>
        </w:rPr>
        <w:t>，那么，我无话可说。有人认为，更高工资将会</w:t>
      </w:r>
      <w:r>
        <w:rPr>
          <w:rFonts w:ascii="楷体_GB2312" w:eastAsia="楷体_GB2312" w:hint="eastAsia"/>
          <w:sz w:val="28"/>
          <w:szCs w:val="28"/>
          <w:lang w:val="el-GR"/>
        </w:rPr>
        <w:t>从根本上</w:t>
      </w:r>
      <w:r>
        <w:rPr>
          <w:rFonts w:hint="eastAsia"/>
          <w:sz w:val="28"/>
          <w:szCs w:val="28"/>
          <w:lang w:val="el-GR"/>
        </w:rPr>
        <w:t>改变他们的苦难，即他们的非人奴役的苦难；呸！有人相信，随着一个新的机械化社会中非个人性程度的提高，这种奴役的耻辱将转变成一种美德；人们给自己制定一个交换价格，使自己不再是人，而是变成机器的一部分！呸！所有这些思想和做法！在各民族拼命追求最多生产和最大富</w:t>
      </w:r>
      <w:r>
        <w:rPr>
          <w:rFonts w:hint="eastAsia"/>
          <w:sz w:val="28"/>
          <w:szCs w:val="28"/>
          <w:lang w:val="el-GR"/>
        </w:rPr>
        <w:t>裕的目前的疯狂中，你们已经成为一个同谋？但是，你们应该做的是相反的计算：在这样一种对外在目标的疯狂追求中，【</w:t>
      </w:r>
      <w:r>
        <w:rPr>
          <w:rFonts w:hint="eastAsia"/>
          <w:sz w:val="28"/>
          <w:szCs w:val="28"/>
          <w:lang w:val="el-GR"/>
        </w:rPr>
        <w:t>184</w:t>
      </w:r>
      <w:r>
        <w:rPr>
          <w:rFonts w:hint="eastAsia"/>
          <w:sz w:val="28"/>
          <w:szCs w:val="28"/>
          <w:lang w:val="el-GR"/>
        </w:rPr>
        <w:t>】</w:t>
      </w:r>
      <w:r>
        <w:rPr>
          <w:rFonts w:ascii="楷体_GB2312" w:eastAsia="楷体_GB2312" w:hint="eastAsia"/>
          <w:sz w:val="28"/>
          <w:szCs w:val="28"/>
          <w:lang w:val="el-GR"/>
        </w:rPr>
        <w:t>内在</w:t>
      </w:r>
      <w:r>
        <w:rPr>
          <w:rFonts w:hint="eastAsia"/>
          <w:sz w:val="28"/>
          <w:szCs w:val="28"/>
          <w:lang w:val="el-GR"/>
        </w:rPr>
        <w:t>价值</w:t>
      </w:r>
      <w:r>
        <w:rPr>
          <w:sz w:val="28"/>
          <w:szCs w:val="28"/>
          <w:lang w:val="de-DE"/>
        </w:rPr>
        <w:t>(inneren Wertes)</w:t>
      </w:r>
      <w:r>
        <w:rPr>
          <w:rFonts w:hint="eastAsia"/>
          <w:sz w:val="28"/>
          <w:szCs w:val="28"/>
          <w:lang w:val="el-GR"/>
        </w:rPr>
        <w:t>受到了多大的损失！然而，如果你们已经不再知道什么叫自由呼吸，如果你们已经丧失最后一点控制你自己的权力，如果你们自己就像一瓶走了味的酒一样使你自己感到没劲，如果你们留心报纸和偷偷注视富有的邻居，因为权力、金钱和意见的起落而充满贪欲，如果你们不再相信破衣服</w:t>
      </w:r>
      <w:r>
        <w:rPr>
          <w:rFonts w:hint="eastAsia"/>
          <w:sz w:val="28"/>
          <w:szCs w:val="28"/>
          <w:lang w:val="de-DE"/>
        </w:rPr>
        <w:t>者</w:t>
      </w:r>
      <w:r>
        <w:rPr>
          <w:rFonts w:hint="eastAsia"/>
          <w:sz w:val="28"/>
          <w:szCs w:val="28"/>
          <w:lang w:val="el-GR"/>
        </w:rPr>
        <w:t>的哲学和无需要者的心胸，如果自愿的贫穷和不受职业和婚姻限制的自由——这可能是唯一适合你们中间的精神高尚</w:t>
      </w:r>
      <w:r>
        <w:rPr>
          <w:rFonts w:hint="eastAsia"/>
          <w:sz w:val="28"/>
          <w:szCs w:val="28"/>
          <w:lang w:val="el-GR"/>
        </w:rPr>
        <w:t>的人的生活状况——变成嘲笑的对象，那么，你们又有什么内在价值可言呢？另一方面，如果你们的耳朵里总是充满社会主义者的鼓惑宣传，这种宣传意在激起你最大胆的希望，要求你做好</w:t>
      </w:r>
      <w:r>
        <w:rPr>
          <w:rFonts w:ascii="楷体_GB2312" w:eastAsia="楷体_GB2312" w:hint="eastAsia"/>
          <w:sz w:val="28"/>
          <w:szCs w:val="28"/>
          <w:lang w:val="el-GR"/>
        </w:rPr>
        <w:t>准备</w:t>
      </w:r>
      <w:r>
        <w:rPr>
          <w:rFonts w:hint="eastAsia"/>
          <w:sz w:val="28"/>
          <w:szCs w:val="28"/>
          <w:lang w:val="el-GR"/>
        </w:rPr>
        <w:t>并且只是做好准备，一天天地准备下去，一天天地等待下去，等待某种事情从外面发生，同时保持过去的所有生活原封不动，一直到这种等待变成了饥饿、渴望、热情和疯狂，最后</w:t>
      </w:r>
      <w:r>
        <w:rPr>
          <w:rFonts w:hint="eastAsia"/>
          <w:sz w:val="28"/>
          <w:szCs w:val="28"/>
          <w:lang w:val="el-GR"/>
        </w:rPr>
        <w:t>bestia triumphans[</w:t>
      </w:r>
      <w:r>
        <w:rPr>
          <w:rFonts w:hint="eastAsia"/>
          <w:sz w:val="28"/>
          <w:szCs w:val="28"/>
          <w:lang w:val="el-GR"/>
        </w:rPr>
        <w:t>暴民的胜利</w:t>
      </w:r>
      <w:r>
        <w:rPr>
          <w:rFonts w:hint="eastAsia"/>
          <w:sz w:val="28"/>
          <w:szCs w:val="28"/>
          <w:lang w:val="el-GR"/>
        </w:rPr>
        <w:t>]</w:t>
      </w:r>
      <w:r>
        <w:rPr>
          <w:rFonts w:hint="eastAsia"/>
          <w:sz w:val="28"/>
          <w:szCs w:val="28"/>
          <w:lang w:val="el-GR"/>
        </w:rPr>
        <w:t>的日子带着它的全部荣耀从天而降，那么，你们又有什么内在价值可言？——相反，每一个人都应该对自己说：必须飘洋过海，寻找世界的未开发的野蛮地</w:t>
      </w:r>
      <w:r>
        <w:rPr>
          <w:rFonts w:hint="eastAsia"/>
          <w:sz w:val="28"/>
          <w:szCs w:val="28"/>
          <w:lang w:val="el-GR"/>
        </w:rPr>
        <w:t>区，在那里成为</w:t>
      </w:r>
      <w:r>
        <w:rPr>
          <w:rFonts w:ascii="楷体_GB2312" w:eastAsia="楷体_GB2312" w:hint="eastAsia"/>
          <w:sz w:val="28"/>
          <w:szCs w:val="28"/>
          <w:lang w:val="el-GR"/>
        </w:rPr>
        <w:t>主人</w:t>
      </w:r>
      <w:r>
        <w:rPr>
          <w:rFonts w:hint="eastAsia"/>
          <w:sz w:val="28"/>
          <w:szCs w:val="28"/>
          <w:lang w:val="el-GR"/>
        </w:rPr>
        <w:t>，首先是成为自己的主人；只要有任何奴役的威胁，就不停地从一个地区换到另一个地区；既不躲避危险也不躲避战争，在最坏的情况下，甚至甘愿死亡，而不是在继续忍受这种可耻的奴役，而不是继续变得更为怨恨、刻毒和热中于阴谋诡计。这将是心灵的正确的态度：此时此刻，欧洲工人应该大声宣布，</w:t>
      </w:r>
      <w:r>
        <w:rPr>
          <w:rFonts w:ascii="楷体_GB2312" w:eastAsia="楷体_GB2312" w:hint="eastAsia"/>
          <w:sz w:val="28"/>
          <w:szCs w:val="28"/>
          <w:lang w:val="el-GR"/>
        </w:rPr>
        <w:t>作为阶级</w:t>
      </w:r>
      <w:r>
        <w:rPr>
          <w:rFonts w:hint="eastAsia"/>
          <w:sz w:val="28"/>
          <w:szCs w:val="28"/>
          <w:lang w:val="el-GR"/>
        </w:rPr>
        <w:t>，他们乃人的一种不可能性，而不像人们通常认为的那样，只是一种有欠公允的不适当的社会安排，他们应该在欧洲的蜂巢中开始一个前所未有的蜂拥而去的时代，通过【</w:t>
      </w:r>
      <w:r>
        <w:rPr>
          <w:rFonts w:hint="eastAsia"/>
          <w:sz w:val="28"/>
          <w:szCs w:val="28"/>
          <w:lang w:val="el-GR"/>
        </w:rPr>
        <w:t>185</w:t>
      </w:r>
      <w:r>
        <w:rPr>
          <w:rFonts w:hint="eastAsia"/>
          <w:sz w:val="28"/>
          <w:szCs w:val="28"/>
          <w:lang w:val="el-GR"/>
        </w:rPr>
        <w:t>】大规模的自由迁徙行动反对机器，反对资本，反对他们现在面临的</w:t>
      </w:r>
      <w:r>
        <w:rPr>
          <w:rFonts w:ascii="楷体_GB2312" w:eastAsia="楷体_GB2312" w:hint="eastAsia"/>
          <w:sz w:val="28"/>
          <w:szCs w:val="28"/>
          <w:lang w:val="el-GR"/>
        </w:rPr>
        <w:t>不得不</w:t>
      </w:r>
      <w:r>
        <w:rPr>
          <w:rFonts w:hint="eastAsia"/>
          <w:sz w:val="28"/>
          <w:szCs w:val="28"/>
          <w:lang w:val="el-GR"/>
        </w:rPr>
        <w:t>在成为欧洲国家的奴隶还是成为某个革命党的奴隶之间做出选择的威胁。让欧洲四分之一的居民从欧洲迁出！欧洲和这些居民都会有一种解放的感觉！只有在遥远的土地上，在巨大的殖民事业中，我们才第一次看到，欧洲母亲给她的子女灌输了多少理性、公正和健康的怀疑，但是，如果他们继续呆在家中，这位阴沉的老妇人就会使他们变得无法忍受，并且有变得和她一样爱争吵，爱发火和沉溺享乐的危险。在欧洲的国土之外，欧洲的美德将和这些工人一起在异国他乡生根；那些在他们的老家已经开始退化为危险的不满和犯罪倾向，一旦到了国外，就获得了一种粗犷的优</w:t>
      </w:r>
      <w:r>
        <w:rPr>
          <w:rFonts w:hint="eastAsia"/>
          <w:sz w:val="28"/>
          <w:szCs w:val="28"/>
          <w:lang w:val="el-GR"/>
        </w:rPr>
        <w:t>美的自然性，被称为英雄气概。——因此，最终，一阵清新的空气将重新吹过这古老的、人满为患的和自我消耗的欧洲！“劳动力”也许会变得有些缺少，但这又有什么关系呢？人们那时也许就会想到，我们之所以觉得离开我们的许多需要我们就活不了，其实只是因为这些需要太</w:t>
      </w:r>
      <w:r>
        <w:rPr>
          <w:rFonts w:ascii="楷体_GB2312" w:eastAsia="楷体_GB2312" w:hint="eastAsia"/>
          <w:sz w:val="28"/>
          <w:szCs w:val="28"/>
          <w:lang w:val="el-GR"/>
        </w:rPr>
        <w:t>容易</w:t>
      </w:r>
      <w:r>
        <w:rPr>
          <w:rFonts w:hint="eastAsia"/>
          <w:sz w:val="28"/>
          <w:szCs w:val="28"/>
          <w:lang w:val="el-GR"/>
        </w:rPr>
        <w:t>满足了——我们完全可以放弃这些需要！也许我们还可以招来大批的</w:t>
      </w:r>
      <w:r>
        <w:rPr>
          <w:rFonts w:ascii="楷体_GB2312" w:eastAsia="楷体_GB2312" w:hint="eastAsia"/>
          <w:sz w:val="28"/>
          <w:szCs w:val="28"/>
          <w:lang w:val="el-GR"/>
        </w:rPr>
        <w:t>中国人</w:t>
      </w:r>
      <w:r>
        <w:rPr>
          <w:rFonts w:hint="eastAsia"/>
          <w:sz w:val="28"/>
          <w:szCs w:val="28"/>
          <w:lang w:val="el-GR"/>
        </w:rPr>
        <w:t>：他们将带来与工作蚂蚁相适应的生活方式和思想方式。他们也许还会有助于为这愤愤不平和躁动不安的欧洲注入某种亚洲式的平静和沉思以及——也许是最需要的——亚洲式的</w:t>
      </w:r>
      <w:r>
        <w:rPr>
          <w:rFonts w:ascii="楷体_GB2312" w:eastAsia="楷体_GB2312" w:hint="eastAsia"/>
          <w:sz w:val="28"/>
          <w:szCs w:val="28"/>
          <w:lang w:val="el-GR"/>
        </w:rPr>
        <w:t>坚忍</w:t>
      </w:r>
      <w:r>
        <w:rPr>
          <w:rFonts w:eastAsia="楷体_GB2312"/>
          <w:sz w:val="28"/>
          <w:szCs w:val="28"/>
          <w:lang w:val="de-DE"/>
        </w:rPr>
        <w:t>(asiatische Dauerh</w:t>
      </w:r>
      <w:r>
        <w:rPr>
          <w:rFonts w:eastAsia="楷体_GB2312"/>
          <w:sz w:val="28"/>
          <w:szCs w:val="28"/>
          <w:lang w:val="de-DE"/>
        </w:rPr>
        <w:t>aftigkeit)</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207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德国人对待道德的态度。</w:t>
      </w:r>
      <w:r>
        <w:rPr>
          <w:rFonts w:hint="eastAsia"/>
          <w:sz w:val="28"/>
          <w:szCs w:val="28"/>
          <w:lang w:val="el-GR"/>
        </w:rPr>
        <w:t>——德国人有能力成就一番大事，但他很少愿意成就一番大事；【</w:t>
      </w:r>
      <w:r>
        <w:rPr>
          <w:rFonts w:hint="eastAsia"/>
          <w:sz w:val="28"/>
          <w:szCs w:val="28"/>
          <w:lang w:val="el-GR"/>
        </w:rPr>
        <w:t>186</w:t>
      </w:r>
      <w:r>
        <w:rPr>
          <w:rFonts w:hint="eastAsia"/>
          <w:sz w:val="28"/>
          <w:szCs w:val="28"/>
          <w:lang w:val="el-GR"/>
        </w:rPr>
        <w:t>】由于懒惰的天性，他总是</w:t>
      </w:r>
      <w:r>
        <w:rPr>
          <w:rFonts w:ascii="楷体_GB2312" w:eastAsia="楷体_GB2312" w:hint="eastAsia"/>
          <w:sz w:val="28"/>
          <w:szCs w:val="28"/>
          <w:lang w:val="el-GR"/>
        </w:rPr>
        <w:t>能</w:t>
      </w:r>
      <w:r>
        <w:rPr>
          <w:rFonts w:hint="eastAsia"/>
          <w:sz w:val="28"/>
          <w:szCs w:val="28"/>
          <w:lang w:val="el-GR"/>
        </w:rPr>
        <w:t>服从就服从。在某些时刻，当他不得不自我依靠和抛开懒惰，当他不再能像一个零一样消失在一串数字中（在这方面他比一个法国人或一个英国人要逊色的多）——他的力量油然而生：这时他变得危险、恶毒、深刻和大胆，他那一直沉睡着的力量开始苏醒过来，使别人（甚至也使他自己）感到难以置信。在这样一种情况下，德国人开始服从他自己——这是极其不寻常的——他以一种与他以前服从国王和他的公职一样</w:t>
      </w:r>
      <w:r>
        <w:rPr>
          <w:rFonts w:hint="eastAsia"/>
          <w:sz w:val="28"/>
          <w:szCs w:val="28"/>
          <w:lang w:val="el-GR"/>
        </w:rPr>
        <w:t>缓慢、死板和吃苦耐劳的精神服从他自己，因此，正如我们所说，这时的他完全可以干出一番</w:t>
      </w:r>
      <w:r>
        <w:rPr>
          <w:rFonts w:ascii="楷体_GB2312" w:eastAsia="楷体_GB2312" w:hint="eastAsia"/>
          <w:sz w:val="28"/>
          <w:szCs w:val="28"/>
          <w:lang w:val="el-GR"/>
        </w:rPr>
        <w:t>惊天动地</w:t>
      </w:r>
      <w:r>
        <w:rPr>
          <w:rFonts w:hint="eastAsia"/>
          <w:sz w:val="28"/>
          <w:szCs w:val="28"/>
          <w:lang w:val="el-GR"/>
        </w:rPr>
        <w:t>的事，与他过去所假定之“性格软弱”的自我迥然不同。然而，一般来说，他害怕</w:t>
      </w:r>
      <w:r>
        <w:rPr>
          <w:rFonts w:ascii="楷体_GB2312" w:eastAsia="楷体_GB2312" w:hint="eastAsia"/>
          <w:sz w:val="28"/>
          <w:szCs w:val="28"/>
          <w:lang w:val="el-GR"/>
        </w:rPr>
        <w:t>自我依靠</w:t>
      </w:r>
      <w:r>
        <w:rPr>
          <w:rFonts w:hint="eastAsia"/>
          <w:sz w:val="28"/>
          <w:szCs w:val="28"/>
          <w:lang w:val="el-GR"/>
        </w:rPr>
        <w:t>，害怕</w:t>
      </w:r>
      <w:r>
        <w:rPr>
          <w:rFonts w:ascii="楷体_GB2312" w:eastAsia="楷体_GB2312" w:hint="eastAsia"/>
          <w:sz w:val="28"/>
          <w:szCs w:val="28"/>
          <w:lang w:val="el-GR"/>
        </w:rPr>
        <w:t>发凡起例</w:t>
      </w:r>
      <w:r>
        <w:rPr>
          <w:rFonts w:hint="eastAsia"/>
          <w:sz w:val="28"/>
          <w:szCs w:val="28"/>
          <w:lang w:val="el-GR"/>
        </w:rPr>
        <w:t>：德国人所以需要那么多官吏和墨水，原因就在此。——他与轻举妄动格格不入，对于轻举妄动来说，他是过于小心翼翼了。但是，在全新的环境使他从过去的昏睡中惊醒之后，他</w:t>
      </w:r>
      <w:r>
        <w:rPr>
          <w:rFonts w:ascii="楷体_GB2312" w:eastAsia="楷体_GB2312" w:hint="eastAsia"/>
          <w:sz w:val="28"/>
          <w:szCs w:val="28"/>
          <w:lang w:val="el-GR"/>
        </w:rPr>
        <w:t>几乎</w:t>
      </w:r>
      <w:r>
        <w:rPr>
          <w:rFonts w:hint="eastAsia"/>
          <w:sz w:val="28"/>
          <w:szCs w:val="28"/>
          <w:lang w:val="el-GR"/>
        </w:rPr>
        <w:t>是轻举妄动的。新环境的陌生和新鲜感使他感到陶醉，飘飘然忘乎所以——在自我陶醉方面，他可是一位行家里手！因此，我们看到，目前这个时代的德国人在政治上几乎总是轻举妄动的，</w:t>
      </w:r>
      <w:r>
        <w:rPr>
          <w:rFonts w:hint="eastAsia"/>
          <w:sz w:val="28"/>
          <w:szCs w:val="28"/>
          <w:lang w:val="el-GR"/>
        </w:rPr>
        <w:t>虽然即使在这里，他也仍然带有彻底性和严肃性的长处和成见；然而，尽管他在与其他政治力量周旋时可能充分利用这些长处和成见，但使他心中充满欢乐的却是，他觉得自己终于可以闹事、任性和敢于创新，可以随意更换人物、党派和希望，仿佛他们仅仅是一些面具。——那些训练有素的德国学者，迄今被视为最具德国性的德国人，过去是并且也许现在还是优秀的德国军人的真正兄弟，同样根深蒂固地和几乎孩子气地易于服从一切外在事物，同样不得不经常独立负责，回答科学中的许多问题：只要他们能够保持他们的骄傲、单纯和耐心，只要他们能够保持他们的不受政治风</w:t>
      </w:r>
      <w:r>
        <w:rPr>
          <w:rFonts w:hint="eastAsia"/>
          <w:sz w:val="28"/>
          <w:szCs w:val="28"/>
          <w:lang w:val="el-GR"/>
        </w:rPr>
        <w:t>云变幻的【</w:t>
      </w:r>
      <w:r>
        <w:rPr>
          <w:rFonts w:hint="eastAsia"/>
          <w:sz w:val="28"/>
          <w:szCs w:val="28"/>
          <w:lang w:val="el-GR"/>
        </w:rPr>
        <w:t>187</w:t>
      </w:r>
      <w:r>
        <w:rPr>
          <w:rFonts w:hint="eastAsia"/>
          <w:sz w:val="28"/>
          <w:szCs w:val="28"/>
          <w:lang w:val="el-GR"/>
        </w:rPr>
        <w:t>】政治狂热影响的自由，我们就可以期待他们大有作为：像他们现在这样，或者像他们过去那样，他们乃是某些</w:t>
      </w:r>
      <w:r>
        <w:rPr>
          <w:rFonts w:ascii="楷体_GB2312" w:eastAsia="楷体_GB2312" w:hint="eastAsia"/>
          <w:sz w:val="28"/>
          <w:szCs w:val="28"/>
          <w:lang w:val="el-GR"/>
        </w:rPr>
        <w:t>更高</w:t>
      </w:r>
      <w:r>
        <w:rPr>
          <w:rFonts w:hint="eastAsia"/>
          <w:sz w:val="28"/>
          <w:szCs w:val="28"/>
          <w:lang w:val="el-GR"/>
        </w:rPr>
        <w:t>事物的萌芽。——德国人（甚至他们的学者也不例外）的真正长处和短处在于，他们比其他民族更爱好迷信和渴望信仰；他们的恶习一直是他们的酗酒和自杀倾向（这表明了他们的精神的沉重，这种沉重很容易促使他们愿意撒手）；他们的危险完全在于束缚理智和放纵情感（例如，音乐和精神麻醉品的过量使用）：因为在一个德国人身上，情感是一种消极不利的因素和像一个醉汉的情感一样是自我毁灭的。热情本身在德国比在其他地方价值要少</w:t>
      </w:r>
      <w:r>
        <w:rPr>
          <w:rFonts w:hint="eastAsia"/>
          <w:sz w:val="28"/>
          <w:szCs w:val="28"/>
          <w:lang w:val="el-GR"/>
        </w:rPr>
        <w:t>，因为其少结果。若德国人做了什么伟大事业，必在艰难、牺牲中、刻苦、紧张思考以及经常是神勇的状态下。——他们确实是值得关注的，因为几乎每一个德国人都可以</w:t>
      </w:r>
      <w:r>
        <w:rPr>
          <w:rFonts w:ascii="楷体_GB2312" w:eastAsia="楷体_GB2312" w:hint="eastAsia"/>
          <w:sz w:val="28"/>
          <w:szCs w:val="28"/>
          <w:lang w:val="el-GR"/>
        </w:rPr>
        <w:t>给予</w:t>
      </w:r>
      <w:r>
        <w:rPr>
          <w:rFonts w:hint="eastAsia"/>
          <w:sz w:val="28"/>
          <w:szCs w:val="28"/>
          <w:lang w:val="el-GR"/>
        </w:rPr>
        <w:t>某种东西，只要我们知道如何使他</w:t>
      </w:r>
      <w:r>
        <w:rPr>
          <w:rFonts w:ascii="楷体_GB2312" w:eastAsia="楷体_GB2312" w:hint="eastAsia"/>
          <w:sz w:val="28"/>
          <w:szCs w:val="28"/>
          <w:lang w:val="el-GR"/>
        </w:rPr>
        <w:t>发现</w:t>
      </w:r>
      <w:r>
        <w:rPr>
          <w:rFonts w:hint="eastAsia"/>
          <w:sz w:val="28"/>
          <w:szCs w:val="28"/>
          <w:lang w:val="el-GR"/>
        </w:rPr>
        <w:t>这种东西，</w:t>
      </w:r>
      <w:r>
        <w:rPr>
          <w:rFonts w:ascii="楷体_GB2312" w:eastAsia="楷体_GB2312" w:hint="eastAsia"/>
          <w:sz w:val="28"/>
          <w:szCs w:val="28"/>
          <w:lang w:val="el-GR"/>
        </w:rPr>
        <w:t>取出</w:t>
      </w:r>
      <w:r>
        <w:rPr>
          <w:rFonts w:hint="eastAsia"/>
          <w:sz w:val="28"/>
          <w:szCs w:val="28"/>
          <w:lang w:val="el-GR"/>
        </w:rPr>
        <w:t>这种东西（德国人本身是乱糟糟的）。——现在，如果这样一个民族开始考虑道德，什么样的道德会使他称心如意？它的第一个要求必然是，在这种道德中，它对于服从的衷心愿望应该变成一种理想。“人不能没有某种他可以</w:t>
      </w:r>
      <w:r>
        <w:rPr>
          <w:rFonts w:ascii="楷体_GB2312" w:eastAsia="楷体_GB2312" w:hint="eastAsia"/>
          <w:sz w:val="28"/>
          <w:szCs w:val="28"/>
          <w:lang w:val="el-GR"/>
        </w:rPr>
        <w:t>无条件服从</w:t>
      </w:r>
      <w:r>
        <w:rPr>
          <w:rFonts w:hint="eastAsia"/>
          <w:sz w:val="28"/>
          <w:szCs w:val="28"/>
          <w:lang w:val="el-GR"/>
        </w:rPr>
        <w:t>的东西。”——这是一种德国情感，一种德国式的推理，在德国的所有道德教导的深处，我们都可以看到这种情感和</w:t>
      </w:r>
      <w:r>
        <w:rPr>
          <w:rFonts w:hint="eastAsia"/>
          <w:sz w:val="28"/>
          <w:szCs w:val="28"/>
          <w:lang w:val="el-GR"/>
        </w:rPr>
        <w:t>逻辑。整个古代道德留给我们的印象是多么不同！所有希腊思想家，无论作为个人他们是多么千差万别，作为道德家却都像一位体育教师</w:t>
      </w:r>
      <w:r>
        <w:rPr>
          <w:rStyle w:val="a8"/>
          <w:sz w:val="28"/>
          <w:szCs w:val="28"/>
          <w:lang w:val="el-GR"/>
        </w:rPr>
        <w:footnoteReference w:id="381"/>
      </w:r>
      <w:r>
        <w:rPr>
          <w:rFonts w:hint="eastAsia"/>
          <w:sz w:val="28"/>
          <w:szCs w:val="28"/>
          <w:lang w:val="el-GR"/>
        </w:rPr>
        <w:t>，对他的学生说：“来，跟着我！按照我的要求做！这样，也许有一天你就会【</w:t>
      </w:r>
      <w:r>
        <w:rPr>
          <w:rFonts w:hint="eastAsia"/>
          <w:sz w:val="28"/>
          <w:szCs w:val="28"/>
          <w:lang w:val="el-GR"/>
        </w:rPr>
        <w:t>188</w:t>
      </w:r>
      <w:r>
        <w:rPr>
          <w:rFonts w:hint="eastAsia"/>
          <w:sz w:val="28"/>
          <w:szCs w:val="28"/>
          <w:lang w:val="el-GR"/>
        </w:rPr>
        <w:t>】在全体希腊人面前夺冠！”个人出乎其类</w:t>
      </w:r>
      <w:r>
        <w:rPr>
          <w:sz w:val="28"/>
          <w:szCs w:val="28"/>
          <w:lang w:val="de-DE"/>
        </w:rPr>
        <w:t>(persönliche Auszeichnung)</w:t>
      </w:r>
      <w:r>
        <w:rPr>
          <w:rFonts w:hint="eastAsia"/>
          <w:sz w:val="28"/>
          <w:szCs w:val="28"/>
          <w:lang w:val="el-GR"/>
        </w:rPr>
        <w:t>，——这是古代人的道德；悄悄地或公开地顺从和追随——这是德国人的道德。——早在康德及其绝对命令很久以前，路德就基于同样的感情宣布说必定有一种人对之可以信任的绝对存在——这就是他的</w:t>
      </w:r>
      <w:r>
        <w:rPr>
          <w:rFonts w:ascii="楷体_GB2312" w:eastAsia="楷体_GB2312" w:hint="eastAsia"/>
          <w:sz w:val="28"/>
          <w:szCs w:val="28"/>
          <w:lang w:val="el-GR"/>
        </w:rPr>
        <w:t>上帝存在证明</w:t>
      </w:r>
      <w:r>
        <w:rPr>
          <w:rFonts w:hint="eastAsia"/>
          <w:sz w:val="28"/>
          <w:szCs w:val="28"/>
          <w:lang w:val="el-GR"/>
        </w:rPr>
        <w:t>；与康德相比，路德更粗糙和更大众化</w:t>
      </w:r>
      <w:r>
        <w:rPr>
          <w:rFonts w:hint="eastAsia"/>
          <w:sz w:val="28"/>
          <w:szCs w:val="28"/>
          <w:lang w:val="el-GR"/>
        </w:rPr>
        <w:t>，他要人们无条件</w:t>
      </w:r>
      <w:r>
        <w:rPr>
          <w:rFonts w:ascii="楷体_GB2312" w:eastAsia="楷体_GB2312" w:hint="eastAsia"/>
          <w:sz w:val="28"/>
          <w:szCs w:val="28"/>
          <w:lang w:val="el-GR"/>
        </w:rPr>
        <w:t>服从一个人格</w:t>
      </w:r>
      <w:r>
        <w:rPr>
          <w:rFonts w:hint="eastAsia"/>
          <w:sz w:val="28"/>
          <w:szCs w:val="28"/>
          <w:lang w:val="el-GR"/>
        </w:rPr>
        <w:t>，而不是一个概念。不过，康德之所以绕道道德，最终也还是为了达到对一个人格的服从：这是典型的德国人的崇拜，在宗教崇拜越来越少的今天更是如此。希腊人和罗马人在这方面的感情是不同的，他们肯定会对这种“</w:t>
      </w:r>
      <w:r>
        <w:rPr>
          <w:rFonts w:ascii="楷体_GB2312" w:eastAsia="楷体_GB2312" w:hint="eastAsia"/>
          <w:sz w:val="28"/>
          <w:szCs w:val="28"/>
          <w:lang w:val="el-GR"/>
        </w:rPr>
        <w:t>必定有</w:t>
      </w:r>
      <w:r>
        <w:rPr>
          <w:rFonts w:ascii="宋体" w:hAnsi="宋体" w:hint="eastAsia"/>
          <w:sz w:val="28"/>
          <w:szCs w:val="28"/>
          <w:lang w:val="el-GR"/>
        </w:rPr>
        <w:t>一存在</w:t>
      </w:r>
      <w:r>
        <w:rPr>
          <w:rFonts w:hint="eastAsia"/>
          <w:sz w:val="28"/>
          <w:szCs w:val="28"/>
          <w:lang w:val="el-GR"/>
        </w:rPr>
        <w:t>”的说法嗤之以鼻：由于他们的南方的自由情感，他们反对任何“绝对的信任”，并在内心深处保留着对无论神、人还是观念的一切事物的某种最后的怀疑。他们的哲学家在这方面走的更远，以至于说</w:t>
      </w:r>
      <w:r>
        <w:rPr>
          <w:rFonts w:hint="eastAsia"/>
          <w:sz w:val="28"/>
          <w:szCs w:val="28"/>
          <w:lang w:val="el-GR"/>
        </w:rPr>
        <w:t>Nil admirari</w:t>
      </w:r>
      <w:r>
        <w:rPr>
          <w:rStyle w:val="a8"/>
          <w:sz w:val="28"/>
          <w:szCs w:val="28"/>
          <w:lang w:val="el-GR"/>
        </w:rPr>
        <w:footnoteReference w:id="382"/>
      </w:r>
      <w:r>
        <w:rPr>
          <w:rFonts w:hint="eastAsia"/>
          <w:sz w:val="28"/>
          <w:szCs w:val="28"/>
          <w:lang w:val="el-GR"/>
        </w:rPr>
        <w:t>——他认为这句话包含了整个哲学。而一个德国人叔本华在相反的方向上走的这样远，</w:t>
      </w:r>
      <w:r>
        <w:rPr>
          <w:rFonts w:hint="eastAsia"/>
          <w:sz w:val="28"/>
          <w:szCs w:val="28"/>
          <w:lang w:val="el-GR"/>
        </w:rPr>
        <w:t>以至于说：</w:t>
      </w:r>
      <w:r>
        <w:rPr>
          <w:rFonts w:hint="eastAsia"/>
          <w:sz w:val="28"/>
          <w:szCs w:val="28"/>
          <w:lang w:val="el-GR"/>
        </w:rPr>
        <w:t>admirari id est philosophari[</w:t>
      </w:r>
      <w:r>
        <w:rPr>
          <w:rFonts w:hint="eastAsia"/>
          <w:sz w:val="28"/>
          <w:szCs w:val="28"/>
          <w:lang w:val="el-GR"/>
        </w:rPr>
        <w:t>哲学就在于崇拜</w:t>
      </w:r>
      <w:r>
        <w:rPr>
          <w:rFonts w:hint="eastAsia"/>
          <w:sz w:val="28"/>
          <w:szCs w:val="28"/>
          <w:lang w:val="el-GR"/>
        </w:rPr>
        <w:t>]</w:t>
      </w:r>
      <w:r>
        <w:rPr>
          <w:rFonts w:hint="eastAsia"/>
          <w:sz w:val="28"/>
          <w:szCs w:val="28"/>
          <w:lang w:val="el-GR"/>
        </w:rPr>
        <w:t>。但是现在，如果像有时发生的那样，德国人需要再次进入能够完成</w:t>
      </w:r>
      <w:r>
        <w:rPr>
          <w:rFonts w:ascii="楷体_GB2312" w:eastAsia="楷体_GB2312" w:hint="eastAsia"/>
          <w:sz w:val="28"/>
          <w:szCs w:val="28"/>
          <w:lang w:val="el-GR"/>
        </w:rPr>
        <w:t>大事业</w:t>
      </w:r>
      <w:r>
        <w:rPr>
          <w:rFonts w:hint="eastAsia"/>
          <w:sz w:val="28"/>
          <w:szCs w:val="28"/>
          <w:lang w:val="el-GR"/>
        </w:rPr>
        <w:t>的状态，那又如何？如果不服从的</w:t>
      </w:r>
      <w:r>
        <w:rPr>
          <w:rFonts w:ascii="楷体_GB2312" w:eastAsia="楷体_GB2312" w:hint="eastAsia"/>
          <w:sz w:val="28"/>
          <w:szCs w:val="28"/>
          <w:lang w:val="el-GR"/>
        </w:rPr>
        <w:t>非常时期</w:t>
      </w:r>
      <w:r>
        <w:rPr>
          <w:rFonts w:hint="eastAsia"/>
          <w:sz w:val="28"/>
          <w:szCs w:val="28"/>
          <w:lang w:val="el-GR"/>
        </w:rPr>
        <w:t>突然来临，那又如何？——当叔本华说，德国人超出其他民族的唯一长处是，在他们中间有比其他地方更多的无神论者时，我并不认为他是正确的——但是我知道，当德国人能够干一番事时，</w:t>
      </w:r>
      <w:r>
        <w:rPr>
          <w:rFonts w:ascii="楷体_GB2312" w:eastAsia="楷体_GB2312" w:hint="eastAsia"/>
          <w:sz w:val="28"/>
          <w:szCs w:val="28"/>
          <w:lang w:val="el-GR"/>
        </w:rPr>
        <w:t>他总是使自己超于道德之上</w:t>
      </w:r>
      <w:r>
        <w:rPr>
          <w:rFonts w:hint="eastAsia"/>
          <w:sz w:val="28"/>
          <w:szCs w:val="28"/>
          <w:lang w:val="el-GR"/>
        </w:rPr>
        <w:t>！他难道不应该这样做吗？现在有新的事情等待他去做，也就是说，等着他去命令——无论是命令他自己还是命令其他人！但是，这种德国道德并没有</w:t>
      </w:r>
      <w:r>
        <w:rPr>
          <w:rFonts w:hint="eastAsia"/>
          <w:sz w:val="28"/>
          <w:szCs w:val="28"/>
          <w:lang w:val="el-GR"/>
        </w:rPr>
        <w:t>教过他如何去命令！德国道德已经完全忘记如何命令！</w:t>
      </w:r>
    </w:p>
    <w:p w:rsidR="00000000" w:rsidRDefault="00EF3B58">
      <w:pPr>
        <w:tabs>
          <w:tab w:val="left" w:pos="6645"/>
        </w:tabs>
        <w:jc w:val="left"/>
        <w:rPr>
          <w:rFonts w:hint="eastAsia"/>
          <w:sz w:val="28"/>
          <w:szCs w:val="28"/>
          <w:lang w:val="el-GR"/>
        </w:rPr>
      </w:pPr>
      <w:r>
        <w:rPr>
          <w:sz w:val="28"/>
          <w:szCs w:val="28"/>
          <w:lang w:val="el-GR"/>
        </w:rPr>
        <w:br w:type="page"/>
      </w:r>
      <w:r>
        <w:rPr>
          <w:rFonts w:hint="eastAsia"/>
          <w:sz w:val="28"/>
          <w:szCs w:val="28"/>
          <w:lang w:val="el-GR"/>
        </w:rPr>
        <w:t>卷四</w:t>
      </w:r>
    </w:p>
    <w:p w:rsidR="00000000" w:rsidRDefault="00EF3B58">
      <w:pPr>
        <w:tabs>
          <w:tab w:val="left" w:pos="6645"/>
        </w:tabs>
        <w:jc w:val="left"/>
        <w:rPr>
          <w:rFonts w:hint="eastAsia"/>
          <w:sz w:val="28"/>
          <w:szCs w:val="28"/>
          <w:lang w:val="el-GR"/>
        </w:rPr>
      </w:pPr>
      <w:r>
        <w:rPr>
          <w:rFonts w:hint="eastAsia"/>
          <w:sz w:val="28"/>
          <w:szCs w:val="28"/>
          <w:lang w:val="el-GR"/>
        </w:rPr>
        <w:t>208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良心问题。</w:t>
      </w:r>
      <w:r>
        <w:rPr>
          <w:rFonts w:hint="eastAsia"/>
          <w:sz w:val="28"/>
          <w:szCs w:val="28"/>
          <w:lang w:val="el-GR"/>
        </w:rPr>
        <w:t>——</w:t>
      </w:r>
      <w:r>
        <w:rPr>
          <w:rFonts w:hint="eastAsia"/>
          <w:sz w:val="28"/>
          <w:szCs w:val="28"/>
          <w:lang w:val="el-GR"/>
        </w:rPr>
        <w:t>in summa</w:t>
      </w:r>
      <w:r>
        <w:rPr>
          <w:rStyle w:val="a8"/>
          <w:sz w:val="28"/>
          <w:szCs w:val="28"/>
          <w:lang w:val="el-GR"/>
        </w:rPr>
        <w:footnoteReference w:id="383"/>
      </w:r>
      <w:r>
        <w:rPr>
          <w:rFonts w:hint="eastAsia"/>
          <w:sz w:val="28"/>
          <w:szCs w:val="28"/>
          <w:lang w:val="el-GR"/>
        </w:rPr>
        <w:t>：你们要的新究竟是什么？”——我们要不再将“因”搞成“罪”，“果”搞成“罚”</w:t>
      </w:r>
      <w:r>
        <w:rPr>
          <w:sz w:val="28"/>
          <w:szCs w:val="28"/>
          <w:lang w:val="de-DE"/>
        </w:rPr>
        <w:t>(Henkern)</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209</w:t>
      </w:r>
    </w:p>
    <w:p w:rsidR="00000000" w:rsidRDefault="00EF3B58">
      <w:pPr>
        <w:tabs>
          <w:tab w:val="left" w:pos="6645"/>
        </w:tabs>
        <w:jc w:val="left"/>
        <w:rPr>
          <w:rFonts w:hint="eastAsia"/>
          <w:sz w:val="28"/>
          <w:szCs w:val="28"/>
          <w:lang w:val="el-GR"/>
        </w:rPr>
      </w:pPr>
      <w:r>
        <w:rPr>
          <w:rFonts w:hint="eastAsia"/>
          <w:sz w:val="28"/>
          <w:szCs w:val="28"/>
          <w:lang w:val="el-GR"/>
        </w:rPr>
        <w:t>最严厉理论的好处。——</w:t>
      </w:r>
      <w:r>
        <w:rPr>
          <w:rFonts w:ascii="楷体_GB2312" w:eastAsia="楷体_GB2312" w:hint="eastAsia"/>
          <w:sz w:val="28"/>
          <w:szCs w:val="28"/>
          <w:lang w:val="el-GR"/>
        </w:rPr>
        <w:t>只要</w:t>
      </w:r>
      <w:r>
        <w:rPr>
          <w:rFonts w:hint="eastAsia"/>
          <w:sz w:val="28"/>
          <w:szCs w:val="28"/>
          <w:lang w:val="el-GR"/>
        </w:rPr>
        <w:t>一个人信仰最严厉的</w:t>
      </w:r>
      <w:r>
        <w:rPr>
          <w:rFonts w:ascii="楷体_GB2312" w:eastAsia="楷体_GB2312" w:hint="eastAsia"/>
          <w:sz w:val="28"/>
          <w:szCs w:val="28"/>
          <w:lang w:val="el-GR"/>
        </w:rPr>
        <w:t>道德理论</w:t>
      </w:r>
      <w:r>
        <w:rPr>
          <w:rFonts w:hint="eastAsia"/>
          <w:sz w:val="28"/>
          <w:szCs w:val="28"/>
          <w:lang w:val="el-GR"/>
        </w:rPr>
        <w:t>，人们会忽略他的许多道德缺点。相反，带有自由精神的道德家的生活却总是被放在显微镜下仔细检查：人们想用他生活中的每一项错误作为他那不得人心理论的最好反驳。</w:t>
      </w:r>
    </w:p>
    <w:p w:rsidR="00000000" w:rsidRDefault="00EF3B58">
      <w:pPr>
        <w:tabs>
          <w:tab w:val="left" w:pos="6645"/>
        </w:tabs>
        <w:jc w:val="left"/>
        <w:rPr>
          <w:rFonts w:hint="eastAsia"/>
          <w:sz w:val="28"/>
          <w:szCs w:val="28"/>
          <w:lang w:val="el-GR"/>
        </w:rPr>
      </w:pPr>
      <w:r>
        <w:rPr>
          <w:rFonts w:hint="eastAsia"/>
          <w:sz w:val="28"/>
          <w:szCs w:val="28"/>
          <w:lang w:val="el-GR"/>
        </w:rPr>
        <w:t>210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所谓“本身”。</w:t>
      </w:r>
      <w:r>
        <w:rPr>
          <w:rStyle w:val="a8"/>
          <w:sz w:val="28"/>
          <w:szCs w:val="28"/>
          <w:lang w:val="el-GR"/>
        </w:rPr>
        <w:footnoteReference w:id="384"/>
      </w:r>
      <w:r>
        <w:rPr>
          <w:rFonts w:hint="eastAsia"/>
          <w:sz w:val="28"/>
          <w:szCs w:val="28"/>
          <w:lang w:val="el-GR"/>
        </w:rPr>
        <w:t>——从前人问，什么是可笑者（</w:t>
      </w:r>
      <w:r>
        <w:rPr>
          <w:rFonts w:hint="eastAsia"/>
          <w:sz w:val="28"/>
          <w:szCs w:val="28"/>
          <w:lang w:val="el-GR"/>
        </w:rPr>
        <w:t>das L</w:t>
      </w:r>
      <w:r>
        <w:rPr>
          <w:sz w:val="28"/>
          <w:szCs w:val="28"/>
          <w:lang w:val="el-GR"/>
        </w:rPr>
        <w:t>ä</w:t>
      </w:r>
      <w:r>
        <w:rPr>
          <w:sz w:val="28"/>
          <w:szCs w:val="28"/>
          <w:lang w:val="de-DE"/>
        </w:rPr>
        <w:t>cherliche</w:t>
      </w:r>
      <w:r>
        <w:rPr>
          <w:rFonts w:hint="eastAsia"/>
          <w:sz w:val="28"/>
          <w:szCs w:val="28"/>
          <w:lang w:val="el-GR"/>
        </w:rPr>
        <w:t>）？好象在我们之外存</w:t>
      </w:r>
      <w:r>
        <w:rPr>
          <w:rFonts w:hint="eastAsia"/>
          <w:sz w:val="28"/>
          <w:szCs w:val="28"/>
          <w:lang w:val="el-GR"/>
        </w:rPr>
        <w:t>在着某些东西，可笑乃是附着于这些东西上的性质；为了发现这些可笑的东西是什么，我们陷入狂想不能自拔（一位神学家</w:t>
      </w:r>
      <w:r>
        <w:rPr>
          <w:rStyle w:val="a8"/>
          <w:sz w:val="28"/>
          <w:szCs w:val="28"/>
          <w:lang w:val="el-GR"/>
        </w:rPr>
        <w:footnoteReference w:id="385"/>
      </w:r>
      <w:r>
        <w:rPr>
          <w:rFonts w:hint="eastAsia"/>
          <w:sz w:val="28"/>
          <w:szCs w:val="28"/>
          <w:lang w:val="el-GR"/>
        </w:rPr>
        <w:t>甚至认为它们是“罪的天真状态”</w:t>
      </w:r>
      <w:r>
        <w:rPr>
          <w:rFonts w:hint="eastAsia"/>
          <w:sz w:val="28"/>
          <w:szCs w:val="28"/>
          <w:lang w:val="el-GR"/>
        </w:rPr>
        <w:t>[</w:t>
      </w:r>
      <w:r>
        <w:rPr>
          <w:sz w:val="28"/>
          <w:szCs w:val="28"/>
          <w:lang w:val="de-DE"/>
        </w:rPr>
        <w:t>die</w:t>
      </w:r>
      <w:r>
        <w:rPr>
          <w:sz w:val="28"/>
          <w:szCs w:val="28"/>
          <w:lang w:val="el-GR"/>
        </w:rPr>
        <w:t xml:space="preserve"> </w:t>
      </w:r>
      <w:r>
        <w:rPr>
          <w:sz w:val="28"/>
          <w:szCs w:val="28"/>
          <w:lang w:val="de-DE"/>
        </w:rPr>
        <w:t>Naivit</w:t>
      </w:r>
      <w:r>
        <w:rPr>
          <w:sz w:val="28"/>
          <w:szCs w:val="28"/>
          <w:lang w:val="el-GR"/>
        </w:rPr>
        <w:t>ä</w:t>
      </w:r>
      <w:r>
        <w:rPr>
          <w:sz w:val="28"/>
          <w:szCs w:val="28"/>
          <w:lang w:val="de-DE"/>
        </w:rPr>
        <w:t>t</w:t>
      </w:r>
      <w:r>
        <w:rPr>
          <w:sz w:val="28"/>
          <w:szCs w:val="28"/>
          <w:lang w:val="el-GR"/>
        </w:rPr>
        <w:t xml:space="preserve"> </w:t>
      </w:r>
      <w:r>
        <w:rPr>
          <w:sz w:val="28"/>
          <w:szCs w:val="28"/>
          <w:lang w:val="de-DE"/>
        </w:rPr>
        <w:t>der</w:t>
      </w:r>
      <w:r>
        <w:rPr>
          <w:sz w:val="28"/>
          <w:szCs w:val="28"/>
          <w:lang w:val="el-GR"/>
        </w:rPr>
        <w:t xml:space="preserve"> </w:t>
      </w:r>
      <w:r>
        <w:rPr>
          <w:sz w:val="28"/>
          <w:szCs w:val="28"/>
          <w:lang w:val="de-DE"/>
        </w:rPr>
        <w:t>S</w:t>
      </w:r>
      <w:r>
        <w:rPr>
          <w:sz w:val="28"/>
          <w:szCs w:val="28"/>
          <w:lang w:val="el-GR"/>
        </w:rPr>
        <w:t>ü</w:t>
      </w:r>
      <w:r>
        <w:rPr>
          <w:sz w:val="28"/>
          <w:szCs w:val="28"/>
          <w:lang w:val="de-DE"/>
        </w:rPr>
        <w:t>nde</w:t>
      </w:r>
      <w:r>
        <w:rPr>
          <w:rFonts w:hint="eastAsia"/>
          <w:sz w:val="28"/>
          <w:szCs w:val="28"/>
          <w:lang w:val="el-GR"/>
        </w:rPr>
        <w:t>]</w:t>
      </w:r>
      <w:r>
        <w:rPr>
          <w:rFonts w:hint="eastAsia"/>
          <w:sz w:val="28"/>
          <w:szCs w:val="28"/>
          <w:lang w:val="el-GR"/>
        </w:rPr>
        <w:t>）。现在人问，什么是笑？笑是如何产生的？人们深思后而得结论：【</w:t>
      </w:r>
      <w:r>
        <w:rPr>
          <w:rFonts w:hint="eastAsia"/>
          <w:sz w:val="28"/>
          <w:szCs w:val="28"/>
          <w:lang w:val="el-GR"/>
        </w:rPr>
        <w:t>190</w:t>
      </w:r>
      <w:r>
        <w:rPr>
          <w:rFonts w:hint="eastAsia"/>
          <w:sz w:val="28"/>
          <w:szCs w:val="28"/>
          <w:lang w:val="el-GR"/>
        </w:rPr>
        <w:t>】不存在什么本身善、美、崇高、恶的东西，而是有种种心境，处在这些心境之中，我们便把上述词汇加到我们身内身外的事物上。我们现在重新</w:t>
      </w:r>
      <w:r>
        <w:rPr>
          <w:rFonts w:ascii="楷体_GB2312" w:eastAsia="楷体_GB2312" w:hint="eastAsia"/>
          <w:sz w:val="28"/>
          <w:szCs w:val="28"/>
          <w:lang w:val="el-GR"/>
        </w:rPr>
        <w:t>收回了</w:t>
      </w:r>
      <w:r>
        <w:rPr>
          <w:rFonts w:hint="eastAsia"/>
          <w:sz w:val="28"/>
          <w:szCs w:val="28"/>
          <w:lang w:val="el-GR"/>
        </w:rPr>
        <w:t>事物的称谓，至少想起来是我们把这些称谓</w:t>
      </w:r>
      <w:r>
        <w:rPr>
          <w:rFonts w:ascii="楷体_GB2312" w:eastAsia="楷体_GB2312" w:hint="eastAsia"/>
          <w:sz w:val="28"/>
          <w:szCs w:val="28"/>
          <w:lang w:val="el-GR"/>
        </w:rPr>
        <w:t>借给了</w:t>
      </w:r>
      <w:r>
        <w:rPr>
          <w:rFonts w:hint="eastAsia"/>
          <w:sz w:val="28"/>
          <w:szCs w:val="28"/>
          <w:lang w:val="el-GR"/>
        </w:rPr>
        <w:t>事物：——我们不用担心，这种见解未尝使我们失去出借的</w:t>
      </w:r>
      <w:r>
        <w:rPr>
          <w:rFonts w:ascii="楷体_GB2312" w:eastAsia="楷体_GB2312" w:hint="eastAsia"/>
          <w:sz w:val="28"/>
          <w:szCs w:val="28"/>
          <w:lang w:val="el-GR"/>
        </w:rPr>
        <w:t>能力</w:t>
      </w:r>
      <w:r>
        <w:rPr>
          <w:rFonts w:hint="eastAsia"/>
          <w:sz w:val="28"/>
          <w:szCs w:val="28"/>
          <w:lang w:val="el-GR"/>
        </w:rPr>
        <w:t>；我们既没有因为这种见</w:t>
      </w:r>
      <w:r>
        <w:rPr>
          <w:rFonts w:hint="eastAsia"/>
          <w:sz w:val="28"/>
          <w:szCs w:val="28"/>
          <w:lang w:val="el-GR"/>
        </w:rPr>
        <w:t>解变得更</w:t>
      </w:r>
      <w:r>
        <w:rPr>
          <w:rFonts w:ascii="楷体_GB2312" w:eastAsia="楷体_GB2312" w:hint="eastAsia"/>
          <w:sz w:val="28"/>
          <w:szCs w:val="28"/>
          <w:lang w:val="el-GR"/>
        </w:rPr>
        <w:t>富有</w:t>
      </w:r>
      <w:r>
        <w:rPr>
          <w:rFonts w:hint="eastAsia"/>
          <w:sz w:val="28"/>
          <w:szCs w:val="28"/>
          <w:lang w:val="el-GR"/>
        </w:rPr>
        <w:t>，也没有因为这种见解变得更</w:t>
      </w:r>
      <w:r>
        <w:rPr>
          <w:rFonts w:ascii="楷体_GB2312" w:eastAsia="楷体_GB2312" w:hint="eastAsia"/>
          <w:sz w:val="28"/>
          <w:szCs w:val="28"/>
          <w:lang w:val="el-GR"/>
        </w:rPr>
        <w:t>吝啬</w:t>
      </w:r>
      <w:r>
        <w:rPr>
          <w:rFonts w:hint="eastAsia"/>
          <w:sz w:val="28"/>
          <w:szCs w:val="28"/>
          <w:lang w:val="el-GR"/>
        </w:rPr>
        <w:t>。</w:t>
      </w:r>
      <w:r>
        <w:rPr>
          <w:rStyle w:val="a8"/>
          <w:sz w:val="28"/>
          <w:szCs w:val="28"/>
          <w:lang w:val="el-GR"/>
        </w:rPr>
        <w:footnoteReference w:id="386"/>
      </w:r>
    </w:p>
    <w:p w:rsidR="00000000" w:rsidRDefault="00EF3B58">
      <w:pPr>
        <w:tabs>
          <w:tab w:val="left" w:pos="6645"/>
        </w:tabs>
        <w:jc w:val="left"/>
        <w:rPr>
          <w:rFonts w:hint="eastAsia"/>
          <w:sz w:val="28"/>
          <w:szCs w:val="28"/>
          <w:lang w:val="el-GR"/>
        </w:rPr>
      </w:pPr>
      <w:r>
        <w:rPr>
          <w:rFonts w:hint="eastAsia"/>
          <w:sz w:val="28"/>
          <w:szCs w:val="28"/>
          <w:lang w:val="el-GR"/>
        </w:rPr>
        <w:t>211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致梦想不死者。</w:t>
      </w:r>
      <w:r>
        <w:rPr>
          <w:rFonts w:hint="eastAsia"/>
          <w:sz w:val="28"/>
          <w:szCs w:val="28"/>
          <w:lang w:val="el-GR"/>
        </w:rPr>
        <w:t>——你们想让你们心爱的意识</w:t>
      </w:r>
      <w:r>
        <w:rPr>
          <w:rFonts w:ascii="楷体_GB2312" w:eastAsia="楷体_GB2312" w:hint="eastAsia"/>
          <w:sz w:val="28"/>
          <w:szCs w:val="28"/>
          <w:lang w:val="el-GR"/>
        </w:rPr>
        <w:t>永远存在</w:t>
      </w:r>
      <w:r>
        <w:rPr>
          <w:rFonts w:hint="eastAsia"/>
          <w:sz w:val="28"/>
          <w:szCs w:val="28"/>
          <w:lang w:val="el-GR"/>
        </w:rPr>
        <w:t>？这是否有点无耻？你们难道没有替其他事物想想，如果你们长存不死，那些比基督徒还要耐心地容忍你们到现在的事物将不得不</w:t>
      </w:r>
      <w:r>
        <w:rPr>
          <w:rFonts w:ascii="楷体_GB2312" w:eastAsia="楷体_GB2312" w:hint="eastAsia"/>
          <w:sz w:val="28"/>
          <w:szCs w:val="28"/>
          <w:lang w:val="el-GR"/>
        </w:rPr>
        <w:t>容忍你们</w:t>
      </w:r>
      <w:r>
        <w:rPr>
          <w:rFonts w:hint="eastAsia"/>
          <w:sz w:val="28"/>
          <w:szCs w:val="28"/>
          <w:lang w:val="el-GR"/>
        </w:rPr>
        <w:t>到永远？也许，你认为你的存在可以唤起它们的永恒快感？只要有一人不死就会使那时仍存在的所有其他事物都会因为</w:t>
      </w:r>
      <w:r>
        <w:rPr>
          <w:rFonts w:ascii="楷体_GB2312" w:eastAsia="楷体_GB2312" w:hint="eastAsia"/>
          <w:sz w:val="28"/>
          <w:szCs w:val="28"/>
          <w:lang w:val="el-GR"/>
        </w:rPr>
        <w:t>对他的厌倦</w:t>
      </w:r>
      <w:r>
        <w:rPr>
          <w:rFonts w:hint="eastAsia"/>
          <w:sz w:val="28"/>
          <w:szCs w:val="28"/>
          <w:lang w:val="el-GR"/>
        </w:rPr>
        <w:t>而纷纷死亡和自杀！你这微不足道的地球生物，带着历史长河中几千个瞬间的微不足道的经验，却想赖在永恒存在上不走！还有比这更无赖的吗？当然，对一个只活了短短七十年的生物，我们不能</w:t>
      </w:r>
      <w:r>
        <w:rPr>
          <w:rFonts w:hint="eastAsia"/>
          <w:sz w:val="28"/>
          <w:szCs w:val="28"/>
          <w:lang w:val="el-GR"/>
        </w:rPr>
        <w:t>要求太高——他还不能想象</w:t>
      </w:r>
      <w:r>
        <w:rPr>
          <w:rFonts w:ascii="楷体_GB2312" w:eastAsia="楷体_GB2312" w:hint="eastAsia"/>
          <w:sz w:val="28"/>
          <w:szCs w:val="28"/>
          <w:lang w:val="el-GR"/>
        </w:rPr>
        <w:t>自己可能经历的</w:t>
      </w:r>
      <w:r>
        <w:rPr>
          <w:rFonts w:hint="eastAsia"/>
          <w:sz w:val="28"/>
          <w:szCs w:val="28"/>
          <w:lang w:val="el-GR"/>
        </w:rPr>
        <w:t>“永恒的厌烦”——他的生命于此还太短暂。</w:t>
      </w:r>
    </w:p>
    <w:p w:rsidR="00000000" w:rsidRDefault="00EF3B58">
      <w:pPr>
        <w:tabs>
          <w:tab w:val="left" w:pos="6645"/>
        </w:tabs>
        <w:jc w:val="left"/>
        <w:rPr>
          <w:rFonts w:hint="eastAsia"/>
          <w:sz w:val="28"/>
          <w:szCs w:val="28"/>
          <w:lang w:val="el-GR"/>
        </w:rPr>
      </w:pPr>
      <w:r>
        <w:rPr>
          <w:rFonts w:hint="eastAsia"/>
          <w:sz w:val="28"/>
          <w:szCs w:val="28"/>
          <w:lang w:val="el-GR"/>
        </w:rPr>
        <w:t>212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自我认识的来源。</w:t>
      </w:r>
      <w:r>
        <w:rPr>
          <w:rFonts w:hint="eastAsia"/>
          <w:sz w:val="28"/>
          <w:szCs w:val="28"/>
          <w:lang w:val="el-GR"/>
        </w:rPr>
        <w:t>——每当一动物看见另一动物，它就在心里把自己与它比较优劣；野蛮时代的人也是这样。因此，每个人之认识自己，庶几近于纯粹认识自己的攻击和防卫能力。</w:t>
      </w:r>
      <w:r>
        <w:rPr>
          <w:rStyle w:val="a8"/>
          <w:sz w:val="28"/>
          <w:szCs w:val="28"/>
          <w:lang w:val="el-GR"/>
        </w:rPr>
        <w:footnoteReference w:id="387"/>
      </w:r>
      <w:r>
        <w:rPr>
          <w:rFonts w:hint="eastAsia"/>
          <w:sz w:val="28"/>
          <w:szCs w:val="28"/>
          <w:lang w:val="el-GR"/>
        </w:rPr>
        <w:t>【</w:t>
      </w:r>
      <w:r>
        <w:rPr>
          <w:rFonts w:hint="eastAsia"/>
          <w:sz w:val="28"/>
          <w:szCs w:val="28"/>
          <w:lang w:val="el-GR"/>
        </w:rPr>
        <w:t>191</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213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生活的失意者。</w:t>
      </w:r>
      <w:r>
        <w:rPr>
          <w:rFonts w:hint="eastAsia"/>
          <w:sz w:val="28"/>
          <w:szCs w:val="28"/>
          <w:lang w:val="el-GR"/>
        </w:rPr>
        <w:t>——有些人是由这样的</w:t>
      </w:r>
      <w:r>
        <w:rPr>
          <w:rFonts w:ascii="楷体_GB2312" w:eastAsia="楷体_GB2312" w:hint="eastAsia"/>
          <w:sz w:val="28"/>
          <w:szCs w:val="28"/>
          <w:lang w:val="el-GR"/>
        </w:rPr>
        <w:t>材料</w:t>
      </w:r>
      <w:r>
        <w:rPr>
          <w:rFonts w:hint="eastAsia"/>
          <w:sz w:val="28"/>
          <w:szCs w:val="28"/>
          <w:lang w:val="el-GR"/>
        </w:rPr>
        <w:t>做成，社会可以任意处置他们，他们在任何情况下都会满意，不怨错过一生。另外一些人则是由这样的材料——不一定特别高贵，只是特别稀少——构成，除非在某一特定情形下，按照他们自己独特的想法生活，他们就不能满意，就会</w:t>
      </w:r>
      <w:r>
        <w:rPr>
          <w:rFonts w:hint="eastAsia"/>
          <w:sz w:val="28"/>
          <w:szCs w:val="28"/>
          <w:lang w:val="el-GR"/>
        </w:rPr>
        <w:t>给社会带来危害。因为每当个人觉得其生命是不幸与错过的，必向社会发泄其粗暴、颓唐、病态、兴奋、贪欲等全部苦恼，从而在社会上造成了一种阴郁沉闷的气氛，或在最好的情况下，带电的乌云。</w:t>
      </w:r>
    </w:p>
    <w:p w:rsidR="00000000" w:rsidRDefault="00EF3B58">
      <w:pPr>
        <w:tabs>
          <w:tab w:val="left" w:pos="6645"/>
        </w:tabs>
        <w:jc w:val="left"/>
        <w:rPr>
          <w:rFonts w:hint="eastAsia"/>
          <w:sz w:val="28"/>
          <w:szCs w:val="28"/>
          <w:lang w:val="el-GR"/>
        </w:rPr>
      </w:pPr>
      <w:r>
        <w:rPr>
          <w:rFonts w:hint="eastAsia"/>
          <w:sz w:val="28"/>
          <w:szCs w:val="28"/>
          <w:lang w:val="el-GR"/>
        </w:rPr>
        <w:t>214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原谅何干！</w:t>
      </w:r>
      <w:r>
        <w:rPr>
          <w:rFonts w:hint="eastAsia"/>
          <w:sz w:val="28"/>
          <w:szCs w:val="28"/>
          <w:lang w:val="el-GR"/>
        </w:rPr>
        <w:t>——你们在痛苦中，要我们在你们由于痛苦而对人和事物不公时原谅你们。但是，我们的原谅何干！你们应该为你们自己的缘故</w:t>
      </w:r>
      <w:r>
        <w:rPr>
          <w:rFonts w:ascii="楷体_GB2312" w:eastAsia="楷体_GB2312" w:hint="eastAsia"/>
          <w:sz w:val="28"/>
          <w:szCs w:val="28"/>
          <w:lang w:val="el-GR"/>
        </w:rPr>
        <w:t>更小心</w:t>
      </w:r>
      <w:r>
        <w:rPr>
          <w:rFonts w:hint="eastAsia"/>
          <w:sz w:val="28"/>
          <w:szCs w:val="28"/>
          <w:lang w:val="el-GR"/>
        </w:rPr>
        <w:t>！你们痛苦，因而</w:t>
      </w:r>
      <w:r>
        <w:rPr>
          <w:rFonts w:ascii="楷体_GB2312" w:eastAsia="楷体_GB2312" w:hint="eastAsia"/>
          <w:sz w:val="28"/>
          <w:szCs w:val="28"/>
          <w:lang w:val="el-GR"/>
        </w:rPr>
        <w:t>更损害自己的判断</w:t>
      </w:r>
      <w:r>
        <w:rPr>
          <w:rFonts w:hint="eastAsia"/>
          <w:sz w:val="28"/>
          <w:szCs w:val="28"/>
          <w:lang w:val="el-GR"/>
        </w:rPr>
        <w:t>：这是一种多么奇妙的补偿自己痛苦的方式啊！你们对其他事物的诋毁反过来变成对你自己的诋毁；你们弄坏的是</w:t>
      </w:r>
      <w:r>
        <w:rPr>
          <w:rFonts w:ascii="楷体_GB2312" w:eastAsia="楷体_GB2312" w:hint="eastAsia"/>
          <w:sz w:val="28"/>
          <w:szCs w:val="28"/>
          <w:lang w:val="el-GR"/>
        </w:rPr>
        <w:t>你们自己的</w:t>
      </w:r>
      <w:r>
        <w:rPr>
          <w:rFonts w:hint="eastAsia"/>
          <w:sz w:val="28"/>
          <w:szCs w:val="28"/>
          <w:lang w:val="el-GR"/>
        </w:rPr>
        <w:t>眼睛，而不是别人的眼睛：你们将习惯于</w:t>
      </w:r>
      <w:r>
        <w:rPr>
          <w:rFonts w:ascii="楷体_GB2312" w:eastAsia="楷体_GB2312" w:hint="eastAsia"/>
          <w:sz w:val="28"/>
          <w:szCs w:val="28"/>
          <w:lang w:val="el-GR"/>
        </w:rPr>
        <w:t>错视和斜视</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215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奉献的道德。</w:t>
      </w:r>
      <w:r>
        <w:rPr>
          <w:rFonts w:hint="eastAsia"/>
          <w:sz w:val="28"/>
          <w:szCs w:val="28"/>
          <w:lang w:val="el-GR"/>
        </w:rPr>
        <w:t>——“热情奉献自己”、“自我牺牲”——这就是你们的道德格言，我也诚然相信你们，如你们所说，【</w:t>
      </w:r>
      <w:r>
        <w:rPr>
          <w:rFonts w:hint="eastAsia"/>
          <w:sz w:val="28"/>
          <w:szCs w:val="28"/>
          <w:lang w:val="el-GR"/>
        </w:rPr>
        <w:t>192</w:t>
      </w:r>
      <w:r>
        <w:rPr>
          <w:rFonts w:hint="eastAsia"/>
          <w:sz w:val="28"/>
          <w:szCs w:val="28"/>
          <w:lang w:val="el-GR"/>
        </w:rPr>
        <w:t>】是“发自内心”的</w:t>
      </w:r>
      <w:r>
        <w:rPr>
          <w:sz w:val="28"/>
          <w:szCs w:val="28"/>
          <w:lang w:val="de-DE"/>
        </w:rPr>
        <w:t>(es damit ehrlich meint)</w:t>
      </w:r>
      <w:r>
        <w:rPr>
          <w:rFonts w:hint="eastAsia"/>
          <w:sz w:val="28"/>
          <w:szCs w:val="28"/>
          <w:lang w:val="el-GR"/>
        </w:rPr>
        <w:t>。只是当你们在这样一种道德中“发自内心”时，我比你们更了解你们之“内心”！站在这样的高处，你们蔑视其他要求自我控制、严厉和服从的更为清醒的道德，甚至称其为自私。毫无疑问！当你们发现它们让你们不快时，你们完全</w:t>
      </w:r>
      <w:r>
        <w:rPr>
          <w:rFonts w:ascii="楷体_GB2312" w:eastAsia="楷体_GB2312" w:hint="eastAsia"/>
          <w:sz w:val="28"/>
          <w:szCs w:val="28"/>
          <w:lang w:val="el-GR"/>
        </w:rPr>
        <w:t>是</w:t>
      </w:r>
      <w:r>
        <w:rPr>
          <w:rFonts w:hint="eastAsia"/>
          <w:sz w:val="28"/>
          <w:szCs w:val="28"/>
          <w:lang w:val="el-GR"/>
        </w:rPr>
        <w:t>发自内心的——它们</w:t>
      </w:r>
      <w:r>
        <w:rPr>
          <w:rFonts w:ascii="楷体_GB2312" w:eastAsia="楷体_GB2312" w:hint="eastAsia"/>
          <w:sz w:val="28"/>
          <w:szCs w:val="28"/>
          <w:lang w:val="el-GR"/>
        </w:rPr>
        <w:t>必定</w:t>
      </w:r>
      <w:r>
        <w:rPr>
          <w:rFonts w:hint="eastAsia"/>
          <w:sz w:val="28"/>
          <w:szCs w:val="28"/>
          <w:lang w:val="el-GR"/>
        </w:rPr>
        <w:t>令你们不快！因为在你们热情献出自己和牺牲自己时，你们体验到的不是痛苦，而是一种让你们迷恋和狂喜的思想：现</w:t>
      </w:r>
      <w:r>
        <w:rPr>
          <w:rFonts w:hint="eastAsia"/>
          <w:sz w:val="28"/>
          <w:szCs w:val="28"/>
          <w:lang w:val="el-GR"/>
        </w:rPr>
        <w:t>在，你们不再是你们自己，而成为你们为之献身的更有力量的神或人的存在的一部分；你们沉醉在他那因为你们的牺牲而再一次得到证明的权力感中。其实，你们只是</w:t>
      </w:r>
      <w:r>
        <w:rPr>
          <w:rFonts w:ascii="楷体_GB2312" w:eastAsia="楷体_GB2312" w:hint="eastAsia"/>
          <w:sz w:val="28"/>
          <w:szCs w:val="28"/>
          <w:lang w:val="el-GR"/>
        </w:rPr>
        <w:t>表面上</w:t>
      </w:r>
      <w:r>
        <w:rPr>
          <w:rFonts w:hint="eastAsia"/>
          <w:sz w:val="28"/>
          <w:szCs w:val="28"/>
          <w:lang w:val="el-GR"/>
        </w:rPr>
        <w:t>牺牲自己，实际上在思想中已经变身为神并体验着他的快乐。与这种快乐相比，在你们看来，服从、责任和理性的“利己主义”道德是多么可怜和可鄙：你们不喜它们，因为它们要求实在的牺牲和奉献，</w:t>
      </w:r>
      <w:r>
        <w:rPr>
          <w:rFonts w:ascii="楷体_GB2312" w:eastAsia="楷体_GB2312" w:hint="eastAsia"/>
          <w:sz w:val="28"/>
          <w:szCs w:val="28"/>
          <w:lang w:val="el-GR"/>
        </w:rPr>
        <w:t>同时又不能</w:t>
      </w:r>
      <w:r>
        <w:rPr>
          <w:rFonts w:hint="eastAsia"/>
          <w:sz w:val="28"/>
          <w:szCs w:val="28"/>
          <w:lang w:val="el-GR"/>
        </w:rPr>
        <w:t>使牺牲者在幻想中变为一个神。总之，你们想要陶醉和放纵，而那种可鄙的道德</w:t>
      </w:r>
      <w:r>
        <w:rPr>
          <w:rFonts w:ascii="楷体_GB2312" w:eastAsia="楷体_GB2312" w:hint="eastAsia"/>
          <w:sz w:val="28"/>
          <w:szCs w:val="28"/>
          <w:lang w:val="el-GR"/>
        </w:rPr>
        <w:t>禁止</w:t>
      </w:r>
      <w:r>
        <w:rPr>
          <w:rFonts w:hint="eastAsia"/>
          <w:sz w:val="28"/>
          <w:szCs w:val="28"/>
          <w:lang w:val="el-GR"/>
        </w:rPr>
        <w:t>陶醉和放纵——因此，它们让你们不快，我完全相信！</w:t>
      </w:r>
    </w:p>
    <w:p w:rsidR="00000000" w:rsidRDefault="00EF3B58">
      <w:pPr>
        <w:tabs>
          <w:tab w:val="left" w:pos="6645"/>
        </w:tabs>
        <w:jc w:val="left"/>
        <w:rPr>
          <w:rFonts w:hint="eastAsia"/>
          <w:sz w:val="28"/>
          <w:szCs w:val="28"/>
          <w:lang w:val="el-GR"/>
        </w:rPr>
      </w:pPr>
      <w:r>
        <w:rPr>
          <w:rFonts w:hint="eastAsia"/>
          <w:sz w:val="28"/>
          <w:szCs w:val="28"/>
          <w:lang w:val="el-GR"/>
        </w:rPr>
        <w:t>216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恶人与音乐。</w:t>
      </w:r>
      <w:r>
        <w:rPr>
          <w:rFonts w:hint="eastAsia"/>
          <w:sz w:val="28"/>
          <w:szCs w:val="28"/>
          <w:lang w:val="el-GR"/>
        </w:rPr>
        <w:t>——除了那些不信任一切的、恶</w:t>
      </w:r>
      <w:r>
        <w:rPr>
          <w:rFonts w:hint="eastAsia"/>
          <w:sz w:val="28"/>
          <w:szCs w:val="28"/>
          <w:lang w:val="el-GR"/>
        </w:rPr>
        <w:t>的和暴躁的人外，还有谁体验到过</w:t>
      </w:r>
      <w:r>
        <w:rPr>
          <w:rFonts w:ascii="楷体_GB2312" w:eastAsia="楷体_GB2312" w:hint="eastAsia"/>
          <w:sz w:val="28"/>
          <w:szCs w:val="28"/>
          <w:lang w:val="el-GR"/>
        </w:rPr>
        <w:t>无条件信赖</w:t>
      </w:r>
      <w:r>
        <w:rPr>
          <w:rFonts w:hint="eastAsia"/>
          <w:sz w:val="28"/>
          <w:szCs w:val="28"/>
          <w:lang w:val="el-GR"/>
        </w:rPr>
        <w:t>之爱的极乐吗？这些人在其中欣赏到其灵魂巨大的、从来没有相信过的、可以信赖的</w:t>
      </w:r>
      <w:r>
        <w:rPr>
          <w:rFonts w:ascii="楷体_GB2312" w:eastAsia="楷体_GB2312" w:hint="eastAsia"/>
          <w:sz w:val="28"/>
          <w:szCs w:val="28"/>
          <w:lang w:val="el-GR"/>
        </w:rPr>
        <w:t>例外</w:t>
      </w:r>
      <w:r>
        <w:rPr>
          <w:rFonts w:hint="eastAsia"/>
          <w:sz w:val="28"/>
          <w:szCs w:val="28"/>
          <w:lang w:val="el-GR"/>
        </w:rPr>
        <w:t>。一种无边的做梦一样的感觉在某一天不期而至，大驾光临，与他们过去的所有隐秘的和公开的生活都截然不同，恰成鲜明对照！宛如一个从天而降的奇迹，熠熠生辉，超出一切语言和【</w:t>
      </w:r>
      <w:r>
        <w:rPr>
          <w:rFonts w:hint="eastAsia"/>
          <w:sz w:val="28"/>
          <w:szCs w:val="28"/>
          <w:lang w:val="el-GR"/>
        </w:rPr>
        <w:t>193</w:t>
      </w:r>
      <w:r>
        <w:rPr>
          <w:rFonts w:hint="eastAsia"/>
          <w:sz w:val="28"/>
          <w:szCs w:val="28"/>
          <w:lang w:val="el-GR"/>
        </w:rPr>
        <w:t>】形象。绝对的相信使人无言；事实上，在这幸福的无言中甚至有一种痛苦和沉重。因此，我们看到，这些因幸福而变得沉重的恶的灵魂比其他更好的人更感激</w:t>
      </w:r>
      <w:r>
        <w:rPr>
          <w:rFonts w:ascii="楷体_GB2312" w:eastAsia="楷体_GB2312" w:hint="eastAsia"/>
          <w:sz w:val="28"/>
          <w:szCs w:val="28"/>
          <w:lang w:val="el-GR"/>
        </w:rPr>
        <w:t>音乐</w:t>
      </w:r>
      <w:r>
        <w:rPr>
          <w:rFonts w:hint="eastAsia"/>
          <w:sz w:val="28"/>
          <w:szCs w:val="28"/>
          <w:lang w:val="el-GR"/>
        </w:rPr>
        <w:t>：透过音乐，宛如透过一片彩色的轻烟，他们遥视和谛听他们的爱，他们的爱仿佛变得</w:t>
      </w:r>
      <w:r>
        <w:rPr>
          <w:rFonts w:ascii="楷体_GB2312" w:eastAsia="楷体_GB2312" w:hint="eastAsia"/>
          <w:sz w:val="28"/>
          <w:szCs w:val="28"/>
          <w:lang w:val="el-GR"/>
        </w:rPr>
        <w:t>更遥</w:t>
      </w:r>
      <w:r>
        <w:rPr>
          <w:rFonts w:ascii="楷体_GB2312" w:eastAsia="楷体_GB2312" w:hint="eastAsia"/>
          <w:sz w:val="28"/>
          <w:szCs w:val="28"/>
          <w:lang w:val="el-GR"/>
        </w:rPr>
        <w:t>远</w:t>
      </w:r>
      <w:r>
        <w:rPr>
          <w:rFonts w:hint="eastAsia"/>
          <w:sz w:val="28"/>
          <w:szCs w:val="28"/>
          <w:lang w:val="el-GR"/>
        </w:rPr>
        <w:t>、更动人和更轻松了；音乐是他们唯一的手段，使他们得以</w:t>
      </w:r>
      <w:r>
        <w:rPr>
          <w:rFonts w:ascii="楷体_GB2312" w:eastAsia="楷体_GB2312" w:hint="eastAsia"/>
          <w:sz w:val="28"/>
          <w:szCs w:val="28"/>
          <w:lang w:val="el-GR"/>
        </w:rPr>
        <w:t>凝视</w:t>
      </w:r>
      <w:r>
        <w:rPr>
          <w:rFonts w:hint="eastAsia"/>
          <w:sz w:val="28"/>
          <w:szCs w:val="28"/>
          <w:lang w:val="el-GR"/>
        </w:rPr>
        <w:t>他们的非常处境和第一次带着置身事外的轻松心情欣赏他们的非常处境。每个爱着的人在听音乐时都这样想：“它在说我，它代替我说，</w:t>
      </w:r>
      <w:r>
        <w:rPr>
          <w:rFonts w:ascii="楷体_GB2312" w:eastAsia="楷体_GB2312" w:hint="eastAsia"/>
          <w:sz w:val="28"/>
          <w:szCs w:val="28"/>
          <w:lang w:val="el-GR"/>
        </w:rPr>
        <w:t>它知道一切</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217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艺术家。</w:t>
      </w:r>
      <w:r>
        <w:rPr>
          <w:rFonts w:hint="eastAsia"/>
          <w:sz w:val="28"/>
          <w:szCs w:val="28"/>
          <w:lang w:val="el-GR"/>
        </w:rPr>
        <w:t>——德国人想通过艺术家获得想象中的激情；意大利人想摆脱他们实际的激情，获得安宁；法国人想得到证明自己判断的机会和谈论的资本。因此：让我们公正！</w:t>
      </w:r>
    </w:p>
    <w:p w:rsidR="00000000" w:rsidRDefault="00EF3B58">
      <w:pPr>
        <w:tabs>
          <w:tab w:val="left" w:pos="6645"/>
        </w:tabs>
        <w:jc w:val="left"/>
        <w:rPr>
          <w:rFonts w:hint="eastAsia"/>
          <w:sz w:val="28"/>
          <w:szCs w:val="28"/>
          <w:lang w:val="el-GR"/>
        </w:rPr>
      </w:pPr>
      <w:r>
        <w:rPr>
          <w:rFonts w:hint="eastAsia"/>
          <w:sz w:val="28"/>
          <w:szCs w:val="28"/>
          <w:lang w:val="el-GR"/>
        </w:rPr>
        <w:t>218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如艺术家之用短。</w:t>
      </w:r>
      <w:r>
        <w:rPr>
          <w:rFonts w:hint="eastAsia"/>
          <w:sz w:val="28"/>
          <w:szCs w:val="28"/>
          <w:lang w:val="el-GR"/>
        </w:rPr>
        <w:t>——如果说每个人都不可能没有弱点，如果说每个人最终都只能像接受命运一样接受自己的弱点，那么，我希望每个人至少能像许多艺术家一样拥有足够</w:t>
      </w:r>
      <w:r>
        <w:rPr>
          <w:rFonts w:hint="eastAsia"/>
          <w:sz w:val="28"/>
          <w:szCs w:val="28"/>
          <w:lang w:val="el-GR"/>
        </w:rPr>
        <w:t>的技巧，知道如何用他的弱点反衬他的优点，通过他的弱点使我们渴慕他的优点：大音乐家们在这方面的本领是无与伦比的。在贝多芬</w:t>
      </w:r>
      <w:r>
        <w:rPr>
          <w:rStyle w:val="a8"/>
          <w:sz w:val="28"/>
          <w:szCs w:val="28"/>
          <w:lang w:val="el-GR"/>
        </w:rPr>
        <w:footnoteReference w:id="388"/>
      </w:r>
      <w:r>
        <w:rPr>
          <w:rFonts w:hint="eastAsia"/>
          <w:sz w:val="28"/>
          <w:szCs w:val="28"/>
          <w:lang w:val="el-GR"/>
        </w:rPr>
        <w:t>的音乐中常有一种粗暴、蛮横、急躁的音调；在莫扎特</w:t>
      </w:r>
      <w:r>
        <w:rPr>
          <w:rStyle w:val="a8"/>
          <w:sz w:val="28"/>
          <w:szCs w:val="28"/>
          <w:lang w:val="el-GR"/>
        </w:rPr>
        <w:footnoteReference w:id="389"/>
      </w:r>
      <w:r>
        <w:rPr>
          <w:rFonts w:hint="eastAsia"/>
          <w:sz w:val="28"/>
          <w:szCs w:val="28"/>
          <w:lang w:val="el-GR"/>
        </w:rPr>
        <w:t>的音乐中常有一种不登大雅之堂的老实伙计的和气；瓦格纳的音乐常有突然而【</w:t>
      </w:r>
      <w:r>
        <w:rPr>
          <w:rFonts w:hint="eastAsia"/>
          <w:sz w:val="28"/>
          <w:szCs w:val="28"/>
          <w:lang w:val="el-GR"/>
        </w:rPr>
        <w:t>194</w:t>
      </w:r>
      <w:r>
        <w:rPr>
          <w:rFonts w:hint="eastAsia"/>
          <w:sz w:val="28"/>
          <w:szCs w:val="28"/>
          <w:lang w:val="el-GR"/>
        </w:rPr>
        <w:t>】强烈的动荡不安，</w:t>
      </w:r>
      <w:r>
        <w:rPr>
          <w:rFonts w:ascii="楷体_GB2312" w:eastAsia="楷体_GB2312" w:hint="eastAsia"/>
          <w:sz w:val="28"/>
          <w:szCs w:val="28"/>
          <w:lang w:val="el-GR"/>
        </w:rPr>
        <w:t>眼看</w:t>
      </w:r>
      <w:r>
        <w:rPr>
          <w:rFonts w:hint="eastAsia"/>
          <w:sz w:val="28"/>
          <w:szCs w:val="28"/>
          <w:lang w:val="el-GR"/>
        </w:rPr>
        <w:t>最有耐心的听众也要失去好脾气，然而就在</w:t>
      </w:r>
      <w:r>
        <w:rPr>
          <w:rFonts w:ascii="楷体_GB2312" w:eastAsia="楷体_GB2312" w:hint="eastAsia"/>
          <w:sz w:val="28"/>
          <w:szCs w:val="28"/>
          <w:lang w:val="el-GR"/>
        </w:rPr>
        <w:t>这时</w:t>
      </w:r>
      <w:r>
        <w:rPr>
          <w:rFonts w:hint="eastAsia"/>
          <w:sz w:val="28"/>
          <w:szCs w:val="28"/>
          <w:lang w:val="el-GR"/>
        </w:rPr>
        <w:t>，他又恢复其力量，其他两位也是如此。通过他们的弱点，他们使我们渴望和珍惜他们的优点，让我们有十倍敏感之舌，品味他们音乐中的每一滴轻灵，优美，卓越。</w:t>
      </w:r>
      <w:r>
        <w:rPr>
          <w:rStyle w:val="a8"/>
          <w:sz w:val="28"/>
          <w:szCs w:val="28"/>
          <w:lang w:val="el-GR"/>
        </w:rPr>
        <w:footnoteReference w:id="390"/>
      </w:r>
    </w:p>
    <w:p w:rsidR="00000000" w:rsidRDefault="00EF3B58">
      <w:pPr>
        <w:tabs>
          <w:tab w:val="left" w:pos="6645"/>
        </w:tabs>
        <w:jc w:val="left"/>
        <w:rPr>
          <w:rFonts w:hint="eastAsia"/>
          <w:sz w:val="28"/>
          <w:szCs w:val="28"/>
          <w:lang w:val="el-GR"/>
        </w:rPr>
      </w:pPr>
      <w:r>
        <w:rPr>
          <w:rFonts w:hint="eastAsia"/>
          <w:sz w:val="28"/>
          <w:szCs w:val="28"/>
          <w:lang w:val="el-GR"/>
        </w:rPr>
        <w:t>219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自我贬低之伪。</w:t>
      </w:r>
      <w:r>
        <w:rPr>
          <w:rFonts w:hint="eastAsia"/>
          <w:sz w:val="28"/>
          <w:szCs w:val="28"/>
          <w:lang w:val="el-GR"/>
        </w:rPr>
        <w:t>——由于你的无理智（</w:t>
      </w:r>
      <w:r>
        <w:rPr>
          <w:rFonts w:hint="eastAsia"/>
          <w:sz w:val="28"/>
          <w:szCs w:val="28"/>
          <w:lang w:val="el-GR"/>
        </w:rPr>
        <w:t>Unver</w:t>
      </w:r>
      <w:r>
        <w:rPr>
          <w:rFonts w:hint="eastAsia"/>
          <w:sz w:val="28"/>
          <w:szCs w:val="28"/>
          <w:lang w:val="el-GR"/>
        </w:rPr>
        <w:t>nuft</w:t>
      </w:r>
      <w:r>
        <w:rPr>
          <w:rFonts w:hint="eastAsia"/>
          <w:sz w:val="28"/>
          <w:szCs w:val="28"/>
          <w:lang w:val="el-GR"/>
        </w:rPr>
        <w:t>），其他人遭受深重的痛苦，他们的幸福蒙受不可弥补的损失——当你终于克服了你的虚荣，你来到他面前，让他唾弃你的愚行，以为在经历了这对你来说极端难受的一幕后，一切都恢复正常，你的自愿荣誉损失补偿了他的不自愿的幸福损失：带着这种感觉，你心安理得扬长而去，相信一切美德又回到你身上。但是，无论如何，其他人的痛苦并没有比以前减少一分。不错，你曾经无理智并且现在承认自己曾经无理智，但其他人丝毫不觉得这对他是什么安慰：相反，看到你在他面前自我贬低，使他想起你带给他的痛苦的场面，如同你给他新造成一种伤害，——但他并不</w:t>
      </w:r>
      <w:r>
        <w:rPr>
          <w:rFonts w:hint="eastAsia"/>
          <w:sz w:val="28"/>
          <w:szCs w:val="28"/>
          <w:lang w:val="el-GR"/>
        </w:rPr>
        <w:t>想报复，也不认为你能以什么方式加以</w:t>
      </w:r>
      <w:r>
        <w:rPr>
          <w:rFonts w:ascii="楷体_GB2312" w:eastAsia="楷体_GB2312" w:hint="eastAsia"/>
          <w:sz w:val="28"/>
          <w:szCs w:val="28"/>
          <w:lang w:val="el-GR"/>
        </w:rPr>
        <w:t>补偿</w:t>
      </w:r>
      <w:r>
        <w:rPr>
          <w:rFonts w:hint="eastAsia"/>
          <w:sz w:val="28"/>
          <w:szCs w:val="28"/>
          <w:lang w:val="el-GR"/>
        </w:rPr>
        <w:t>。实际上，这出闹剧是你自己为了你自己而演给你自己看到，受害人不过是一个证人，他被请来作证，但不是为了他，仍然是为了你——请不要自欺！</w:t>
      </w:r>
    </w:p>
    <w:p w:rsidR="00000000" w:rsidRDefault="00EF3B58">
      <w:pPr>
        <w:tabs>
          <w:tab w:val="left" w:pos="6645"/>
        </w:tabs>
        <w:jc w:val="left"/>
        <w:rPr>
          <w:rFonts w:hint="eastAsia"/>
          <w:sz w:val="28"/>
          <w:szCs w:val="28"/>
          <w:lang w:val="el-GR"/>
        </w:rPr>
      </w:pPr>
      <w:r>
        <w:rPr>
          <w:rFonts w:hint="eastAsia"/>
          <w:sz w:val="28"/>
          <w:szCs w:val="28"/>
          <w:lang w:val="el-GR"/>
        </w:rPr>
        <w:t>220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威严与恐惧。</w:t>
      </w:r>
      <w:r>
        <w:rPr>
          <w:rFonts w:hint="eastAsia"/>
          <w:sz w:val="28"/>
          <w:szCs w:val="28"/>
          <w:lang w:val="el-GR"/>
        </w:rPr>
        <w:t>——仪式，制服和礼服，严肃的表情，【</w:t>
      </w:r>
      <w:r>
        <w:rPr>
          <w:rFonts w:hint="eastAsia"/>
          <w:sz w:val="28"/>
          <w:szCs w:val="28"/>
          <w:lang w:val="el-GR"/>
        </w:rPr>
        <w:t>195</w:t>
      </w:r>
      <w:r>
        <w:rPr>
          <w:rFonts w:hint="eastAsia"/>
          <w:sz w:val="28"/>
          <w:szCs w:val="28"/>
          <w:lang w:val="el-GR"/>
        </w:rPr>
        <w:t>】庄严的注目，从容的举止，曲折的言辞，以及一切人们所谓之威严：这皆是恐惧者的作态，他们欲以此使他们自己或他们所代表的东西令人恐惧。无所畏惧者天生和自然令人畏惧，他们不需要仪式和威严：他们知道自己令人畏惧，所以他们不假手段，直接用言辞和手势让人们敬畏，或在更多的情况下，让人们恨畏</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221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牺牲之伦理。</w:t>
      </w:r>
      <w:r>
        <w:rPr>
          <w:rFonts w:hint="eastAsia"/>
          <w:sz w:val="28"/>
          <w:szCs w:val="28"/>
          <w:lang w:val="el-GR"/>
        </w:rPr>
        <w:t>——那种根据牺牲程度评价自己的道德是一种半野蛮时代的道德。理性在灵魂中获得的最后胜利是一种艰难的、血腥的胜利，因为强烈的相反之本能冲动在这种胜利中必须被镇压。没有向食人神（</w:t>
      </w:r>
      <w:r>
        <w:rPr>
          <w:rFonts w:hint="eastAsia"/>
          <w:sz w:val="28"/>
          <w:szCs w:val="28"/>
          <w:lang w:val="el-GR"/>
        </w:rPr>
        <w:t>kannibalische G</w:t>
      </w:r>
      <w:r>
        <w:rPr>
          <w:sz w:val="28"/>
          <w:szCs w:val="28"/>
          <w:lang w:val="de-DE"/>
        </w:rPr>
        <w:t>ötter</w:t>
      </w:r>
      <w:r>
        <w:rPr>
          <w:rFonts w:hint="eastAsia"/>
          <w:sz w:val="28"/>
          <w:szCs w:val="28"/>
          <w:lang w:val="de-DE"/>
        </w:rPr>
        <w:t>）</w:t>
      </w:r>
      <w:r>
        <w:rPr>
          <w:rFonts w:hint="eastAsia"/>
          <w:sz w:val="28"/>
          <w:szCs w:val="28"/>
          <w:lang w:val="el-GR"/>
        </w:rPr>
        <w:t>的这种血腥献祭，理性不可能获胜。</w:t>
      </w:r>
    </w:p>
    <w:p w:rsidR="00000000" w:rsidRDefault="00EF3B58">
      <w:pPr>
        <w:tabs>
          <w:tab w:val="left" w:pos="6645"/>
        </w:tabs>
        <w:jc w:val="left"/>
        <w:rPr>
          <w:rFonts w:hint="eastAsia"/>
          <w:sz w:val="28"/>
          <w:szCs w:val="28"/>
          <w:lang w:val="el-GR"/>
        </w:rPr>
      </w:pPr>
      <w:r>
        <w:rPr>
          <w:rFonts w:hint="eastAsia"/>
          <w:sz w:val="28"/>
          <w:szCs w:val="28"/>
          <w:lang w:val="el-GR"/>
        </w:rPr>
        <w:t>222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狂热之用。</w:t>
      </w:r>
      <w:r>
        <w:rPr>
          <w:rFonts w:hint="eastAsia"/>
          <w:sz w:val="28"/>
          <w:szCs w:val="28"/>
          <w:lang w:val="el-GR"/>
        </w:rPr>
        <w:t>——欲唤醒冷漠者，惟使其狂热。</w:t>
      </w:r>
    </w:p>
    <w:p w:rsidR="00000000" w:rsidRDefault="00EF3B58">
      <w:pPr>
        <w:tabs>
          <w:tab w:val="left" w:pos="6645"/>
        </w:tabs>
        <w:jc w:val="left"/>
        <w:rPr>
          <w:rFonts w:hint="eastAsia"/>
          <w:sz w:val="28"/>
          <w:szCs w:val="28"/>
          <w:lang w:val="el-GR"/>
        </w:rPr>
      </w:pPr>
      <w:r>
        <w:rPr>
          <w:rFonts w:hint="eastAsia"/>
          <w:sz w:val="28"/>
          <w:szCs w:val="28"/>
          <w:lang w:val="el-GR"/>
        </w:rPr>
        <w:t>223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可怕的眼睛。</w:t>
      </w:r>
      <w:r>
        <w:rPr>
          <w:rFonts w:hint="eastAsia"/>
          <w:sz w:val="28"/>
          <w:szCs w:val="28"/>
          <w:lang w:val="el-GR"/>
        </w:rPr>
        <w:t>——没有什么比这样的眼睛更让艺术家、诗人和作家们害怕了：它看穿了他们的</w:t>
      </w:r>
      <w:r>
        <w:rPr>
          <w:rFonts w:ascii="楷体_GB2312" w:eastAsia="楷体_GB2312" w:hint="eastAsia"/>
          <w:sz w:val="28"/>
          <w:szCs w:val="28"/>
          <w:lang w:val="el-GR"/>
        </w:rPr>
        <w:t>小把戏</w:t>
      </w:r>
      <w:r>
        <w:rPr>
          <w:rFonts w:hint="eastAsia"/>
          <w:sz w:val="28"/>
          <w:szCs w:val="28"/>
          <w:lang w:val="el-GR"/>
        </w:rPr>
        <w:t>，知道他们如何经常在满足自己的欲望和欺世盗名之间犹豫不决；知道他们如何渴望以很少的货色换取很多</w:t>
      </w:r>
      <w:r>
        <w:rPr>
          <w:rFonts w:hint="eastAsia"/>
          <w:sz w:val="28"/>
          <w:szCs w:val="28"/>
          <w:lang w:val="el-GR"/>
        </w:rPr>
        <w:t>东西，知道他们如何怀着一棵卑贱的心在肮脏的角落里鼓吹美和崇高；【</w:t>
      </w:r>
      <w:r>
        <w:rPr>
          <w:rFonts w:hint="eastAsia"/>
          <w:sz w:val="28"/>
          <w:szCs w:val="28"/>
          <w:lang w:val="el-GR"/>
        </w:rPr>
        <w:t>196</w:t>
      </w:r>
      <w:r>
        <w:rPr>
          <w:rFonts w:hint="eastAsia"/>
          <w:sz w:val="28"/>
          <w:szCs w:val="28"/>
          <w:lang w:val="el-GR"/>
        </w:rPr>
        <w:t>】透过他们的艺术的全部幻觉，看到他们心底的观念，像他们自己原来看到的那样，可能是一道迷人的光影，也可能是一件普通的赃物，一种平常的思想，他们不得不为它梳洗、打扮、包装、上色、加工、处理，以便把它做成什么，而不是从中产生什么思想，——这眼睛啊，在你们的作品中，看到了你们的全部不安、窥伺、贪婪，你们的模仿和夸张（夸张不过是嫉妒性的模仿），它如此了解你们的赦颜以及你们在别人面前掩盖这种赦颜和在自己面前解释这种赦颜的艺术！</w:t>
      </w:r>
    </w:p>
    <w:p w:rsidR="00000000" w:rsidRDefault="00EF3B58">
      <w:pPr>
        <w:tabs>
          <w:tab w:val="left" w:pos="6645"/>
        </w:tabs>
        <w:jc w:val="left"/>
        <w:rPr>
          <w:rFonts w:hint="eastAsia"/>
          <w:sz w:val="28"/>
          <w:szCs w:val="28"/>
          <w:lang w:val="el-GR"/>
        </w:rPr>
      </w:pPr>
      <w:r>
        <w:rPr>
          <w:rFonts w:hint="eastAsia"/>
          <w:sz w:val="28"/>
          <w:szCs w:val="28"/>
          <w:lang w:val="el-GR"/>
        </w:rPr>
        <w:t>224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他人不幸的“陶</w:t>
      </w:r>
      <w:r>
        <w:rPr>
          <w:rFonts w:ascii="楷体_GB2312" w:eastAsia="楷体_GB2312" w:hint="eastAsia"/>
          <w:sz w:val="28"/>
          <w:szCs w:val="28"/>
          <w:lang w:val="el-GR"/>
        </w:rPr>
        <w:t>冶作用”。</w:t>
      </w:r>
      <w:r>
        <w:rPr>
          <w:rFonts w:hint="eastAsia"/>
          <w:sz w:val="28"/>
          <w:szCs w:val="28"/>
          <w:lang w:val="el-GR"/>
        </w:rPr>
        <w:t>——某人遭到不幸，“同情者”（</w:t>
      </w:r>
      <w:r>
        <w:rPr>
          <w:rFonts w:hint="eastAsia"/>
          <w:sz w:val="28"/>
          <w:szCs w:val="28"/>
          <w:lang w:val="el-GR"/>
        </w:rPr>
        <w:t>Mitleidigen</w:t>
      </w:r>
      <w:r>
        <w:rPr>
          <w:rFonts w:hint="eastAsia"/>
          <w:sz w:val="28"/>
          <w:szCs w:val="28"/>
          <w:lang w:val="el-GR"/>
        </w:rPr>
        <w:t>）走来，将他的不幸描述一遍——于是满意而且飘飘然地走了：他们欣赏不幸者的痛苦，好象在欣赏自己的痛苦，以此度过一个愉快的下午。</w:t>
      </w:r>
    </w:p>
    <w:p w:rsidR="00000000" w:rsidRDefault="00EF3B58">
      <w:pPr>
        <w:tabs>
          <w:tab w:val="left" w:pos="6645"/>
        </w:tabs>
        <w:jc w:val="left"/>
        <w:rPr>
          <w:rFonts w:hint="eastAsia"/>
          <w:sz w:val="28"/>
          <w:szCs w:val="28"/>
          <w:lang w:val="el-GR"/>
        </w:rPr>
      </w:pPr>
      <w:r>
        <w:rPr>
          <w:rFonts w:hint="eastAsia"/>
          <w:sz w:val="28"/>
          <w:szCs w:val="28"/>
          <w:lang w:val="el-GR"/>
        </w:rPr>
        <w:t>225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很快被人轻视的方法。</w:t>
      </w:r>
      <w:r>
        <w:rPr>
          <w:rFonts w:hint="eastAsia"/>
          <w:sz w:val="28"/>
          <w:szCs w:val="28"/>
          <w:lang w:val="el-GR"/>
        </w:rPr>
        <w:t>——一个说的快和说的多的人，即使他说的有理，也会在短暂的接触之后，让我们极度轻视他——不仅是与他引起我们的不快程度对应的轻视，而且更深。因为我们猜得到，他已使多少人厌烦了，因此，在他引起的我们的个人的不快以外，又加上我们认为必然的别人对他的轻视。</w:t>
      </w:r>
    </w:p>
    <w:p w:rsidR="00000000" w:rsidRDefault="00EF3B58">
      <w:pPr>
        <w:tabs>
          <w:tab w:val="left" w:pos="6645"/>
        </w:tabs>
        <w:jc w:val="left"/>
        <w:rPr>
          <w:rFonts w:hint="eastAsia"/>
          <w:sz w:val="28"/>
          <w:szCs w:val="28"/>
          <w:lang w:val="el-GR"/>
        </w:rPr>
      </w:pPr>
      <w:r>
        <w:rPr>
          <w:rFonts w:hint="eastAsia"/>
          <w:sz w:val="28"/>
          <w:szCs w:val="28"/>
          <w:lang w:val="el-GR"/>
        </w:rPr>
        <w:t>226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与名流交往。</w:t>
      </w:r>
      <w:r>
        <w:rPr>
          <w:rFonts w:hint="eastAsia"/>
          <w:sz w:val="28"/>
          <w:szCs w:val="28"/>
          <w:lang w:val="el-GR"/>
        </w:rPr>
        <w:t>——甲：“你为什么回避这位大</w:t>
      </w:r>
      <w:r>
        <w:rPr>
          <w:rFonts w:hint="eastAsia"/>
          <w:sz w:val="28"/>
          <w:szCs w:val="28"/>
          <w:lang w:val="el-GR"/>
        </w:rPr>
        <w:t>人物？”乙：“我不想【</w:t>
      </w:r>
      <w:r>
        <w:rPr>
          <w:rFonts w:hint="eastAsia"/>
          <w:sz w:val="28"/>
          <w:szCs w:val="28"/>
          <w:lang w:val="el-GR"/>
        </w:rPr>
        <w:t>197</w:t>
      </w:r>
      <w:r>
        <w:rPr>
          <w:rFonts w:hint="eastAsia"/>
          <w:sz w:val="28"/>
          <w:szCs w:val="28"/>
          <w:lang w:val="el-GR"/>
        </w:rPr>
        <w:t>】错误地认识他！我们的缺点彼此不容：我近视且多疑，而他带着一副假钻石，神气活现，好象他戴的是什么真家伙！”</w:t>
      </w:r>
      <w:r>
        <w:rPr>
          <w:rStyle w:val="a8"/>
          <w:sz w:val="28"/>
          <w:szCs w:val="28"/>
          <w:lang w:val="el-GR"/>
        </w:rPr>
        <w:footnoteReference w:id="391"/>
      </w:r>
    </w:p>
    <w:p w:rsidR="00000000" w:rsidRDefault="00EF3B58">
      <w:pPr>
        <w:tabs>
          <w:tab w:val="left" w:pos="6645"/>
        </w:tabs>
        <w:jc w:val="left"/>
        <w:rPr>
          <w:rFonts w:hint="eastAsia"/>
          <w:sz w:val="28"/>
          <w:szCs w:val="28"/>
          <w:lang w:val="el-GR"/>
        </w:rPr>
      </w:pPr>
      <w:r>
        <w:rPr>
          <w:rFonts w:hint="eastAsia"/>
          <w:sz w:val="28"/>
          <w:szCs w:val="28"/>
          <w:lang w:val="el-GR"/>
        </w:rPr>
        <w:t>227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被囚者。</w:t>
      </w:r>
      <w:r>
        <w:rPr>
          <w:rFonts w:hint="eastAsia"/>
          <w:sz w:val="28"/>
          <w:szCs w:val="28"/>
          <w:lang w:val="el-GR"/>
        </w:rPr>
        <w:t>——当心一切被囚者！例如，要当心那些聪明的妇人，命运使她们被贬于一个狭小、昏暗的环境，就在那老去了。她们常常懒洋洋地半闭眼似乎在晒日，然而，每一阵不熟悉的脚步声和每一个不速之客都会使她们立即开始狂吠，她们要对一切逃到她们的狗笼之外的东西进行报复。</w:t>
      </w:r>
    </w:p>
    <w:p w:rsidR="00000000" w:rsidRDefault="00EF3B58">
      <w:pPr>
        <w:tabs>
          <w:tab w:val="left" w:pos="6645"/>
        </w:tabs>
        <w:jc w:val="left"/>
        <w:rPr>
          <w:rFonts w:hint="eastAsia"/>
          <w:sz w:val="28"/>
          <w:szCs w:val="28"/>
          <w:lang w:val="el-GR"/>
        </w:rPr>
      </w:pPr>
      <w:r>
        <w:rPr>
          <w:rFonts w:hint="eastAsia"/>
          <w:sz w:val="28"/>
          <w:szCs w:val="28"/>
          <w:lang w:val="el-GR"/>
        </w:rPr>
        <w:t>228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赞颂中的报复</w:t>
      </w:r>
      <w:r>
        <w:rPr>
          <w:rFonts w:hint="eastAsia"/>
          <w:sz w:val="28"/>
          <w:szCs w:val="28"/>
          <w:lang w:val="el-GR"/>
        </w:rPr>
        <w:t>。——这是一篇颂词，你们称其肤浅：但当你们猜出复仇的恶意隐藏于这颂词中，则将惊其深微，大胆</w:t>
      </w:r>
      <w:r>
        <w:rPr>
          <w:rFonts w:hint="eastAsia"/>
          <w:sz w:val="28"/>
          <w:szCs w:val="28"/>
          <w:lang w:val="el-GR"/>
        </w:rPr>
        <w:t>的句子和辞藻之丰富使你们尤其满足。使作品如此深刻、离奇和匠心独具的不是作者，而是他的仇恨，他自己几乎也意识不到这种仇恨。</w:t>
      </w:r>
    </w:p>
    <w:p w:rsidR="00000000" w:rsidRDefault="00EF3B58">
      <w:pPr>
        <w:tabs>
          <w:tab w:val="left" w:pos="6645"/>
        </w:tabs>
        <w:jc w:val="left"/>
        <w:rPr>
          <w:rFonts w:hint="eastAsia"/>
          <w:sz w:val="28"/>
          <w:szCs w:val="28"/>
          <w:lang w:val="el-GR"/>
        </w:rPr>
      </w:pPr>
      <w:r>
        <w:rPr>
          <w:rFonts w:hint="eastAsia"/>
          <w:sz w:val="28"/>
          <w:szCs w:val="28"/>
          <w:lang w:val="el-GR"/>
        </w:rPr>
        <w:t>229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骄傲。</w:t>
      </w:r>
      <w:r>
        <w:rPr>
          <w:rFonts w:hint="eastAsia"/>
          <w:sz w:val="28"/>
          <w:szCs w:val="28"/>
          <w:lang w:val="el-GR"/>
        </w:rPr>
        <w:t>——一个受刑后带着他的秘密回到牢房的人，你们了解他的感受吗？他咬牙不肯透漏他的秘密。人类的骄傲的欢乐之谜，你们了解吗！</w:t>
      </w:r>
    </w:p>
    <w:p w:rsidR="00000000" w:rsidRDefault="00EF3B58">
      <w:pPr>
        <w:tabs>
          <w:tab w:val="left" w:pos="6645"/>
        </w:tabs>
        <w:jc w:val="left"/>
        <w:rPr>
          <w:rFonts w:hint="eastAsia"/>
          <w:sz w:val="28"/>
          <w:szCs w:val="28"/>
          <w:lang w:val="el-GR"/>
        </w:rPr>
      </w:pPr>
      <w:r>
        <w:rPr>
          <w:rFonts w:hint="eastAsia"/>
          <w:sz w:val="28"/>
          <w:szCs w:val="28"/>
          <w:lang w:val="el-GR"/>
        </w:rPr>
        <w:t>230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“功利的”。</w:t>
      </w:r>
      <w:r>
        <w:rPr>
          <w:rStyle w:val="a8"/>
          <w:sz w:val="28"/>
          <w:szCs w:val="28"/>
          <w:lang w:val="el-GR"/>
        </w:rPr>
        <w:footnoteReference w:id="392"/>
      </w:r>
      <w:r>
        <w:rPr>
          <w:rFonts w:hint="eastAsia"/>
          <w:sz w:val="28"/>
          <w:szCs w:val="28"/>
          <w:lang w:val="el-GR"/>
        </w:rPr>
        <w:t>——现在，我们的道德感是如此众说纷纭，莫衷一是，</w:t>
      </w:r>
      <w:r>
        <w:rPr>
          <w:rStyle w:val="a8"/>
          <w:sz w:val="28"/>
          <w:szCs w:val="28"/>
          <w:lang w:val="el-GR"/>
        </w:rPr>
        <w:footnoteReference w:id="393"/>
      </w:r>
      <w:r>
        <w:rPr>
          <w:rFonts w:hint="eastAsia"/>
          <w:sz w:val="28"/>
          <w:szCs w:val="28"/>
          <w:lang w:val="el-GR"/>
        </w:rPr>
        <w:t>以至对【</w:t>
      </w:r>
      <w:r>
        <w:rPr>
          <w:rFonts w:hint="eastAsia"/>
          <w:sz w:val="28"/>
          <w:szCs w:val="28"/>
          <w:lang w:val="el-GR"/>
        </w:rPr>
        <w:t>198</w:t>
      </w:r>
      <w:r>
        <w:rPr>
          <w:rFonts w:hint="eastAsia"/>
          <w:sz w:val="28"/>
          <w:szCs w:val="28"/>
          <w:lang w:val="el-GR"/>
        </w:rPr>
        <w:t>】一些人来说，道德的有用性证明了道德，而对另一些人来说，道德的有用性反驳了道德。</w:t>
      </w:r>
    </w:p>
    <w:p w:rsidR="00000000" w:rsidRDefault="00EF3B58">
      <w:pPr>
        <w:tabs>
          <w:tab w:val="left" w:pos="6645"/>
        </w:tabs>
        <w:jc w:val="left"/>
        <w:rPr>
          <w:rFonts w:hint="eastAsia"/>
          <w:sz w:val="28"/>
          <w:szCs w:val="28"/>
          <w:lang w:val="el-GR"/>
        </w:rPr>
      </w:pPr>
      <w:r>
        <w:rPr>
          <w:rFonts w:hint="eastAsia"/>
          <w:sz w:val="28"/>
          <w:szCs w:val="28"/>
          <w:lang w:val="el-GR"/>
        </w:rPr>
        <w:t>231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德国人的德性。</w:t>
      </w:r>
      <w:r>
        <w:rPr>
          <w:rFonts w:hint="eastAsia"/>
          <w:sz w:val="28"/>
          <w:szCs w:val="28"/>
          <w:lang w:val="el-GR"/>
        </w:rPr>
        <w:t>——当一个民族</w:t>
      </w:r>
      <w:r>
        <w:rPr>
          <w:rFonts w:ascii="楷体_GB2312" w:eastAsia="楷体_GB2312" w:hint="eastAsia"/>
          <w:sz w:val="28"/>
          <w:szCs w:val="28"/>
          <w:lang w:val="el-GR"/>
        </w:rPr>
        <w:t>把简等同于差</w:t>
      </w:r>
      <w:r>
        <w:rPr>
          <w:rStyle w:val="a8"/>
          <w:sz w:val="28"/>
          <w:szCs w:val="28"/>
          <w:lang w:val="el-GR"/>
        </w:rPr>
        <w:footnoteReference w:id="394"/>
      </w:r>
      <w:r>
        <w:rPr>
          <w:rFonts w:hint="eastAsia"/>
          <w:sz w:val="28"/>
          <w:szCs w:val="28"/>
          <w:lang w:val="el-GR"/>
        </w:rPr>
        <w:t>，简者等同于差者，它的趣味多么低下，而</w:t>
      </w:r>
      <w:r>
        <w:rPr>
          <w:rFonts w:hint="eastAsia"/>
          <w:sz w:val="28"/>
          <w:szCs w:val="28"/>
          <w:lang w:val="el-GR"/>
        </w:rPr>
        <w:t>它在权势、等级、服饰、奢华和排场面前又必定多么奴颜婢膝！对于德国人的道德骄傲只一个“差”字可矣，不需要更多的语言。</w:t>
      </w:r>
    </w:p>
    <w:p w:rsidR="00000000" w:rsidRDefault="00EF3B58">
      <w:pPr>
        <w:tabs>
          <w:tab w:val="left" w:pos="6645"/>
        </w:tabs>
        <w:jc w:val="left"/>
        <w:rPr>
          <w:rFonts w:hint="eastAsia"/>
          <w:sz w:val="28"/>
          <w:szCs w:val="28"/>
          <w:lang w:val="el-GR"/>
        </w:rPr>
      </w:pPr>
      <w:r>
        <w:rPr>
          <w:rFonts w:hint="eastAsia"/>
          <w:sz w:val="28"/>
          <w:szCs w:val="28"/>
          <w:lang w:val="el-GR"/>
        </w:rPr>
        <w:t>232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来自一次辩论。</w:t>
      </w:r>
      <w:r>
        <w:rPr>
          <w:rFonts w:hint="eastAsia"/>
          <w:sz w:val="28"/>
          <w:szCs w:val="28"/>
          <w:lang w:val="el-GR"/>
        </w:rPr>
        <w:t>——甲：“朋友，你的嗓子哑了！”乙：“那么，我输了。不用再争了。”</w:t>
      </w:r>
      <w:r>
        <w:rPr>
          <w:rStyle w:val="a8"/>
          <w:sz w:val="28"/>
          <w:szCs w:val="28"/>
          <w:lang w:val="el-GR"/>
        </w:rPr>
        <w:footnoteReference w:id="395"/>
      </w:r>
    </w:p>
    <w:p w:rsidR="00000000" w:rsidRDefault="00EF3B58">
      <w:pPr>
        <w:tabs>
          <w:tab w:val="left" w:pos="6645"/>
        </w:tabs>
        <w:jc w:val="left"/>
        <w:rPr>
          <w:rFonts w:hint="eastAsia"/>
          <w:sz w:val="28"/>
          <w:szCs w:val="28"/>
          <w:lang w:val="el-GR"/>
        </w:rPr>
      </w:pPr>
      <w:r>
        <w:rPr>
          <w:rFonts w:hint="eastAsia"/>
          <w:sz w:val="28"/>
          <w:szCs w:val="28"/>
          <w:lang w:val="el-GR"/>
        </w:rPr>
        <w:t>233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“良心之士”。</w:t>
      </w:r>
      <w:r>
        <w:rPr>
          <w:rFonts w:hint="eastAsia"/>
          <w:sz w:val="28"/>
          <w:szCs w:val="28"/>
          <w:lang w:val="el-GR"/>
        </w:rPr>
        <w:t>——你们是否留心过，什么样的人最强调良心的纯洁无瑕？是这样一些人，他们意识到他们的内心有许多卑劣的感情；他们从自我出发忧虑地注视着自己，恐惧着别人，——因此，他们</w:t>
      </w:r>
      <w:r>
        <w:rPr>
          <w:rFonts w:ascii="楷体_GB2312" w:eastAsia="楷体_GB2312" w:hint="eastAsia"/>
          <w:sz w:val="28"/>
          <w:szCs w:val="28"/>
          <w:lang w:val="el-GR"/>
        </w:rPr>
        <w:t>试图装模作样</w:t>
      </w:r>
      <w:r>
        <w:rPr>
          <w:rFonts w:hint="eastAsia"/>
          <w:sz w:val="28"/>
          <w:szCs w:val="28"/>
          <w:lang w:val="el-GR"/>
        </w:rPr>
        <w:t>（</w:t>
      </w:r>
      <w:r>
        <w:rPr>
          <w:rFonts w:hint="eastAsia"/>
          <w:sz w:val="28"/>
          <w:szCs w:val="28"/>
          <w:lang w:val="el-GR"/>
        </w:rPr>
        <w:t>sich selber zu imponieren</w:t>
      </w:r>
      <w:r>
        <w:rPr>
          <w:rFonts w:hint="eastAsia"/>
          <w:sz w:val="28"/>
          <w:szCs w:val="28"/>
          <w:lang w:val="el-GR"/>
        </w:rPr>
        <w:t>），以良心的纯洁和义务的不可推卸装扮自己，让别人（特别是</w:t>
      </w:r>
      <w:r>
        <w:rPr>
          <w:rFonts w:hint="eastAsia"/>
          <w:sz w:val="28"/>
          <w:szCs w:val="28"/>
          <w:lang w:val="el-GR"/>
        </w:rPr>
        <w:t>那些手下人）觉得他们正直和坚忍。</w:t>
      </w:r>
    </w:p>
    <w:p w:rsidR="00000000" w:rsidRDefault="00EF3B58">
      <w:pPr>
        <w:tabs>
          <w:tab w:val="left" w:pos="6645"/>
        </w:tabs>
        <w:jc w:val="left"/>
        <w:rPr>
          <w:rFonts w:hint="eastAsia"/>
          <w:sz w:val="28"/>
          <w:szCs w:val="28"/>
          <w:lang w:val="el-GR"/>
        </w:rPr>
      </w:pPr>
      <w:r>
        <w:rPr>
          <w:rFonts w:hint="eastAsia"/>
          <w:sz w:val="28"/>
          <w:szCs w:val="28"/>
          <w:lang w:val="el-GR"/>
        </w:rPr>
        <w:t>234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逃名。</w:t>
      </w:r>
      <w:r>
        <w:rPr>
          <w:rFonts w:hint="eastAsia"/>
          <w:sz w:val="28"/>
          <w:szCs w:val="28"/>
          <w:lang w:val="el-GR"/>
        </w:rPr>
        <w:t>——甲：有人故意隐名，有人故意侮辱他的赞美者，【</w:t>
      </w:r>
      <w:r>
        <w:rPr>
          <w:rFonts w:hint="eastAsia"/>
          <w:sz w:val="28"/>
          <w:szCs w:val="28"/>
          <w:lang w:val="el-GR"/>
        </w:rPr>
        <w:t>199</w:t>
      </w:r>
      <w:r>
        <w:rPr>
          <w:rFonts w:hint="eastAsia"/>
          <w:sz w:val="28"/>
          <w:szCs w:val="28"/>
          <w:lang w:val="el-GR"/>
        </w:rPr>
        <w:t>】有人怕听关于他自己的评价，羞于被颂扬，——</w:t>
      </w:r>
      <w:r>
        <w:rPr>
          <w:rFonts w:ascii="楷体_GB2312" w:eastAsia="楷体_GB2312" w:hint="eastAsia"/>
          <w:sz w:val="28"/>
          <w:szCs w:val="28"/>
          <w:lang w:val="el-GR"/>
        </w:rPr>
        <w:t>这类人真有</w:t>
      </w:r>
      <w:r>
        <w:rPr>
          <w:rFonts w:hint="eastAsia"/>
          <w:sz w:val="28"/>
          <w:szCs w:val="28"/>
          <w:lang w:val="el-GR"/>
        </w:rPr>
        <w:t>，</w:t>
      </w:r>
      <w:r>
        <w:rPr>
          <w:rFonts w:ascii="楷体_GB2312" w:eastAsia="楷体_GB2312" w:hint="eastAsia"/>
          <w:sz w:val="28"/>
          <w:szCs w:val="28"/>
          <w:lang w:val="el-GR"/>
        </w:rPr>
        <w:t>真可以找到</w:t>
      </w:r>
      <w:r>
        <w:rPr>
          <w:rFonts w:hint="eastAsia"/>
          <w:sz w:val="28"/>
          <w:szCs w:val="28"/>
          <w:lang w:val="el-GR"/>
        </w:rPr>
        <w:t>——信不信由你！乙：真有的！找得到的！只能是请再多点耐心，高傲先生</w:t>
      </w:r>
      <w:r>
        <w:rPr>
          <w:rStyle w:val="a8"/>
          <w:sz w:val="28"/>
          <w:szCs w:val="28"/>
          <w:lang w:val="el-GR"/>
        </w:rPr>
        <w:footnoteReference w:id="396"/>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235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拒绝感激。</w:t>
      </w:r>
      <w:r>
        <w:rPr>
          <w:rFonts w:hint="eastAsia"/>
          <w:sz w:val="28"/>
          <w:szCs w:val="28"/>
          <w:lang w:val="el-GR"/>
        </w:rPr>
        <w:t>——人们可以拒绝别人的请求，但绝不可拒绝别人的感激（或冷淡地和敷衍地接受别人的感激也一样）。那样做伤人最深——为什么？</w:t>
      </w:r>
      <w:r>
        <w:rPr>
          <w:rStyle w:val="a8"/>
          <w:sz w:val="28"/>
          <w:szCs w:val="28"/>
          <w:lang w:val="el-GR"/>
        </w:rPr>
        <w:footnoteReference w:id="397"/>
      </w:r>
    </w:p>
    <w:p w:rsidR="00000000" w:rsidRDefault="00EF3B58">
      <w:pPr>
        <w:tabs>
          <w:tab w:val="left" w:pos="6645"/>
        </w:tabs>
        <w:jc w:val="left"/>
        <w:rPr>
          <w:rFonts w:hint="eastAsia"/>
          <w:sz w:val="28"/>
          <w:szCs w:val="28"/>
          <w:lang w:val="el-GR"/>
        </w:rPr>
      </w:pPr>
      <w:r>
        <w:rPr>
          <w:rFonts w:hint="eastAsia"/>
          <w:sz w:val="28"/>
          <w:szCs w:val="28"/>
          <w:lang w:val="el-GR"/>
        </w:rPr>
        <w:t>236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刑罚。</w:t>
      </w:r>
      <w:r>
        <w:rPr>
          <w:rFonts w:hint="eastAsia"/>
          <w:sz w:val="28"/>
          <w:szCs w:val="28"/>
          <w:lang w:val="el-GR"/>
        </w:rPr>
        <w:t>——我们的刑罚是很奇怪的东西！它不使罪犯变纯洁，它不</w:t>
      </w:r>
      <w:r>
        <w:rPr>
          <w:rFonts w:ascii="楷体_GB2312" w:eastAsia="楷体_GB2312" w:hint="eastAsia"/>
          <w:sz w:val="28"/>
          <w:szCs w:val="28"/>
          <w:lang w:val="el-GR"/>
        </w:rPr>
        <w:t>消解</w:t>
      </w:r>
      <w:r>
        <w:rPr>
          <w:rFonts w:hint="eastAsia"/>
          <w:sz w:val="28"/>
          <w:szCs w:val="28"/>
          <w:lang w:val="el-GR"/>
        </w:rPr>
        <w:t>罪</w:t>
      </w:r>
      <w:r>
        <w:rPr>
          <w:sz w:val="28"/>
          <w:szCs w:val="28"/>
          <w:lang w:val="de-DE"/>
        </w:rPr>
        <w:t>(</w:t>
      </w:r>
      <w:r>
        <w:rPr>
          <w:i/>
          <w:iCs/>
          <w:sz w:val="28"/>
          <w:szCs w:val="28"/>
          <w:lang w:val="de-DE"/>
        </w:rPr>
        <w:t>Ab</w:t>
      </w:r>
      <w:r>
        <w:rPr>
          <w:sz w:val="28"/>
          <w:szCs w:val="28"/>
          <w:lang w:val="de-DE"/>
        </w:rPr>
        <w:t>büßen)</w:t>
      </w:r>
      <w:r>
        <w:rPr>
          <w:rFonts w:hint="eastAsia"/>
          <w:sz w:val="28"/>
          <w:szCs w:val="28"/>
          <w:lang w:val="el-GR"/>
        </w:rPr>
        <w:t>；它比罪行本身造成更大的伤害。</w:t>
      </w:r>
    </w:p>
    <w:p w:rsidR="00000000" w:rsidRDefault="00EF3B58">
      <w:pPr>
        <w:tabs>
          <w:tab w:val="left" w:pos="6645"/>
        </w:tabs>
        <w:jc w:val="left"/>
        <w:rPr>
          <w:rFonts w:hint="eastAsia"/>
          <w:sz w:val="28"/>
          <w:szCs w:val="28"/>
          <w:lang w:val="el-GR"/>
        </w:rPr>
      </w:pPr>
      <w:r>
        <w:rPr>
          <w:rFonts w:hint="eastAsia"/>
          <w:sz w:val="28"/>
          <w:szCs w:val="28"/>
          <w:lang w:val="el-GR"/>
        </w:rPr>
        <w:t>237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党</w:t>
      </w:r>
      <w:r>
        <w:rPr>
          <w:rFonts w:ascii="楷体_GB2312" w:eastAsia="楷体_GB2312" w:hint="eastAsia"/>
          <w:sz w:val="28"/>
          <w:szCs w:val="28"/>
          <w:lang w:val="el-GR"/>
        </w:rPr>
        <w:t>派</w:t>
      </w:r>
      <w:r>
        <w:rPr>
          <w:rFonts w:eastAsia="楷体_GB2312" w:hint="eastAsia"/>
          <w:sz w:val="28"/>
          <w:szCs w:val="28"/>
          <w:lang w:val="de-DE"/>
        </w:rPr>
        <w:t>之</w:t>
      </w:r>
      <w:r>
        <w:rPr>
          <w:rFonts w:ascii="楷体_GB2312" w:eastAsia="楷体_GB2312" w:hint="eastAsia"/>
          <w:sz w:val="28"/>
          <w:szCs w:val="28"/>
          <w:lang w:val="el-GR"/>
        </w:rPr>
        <w:t>病。</w:t>
      </w:r>
      <w:r>
        <w:rPr>
          <w:rFonts w:hint="eastAsia"/>
          <w:sz w:val="28"/>
          <w:szCs w:val="28"/>
          <w:lang w:val="el-GR"/>
        </w:rPr>
        <w:t>——几乎每个党派都会碰到一种可笑的然而不是没有危险的困境：长期忠心耿耿和不遗余力传播党的教条的战士在某一天突然发现，一个比他们更强大的声音已经从他们的手里接过党的号角。然而他们如何能够甘于寂寞！于是，他们提高他们的声音，有时甚至改变他们的声调。</w:t>
      </w:r>
    </w:p>
    <w:p w:rsidR="00000000" w:rsidRDefault="00EF3B58">
      <w:pPr>
        <w:tabs>
          <w:tab w:val="left" w:pos="6645"/>
        </w:tabs>
        <w:jc w:val="left"/>
        <w:rPr>
          <w:rFonts w:hint="eastAsia"/>
          <w:sz w:val="28"/>
          <w:szCs w:val="28"/>
          <w:lang w:val="el-GR"/>
        </w:rPr>
      </w:pPr>
      <w:r>
        <w:rPr>
          <w:rFonts w:hint="eastAsia"/>
          <w:sz w:val="28"/>
          <w:szCs w:val="28"/>
          <w:lang w:val="el-GR"/>
        </w:rPr>
        <w:t>238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追求优美。</w:t>
      </w:r>
      <w:r>
        <w:rPr>
          <w:rStyle w:val="a8"/>
          <w:sz w:val="28"/>
          <w:szCs w:val="28"/>
          <w:lang w:val="el-GR"/>
        </w:rPr>
        <w:footnoteReference w:id="398"/>
      </w:r>
      <w:r>
        <w:rPr>
          <w:rFonts w:hint="eastAsia"/>
          <w:sz w:val="28"/>
          <w:szCs w:val="28"/>
          <w:lang w:val="el-GR"/>
        </w:rPr>
        <w:t>——一个性格坚强的人，若他不具有残忍的倾向，又不总是沉溺于孤芳自赏，就会不由自主地追求</w:t>
      </w:r>
      <w:r>
        <w:rPr>
          <w:rFonts w:ascii="楷体_GB2312" w:eastAsia="楷体_GB2312" w:hint="eastAsia"/>
          <w:sz w:val="28"/>
          <w:szCs w:val="28"/>
          <w:lang w:val="el-GR"/>
        </w:rPr>
        <w:t>优美</w:t>
      </w:r>
      <w:r>
        <w:rPr>
          <w:rFonts w:hint="eastAsia"/>
          <w:sz w:val="28"/>
          <w:szCs w:val="28"/>
          <w:lang w:val="el-GR"/>
        </w:rPr>
        <w:t>——这是他们的奖章。相反，虚弱的个性则爱干枯的批评——他们成为蔑视人类的【</w:t>
      </w:r>
      <w:r>
        <w:rPr>
          <w:rFonts w:hint="eastAsia"/>
          <w:sz w:val="28"/>
          <w:szCs w:val="28"/>
          <w:lang w:val="el-GR"/>
        </w:rPr>
        <w:t>200</w:t>
      </w:r>
      <w:r>
        <w:rPr>
          <w:rFonts w:hint="eastAsia"/>
          <w:sz w:val="28"/>
          <w:szCs w:val="28"/>
          <w:lang w:val="el-GR"/>
        </w:rPr>
        <w:t>】英雄，或成为生存（</w:t>
      </w:r>
      <w:r>
        <w:rPr>
          <w:rFonts w:hint="eastAsia"/>
          <w:sz w:val="28"/>
          <w:szCs w:val="28"/>
          <w:lang w:val="el-GR"/>
        </w:rPr>
        <w:t>Dasein</w:t>
      </w:r>
      <w:r>
        <w:rPr>
          <w:rFonts w:hint="eastAsia"/>
          <w:sz w:val="28"/>
          <w:szCs w:val="28"/>
          <w:lang w:val="el-GR"/>
        </w:rPr>
        <w:t>）的宗教的或哲学的诋毁者，或将自己隐</w:t>
      </w:r>
      <w:r>
        <w:rPr>
          <w:rFonts w:hint="eastAsia"/>
          <w:sz w:val="28"/>
          <w:szCs w:val="28"/>
          <w:lang w:val="el-GR"/>
        </w:rPr>
        <w:t>藏在严格的习俗和痛苦的“生活职业”里，</w:t>
      </w:r>
      <w:r>
        <w:rPr>
          <w:rStyle w:val="a8"/>
          <w:sz w:val="28"/>
          <w:szCs w:val="28"/>
          <w:lang w:val="el-GR"/>
        </w:rPr>
        <w:footnoteReference w:id="399"/>
      </w:r>
      <w:r>
        <w:rPr>
          <w:rFonts w:hint="eastAsia"/>
          <w:sz w:val="28"/>
          <w:szCs w:val="28"/>
          <w:lang w:val="el-GR"/>
        </w:rPr>
        <w:t>以便为自己创造一种个性和坚强。他们这样做同样是不由自主的。</w:t>
      </w:r>
    </w:p>
    <w:p w:rsidR="00000000" w:rsidRDefault="00EF3B58">
      <w:pPr>
        <w:tabs>
          <w:tab w:val="left" w:pos="6645"/>
        </w:tabs>
        <w:jc w:val="left"/>
        <w:rPr>
          <w:rFonts w:hint="eastAsia"/>
          <w:sz w:val="28"/>
          <w:szCs w:val="28"/>
          <w:lang w:val="el-GR"/>
        </w:rPr>
      </w:pPr>
      <w:r>
        <w:rPr>
          <w:rFonts w:hint="eastAsia"/>
          <w:sz w:val="28"/>
          <w:szCs w:val="28"/>
          <w:lang w:val="el-GR"/>
        </w:rPr>
        <w:t>239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对道德家的提示。</w:t>
      </w:r>
      <w:r>
        <w:rPr>
          <w:rFonts w:hint="eastAsia"/>
          <w:sz w:val="28"/>
          <w:szCs w:val="28"/>
          <w:lang w:val="el-GR"/>
        </w:rPr>
        <w:t>——我们的作曲家现在有了一个伟大的发现：</w:t>
      </w:r>
      <w:r>
        <w:rPr>
          <w:rFonts w:ascii="楷体_GB2312" w:eastAsia="楷体_GB2312" w:hint="eastAsia"/>
          <w:sz w:val="28"/>
          <w:szCs w:val="28"/>
          <w:lang w:val="el-GR"/>
        </w:rPr>
        <w:t>令人感兴趣的丑</w:t>
      </w:r>
      <w:r>
        <w:rPr>
          <w:rFonts w:hint="eastAsia"/>
          <w:sz w:val="28"/>
          <w:szCs w:val="28"/>
          <w:lang w:val="el-GR"/>
        </w:rPr>
        <w:t>甚至在他们的音乐中也是可能的！因此，他们全都像醉酒者一样纷纷跌入这片广阔的丑的海洋中，而创作音乐变得从来没有像现在这么容易。只是到了现在，我们才第一次拥有一种无所不在的深渊似的背景，在它的衬托下，一束美的音乐的光线，无论多么微弱，都像金子和绿宝石一样熠熠发光；只是到了现在，我们的音乐家才敢用风暴和骚乱折磨听众，让他们喘不上气来，</w:t>
      </w:r>
      <w:r>
        <w:rPr>
          <w:rFonts w:ascii="楷体_GB2312" w:eastAsia="楷体_GB2312" w:hint="eastAsia"/>
          <w:sz w:val="28"/>
          <w:szCs w:val="28"/>
          <w:lang w:val="el-GR"/>
        </w:rPr>
        <w:t>为的</w:t>
      </w:r>
      <w:r>
        <w:rPr>
          <w:rFonts w:ascii="楷体_GB2312" w:eastAsia="楷体_GB2312" w:hint="eastAsia"/>
          <w:sz w:val="28"/>
          <w:szCs w:val="28"/>
          <w:lang w:val="el-GR"/>
        </w:rPr>
        <w:t>是</w:t>
      </w:r>
      <w:r>
        <w:rPr>
          <w:rFonts w:hint="eastAsia"/>
          <w:sz w:val="28"/>
          <w:szCs w:val="28"/>
          <w:lang w:val="el-GR"/>
        </w:rPr>
        <w:t>随后在片刻的安宁与和谐中，让他们感到无比的幸福和宁静，并从而对整个音乐做出好评。作曲家现在发现了对比：只是现在，最强烈的效果才成为可能——并且是</w:t>
      </w:r>
      <w:r>
        <w:rPr>
          <w:rFonts w:ascii="楷体_GB2312" w:eastAsia="楷体_GB2312" w:hint="eastAsia"/>
          <w:sz w:val="28"/>
          <w:szCs w:val="28"/>
          <w:lang w:val="el-GR"/>
        </w:rPr>
        <w:t>廉价地</w:t>
      </w:r>
      <w:r>
        <w:rPr>
          <w:rFonts w:hint="eastAsia"/>
          <w:sz w:val="28"/>
          <w:szCs w:val="28"/>
          <w:lang w:val="el-GR"/>
        </w:rPr>
        <w:t>成为可能的：没有人再向他们要求良好的音乐。但是，你们必须抓紧时间！一种艺术一旦作出这种发现，其生命剩下的日子也就不多了。——呜呼！但愿我们的思想家长出善解音律的耳朵，透过音乐听到那些作曲家的灵魂！因为要看到这样的作坏事的灵魂和这些坏行为的无辜</w:t>
      </w:r>
      <w:r>
        <w:rPr>
          <w:sz w:val="28"/>
          <w:szCs w:val="28"/>
          <w:lang w:val="de-DE"/>
        </w:rPr>
        <w:t>(Unschuld)</w:t>
      </w:r>
      <w:r>
        <w:rPr>
          <w:rFonts w:hint="eastAsia"/>
          <w:sz w:val="28"/>
          <w:szCs w:val="28"/>
          <w:lang w:val="el-GR"/>
        </w:rPr>
        <w:t>，我们需要等上多长时间！因为我们的音乐家一点也没有想到，他们在音乐中表现的是他们自己的历史，他们的</w:t>
      </w:r>
      <w:r>
        <w:rPr>
          <w:rFonts w:hint="eastAsia"/>
          <w:sz w:val="28"/>
          <w:szCs w:val="28"/>
          <w:lang w:val="el-GR"/>
        </w:rPr>
        <w:t>灵魂丑化的历史。过去，一个作曲家要成就优秀的艺术，他几乎总是不得不先成为一个优秀的人——而现在！</w:t>
      </w:r>
      <w:r>
        <w:rPr>
          <w:rStyle w:val="a8"/>
          <w:sz w:val="28"/>
          <w:szCs w:val="28"/>
          <w:lang w:val="el-GR"/>
        </w:rPr>
        <w:footnoteReference w:id="400"/>
      </w:r>
      <w:r>
        <w:rPr>
          <w:rFonts w:hint="eastAsia"/>
          <w:sz w:val="28"/>
          <w:szCs w:val="28"/>
          <w:lang w:val="el-GR"/>
        </w:rPr>
        <w:t>【</w:t>
      </w:r>
      <w:r>
        <w:rPr>
          <w:rFonts w:hint="eastAsia"/>
          <w:sz w:val="28"/>
          <w:szCs w:val="28"/>
          <w:lang w:val="el-GR"/>
        </w:rPr>
        <w:t>201</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 xml:space="preserve">240 </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舞台上的道德。</w:t>
      </w:r>
      <w:r>
        <w:rPr>
          <w:rStyle w:val="a8"/>
          <w:sz w:val="28"/>
          <w:szCs w:val="28"/>
          <w:lang w:val="el-GR"/>
        </w:rPr>
        <w:footnoteReference w:id="401"/>
      </w:r>
      <w:r>
        <w:rPr>
          <w:rFonts w:hint="eastAsia"/>
          <w:sz w:val="28"/>
          <w:szCs w:val="28"/>
          <w:lang w:val="el-GR"/>
        </w:rPr>
        <w:t>——若谁以为莎士比亚戏剧有道德作用，看了《麦克白》</w:t>
      </w:r>
      <w:r>
        <w:rPr>
          <w:rStyle w:val="a8"/>
          <w:sz w:val="28"/>
          <w:szCs w:val="28"/>
          <w:lang w:val="el-GR"/>
        </w:rPr>
        <w:footnoteReference w:id="402"/>
      </w:r>
      <w:r>
        <w:rPr>
          <w:rFonts w:hint="eastAsia"/>
          <w:sz w:val="28"/>
          <w:szCs w:val="28"/>
          <w:lang w:val="el-GR"/>
        </w:rPr>
        <w:t>就会救人于野心之水火，他就错了；若他还以为莎士比亚本人也是这样想的，他就更错了。真正受强烈野心支配的人会</w:t>
      </w:r>
      <w:r>
        <w:rPr>
          <w:rFonts w:ascii="楷体_GB2312" w:eastAsia="楷体_GB2312" w:hint="eastAsia"/>
          <w:sz w:val="28"/>
          <w:szCs w:val="28"/>
          <w:lang w:val="el-GR"/>
        </w:rPr>
        <w:t>兴高采烈地</w:t>
      </w:r>
      <w:r>
        <w:rPr>
          <w:rFonts w:hint="eastAsia"/>
          <w:sz w:val="28"/>
          <w:szCs w:val="28"/>
          <w:lang w:val="el-GR"/>
        </w:rPr>
        <w:t>观看这一肖像，而看到主角毁于自己的激情，不啻给这盆兴高采烈的热汤加上了最刺激的作料。诗人自己就感觉不同吗？从犯下大罪的那一刻起，他的这位野心家主角就在舞台上高视阔步，没有半点卑鄙模样！正是从那时起，他的形象突然</w:t>
      </w:r>
      <w:r>
        <w:rPr>
          <w:rFonts w:hint="eastAsia"/>
          <w:sz w:val="28"/>
          <w:szCs w:val="28"/>
          <w:lang w:val="el-GR"/>
        </w:rPr>
        <w:t>明亮起来，散发出“魔力”，吸引心性相似的人去模仿他；他的魔力恰恰在于：</w:t>
      </w:r>
      <w:r>
        <w:rPr>
          <w:rFonts w:ascii="楷体_GB2312" w:eastAsia="楷体_GB2312" w:hint="eastAsia"/>
          <w:sz w:val="28"/>
          <w:szCs w:val="28"/>
          <w:lang w:val="el-GR"/>
        </w:rPr>
        <w:t>违背</w:t>
      </w:r>
      <w:r>
        <w:rPr>
          <w:rFonts w:hint="eastAsia"/>
          <w:sz w:val="28"/>
          <w:szCs w:val="28"/>
          <w:lang w:val="el-GR"/>
        </w:rPr>
        <w:t>利益和生命，顺从思想和冲动。你们是否以为，《特里斯坦和伊索尔德》</w:t>
      </w:r>
      <w:r>
        <w:rPr>
          <w:rStyle w:val="a8"/>
          <w:sz w:val="28"/>
          <w:szCs w:val="28"/>
          <w:lang w:val="el-GR"/>
        </w:rPr>
        <w:footnoteReference w:id="403"/>
      </w:r>
      <w:r>
        <w:rPr>
          <w:rFonts w:hint="eastAsia"/>
          <w:sz w:val="28"/>
          <w:szCs w:val="28"/>
          <w:lang w:val="el-GR"/>
        </w:rPr>
        <w:t>用两位主人公毁于通奸一事提供了一个反对通奸的教训？这可完全颠倒了诗人的用意：诗人，尤其是莎士比亚这样的诗人，珍爱自己的激情，同样也珍爱自己</w:t>
      </w:r>
      <w:r>
        <w:rPr>
          <w:rFonts w:ascii="楷体_GB2312" w:eastAsia="楷体_GB2312" w:hint="eastAsia"/>
          <w:sz w:val="28"/>
          <w:szCs w:val="28"/>
          <w:lang w:val="el-GR"/>
        </w:rPr>
        <w:t>准备赴死</w:t>
      </w:r>
      <w:r>
        <w:rPr>
          <w:rFonts w:hint="eastAsia"/>
          <w:sz w:val="28"/>
          <w:szCs w:val="28"/>
          <w:lang w:val="el-GR"/>
        </w:rPr>
        <w:t>的心境——他们的心灵之依附于生命并不比一滴水之依附玻璃杯更执著。他们不把罪恶及其不幸结局放在心上，莎士比亚是这样，《埃阿斯》、《菲罗克忒忒斯》、《俄狄浦斯》中的索福克勒斯</w:t>
      </w:r>
      <w:r>
        <w:rPr>
          <w:rStyle w:val="a8"/>
          <w:sz w:val="28"/>
          <w:szCs w:val="28"/>
          <w:lang w:val="el-GR"/>
        </w:rPr>
        <w:footnoteReference w:id="404"/>
      </w:r>
      <w:r>
        <w:rPr>
          <w:rFonts w:hint="eastAsia"/>
          <w:sz w:val="28"/>
          <w:szCs w:val="28"/>
          <w:lang w:val="el-GR"/>
        </w:rPr>
        <w:t>也是这样。在这些剧本中，他们本来可很容易的把罪恶当作全</w:t>
      </w:r>
      <w:r>
        <w:rPr>
          <w:rFonts w:hint="eastAsia"/>
          <w:sz w:val="28"/>
          <w:szCs w:val="28"/>
          <w:lang w:val="el-GR"/>
        </w:rPr>
        <w:t>剧的枢纽，但他们却仔细地避免了。悲剧诗人同样不愿通过描绘生命</w:t>
      </w:r>
      <w:r>
        <w:rPr>
          <w:rFonts w:ascii="楷体_GB2312" w:eastAsia="楷体_GB2312" w:hint="eastAsia"/>
          <w:sz w:val="28"/>
          <w:szCs w:val="28"/>
          <w:lang w:val="el-GR"/>
        </w:rPr>
        <w:t>反对</w:t>
      </w:r>
      <w:r>
        <w:rPr>
          <w:rFonts w:hint="eastAsia"/>
          <w:sz w:val="28"/>
          <w:szCs w:val="28"/>
          <w:lang w:val="el-GR"/>
        </w:rPr>
        <w:t>生命！相反，他们喊道：“这是刺激中的刺激！这令人兴奋的、变化无常的、充满危险的、阴云密布但也常常阳光普照的人生！生活就是一场</w:t>
      </w:r>
      <w:r>
        <w:rPr>
          <w:rFonts w:ascii="楷体_GB2312" w:eastAsia="楷体_GB2312" w:hint="eastAsia"/>
          <w:sz w:val="28"/>
          <w:szCs w:val="28"/>
          <w:lang w:val="el-GR"/>
        </w:rPr>
        <w:t>冒险</w:t>
      </w:r>
      <w:r>
        <w:rPr>
          <w:rFonts w:hint="eastAsia"/>
          <w:sz w:val="28"/>
          <w:szCs w:val="28"/>
          <w:lang w:val="el-GR"/>
        </w:rPr>
        <w:t>——无论你们躲到什么地方，你们都不可能躲开冒险！”——这是一个不安分的旺盛活跃时代的声音，一个因为热情洋溢和精力充沛【</w:t>
      </w:r>
      <w:r>
        <w:rPr>
          <w:rFonts w:hint="eastAsia"/>
          <w:sz w:val="28"/>
          <w:szCs w:val="28"/>
          <w:lang w:val="el-GR"/>
        </w:rPr>
        <w:t>202</w:t>
      </w:r>
      <w:r>
        <w:rPr>
          <w:rFonts w:hint="eastAsia"/>
          <w:sz w:val="28"/>
          <w:szCs w:val="28"/>
          <w:lang w:val="el-GR"/>
        </w:rPr>
        <w:t>】而忘乎所以的时代的声音——这是一个比我们的时代更恶的时代的声音，因此，我们发现，我们必须误解一部莎士比亚戏剧，然后才能把它的意图弄得</w:t>
      </w:r>
      <w:r>
        <w:rPr>
          <w:rFonts w:ascii="楷体_GB2312" w:eastAsia="楷体_GB2312" w:hint="eastAsia"/>
          <w:sz w:val="28"/>
          <w:szCs w:val="28"/>
          <w:lang w:val="el-GR"/>
        </w:rPr>
        <w:t>合宜</w:t>
      </w:r>
      <w:r>
        <w:rPr>
          <w:rFonts w:hint="eastAsia"/>
          <w:sz w:val="28"/>
          <w:szCs w:val="28"/>
          <w:lang w:val="el-GR"/>
        </w:rPr>
        <w:t>而</w:t>
      </w:r>
      <w:r>
        <w:rPr>
          <w:rFonts w:ascii="楷体_GB2312" w:eastAsia="楷体_GB2312" w:hint="eastAsia"/>
          <w:sz w:val="28"/>
          <w:szCs w:val="28"/>
          <w:lang w:val="el-GR"/>
        </w:rPr>
        <w:t>公正</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241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恐惧与心智。</w:t>
      </w:r>
      <w:r>
        <w:rPr>
          <w:rFonts w:hint="eastAsia"/>
          <w:sz w:val="28"/>
          <w:szCs w:val="28"/>
          <w:lang w:val="el-GR"/>
        </w:rPr>
        <w:t>——如果确如人们现在所深信不</w:t>
      </w:r>
      <w:r>
        <w:rPr>
          <w:rFonts w:hint="eastAsia"/>
          <w:sz w:val="28"/>
          <w:szCs w:val="28"/>
          <w:lang w:val="el-GR"/>
        </w:rPr>
        <w:t>疑的，</w:t>
      </w:r>
      <w:r>
        <w:rPr>
          <w:rFonts w:ascii="楷体_GB2312" w:eastAsia="楷体_GB2312" w:hint="eastAsia"/>
          <w:sz w:val="28"/>
          <w:szCs w:val="28"/>
          <w:lang w:val="el-GR"/>
        </w:rPr>
        <w:t>不能</w:t>
      </w:r>
      <w:r>
        <w:rPr>
          <w:rFonts w:hint="eastAsia"/>
          <w:sz w:val="28"/>
          <w:szCs w:val="28"/>
          <w:lang w:val="el-GR"/>
        </w:rPr>
        <w:t>到阳光作用中寻找黑肤色形成的原因：也许是千万年来经常发作的怒火（和皮下充血）日积月累的最终结果？而那些</w:t>
      </w:r>
      <w:r>
        <w:rPr>
          <w:rFonts w:ascii="楷体_GB2312" w:eastAsia="楷体_GB2312" w:hint="eastAsia"/>
          <w:sz w:val="28"/>
          <w:szCs w:val="28"/>
          <w:lang w:val="el-GR"/>
        </w:rPr>
        <w:t>心智</w:t>
      </w:r>
      <w:r>
        <w:rPr>
          <w:rFonts w:hint="eastAsia"/>
          <w:sz w:val="28"/>
          <w:szCs w:val="28"/>
          <w:lang w:val="el-GR"/>
        </w:rPr>
        <w:t>更为发达的民族，由于一种同样频繁的恐怖和惊慌失色最终造成了苍白的肤色？——因为人们的恐惧程度是心智的一个标尺：而经常暴怒是一种迹象，说明还脱离动物性不远，随时可返回那里。——因此，认为人的本来颜色也许是某种棕灰色——有些类似猴子和棕熊的颜色——，也许是合适的。</w:t>
      </w:r>
    </w:p>
    <w:p w:rsidR="00000000" w:rsidRDefault="00EF3B58">
      <w:pPr>
        <w:tabs>
          <w:tab w:val="left" w:pos="6645"/>
        </w:tabs>
        <w:jc w:val="left"/>
        <w:rPr>
          <w:rFonts w:hint="eastAsia"/>
          <w:sz w:val="28"/>
          <w:szCs w:val="28"/>
          <w:lang w:val="el-GR"/>
        </w:rPr>
      </w:pPr>
      <w:r>
        <w:rPr>
          <w:rFonts w:hint="eastAsia"/>
          <w:sz w:val="28"/>
          <w:szCs w:val="28"/>
          <w:lang w:val="el-GR"/>
        </w:rPr>
        <w:t>242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独立性。</w:t>
      </w:r>
      <w:r>
        <w:rPr>
          <w:rFonts w:hint="eastAsia"/>
          <w:sz w:val="28"/>
          <w:szCs w:val="28"/>
          <w:lang w:val="el-GR"/>
        </w:rPr>
        <w:t>——独立性（其最弱形式即所谓“思想自由”）是支配欲强烈的人最终采取的一种退让形式，——他长期寻找可以让他支配的东西，最</w:t>
      </w:r>
      <w:r>
        <w:rPr>
          <w:rFonts w:hint="eastAsia"/>
          <w:sz w:val="28"/>
          <w:szCs w:val="28"/>
          <w:lang w:val="el-GR"/>
        </w:rPr>
        <w:t>终只找到了他自己。</w:t>
      </w:r>
    </w:p>
    <w:p w:rsidR="00000000" w:rsidRDefault="00EF3B58">
      <w:pPr>
        <w:tabs>
          <w:tab w:val="left" w:pos="6645"/>
        </w:tabs>
        <w:jc w:val="left"/>
        <w:rPr>
          <w:rFonts w:hint="eastAsia"/>
          <w:sz w:val="28"/>
          <w:szCs w:val="28"/>
          <w:lang w:val="el-GR"/>
        </w:rPr>
      </w:pPr>
      <w:r>
        <w:rPr>
          <w:rFonts w:hint="eastAsia"/>
          <w:sz w:val="28"/>
          <w:szCs w:val="28"/>
          <w:lang w:val="el-GR"/>
        </w:rPr>
        <w:t>243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两条路。</w:t>
      </w:r>
      <w:r>
        <w:rPr>
          <w:rFonts w:hint="eastAsia"/>
          <w:sz w:val="28"/>
          <w:szCs w:val="28"/>
          <w:lang w:val="el-GR"/>
        </w:rPr>
        <w:t>——我们试图检查镜子本身，最终看到的只是镜中的事物；我们试图把握事物，【</w:t>
      </w:r>
      <w:r>
        <w:rPr>
          <w:rFonts w:hint="eastAsia"/>
          <w:sz w:val="28"/>
          <w:szCs w:val="28"/>
          <w:lang w:val="el-GR"/>
        </w:rPr>
        <w:t>203</w:t>
      </w:r>
      <w:r>
        <w:rPr>
          <w:rFonts w:hint="eastAsia"/>
          <w:sz w:val="28"/>
          <w:szCs w:val="28"/>
          <w:lang w:val="el-GR"/>
        </w:rPr>
        <w:t>】最终抓住的只是镜子本身。——广而言之，这就是知识的历史。</w:t>
      </w:r>
    </w:p>
    <w:p w:rsidR="00000000" w:rsidRDefault="00EF3B58">
      <w:pPr>
        <w:tabs>
          <w:tab w:val="left" w:pos="6645"/>
        </w:tabs>
        <w:jc w:val="left"/>
        <w:rPr>
          <w:rFonts w:hint="eastAsia"/>
          <w:sz w:val="28"/>
          <w:szCs w:val="28"/>
          <w:lang w:val="el-GR"/>
        </w:rPr>
      </w:pPr>
      <w:r>
        <w:rPr>
          <w:rFonts w:hint="eastAsia"/>
          <w:sz w:val="28"/>
          <w:szCs w:val="28"/>
          <w:lang w:val="el-GR"/>
        </w:rPr>
        <w:t>244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真实感快乐。</w:t>
      </w:r>
      <w:r>
        <w:rPr>
          <w:rStyle w:val="a8"/>
          <w:sz w:val="28"/>
          <w:szCs w:val="28"/>
          <w:lang w:val="el-GR"/>
        </w:rPr>
        <w:footnoteReference w:id="405"/>
      </w:r>
      <w:r>
        <w:rPr>
          <w:rFonts w:hint="eastAsia"/>
          <w:sz w:val="28"/>
          <w:szCs w:val="28"/>
          <w:lang w:val="el-GR"/>
        </w:rPr>
        <w:t>——我们现在之爱好真实感</w:t>
      </w:r>
      <w:r>
        <w:rPr>
          <w:sz w:val="28"/>
          <w:szCs w:val="28"/>
          <w:lang w:val="el-GR"/>
        </w:rPr>
        <w:t>(</w:t>
      </w:r>
      <w:r>
        <w:rPr>
          <w:sz w:val="28"/>
          <w:szCs w:val="28"/>
          <w:lang w:val="de-DE"/>
        </w:rPr>
        <w:t>Wirklichen</w:t>
      </w:r>
      <w:r>
        <w:rPr>
          <w:sz w:val="28"/>
          <w:szCs w:val="28"/>
          <w:lang w:val="el-GR"/>
        </w:rPr>
        <w:t>)</w:t>
      </w:r>
      <w:r>
        <w:rPr>
          <w:rFonts w:hint="eastAsia"/>
          <w:sz w:val="28"/>
          <w:szCs w:val="28"/>
          <w:lang w:val="el-GR"/>
        </w:rPr>
        <w:t>的倾向——我们几乎全都有此爱好——只能有一个解释：我们在非真实感</w:t>
      </w:r>
      <w:r>
        <w:rPr>
          <w:sz w:val="28"/>
          <w:szCs w:val="28"/>
          <w:lang w:val="el-GR"/>
        </w:rPr>
        <w:t>(</w:t>
      </w:r>
      <w:r>
        <w:rPr>
          <w:sz w:val="28"/>
          <w:szCs w:val="28"/>
          <w:lang w:val="de-DE"/>
        </w:rPr>
        <w:t>Unwirklichen</w:t>
      </w:r>
      <w:r>
        <w:rPr>
          <w:sz w:val="28"/>
          <w:szCs w:val="28"/>
          <w:lang w:val="el-GR"/>
        </w:rPr>
        <w:t>)</w:t>
      </w:r>
      <w:r>
        <w:rPr>
          <w:rFonts w:hint="eastAsia"/>
          <w:sz w:val="28"/>
          <w:szCs w:val="28"/>
          <w:lang w:val="el-GR"/>
        </w:rPr>
        <w:t>快乐中呆的太久，至于厌倦。在目前这种没有选择和精致化的情况下，这爱好本身并不是没有疑问的——至少有变得无趣味的危险。</w:t>
      </w:r>
    </w:p>
    <w:p w:rsidR="00000000" w:rsidRDefault="00EF3B58">
      <w:pPr>
        <w:tabs>
          <w:tab w:val="left" w:pos="6645"/>
        </w:tabs>
        <w:jc w:val="left"/>
        <w:rPr>
          <w:rFonts w:hint="eastAsia"/>
          <w:sz w:val="28"/>
          <w:szCs w:val="28"/>
          <w:lang w:val="el-GR"/>
        </w:rPr>
      </w:pPr>
      <w:r>
        <w:rPr>
          <w:rFonts w:hint="eastAsia"/>
          <w:sz w:val="28"/>
          <w:szCs w:val="28"/>
          <w:lang w:val="el-GR"/>
        </w:rPr>
        <w:t>245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权力感觉之微妙。</w:t>
      </w:r>
      <w:r>
        <w:rPr>
          <w:rFonts w:hint="eastAsia"/>
          <w:sz w:val="28"/>
          <w:szCs w:val="28"/>
          <w:lang w:val="el-GR"/>
        </w:rPr>
        <w:t>——拿破仑不善言辞，这使他很恼火，</w:t>
      </w:r>
      <w:r>
        <w:rPr>
          <w:rFonts w:hint="eastAsia"/>
          <w:sz w:val="28"/>
          <w:szCs w:val="28"/>
          <w:lang w:val="el-GR"/>
        </w:rPr>
        <w:t>他在这事上没有欺骗自己：但他的支配欲，不放过任何机会，并且比他的精明的头脑还要精明，促使他说得比</w:t>
      </w:r>
      <w:r>
        <w:rPr>
          <w:rFonts w:ascii="楷体_GB2312" w:eastAsia="楷体_GB2312" w:hint="eastAsia"/>
          <w:sz w:val="28"/>
          <w:szCs w:val="28"/>
          <w:lang w:val="el-GR"/>
        </w:rPr>
        <w:t>他本来能够说出的</w:t>
      </w:r>
      <w:r>
        <w:rPr>
          <w:rFonts w:hint="eastAsia"/>
          <w:sz w:val="28"/>
          <w:szCs w:val="28"/>
          <w:lang w:val="el-GR"/>
        </w:rPr>
        <w:t>更糟糕。他以此报复他自己的恼怒（对他自己的所有情感，他都嫉妒，因为它们拥有</w:t>
      </w:r>
      <w:r>
        <w:rPr>
          <w:rFonts w:ascii="楷体_GB2312" w:eastAsia="楷体_GB2312" w:hint="eastAsia"/>
          <w:sz w:val="28"/>
          <w:szCs w:val="28"/>
          <w:lang w:val="el-GR"/>
        </w:rPr>
        <w:t>权力</w:t>
      </w:r>
      <w:r>
        <w:rPr>
          <w:rFonts w:hint="eastAsia"/>
          <w:sz w:val="28"/>
          <w:szCs w:val="28"/>
          <w:lang w:val="el-GR"/>
        </w:rPr>
        <w:t>），体验到专断之</w:t>
      </w:r>
      <w:r>
        <w:rPr>
          <w:rFonts w:ascii="楷体_GB2312" w:eastAsia="楷体_GB2312" w:hint="eastAsia"/>
          <w:sz w:val="28"/>
          <w:szCs w:val="28"/>
          <w:lang w:val="el-GR"/>
        </w:rPr>
        <w:t>快乐</w:t>
      </w:r>
      <w:r>
        <w:rPr>
          <w:rFonts w:hint="eastAsia"/>
          <w:sz w:val="28"/>
          <w:szCs w:val="28"/>
          <w:lang w:val="el-GR"/>
        </w:rPr>
        <w:t>。就听众的耳朵和判断来说，他则又一次享受到同样的快乐：仿佛他能这样向他们说话就已经是够好的。确实，看到最高权力的雷霆和闪电——这是与权力和天才联在一起的——迷惑着他人的判断而且改变着他人的趣味，而他自己却不受影响，不姑息，坚持自己</w:t>
      </w:r>
      <w:r>
        <w:rPr>
          <w:rFonts w:ascii="楷体_GB2312" w:eastAsia="楷体_GB2312" w:hint="eastAsia"/>
          <w:sz w:val="28"/>
          <w:szCs w:val="28"/>
          <w:lang w:val="el-GR"/>
        </w:rPr>
        <w:t>讲得糟糕</w:t>
      </w:r>
      <w:r>
        <w:rPr>
          <w:rFonts w:hint="eastAsia"/>
          <w:sz w:val="28"/>
          <w:szCs w:val="28"/>
          <w:lang w:val="el-GR"/>
        </w:rPr>
        <w:t>的真理，这使他心里充满快乐。——作为一种完美的一贯到底的单一本能</w:t>
      </w:r>
      <w:r>
        <w:rPr>
          <w:rFonts w:hint="eastAsia"/>
          <w:sz w:val="28"/>
          <w:szCs w:val="28"/>
          <w:lang w:val="el-GR"/>
        </w:rPr>
        <w:t>的人格化，拿破仑是属于那些古人的，在他身上，这些古人的典型特征——一个单独动机或少数几个动机的简单构造和巧妙灵活的实现——是明显的。【</w:t>
      </w:r>
      <w:r>
        <w:rPr>
          <w:rFonts w:hint="eastAsia"/>
          <w:sz w:val="28"/>
          <w:szCs w:val="28"/>
          <w:lang w:val="el-GR"/>
        </w:rPr>
        <w:t>204</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246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亚里士多德和婚姻。</w:t>
      </w:r>
      <w:r>
        <w:rPr>
          <w:rFonts w:hint="eastAsia"/>
          <w:sz w:val="28"/>
          <w:szCs w:val="28"/>
          <w:lang w:val="el-GR"/>
        </w:rPr>
        <w:t>——大才之后代多疯，大德之后代多痴——亚里士多德如是说。</w:t>
      </w:r>
      <w:r>
        <w:rPr>
          <w:rStyle w:val="a8"/>
          <w:sz w:val="28"/>
          <w:szCs w:val="28"/>
          <w:lang w:val="el-GR"/>
        </w:rPr>
        <w:footnoteReference w:id="406"/>
      </w:r>
      <w:r>
        <w:rPr>
          <w:rFonts w:hint="eastAsia"/>
          <w:sz w:val="28"/>
          <w:szCs w:val="28"/>
          <w:lang w:val="el-GR"/>
        </w:rPr>
        <w:t>他想用这些话来劝出类拔萃之人结婚吗？</w:t>
      </w:r>
    </w:p>
    <w:p w:rsidR="00000000" w:rsidRDefault="00EF3B58">
      <w:pPr>
        <w:tabs>
          <w:tab w:val="left" w:pos="6645"/>
        </w:tabs>
        <w:jc w:val="left"/>
        <w:rPr>
          <w:rFonts w:hint="eastAsia"/>
          <w:sz w:val="28"/>
          <w:szCs w:val="28"/>
          <w:lang w:val="el-GR"/>
        </w:rPr>
      </w:pPr>
      <w:r>
        <w:rPr>
          <w:rFonts w:hint="eastAsia"/>
          <w:sz w:val="28"/>
          <w:szCs w:val="28"/>
          <w:lang w:val="el-GR"/>
        </w:rPr>
        <w:t>247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坏性格的起源。</w:t>
      </w:r>
      <w:r>
        <w:rPr>
          <w:rFonts w:hint="eastAsia"/>
          <w:sz w:val="28"/>
          <w:szCs w:val="28"/>
          <w:lang w:val="el-GR"/>
        </w:rPr>
        <w:t>——许多人情绪的偏激和变化无常，其无条理、失节制，乃其祖先思想中无数逻辑不精确性、无根据性和蘧下结论之错误造成的最后结果。另一方面，好性格的人则出自惯于沉思和透彻思考的家族，他们高度重视理性，——至于究竟是为了可赞许的目的还</w:t>
      </w:r>
      <w:r>
        <w:rPr>
          <w:rFonts w:hint="eastAsia"/>
          <w:sz w:val="28"/>
          <w:szCs w:val="28"/>
          <w:lang w:val="el-GR"/>
        </w:rPr>
        <w:t>是为了恶的目的，则并不重要。</w:t>
      </w:r>
    </w:p>
    <w:p w:rsidR="00000000" w:rsidRDefault="00EF3B58">
      <w:pPr>
        <w:tabs>
          <w:tab w:val="left" w:pos="6645"/>
        </w:tabs>
        <w:jc w:val="left"/>
        <w:rPr>
          <w:rFonts w:hint="eastAsia"/>
          <w:sz w:val="28"/>
          <w:szCs w:val="28"/>
          <w:lang w:val="el-GR"/>
        </w:rPr>
      </w:pPr>
      <w:r>
        <w:rPr>
          <w:rFonts w:hint="eastAsia"/>
          <w:sz w:val="28"/>
          <w:szCs w:val="28"/>
          <w:lang w:val="el-GR"/>
        </w:rPr>
        <w:t>248</w:t>
      </w:r>
    </w:p>
    <w:p w:rsidR="00000000" w:rsidRDefault="00EF3B58">
      <w:pPr>
        <w:tabs>
          <w:tab w:val="left" w:pos="6645"/>
        </w:tabs>
        <w:jc w:val="left"/>
        <w:rPr>
          <w:rFonts w:hint="eastAsia"/>
          <w:sz w:val="28"/>
          <w:szCs w:val="28"/>
          <w:lang w:val="el-GR"/>
        </w:rPr>
      </w:pPr>
      <w:r>
        <w:rPr>
          <w:rFonts w:hint="eastAsia"/>
          <w:sz w:val="28"/>
          <w:szCs w:val="28"/>
          <w:lang w:val="el-GR"/>
        </w:rPr>
        <w:t>作为责任的伪装。——在善良</w:t>
      </w:r>
      <w:r>
        <w:rPr>
          <w:rFonts w:hint="eastAsia"/>
          <w:sz w:val="28"/>
          <w:szCs w:val="28"/>
          <w:lang w:val="de-DE"/>
        </w:rPr>
        <w:t>的长期</w:t>
      </w:r>
      <w:r>
        <w:rPr>
          <w:rFonts w:hint="eastAsia"/>
          <w:sz w:val="28"/>
          <w:szCs w:val="28"/>
          <w:lang w:val="el-GR"/>
        </w:rPr>
        <w:t>发展过程中，努力显得善良的伪装贡献最大：哪里存在强大的权力，哪里人们就会把这种伪装看作一种责任——伪装给人们带来信任和安全感，百倍增加了他们的自然力量感。撒谎，即使不是善的亲妈，也必定是善的保姆。同样，正直也是喝显得正直和诚实之愿望的奶水长大的：在世袭贵族那里发生的就是如此。长期伪装的东西最后变成了</w:t>
      </w:r>
      <w:r>
        <w:rPr>
          <w:rFonts w:ascii="楷体_GB2312" w:eastAsia="楷体_GB2312" w:hint="eastAsia"/>
          <w:sz w:val="28"/>
          <w:szCs w:val="28"/>
          <w:lang w:val="el-GR"/>
        </w:rPr>
        <w:t>天性自然</w:t>
      </w:r>
      <w:r>
        <w:rPr>
          <w:rFonts w:hint="eastAsia"/>
          <w:sz w:val="28"/>
          <w:szCs w:val="28"/>
          <w:lang w:val="el-GR"/>
        </w:rPr>
        <w:t>（</w:t>
      </w:r>
      <w:r>
        <w:rPr>
          <w:rFonts w:hint="eastAsia"/>
          <w:sz w:val="28"/>
          <w:szCs w:val="28"/>
          <w:lang w:val="el-GR"/>
        </w:rPr>
        <w:t>Natur</w:t>
      </w:r>
      <w:r>
        <w:rPr>
          <w:rFonts w:hint="eastAsia"/>
          <w:sz w:val="28"/>
          <w:szCs w:val="28"/>
          <w:lang w:val="el-GR"/>
        </w:rPr>
        <w:t>）：伪装最终超越了自己，从伪善之园中结出了官能和本能的奇妙果实。</w:t>
      </w:r>
      <w:r>
        <w:rPr>
          <w:rStyle w:val="a8"/>
          <w:sz w:val="28"/>
          <w:szCs w:val="28"/>
          <w:lang w:val="el-GR"/>
        </w:rPr>
        <w:footnoteReference w:id="407"/>
      </w:r>
      <w:r>
        <w:rPr>
          <w:rFonts w:hint="eastAsia"/>
          <w:sz w:val="28"/>
          <w:szCs w:val="28"/>
          <w:lang w:val="el-GR"/>
        </w:rPr>
        <w:t>【</w:t>
      </w:r>
      <w:r>
        <w:rPr>
          <w:rFonts w:hint="eastAsia"/>
          <w:sz w:val="28"/>
          <w:szCs w:val="28"/>
          <w:lang w:val="el-GR"/>
        </w:rPr>
        <w:t>205</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249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谁曾经孤独过？</w:t>
      </w:r>
      <w:r>
        <w:rPr>
          <w:rFonts w:hint="eastAsia"/>
          <w:sz w:val="28"/>
          <w:szCs w:val="28"/>
          <w:lang w:val="el-GR"/>
        </w:rPr>
        <w:t>——胆小鬼不知道孤独：</w:t>
      </w:r>
      <w:r>
        <w:rPr>
          <w:rFonts w:hint="eastAsia"/>
          <w:sz w:val="28"/>
          <w:szCs w:val="28"/>
          <w:lang w:val="el-GR"/>
        </w:rPr>
        <w:t>在他椅子后总是站着一个敌人。能对我们讲述心灵的孤独之旅者何在？</w:t>
      </w:r>
    </w:p>
    <w:p w:rsidR="00000000" w:rsidRDefault="00EF3B58">
      <w:pPr>
        <w:tabs>
          <w:tab w:val="left" w:pos="6645"/>
        </w:tabs>
        <w:jc w:val="left"/>
        <w:rPr>
          <w:rFonts w:hint="eastAsia"/>
          <w:sz w:val="28"/>
          <w:szCs w:val="28"/>
          <w:lang w:val="el-GR"/>
        </w:rPr>
      </w:pPr>
      <w:r>
        <w:rPr>
          <w:rFonts w:hint="eastAsia"/>
          <w:sz w:val="28"/>
          <w:szCs w:val="28"/>
          <w:lang w:val="el-GR"/>
        </w:rPr>
        <w:t>250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黑夜与音乐。</w:t>
      </w:r>
      <w:r>
        <w:rPr>
          <w:rFonts w:hint="eastAsia"/>
          <w:sz w:val="28"/>
          <w:szCs w:val="28"/>
          <w:lang w:val="el-GR"/>
        </w:rPr>
        <w:t>——耳朵，这恐惧的器官，只有在黑夜中，在密林和岩洞的幽暗中，才会进化的如此完美，以适应人类产生以来最长的时代，即恐惧时代的生活方式的需要；置身于明亮的阳光下，耳朵就不再是那么必须的。因此，音乐只能是一种属于黑夜和黄昏的艺术。</w:t>
      </w:r>
    </w:p>
    <w:p w:rsidR="00000000" w:rsidRDefault="00EF3B58">
      <w:pPr>
        <w:tabs>
          <w:tab w:val="left" w:pos="6645"/>
        </w:tabs>
        <w:jc w:val="left"/>
        <w:rPr>
          <w:rFonts w:hint="eastAsia"/>
          <w:sz w:val="28"/>
          <w:szCs w:val="28"/>
          <w:lang w:val="el-GR"/>
        </w:rPr>
      </w:pPr>
      <w:r>
        <w:rPr>
          <w:rFonts w:hint="eastAsia"/>
          <w:sz w:val="28"/>
          <w:szCs w:val="28"/>
          <w:lang w:val="el-GR"/>
        </w:rPr>
        <w:t>251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斯多葛式的。</w:t>
      </w:r>
      <w:r>
        <w:rPr>
          <w:rFonts w:hint="eastAsia"/>
          <w:sz w:val="28"/>
          <w:szCs w:val="28"/>
          <w:lang w:val="el-GR"/>
        </w:rPr>
        <w:t>——斯多葛主义者</w:t>
      </w:r>
      <w:r>
        <w:rPr>
          <w:rStyle w:val="a8"/>
          <w:sz w:val="28"/>
          <w:szCs w:val="28"/>
          <w:lang w:val="el-GR"/>
        </w:rPr>
        <w:footnoteReference w:id="408"/>
      </w:r>
      <w:r>
        <w:rPr>
          <w:rFonts w:hint="eastAsia"/>
          <w:sz w:val="28"/>
          <w:szCs w:val="28"/>
          <w:lang w:val="el-GR"/>
        </w:rPr>
        <w:t>，当其感到为规则所限制，而这些规则又是他自己制定的，就体验到一种快乐；这时他体验到作支配者的快乐。</w:t>
      </w:r>
    </w:p>
    <w:p w:rsidR="00000000" w:rsidRDefault="00EF3B58">
      <w:pPr>
        <w:tabs>
          <w:tab w:val="left" w:pos="6645"/>
        </w:tabs>
        <w:jc w:val="left"/>
        <w:rPr>
          <w:rFonts w:hint="eastAsia"/>
          <w:sz w:val="28"/>
          <w:szCs w:val="28"/>
          <w:lang w:val="el-GR"/>
        </w:rPr>
      </w:pPr>
      <w:r>
        <w:rPr>
          <w:rFonts w:hint="eastAsia"/>
          <w:sz w:val="28"/>
          <w:szCs w:val="28"/>
          <w:lang w:val="el-GR"/>
        </w:rPr>
        <w:t>252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反思。</w:t>
      </w:r>
      <w:r>
        <w:rPr>
          <w:rFonts w:hint="eastAsia"/>
          <w:sz w:val="28"/>
          <w:szCs w:val="28"/>
          <w:lang w:val="el-GR"/>
        </w:rPr>
        <w:t>——受到惩罚的那个人，永远不可能是做出行动的那个人</w:t>
      </w:r>
      <w:r>
        <w:rPr>
          <w:rFonts w:hint="eastAsia"/>
          <w:sz w:val="28"/>
          <w:szCs w:val="28"/>
          <w:lang w:val="el-GR"/>
        </w:rPr>
        <w:t>。他永远只是一个替罪羊。</w:t>
      </w:r>
    </w:p>
    <w:p w:rsidR="00000000" w:rsidRDefault="00EF3B58">
      <w:pPr>
        <w:tabs>
          <w:tab w:val="left" w:pos="6645"/>
        </w:tabs>
        <w:jc w:val="left"/>
        <w:rPr>
          <w:rFonts w:hint="eastAsia"/>
          <w:sz w:val="28"/>
          <w:szCs w:val="28"/>
          <w:lang w:val="el-GR"/>
        </w:rPr>
      </w:pPr>
      <w:r>
        <w:rPr>
          <w:rFonts w:hint="eastAsia"/>
          <w:sz w:val="28"/>
          <w:szCs w:val="28"/>
          <w:lang w:val="el-GR"/>
        </w:rPr>
        <w:t>253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表面现象。</w:t>
      </w:r>
      <w:r>
        <w:rPr>
          <w:rFonts w:hint="eastAsia"/>
          <w:sz w:val="28"/>
          <w:szCs w:val="28"/>
          <w:lang w:val="el-GR"/>
        </w:rPr>
        <w:t>——可怜！可叹！人们不得不最努力、最清晰加以证明的东西竟然是表面的东西</w:t>
      </w:r>
      <w:r>
        <w:rPr>
          <w:sz w:val="28"/>
          <w:szCs w:val="28"/>
          <w:lang w:val="de-DE"/>
        </w:rPr>
        <w:t>(Augenschein)</w:t>
      </w:r>
      <w:r>
        <w:rPr>
          <w:rFonts w:hint="eastAsia"/>
          <w:sz w:val="28"/>
          <w:szCs w:val="28"/>
          <w:lang w:val="el-GR"/>
        </w:rPr>
        <w:t>。因为太多太多的人不具有看到表面的眼睛。但这种证明是多么乏味啊！【</w:t>
      </w:r>
      <w:r>
        <w:rPr>
          <w:rFonts w:hint="eastAsia"/>
          <w:sz w:val="28"/>
          <w:szCs w:val="28"/>
          <w:lang w:val="el-GR"/>
        </w:rPr>
        <w:t>206</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254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预先领略的人。</w:t>
      </w:r>
      <w:r>
        <w:rPr>
          <w:rFonts w:hint="eastAsia"/>
          <w:sz w:val="28"/>
          <w:szCs w:val="28"/>
          <w:lang w:val="el-GR"/>
        </w:rPr>
        <w:t>——使诗人气质与众不同的是他那</w:t>
      </w:r>
      <w:r>
        <w:rPr>
          <w:rFonts w:ascii="楷体_GB2312" w:eastAsia="楷体_GB2312" w:hint="eastAsia"/>
          <w:sz w:val="28"/>
          <w:szCs w:val="28"/>
          <w:lang w:val="el-GR"/>
        </w:rPr>
        <w:t>淋漓尽致</w:t>
      </w:r>
      <w:r>
        <w:rPr>
          <w:rFonts w:hint="eastAsia"/>
          <w:sz w:val="28"/>
          <w:szCs w:val="28"/>
          <w:lang w:val="el-GR"/>
        </w:rPr>
        <w:t>的想象力，但这也正是他的危险所在：对于行将到来或可能到来的一切，他都在想象中预先领略了，预想品尝了，预先忍受了，因此，当它们真的到来时，他反而对它们</w:t>
      </w:r>
      <w:r>
        <w:rPr>
          <w:rFonts w:ascii="楷体_GB2312" w:eastAsia="楷体_GB2312" w:hint="eastAsia"/>
          <w:sz w:val="28"/>
          <w:szCs w:val="28"/>
          <w:lang w:val="el-GR"/>
        </w:rPr>
        <w:t>厌倦了</w:t>
      </w:r>
      <w:r>
        <w:rPr>
          <w:rFonts w:hint="eastAsia"/>
          <w:sz w:val="28"/>
          <w:szCs w:val="28"/>
          <w:lang w:val="el-GR"/>
        </w:rPr>
        <w:t>。深知个中滋味的拜仑勋爵在日记中写道：“如果我有儿子，他将成为一个相当散文化的人物</w:t>
      </w:r>
      <w:r>
        <w:rPr>
          <w:rFonts w:hint="eastAsia"/>
          <w:sz w:val="28"/>
          <w:szCs w:val="28"/>
          <w:lang w:val="el-GR"/>
        </w:rPr>
        <w:t>——律师或海盗。”</w:t>
      </w:r>
      <w:r>
        <w:rPr>
          <w:rStyle w:val="a8"/>
          <w:sz w:val="28"/>
          <w:szCs w:val="28"/>
          <w:lang w:val="el-GR"/>
        </w:rPr>
        <w:footnoteReference w:id="409"/>
      </w:r>
    </w:p>
    <w:p w:rsidR="00000000" w:rsidRDefault="00EF3B58">
      <w:pPr>
        <w:tabs>
          <w:tab w:val="left" w:pos="6645"/>
        </w:tabs>
        <w:jc w:val="left"/>
        <w:rPr>
          <w:rFonts w:ascii="楷体_GB2312" w:eastAsia="楷体_GB2312" w:hint="eastAsia"/>
          <w:sz w:val="28"/>
          <w:szCs w:val="28"/>
          <w:lang w:val="el-GR"/>
        </w:rPr>
      </w:pPr>
      <w:r>
        <w:rPr>
          <w:rFonts w:ascii="楷体_GB2312" w:eastAsia="楷体_GB2312" w:hint="eastAsia"/>
          <w:sz w:val="28"/>
          <w:szCs w:val="28"/>
          <w:lang w:val="el-GR"/>
        </w:rPr>
        <w:t>255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关于音乐的谈话。</w:t>
      </w:r>
      <w:r>
        <w:rPr>
          <w:rFonts w:hint="eastAsia"/>
          <w:sz w:val="28"/>
          <w:szCs w:val="28"/>
          <w:lang w:val="el-GR"/>
        </w:rPr>
        <w:t>——甲：“关于这音乐你有何意见？”乙：“它完全征服了我，我无话可说。听，演出又开始了！”甲：“这样更好！让我们来看看这次</w:t>
      </w:r>
      <w:r>
        <w:rPr>
          <w:rFonts w:ascii="楷体_GB2312" w:eastAsia="楷体_GB2312" w:hint="eastAsia"/>
          <w:sz w:val="28"/>
          <w:szCs w:val="28"/>
          <w:lang w:val="el-GR"/>
        </w:rPr>
        <w:t>我们</w:t>
      </w:r>
      <w:r>
        <w:rPr>
          <w:rFonts w:hint="eastAsia"/>
          <w:sz w:val="28"/>
          <w:szCs w:val="28"/>
          <w:lang w:val="el-GR"/>
        </w:rPr>
        <w:t>能不能征服它。关于这音乐我可以说几句话吗？也许我还能让你看到一出戏，这出戏是你第一次听时不一定注意到的？”乙：“很好！我有两只耳朵；若需要，还可以有更多。请坐近点！”甲：“我们现在听到的还不是他想对我们说的：直到现在，他只是许诺他将说出某些东西，某些我们从未听过的东西，因此他向我们做出这些姿势。他正在向我们做样子。看，他如何鞠躬！如何站的笔</w:t>
      </w:r>
      <w:r>
        <w:rPr>
          <w:rFonts w:hint="eastAsia"/>
          <w:sz w:val="28"/>
          <w:szCs w:val="28"/>
          <w:lang w:val="el-GR"/>
        </w:rPr>
        <w:t>直！如何伸展他的手臂！现在，最激动人心的时刻似乎来到：几声号响过后，他牵来了他的主题，庄严，华丽，发出像钻石一样悦耳的声音。这是一个美人，还是一匹宝马？够了！他炯炯有神地环顾四周，他的任务就是要让人们觉得他炯炯有神。只是到了现在，他才对他的主题完全放心；只是到了现在，他的创造力才高涨起来，敢于挥洒和出奇。且看他如何展开他的主题！啊，注意——他不仅知道如何点缀，而且还知道如何</w:t>
      </w:r>
      <w:r>
        <w:rPr>
          <w:rFonts w:ascii="楷体_GB2312" w:eastAsia="楷体_GB2312" w:hint="eastAsia"/>
          <w:sz w:val="28"/>
          <w:szCs w:val="28"/>
          <w:lang w:val="el-GR"/>
        </w:rPr>
        <w:t>上色</w:t>
      </w:r>
      <w:r>
        <w:rPr>
          <w:rFonts w:hint="eastAsia"/>
          <w:sz w:val="28"/>
          <w:szCs w:val="28"/>
          <w:lang w:val="el-GR"/>
        </w:rPr>
        <w:t>！</w:t>
      </w:r>
      <w:r>
        <w:rPr>
          <w:rStyle w:val="a8"/>
          <w:sz w:val="28"/>
          <w:szCs w:val="28"/>
          <w:lang w:val="el-GR"/>
        </w:rPr>
        <w:footnoteReference w:id="410"/>
      </w:r>
      <w:r>
        <w:rPr>
          <w:rFonts w:hint="eastAsia"/>
          <w:sz w:val="28"/>
          <w:szCs w:val="28"/>
          <w:lang w:val="el-GR"/>
        </w:rPr>
        <w:t>是的，他知道什么是健康的颜色，知道如何才能显出这种颜色——他比我想象的【</w:t>
      </w:r>
      <w:r>
        <w:rPr>
          <w:rFonts w:hint="eastAsia"/>
          <w:sz w:val="28"/>
          <w:szCs w:val="28"/>
          <w:lang w:val="el-GR"/>
        </w:rPr>
        <w:t>207</w:t>
      </w:r>
      <w:r>
        <w:rPr>
          <w:rFonts w:hint="eastAsia"/>
          <w:sz w:val="28"/>
          <w:szCs w:val="28"/>
          <w:lang w:val="el-GR"/>
        </w:rPr>
        <w:t>】更精于他的自我认识。现在他相信，他已经打动他的听</w:t>
      </w:r>
      <w:r>
        <w:rPr>
          <w:rFonts w:hint="eastAsia"/>
          <w:sz w:val="28"/>
          <w:szCs w:val="28"/>
          <w:lang w:val="el-GR"/>
        </w:rPr>
        <w:t>众；他把他的观念描绘得好象是天底下最重要的东西；他毫不害臊地指点着他的主题，好象这个世界还不配聆听它。——哈，他是多么多疑！他担心我们会厌倦！因此，他现在让他的乐曲充满甜蜜的音符——他现在甚至诉诸我们更为低级的感官，以激动我们，把我们再次置于他的影响之下。听，他唤来风暴和雷电的自然旋律。现在，看到这些力量吸引我们，让我们窒息，几乎被压碎了，他不失时机地重新引进他的主题，要我们这些半昏迷和颤抖的听众</w:t>
      </w:r>
      <w:r>
        <w:rPr>
          <w:rFonts w:ascii="楷体_GB2312" w:eastAsia="楷体_GB2312" w:hint="eastAsia"/>
          <w:sz w:val="28"/>
          <w:szCs w:val="28"/>
          <w:lang w:val="el-GR"/>
        </w:rPr>
        <w:t>相信</w:t>
      </w:r>
      <w:r>
        <w:rPr>
          <w:rFonts w:hint="eastAsia"/>
          <w:sz w:val="28"/>
          <w:szCs w:val="28"/>
          <w:lang w:val="el-GR"/>
        </w:rPr>
        <w:t>，我们的昏迷和痉挛乃他那神奇主题的结果。从此以后，他的听众就相信了他：只要一听到同样的主题，他们就会回想起那</w:t>
      </w:r>
      <w:r>
        <w:rPr>
          <w:rFonts w:hint="eastAsia"/>
          <w:sz w:val="28"/>
          <w:szCs w:val="28"/>
          <w:lang w:val="el-GR"/>
        </w:rPr>
        <w:t>惊心动魄的自然效果，从而为主题增加了神秘，直到最后变成不可抗拒的“魔笛”！他对灵魂的了解多么透彻！他挟了一个民众演说者的技艺来征服我们。——但现在音乐停了！”——乙：“这也好！因为我不耐烦听你的话了！我宁愿十次</w:t>
      </w:r>
      <w:r>
        <w:rPr>
          <w:rFonts w:ascii="楷体_GB2312" w:eastAsia="楷体_GB2312" w:hint="eastAsia"/>
          <w:sz w:val="28"/>
          <w:szCs w:val="28"/>
          <w:lang w:val="el-GR"/>
        </w:rPr>
        <w:t>被骗</w:t>
      </w:r>
      <w:r>
        <w:rPr>
          <w:rFonts w:hint="eastAsia"/>
          <w:sz w:val="28"/>
          <w:szCs w:val="28"/>
          <w:lang w:val="el-GR"/>
        </w:rPr>
        <w:t>，也不愿一次像你这样知其真理！”——甲：“这正是我要从你那听到的。像你一样的今天最优秀者甘愿被骗！你们带来了不加分辨和急欲听到声响的耳朵，而没有带来聆听艺术的良知；你们把你们</w:t>
      </w:r>
      <w:r>
        <w:rPr>
          <w:rFonts w:eastAsia="楷体_GB2312" w:hint="eastAsia"/>
          <w:sz w:val="28"/>
          <w:szCs w:val="28"/>
          <w:lang w:val="el-GR"/>
        </w:rPr>
        <w:t>最宝贵的诚实</w:t>
      </w:r>
      <w:r>
        <w:rPr>
          <w:sz w:val="28"/>
          <w:szCs w:val="28"/>
          <w:lang w:val="de-DE"/>
        </w:rPr>
        <w:t>(feinste Redlichkeit)</w:t>
      </w:r>
      <w:r>
        <w:rPr>
          <w:rFonts w:hint="eastAsia"/>
          <w:sz w:val="28"/>
          <w:szCs w:val="28"/>
          <w:lang w:val="el-GR"/>
        </w:rPr>
        <w:t>扔在了你们前来的路上！你们这样既毁了艺术也毁了艺术家！当你们鼓掌和欢呼</w:t>
      </w:r>
      <w:r>
        <w:rPr>
          <w:rFonts w:hint="eastAsia"/>
          <w:sz w:val="28"/>
          <w:szCs w:val="28"/>
          <w:lang w:val="el-GR"/>
        </w:rPr>
        <w:t>时，艺术家的良知就掌握在你们手里——呜呼！当他们发现你们不能区分无罪的音乐和有罪的音乐！我指的实际上不是“好的”音乐和“坏的”音乐——无论无罪的音乐还是有罪的音乐都有好有坏！</w:t>
      </w:r>
      <w:r>
        <w:rPr>
          <w:rFonts w:ascii="楷体_GB2312" w:eastAsia="楷体_GB2312" w:hint="eastAsia"/>
          <w:sz w:val="28"/>
          <w:szCs w:val="28"/>
          <w:lang w:val="el-GR"/>
        </w:rPr>
        <w:t>无罪的音乐</w:t>
      </w:r>
      <w:r>
        <w:rPr>
          <w:rFonts w:eastAsia="楷体_GB2312"/>
          <w:sz w:val="28"/>
          <w:szCs w:val="28"/>
          <w:lang w:val="de-DE"/>
        </w:rPr>
        <w:t>(unschuldige Musik)</w:t>
      </w:r>
      <w:r>
        <w:rPr>
          <w:rFonts w:hint="eastAsia"/>
          <w:sz w:val="28"/>
          <w:szCs w:val="28"/>
          <w:lang w:val="el-GR"/>
        </w:rPr>
        <w:t>，我指的是这样一种音乐，它只【</w:t>
      </w:r>
      <w:r>
        <w:rPr>
          <w:rFonts w:hint="eastAsia"/>
          <w:sz w:val="28"/>
          <w:szCs w:val="28"/>
          <w:lang w:val="el-GR"/>
        </w:rPr>
        <w:t>208</w:t>
      </w:r>
      <w:r>
        <w:rPr>
          <w:rFonts w:hint="eastAsia"/>
          <w:sz w:val="28"/>
          <w:szCs w:val="28"/>
          <w:lang w:val="el-GR"/>
        </w:rPr>
        <w:t>】想到自己，只信仰自己，因自己而忘掉世界——从深沉的寂寞中自然发声，诉说自己，也向自己说，而不知道有听者，闻者，影响，误解，失败等外境。——最后，我们刚刚听到的音乐就属于这种高贵而稀少的音乐，我关于它所说的话全是诳语——若你愿意，原谅我！——乙：哎呀，你</w:t>
      </w:r>
      <w:r>
        <w:rPr>
          <w:rFonts w:hint="eastAsia"/>
          <w:sz w:val="28"/>
          <w:szCs w:val="28"/>
          <w:lang w:val="el-GR"/>
        </w:rPr>
        <w:t>也爱听</w:t>
      </w:r>
      <w:r>
        <w:rPr>
          <w:rFonts w:ascii="楷体_GB2312" w:eastAsia="楷体_GB2312" w:hint="eastAsia"/>
          <w:sz w:val="28"/>
          <w:szCs w:val="28"/>
          <w:lang w:val="el-GR"/>
        </w:rPr>
        <w:t>这</w:t>
      </w:r>
      <w:r>
        <w:rPr>
          <w:rFonts w:hint="eastAsia"/>
          <w:sz w:val="28"/>
          <w:szCs w:val="28"/>
          <w:lang w:val="el-GR"/>
        </w:rPr>
        <w:t>音乐吗？你的许多罪过都赦免了！</w:t>
      </w:r>
    </w:p>
    <w:p w:rsidR="00000000" w:rsidRDefault="00EF3B58">
      <w:pPr>
        <w:tabs>
          <w:tab w:val="left" w:pos="6645"/>
        </w:tabs>
        <w:jc w:val="left"/>
        <w:rPr>
          <w:rFonts w:hint="eastAsia"/>
          <w:sz w:val="28"/>
          <w:szCs w:val="28"/>
          <w:lang w:val="el-GR"/>
        </w:rPr>
      </w:pPr>
      <w:r>
        <w:rPr>
          <w:rFonts w:hint="eastAsia"/>
          <w:sz w:val="28"/>
          <w:szCs w:val="28"/>
          <w:lang w:val="el-GR"/>
        </w:rPr>
        <w:t>256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恶人的幸福。</w:t>
      </w:r>
      <w:r>
        <w:rPr>
          <w:rFonts w:hint="eastAsia"/>
          <w:sz w:val="28"/>
          <w:szCs w:val="28"/>
          <w:lang w:val="el-GR"/>
        </w:rPr>
        <w:t>——这些沉默、阴郁、恶毒的灵魂拥有某种你们不能否认的快乐：一种不同寻常的难得的</w:t>
      </w:r>
      <w:r>
        <w:rPr>
          <w:rFonts w:hint="eastAsia"/>
          <w:sz w:val="28"/>
          <w:szCs w:val="28"/>
          <w:lang w:val="el-GR"/>
        </w:rPr>
        <w:t>dolce far niente</w:t>
      </w:r>
      <w:r>
        <w:rPr>
          <w:rStyle w:val="a8"/>
          <w:sz w:val="28"/>
          <w:szCs w:val="28"/>
          <w:lang w:val="el-GR"/>
        </w:rPr>
        <w:footnoteReference w:id="411"/>
      </w:r>
      <w:r>
        <w:rPr>
          <w:rFonts w:hint="eastAsia"/>
          <w:sz w:val="28"/>
          <w:szCs w:val="28"/>
          <w:lang w:val="el-GR"/>
        </w:rPr>
        <w:t>，有如黄昏薄暮时的宁静，只有饱受激情骚扰、折磨和毒害的人才能充分体会。</w:t>
      </w:r>
    </w:p>
    <w:p w:rsidR="00000000" w:rsidRDefault="00EF3B58">
      <w:pPr>
        <w:tabs>
          <w:tab w:val="left" w:pos="6645"/>
        </w:tabs>
        <w:jc w:val="left"/>
        <w:rPr>
          <w:rFonts w:hint="eastAsia"/>
          <w:sz w:val="28"/>
          <w:szCs w:val="28"/>
          <w:lang w:val="el-GR"/>
        </w:rPr>
      </w:pPr>
      <w:r>
        <w:rPr>
          <w:rFonts w:hint="eastAsia"/>
          <w:sz w:val="28"/>
          <w:szCs w:val="28"/>
          <w:lang w:val="el-GR"/>
        </w:rPr>
        <w:t>257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我们眼前的词。</w:t>
      </w:r>
      <w:r>
        <w:rPr>
          <w:rFonts w:hint="eastAsia"/>
          <w:sz w:val="28"/>
          <w:szCs w:val="28"/>
          <w:lang w:val="el-GR"/>
        </w:rPr>
        <w:t>——我们总是用那些在我们手边的词表达我们的思想。或干脆坦率说出我的怀疑吧：我们无论什么时候都只能有那些我们手边有词可以大概加以表达的思想。</w:t>
      </w:r>
    </w:p>
    <w:p w:rsidR="00000000" w:rsidRDefault="00EF3B58">
      <w:pPr>
        <w:tabs>
          <w:tab w:val="left" w:pos="6645"/>
        </w:tabs>
        <w:jc w:val="left"/>
        <w:rPr>
          <w:rFonts w:hint="eastAsia"/>
          <w:sz w:val="28"/>
          <w:szCs w:val="28"/>
          <w:lang w:val="el-GR"/>
        </w:rPr>
      </w:pPr>
      <w:r>
        <w:rPr>
          <w:rFonts w:hint="eastAsia"/>
          <w:sz w:val="28"/>
          <w:szCs w:val="28"/>
          <w:lang w:val="el-GR"/>
        </w:rPr>
        <w:t>258</w:t>
      </w:r>
    </w:p>
    <w:p w:rsidR="00000000" w:rsidRDefault="00EF3B58">
      <w:pPr>
        <w:tabs>
          <w:tab w:val="left" w:pos="6645"/>
        </w:tabs>
        <w:jc w:val="left"/>
        <w:rPr>
          <w:rFonts w:hint="eastAsia"/>
          <w:sz w:val="28"/>
          <w:szCs w:val="28"/>
          <w:lang w:val="el-GR"/>
        </w:rPr>
      </w:pPr>
      <w:r>
        <w:rPr>
          <w:rFonts w:eastAsia="楷体_GB2312" w:hint="eastAsia"/>
          <w:sz w:val="28"/>
          <w:szCs w:val="28"/>
          <w:lang w:val="de-DE"/>
        </w:rPr>
        <w:t>向</w:t>
      </w:r>
      <w:r>
        <w:rPr>
          <w:rFonts w:ascii="楷体_GB2312" w:eastAsia="楷体_GB2312" w:hint="eastAsia"/>
          <w:sz w:val="28"/>
          <w:szCs w:val="28"/>
          <w:lang w:val="el-GR"/>
        </w:rPr>
        <w:t>狗谄媚。</w:t>
      </w:r>
      <w:r>
        <w:rPr>
          <w:rFonts w:hint="eastAsia"/>
          <w:sz w:val="28"/>
          <w:szCs w:val="28"/>
          <w:lang w:val="el-GR"/>
        </w:rPr>
        <w:t>——只须抚摩一下，它就会呜呜叫，摇尾巴，和别的谄媚者一样——它以它特有的方式传情达意。为</w:t>
      </w:r>
      <w:r>
        <w:rPr>
          <w:rFonts w:hint="eastAsia"/>
          <w:sz w:val="28"/>
          <w:szCs w:val="28"/>
          <w:lang w:val="el-GR"/>
        </w:rPr>
        <w:t>什么我们不应这么忍受它们呢？【</w:t>
      </w:r>
      <w:r>
        <w:rPr>
          <w:rFonts w:hint="eastAsia"/>
          <w:sz w:val="28"/>
          <w:szCs w:val="28"/>
          <w:lang w:val="el-GR"/>
        </w:rPr>
        <w:t>209</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259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从前的颂扬者。</w:t>
      </w:r>
      <w:r>
        <w:rPr>
          <w:rFonts w:hint="eastAsia"/>
          <w:sz w:val="28"/>
          <w:szCs w:val="28"/>
          <w:lang w:val="el-GR"/>
        </w:rPr>
        <w:t>——“虽然他现在知道了真理，也可以说出真理，但由于这像报复，他就毕口不谈我了——他就是这样尊重真理的，这可敬者！”</w:t>
      </w:r>
    </w:p>
    <w:p w:rsidR="00000000" w:rsidRDefault="00EF3B58">
      <w:pPr>
        <w:tabs>
          <w:tab w:val="left" w:pos="6645"/>
        </w:tabs>
        <w:jc w:val="left"/>
        <w:rPr>
          <w:rFonts w:hint="eastAsia"/>
          <w:sz w:val="28"/>
          <w:szCs w:val="28"/>
          <w:lang w:val="el-GR"/>
        </w:rPr>
      </w:pPr>
      <w:r>
        <w:rPr>
          <w:rFonts w:hint="eastAsia"/>
          <w:sz w:val="28"/>
          <w:szCs w:val="28"/>
          <w:lang w:val="el-GR"/>
        </w:rPr>
        <w:t>260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依附者的护身符。</w:t>
      </w:r>
      <w:r>
        <w:rPr>
          <w:rFonts w:hint="eastAsia"/>
          <w:sz w:val="28"/>
          <w:szCs w:val="28"/>
          <w:lang w:val="el-GR"/>
        </w:rPr>
        <w:t>——一个不得不依附某个恩主的人，必须具有某种让人怕和控制恩主的东西，比如正直，或诚实，或恶毒的舌头。</w:t>
      </w:r>
    </w:p>
    <w:p w:rsidR="00000000" w:rsidRDefault="00EF3B58">
      <w:pPr>
        <w:tabs>
          <w:tab w:val="left" w:pos="6645"/>
        </w:tabs>
        <w:jc w:val="left"/>
        <w:rPr>
          <w:rFonts w:hint="eastAsia"/>
          <w:sz w:val="28"/>
          <w:szCs w:val="28"/>
          <w:lang w:val="el-GR"/>
        </w:rPr>
      </w:pPr>
      <w:r>
        <w:rPr>
          <w:rFonts w:hint="eastAsia"/>
          <w:sz w:val="28"/>
          <w:szCs w:val="28"/>
          <w:lang w:val="el-GR"/>
        </w:rPr>
        <w:t>261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为什么这样高蹈？</w:t>
      </w:r>
      <w:r>
        <w:rPr>
          <w:rFonts w:hint="eastAsia"/>
          <w:sz w:val="28"/>
          <w:szCs w:val="28"/>
          <w:lang w:val="el-GR"/>
        </w:rPr>
        <w:t>——哦，我认识这动物！当然，他们最喜欢自己“像神一样”用双足高视阔步，——但</w:t>
      </w:r>
      <w:r>
        <w:rPr>
          <w:rFonts w:ascii="楷体_GB2312" w:eastAsia="楷体_GB2312" w:hint="eastAsia"/>
          <w:sz w:val="28"/>
          <w:szCs w:val="28"/>
          <w:lang w:val="el-GR"/>
        </w:rPr>
        <w:t>我</w:t>
      </w:r>
      <w:r>
        <w:rPr>
          <w:rFonts w:hint="eastAsia"/>
          <w:sz w:val="28"/>
          <w:szCs w:val="28"/>
          <w:lang w:val="el-GR"/>
        </w:rPr>
        <w:t>更愿意看到他们用四足走回去，因为这种姿势使他们看上去自然的多。</w:t>
      </w:r>
    </w:p>
    <w:p w:rsidR="00000000" w:rsidRDefault="00EF3B58">
      <w:pPr>
        <w:tabs>
          <w:tab w:val="left" w:pos="6645"/>
        </w:tabs>
        <w:jc w:val="left"/>
        <w:rPr>
          <w:rFonts w:hint="eastAsia"/>
          <w:sz w:val="28"/>
          <w:szCs w:val="28"/>
          <w:lang w:val="el-GR"/>
        </w:rPr>
      </w:pPr>
      <w:r>
        <w:rPr>
          <w:rFonts w:hint="eastAsia"/>
          <w:sz w:val="28"/>
          <w:szCs w:val="28"/>
          <w:lang w:val="el-GR"/>
        </w:rPr>
        <w:t>262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权力的魔鬼。</w:t>
      </w:r>
      <w:r>
        <w:rPr>
          <w:rFonts w:hint="eastAsia"/>
          <w:sz w:val="28"/>
          <w:szCs w:val="28"/>
          <w:lang w:val="el-GR"/>
        </w:rPr>
        <w:t>——不是需要，不是欲望</w:t>
      </w:r>
      <w:r>
        <w:rPr>
          <w:rFonts w:hint="eastAsia"/>
          <w:sz w:val="28"/>
          <w:szCs w:val="28"/>
          <w:lang w:val="el-GR"/>
        </w:rPr>
        <w:t>，而是对权力的爱好，才真是人生的恶魔。给他们所有东西——健康、食物、住所、娱乐，他们还是觉得不幸和不痛快，总是觉得不幸和不痛快，因为那魔鬼不满足，因为魔鬼仍然要满足。拿走他们的所有东西，只满足这魔鬼：他们就幸福的什么似的——像人和魔鬼所能幸福的那样幸福。但我为什么还说这个呢？路德早说过了，比我说的更好，就在他的诗里：</w:t>
      </w:r>
    </w:p>
    <w:p w:rsidR="00000000" w:rsidRDefault="00EF3B58">
      <w:pPr>
        <w:tabs>
          <w:tab w:val="left" w:pos="6645"/>
        </w:tabs>
        <w:jc w:val="left"/>
        <w:rPr>
          <w:rFonts w:ascii="仿宋_GB2312" w:eastAsia="仿宋_GB2312" w:hint="eastAsia"/>
          <w:sz w:val="28"/>
          <w:szCs w:val="28"/>
          <w:lang w:val="el-GR"/>
        </w:rPr>
      </w:pPr>
      <w:r>
        <w:rPr>
          <w:rFonts w:ascii="仿宋_GB2312" w:eastAsia="仿宋_GB2312" w:hint="eastAsia"/>
          <w:sz w:val="28"/>
          <w:szCs w:val="28"/>
          <w:lang w:val="el-GR"/>
        </w:rPr>
        <w:t>拿走身体、财产、荣誉、孩子、妻子：</w:t>
      </w:r>
    </w:p>
    <w:p w:rsidR="00000000" w:rsidRDefault="00EF3B58">
      <w:pPr>
        <w:tabs>
          <w:tab w:val="left" w:pos="6645"/>
        </w:tabs>
        <w:jc w:val="left"/>
        <w:rPr>
          <w:rFonts w:ascii="仿宋_GB2312" w:eastAsia="仿宋_GB2312" w:hint="eastAsia"/>
          <w:sz w:val="28"/>
          <w:szCs w:val="28"/>
          <w:lang w:val="el-GR"/>
        </w:rPr>
      </w:pPr>
      <w:r>
        <w:rPr>
          <w:rFonts w:ascii="仿宋_GB2312" w:eastAsia="仿宋_GB2312" w:hint="eastAsia"/>
          <w:sz w:val="28"/>
          <w:szCs w:val="28"/>
          <w:lang w:val="el-GR"/>
        </w:rPr>
        <w:t>都拿去吧</w:t>
      </w:r>
    </w:p>
    <w:p w:rsidR="00000000" w:rsidRDefault="00EF3B58">
      <w:pPr>
        <w:tabs>
          <w:tab w:val="left" w:pos="6645"/>
        </w:tabs>
        <w:jc w:val="left"/>
        <w:rPr>
          <w:rFonts w:ascii="仿宋_GB2312" w:eastAsia="仿宋_GB2312" w:hint="eastAsia"/>
          <w:sz w:val="28"/>
          <w:szCs w:val="28"/>
          <w:lang w:val="el-GR"/>
        </w:rPr>
      </w:pPr>
      <w:r>
        <w:rPr>
          <w:rFonts w:ascii="仿宋_GB2312" w:eastAsia="仿宋_GB2312" w:hint="eastAsia"/>
          <w:sz w:val="28"/>
          <w:szCs w:val="28"/>
          <w:lang w:val="el-GR"/>
        </w:rPr>
        <w:t>但得给我们留下“国”</w:t>
      </w:r>
    </w:p>
    <w:p w:rsidR="00000000" w:rsidRDefault="00EF3B58">
      <w:pPr>
        <w:tabs>
          <w:tab w:val="left" w:pos="6645"/>
        </w:tabs>
        <w:jc w:val="left"/>
        <w:rPr>
          <w:rFonts w:hint="eastAsia"/>
          <w:sz w:val="28"/>
          <w:szCs w:val="28"/>
          <w:lang w:val="el-GR"/>
        </w:rPr>
      </w:pPr>
      <w:r>
        <w:rPr>
          <w:rFonts w:hint="eastAsia"/>
          <w:sz w:val="28"/>
          <w:szCs w:val="28"/>
          <w:lang w:val="el-GR"/>
        </w:rPr>
        <w:t>是呀，是呀，他们的“国”！</w:t>
      </w:r>
      <w:r>
        <w:rPr>
          <w:rStyle w:val="a8"/>
          <w:sz w:val="28"/>
          <w:szCs w:val="28"/>
          <w:lang w:val="el-GR"/>
        </w:rPr>
        <w:footnoteReference w:id="412"/>
      </w:r>
      <w:r>
        <w:rPr>
          <w:rFonts w:hint="eastAsia"/>
          <w:sz w:val="28"/>
          <w:szCs w:val="28"/>
          <w:lang w:val="el-GR"/>
        </w:rPr>
        <w:t>【</w:t>
      </w:r>
      <w:r>
        <w:rPr>
          <w:rFonts w:hint="eastAsia"/>
          <w:sz w:val="28"/>
          <w:szCs w:val="28"/>
          <w:lang w:val="el-GR"/>
        </w:rPr>
        <w:t>210</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263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活生生的矛盾。</w:t>
      </w:r>
      <w:r>
        <w:rPr>
          <w:rFonts w:hint="eastAsia"/>
          <w:sz w:val="28"/>
          <w:szCs w:val="28"/>
          <w:lang w:val="el-GR"/>
        </w:rPr>
        <w:t>——在所谓的天才身上存在着一种生理矛盾：一方面，他感到许多野蛮</w:t>
      </w:r>
      <w:r>
        <w:rPr>
          <w:rFonts w:hint="eastAsia"/>
          <w:sz w:val="28"/>
          <w:szCs w:val="28"/>
          <w:lang w:val="el-GR"/>
        </w:rPr>
        <w:t>的、混乱的和不由自主的冲动，另一方面，他又感到强烈的合目的的冲动——他就像一面镜子，同时反映着这两种冲动，这两种冲动相互并存，相互交织，但也常常相互冲突。面对这种景象，他常常忧郁而惆怅；当他感觉最好，当他开始创造，他之所以能感觉好和能创造，也是因为他忘记了，这时他实际上正在以最高的合目的性做着某些幻想和非理性的事（所有艺术都如此），且必须这么做。</w:t>
      </w:r>
    </w:p>
    <w:p w:rsidR="00000000" w:rsidRDefault="00EF3B58">
      <w:pPr>
        <w:tabs>
          <w:tab w:val="left" w:pos="6645"/>
        </w:tabs>
        <w:jc w:val="left"/>
        <w:rPr>
          <w:rFonts w:hint="eastAsia"/>
          <w:sz w:val="28"/>
          <w:szCs w:val="28"/>
          <w:lang w:val="el-GR"/>
        </w:rPr>
      </w:pPr>
      <w:r>
        <w:rPr>
          <w:rFonts w:hint="eastAsia"/>
          <w:sz w:val="28"/>
          <w:szCs w:val="28"/>
          <w:lang w:val="el-GR"/>
        </w:rPr>
        <w:t>264</w:t>
      </w:r>
    </w:p>
    <w:p w:rsidR="00000000" w:rsidRDefault="00EF3B58">
      <w:pPr>
        <w:tabs>
          <w:tab w:val="left" w:pos="6645"/>
        </w:tabs>
        <w:jc w:val="left"/>
        <w:rPr>
          <w:rFonts w:hint="eastAsia"/>
          <w:sz w:val="28"/>
          <w:szCs w:val="28"/>
          <w:lang w:val="el-GR"/>
        </w:rPr>
      </w:pPr>
      <w:r>
        <w:rPr>
          <w:rFonts w:hint="eastAsia"/>
          <w:sz w:val="28"/>
          <w:szCs w:val="28"/>
          <w:lang w:val="el-GR"/>
        </w:rPr>
        <w:t>欺骗自我。——敏感的嫉妒者有意避免太了解对手，以免丧失自己的优越感。</w:t>
      </w:r>
      <w:r>
        <w:rPr>
          <w:rStyle w:val="a8"/>
          <w:sz w:val="28"/>
          <w:szCs w:val="28"/>
          <w:lang w:val="el-GR"/>
        </w:rPr>
        <w:footnoteReference w:id="413"/>
      </w:r>
    </w:p>
    <w:p w:rsidR="00000000" w:rsidRDefault="00EF3B58">
      <w:pPr>
        <w:tabs>
          <w:tab w:val="left" w:pos="6645"/>
        </w:tabs>
        <w:jc w:val="left"/>
        <w:rPr>
          <w:rFonts w:hint="eastAsia"/>
          <w:sz w:val="28"/>
          <w:szCs w:val="28"/>
          <w:lang w:val="el-GR"/>
        </w:rPr>
      </w:pPr>
      <w:r>
        <w:rPr>
          <w:rFonts w:hint="eastAsia"/>
          <w:sz w:val="28"/>
          <w:szCs w:val="28"/>
          <w:lang w:val="el-GR"/>
        </w:rPr>
        <w:t>265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需要戏剧的时代。</w:t>
      </w:r>
      <w:r>
        <w:rPr>
          <w:rFonts w:hint="eastAsia"/>
          <w:sz w:val="28"/>
          <w:szCs w:val="28"/>
          <w:lang w:val="el-GR"/>
        </w:rPr>
        <w:t>——一个民族在想象力变得不济之后，就会开始热衷于在舞台上表</w:t>
      </w:r>
      <w:r>
        <w:rPr>
          <w:rFonts w:hint="eastAsia"/>
          <w:sz w:val="28"/>
          <w:szCs w:val="28"/>
          <w:lang w:val="el-GR"/>
        </w:rPr>
        <w:t>演他们的传奇，想象力的这种捉襟见肘的替代品现在对他们来说不再是不可</w:t>
      </w:r>
      <w:r>
        <w:rPr>
          <w:rFonts w:ascii="楷体_GB2312" w:eastAsia="楷体_GB2312" w:hint="eastAsia"/>
          <w:sz w:val="28"/>
          <w:szCs w:val="28"/>
          <w:lang w:val="el-GR"/>
        </w:rPr>
        <w:t>忍受</w:t>
      </w:r>
      <w:r>
        <w:rPr>
          <w:rFonts w:hint="eastAsia"/>
          <w:sz w:val="28"/>
          <w:szCs w:val="28"/>
          <w:lang w:val="el-GR"/>
        </w:rPr>
        <w:t>的。相反，在史诗吟诵者</w:t>
      </w:r>
      <w:r>
        <w:rPr>
          <w:rStyle w:val="a8"/>
          <w:sz w:val="28"/>
          <w:szCs w:val="28"/>
          <w:lang w:val="el-GR"/>
        </w:rPr>
        <w:footnoteReference w:id="414"/>
      </w:r>
      <w:r>
        <w:rPr>
          <w:rFonts w:hint="eastAsia"/>
          <w:sz w:val="28"/>
          <w:szCs w:val="28"/>
          <w:lang w:val="el-GR"/>
        </w:rPr>
        <w:t>的时代，剧院本身以及装扮成英雄的演员乃是想象力需要跨越的障碍而非借以飞行的翅膀：它们太临近、太确定、太笨重、太缺少梦想的色彩和太缺少飞鸟的轻盈了。</w:t>
      </w:r>
      <w:r>
        <w:rPr>
          <w:rStyle w:val="a8"/>
          <w:sz w:val="28"/>
          <w:szCs w:val="28"/>
          <w:lang w:val="el-GR"/>
        </w:rPr>
        <w:footnoteReference w:id="415"/>
      </w:r>
    </w:p>
    <w:p w:rsidR="00000000" w:rsidRDefault="00EF3B58">
      <w:pPr>
        <w:tabs>
          <w:tab w:val="left" w:pos="6645"/>
        </w:tabs>
        <w:jc w:val="left"/>
        <w:rPr>
          <w:rFonts w:hint="eastAsia"/>
          <w:sz w:val="28"/>
          <w:szCs w:val="28"/>
          <w:lang w:val="el-GR"/>
        </w:rPr>
      </w:pPr>
      <w:r>
        <w:rPr>
          <w:rFonts w:hint="eastAsia"/>
          <w:sz w:val="28"/>
          <w:szCs w:val="28"/>
          <w:lang w:val="el-GR"/>
        </w:rPr>
        <w:t>266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无魅力。</w:t>
      </w:r>
      <w:r>
        <w:rPr>
          <w:rFonts w:hint="eastAsia"/>
          <w:sz w:val="28"/>
          <w:szCs w:val="28"/>
          <w:lang w:val="el-GR"/>
        </w:rPr>
        <w:t>——他缺少魅力，他清楚自己缺少魅力：哦，他知道如何巧妙隐藏这一点！严厉的道德，忧郁的目光，对人和生存的【</w:t>
      </w:r>
      <w:r>
        <w:rPr>
          <w:rFonts w:hint="eastAsia"/>
          <w:sz w:val="28"/>
          <w:szCs w:val="28"/>
          <w:lang w:val="el-GR"/>
        </w:rPr>
        <w:t>211</w:t>
      </w:r>
      <w:r>
        <w:rPr>
          <w:rFonts w:hint="eastAsia"/>
          <w:sz w:val="28"/>
          <w:szCs w:val="28"/>
          <w:lang w:val="el-GR"/>
        </w:rPr>
        <w:t>】深刻不信任态度，粗俗的笑话，对更出色的生活方式的蔑视，感伤和矫饰，犬儒哲学，这些都是他用来掩盖自己缺点的面具。真的，由于对自己缺少魅力这事实</w:t>
      </w:r>
      <w:r>
        <w:rPr>
          <w:rFonts w:hint="eastAsia"/>
          <w:sz w:val="28"/>
          <w:szCs w:val="28"/>
          <w:lang w:val="el-GR"/>
        </w:rPr>
        <w:t>的不断意识和关注，他甚至使自己具有了某种魅力。</w:t>
      </w:r>
    </w:p>
    <w:p w:rsidR="00000000" w:rsidRDefault="00EF3B58">
      <w:pPr>
        <w:tabs>
          <w:tab w:val="left" w:pos="6645"/>
        </w:tabs>
        <w:jc w:val="left"/>
        <w:rPr>
          <w:rFonts w:hint="eastAsia"/>
          <w:sz w:val="28"/>
          <w:szCs w:val="28"/>
          <w:lang w:val="el-GR"/>
        </w:rPr>
      </w:pPr>
      <w:r>
        <w:rPr>
          <w:rFonts w:hint="eastAsia"/>
          <w:sz w:val="28"/>
          <w:szCs w:val="28"/>
          <w:lang w:val="el-GR"/>
        </w:rPr>
        <w:t>267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为什么这样骄傲？</w:t>
      </w:r>
      <w:r>
        <w:rPr>
          <w:rFonts w:hint="eastAsia"/>
          <w:sz w:val="28"/>
          <w:szCs w:val="28"/>
          <w:lang w:val="el-GR"/>
        </w:rPr>
        <w:t>——高贵的人和平庸的人区别在于，他不像后者那样</w:t>
      </w:r>
      <w:r>
        <w:rPr>
          <w:rFonts w:ascii="楷体_GB2312" w:eastAsia="楷体_GB2312" w:hint="eastAsia"/>
          <w:sz w:val="28"/>
          <w:szCs w:val="28"/>
          <w:lang w:val="el-GR"/>
        </w:rPr>
        <w:t>拥有</w:t>
      </w:r>
      <w:r>
        <w:rPr>
          <w:rFonts w:hint="eastAsia"/>
          <w:sz w:val="28"/>
          <w:szCs w:val="28"/>
          <w:lang w:val="el-GR"/>
        </w:rPr>
        <w:t>一大堆习惯和观点：他幸运地没有继承也没有养成这些习惯和观点。</w:t>
      </w:r>
    </w:p>
    <w:p w:rsidR="00000000" w:rsidRDefault="00EF3B58">
      <w:pPr>
        <w:tabs>
          <w:tab w:val="left" w:pos="6645"/>
        </w:tabs>
        <w:jc w:val="left"/>
        <w:rPr>
          <w:rFonts w:hint="eastAsia"/>
          <w:sz w:val="28"/>
          <w:szCs w:val="28"/>
          <w:lang w:val="el-GR"/>
        </w:rPr>
      </w:pPr>
      <w:r>
        <w:rPr>
          <w:rFonts w:hint="eastAsia"/>
          <w:sz w:val="28"/>
          <w:szCs w:val="28"/>
          <w:lang w:val="el-GR"/>
        </w:rPr>
        <w:t>268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演说者的两难。</w:t>
      </w:r>
      <w:r>
        <w:rPr>
          <w:rStyle w:val="a8"/>
          <w:sz w:val="28"/>
          <w:szCs w:val="28"/>
          <w:lang w:val="el-GR"/>
        </w:rPr>
        <w:footnoteReference w:id="416"/>
      </w:r>
      <w:r>
        <w:rPr>
          <w:rFonts w:hint="eastAsia"/>
          <w:sz w:val="28"/>
          <w:szCs w:val="28"/>
          <w:lang w:val="el-GR"/>
        </w:rPr>
        <w:t>——在雅典，人们出于</w:t>
      </w:r>
      <w:r>
        <w:rPr>
          <w:rFonts w:ascii="楷体_GB2312" w:eastAsia="楷体_GB2312" w:hint="eastAsia"/>
          <w:sz w:val="28"/>
          <w:szCs w:val="28"/>
          <w:lang w:val="el-GR"/>
        </w:rPr>
        <w:t>为</w:t>
      </w:r>
      <w:r>
        <w:rPr>
          <w:rFonts w:hint="eastAsia"/>
          <w:sz w:val="28"/>
          <w:szCs w:val="28"/>
          <w:lang w:val="el-GR"/>
        </w:rPr>
        <w:t>事业吸引听众的目的演讲，但却是以这样的方式演讲，使他们的听众不是</w:t>
      </w:r>
      <w:r>
        <w:rPr>
          <w:rFonts w:ascii="楷体_GB2312" w:eastAsia="楷体_GB2312" w:hint="eastAsia"/>
          <w:sz w:val="28"/>
          <w:szCs w:val="28"/>
          <w:lang w:val="el-GR"/>
        </w:rPr>
        <w:t>因为演讲的形式</w:t>
      </w:r>
      <w:r>
        <w:rPr>
          <w:rFonts w:hint="eastAsia"/>
          <w:sz w:val="28"/>
          <w:szCs w:val="28"/>
          <w:lang w:val="el-GR"/>
        </w:rPr>
        <w:t>走开，就是被演讲的形式吸引住而</w:t>
      </w:r>
      <w:r>
        <w:rPr>
          <w:rFonts w:ascii="楷体_GB2312" w:eastAsia="楷体_GB2312" w:hint="eastAsia"/>
          <w:sz w:val="28"/>
          <w:szCs w:val="28"/>
          <w:lang w:val="el-GR"/>
        </w:rPr>
        <w:t>忘记</w:t>
      </w:r>
      <w:r>
        <w:rPr>
          <w:rFonts w:hint="eastAsia"/>
          <w:sz w:val="28"/>
          <w:szCs w:val="28"/>
          <w:lang w:val="el-GR"/>
        </w:rPr>
        <w:t>演讲的内容。因此，以这种方式演讲多么困难啊！今天，在法国，人们也以这种方式写作，这同样多么困难！</w:t>
      </w:r>
    </w:p>
    <w:p w:rsidR="00000000" w:rsidRDefault="00EF3B58">
      <w:pPr>
        <w:tabs>
          <w:tab w:val="left" w:pos="6645"/>
        </w:tabs>
        <w:jc w:val="left"/>
        <w:rPr>
          <w:rFonts w:hint="eastAsia"/>
          <w:sz w:val="28"/>
          <w:szCs w:val="28"/>
          <w:lang w:val="el-GR"/>
        </w:rPr>
      </w:pPr>
      <w:r>
        <w:rPr>
          <w:rFonts w:hint="eastAsia"/>
          <w:sz w:val="28"/>
          <w:szCs w:val="28"/>
          <w:lang w:val="el-GR"/>
        </w:rPr>
        <w:t>269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病人与艺术。</w:t>
      </w:r>
      <w:r>
        <w:rPr>
          <w:rFonts w:hint="eastAsia"/>
          <w:sz w:val="28"/>
          <w:szCs w:val="28"/>
          <w:lang w:val="el-GR"/>
        </w:rPr>
        <w:t>——治疗任何精神上的疾病和痛苦，首先想到的应该是改变</w:t>
      </w:r>
      <w:r>
        <w:rPr>
          <w:rFonts w:hint="eastAsia"/>
          <w:sz w:val="28"/>
          <w:szCs w:val="28"/>
          <w:lang w:val="el-GR"/>
        </w:rPr>
        <w:t>饮食习惯和重体力劳动。然而，面对精神上的疾病和痛苦，人们却惯于求助于麻醉手段，例如求助于艺术，从而既害了自己也害了艺术。你们难道没有察觉，当你们作为病人求助于艺术时，你们使艺术家也病了？</w:t>
      </w:r>
    </w:p>
    <w:p w:rsidR="00000000" w:rsidRDefault="00EF3B58">
      <w:pPr>
        <w:tabs>
          <w:tab w:val="left" w:pos="6645"/>
        </w:tabs>
        <w:jc w:val="left"/>
        <w:rPr>
          <w:rFonts w:hint="eastAsia"/>
          <w:sz w:val="28"/>
          <w:szCs w:val="28"/>
          <w:lang w:val="el-GR"/>
        </w:rPr>
      </w:pPr>
      <w:r>
        <w:rPr>
          <w:rFonts w:hint="eastAsia"/>
          <w:sz w:val="28"/>
          <w:szCs w:val="28"/>
          <w:lang w:val="el-GR"/>
        </w:rPr>
        <w:t>270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表面上的宽容。</w:t>
      </w:r>
      <w:r>
        <w:rPr>
          <w:rFonts w:hint="eastAsia"/>
          <w:sz w:val="28"/>
          <w:szCs w:val="28"/>
          <w:lang w:val="el-GR"/>
        </w:rPr>
        <w:t>——关于科学，为了科学，你们说了好的、善意的、理解的话。【</w:t>
      </w:r>
      <w:r>
        <w:rPr>
          <w:rFonts w:hint="eastAsia"/>
          <w:sz w:val="28"/>
          <w:szCs w:val="28"/>
          <w:lang w:val="el-GR"/>
        </w:rPr>
        <w:t>212</w:t>
      </w:r>
      <w:r>
        <w:rPr>
          <w:rFonts w:hint="eastAsia"/>
          <w:sz w:val="28"/>
          <w:szCs w:val="28"/>
          <w:lang w:val="el-GR"/>
        </w:rPr>
        <w:t>】但是！但是！我在这后面看到了你们对科学的容忍！在你们心底，你们以为，无论怎样，</w:t>
      </w:r>
      <w:r>
        <w:rPr>
          <w:rFonts w:ascii="楷体_GB2312" w:eastAsia="楷体_GB2312" w:hint="eastAsia"/>
          <w:sz w:val="28"/>
          <w:szCs w:val="28"/>
          <w:lang w:val="el-GR"/>
        </w:rPr>
        <w:t>你们并不需要科学</w:t>
      </w:r>
      <w:r>
        <w:rPr>
          <w:rFonts w:hint="eastAsia"/>
          <w:sz w:val="28"/>
          <w:szCs w:val="28"/>
          <w:lang w:val="el-GR"/>
        </w:rPr>
        <w:t>，你们让它存在，甚至为它辩护，这是你们的大度，特别是想想，科学对你们的意见可没这么大度！你们知道吗，你们根本就没权利这样表示宽容？你们知道吗，</w:t>
      </w:r>
      <w:r>
        <w:rPr>
          <w:rFonts w:hint="eastAsia"/>
          <w:sz w:val="28"/>
          <w:szCs w:val="28"/>
          <w:lang w:val="el-GR"/>
        </w:rPr>
        <w:t>这种慈善的模样，比什么顽固教士和艺术家对科学的放肆公开嘲弄，更侮辱科学？你们对真正的、实际存在的东西缺乏纯粹的良知，发现科学与你们的感情冲突，你们也无痛苦不安，你们并不以求知识的饥渴为必须服从的法则，你们不感觉有责任，以眼光到处探索，认识</w:t>
      </w:r>
      <w:r>
        <w:rPr>
          <w:rFonts w:eastAsia="楷体_GB2312" w:hint="eastAsia"/>
          <w:sz w:val="28"/>
          <w:szCs w:val="28"/>
          <w:lang w:val="el-GR"/>
        </w:rPr>
        <w:t>可认识的</w:t>
      </w:r>
      <w:r>
        <w:rPr>
          <w:rFonts w:eastAsia="楷体_GB2312" w:hint="eastAsia"/>
          <w:sz w:val="28"/>
          <w:szCs w:val="28"/>
          <w:lang w:val="el-GR"/>
        </w:rPr>
        <w:t>,</w:t>
      </w:r>
      <w:r>
        <w:rPr>
          <w:rFonts w:hint="eastAsia"/>
          <w:sz w:val="28"/>
          <w:szCs w:val="28"/>
          <w:lang w:val="el-GR"/>
        </w:rPr>
        <w:t>不放过</w:t>
      </w:r>
      <w:r>
        <w:rPr>
          <w:rFonts w:eastAsia="楷体_GB2312" w:hint="eastAsia"/>
          <w:sz w:val="28"/>
          <w:szCs w:val="28"/>
          <w:lang w:val="el-GR"/>
        </w:rPr>
        <w:t>已认识的</w:t>
      </w:r>
      <w:r>
        <w:rPr>
          <w:rFonts w:hint="eastAsia"/>
          <w:sz w:val="28"/>
          <w:szCs w:val="28"/>
          <w:lang w:val="el-GR"/>
        </w:rPr>
        <w:t>。你们</w:t>
      </w:r>
      <w:r>
        <w:rPr>
          <w:rFonts w:ascii="楷体_GB2312" w:eastAsia="楷体_GB2312" w:hint="eastAsia"/>
          <w:sz w:val="28"/>
          <w:szCs w:val="28"/>
          <w:lang w:val="el-GR"/>
        </w:rPr>
        <w:t>并不认识</w:t>
      </w:r>
      <w:r>
        <w:rPr>
          <w:rFonts w:hint="eastAsia"/>
          <w:sz w:val="28"/>
          <w:szCs w:val="28"/>
          <w:lang w:val="el-GR"/>
        </w:rPr>
        <w:t>你们这么容忍的东西！正是由于你们并不认识它，你们才会做出这等慈善的样子！若</w:t>
      </w:r>
      <w:r>
        <w:rPr>
          <w:rFonts w:ascii="楷体_GB2312" w:eastAsia="楷体_GB2312" w:hint="eastAsia"/>
          <w:sz w:val="28"/>
          <w:szCs w:val="28"/>
          <w:lang w:val="el-GR"/>
        </w:rPr>
        <w:t>你们</w:t>
      </w:r>
      <w:r>
        <w:rPr>
          <w:rFonts w:hint="eastAsia"/>
          <w:sz w:val="28"/>
          <w:szCs w:val="28"/>
          <w:lang w:val="el-GR"/>
        </w:rPr>
        <w:t>真的看到科学，你们会比任何人都要痛苦和狂热呢。——因此，如果你们对着一个</w:t>
      </w:r>
      <w:r>
        <w:rPr>
          <w:rFonts w:ascii="楷体_GB2312" w:eastAsia="楷体_GB2312" w:hint="eastAsia"/>
          <w:sz w:val="28"/>
          <w:szCs w:val="28"/>
          <w:lang w:val="el-GR"/>
        </w:rPr>
        <w:t>幻象</w:t>
      </w:r>
      <w:r>
        <w:rPr>
          <w:rFonts w:hint="eastAsia"/>
          <w:sz w:val="28"/>
          <w:szCs w:val="28"/>
          <w:lang w:val="el-GR"/>
        </w:rPr>
        <w:t>表示宽容，与我们又有什么关系呢？甚至不是对我们！而我们又有什么关系呢！</w:t>
      </w:r>
    </w:p>
    <w:p w:rsidR="00000000" w:rsidRDefault="00EF3B58">
      <w:pPr>
        <w:tabs>
          <w:tab w:val="left" w:pos="6645"/>
        </w:tabs>
        <w:jc w:val="left"/>
        <w:rPr>
          <w:rFonts w:hint="eastAsia"/>
          <w:sz w:val="28"/>
          <w:szCs w:val="28"/>
          <w:lang w:val="el-GR"/>
        </w:rPr>
      </w:pPr>
      <w:r>
        <w:rPr>
          <w:rFonts w:hint="eastAsia"/>
          <w:sz w:val="28"/>
          <w:szCs w:val="28"/>
          <w:lang w:val="el-GR"/>
        </w:rPr>
        <w:t>271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过</w:t>
      </w:r>
      <w:r>
        <w:rPr>
          <w:rFonts w:ascii="楷体_GB2312" w:eastAsia="楷体_GB2312" w:hint="eastAsia"/>
          <w:sz w:val="28"/>
          <w:szCs w:val="28"/>
          <w:lang w:val="el-GR"/>
        </w:rPr>
        <w:t>节。</w:t>
      </w:r>
      <w:r>
        <w:rPr>
          <w:rFonts w:hint="eastAsia"/>
          <w:sz w:val="28"/>
          <w:szCs w:val="28"/>
          <w:lang w:val="el-GR"/>
        </w:rPr>
        <w:t>——正是那些最热烈地追求权力的人，在感觉自己</w:t>
      </w:r>
      <w:r>
        <w:rPr>
          <w:rFonts w:ascii="楷体_GB2312" w:eastAsia="楷体_GB2312" w:hint="eastAsia"/>
          <w:sz w:val="28"/>
          <w:szCs w:val="28"/>
          <w:lang w:val="el-GR"/>
        </w:rPr>
        <w:t>被征服</w:t>
      </w:r>
      <w:r>
        <w:rPr>
          <w:rFonts w:hint="eastAsia"/>
          <w:sz w:val="28"/>
          <w:szCs w:val="28"/>
          <w:lang w:val="el-GR"/>
        </w:rPr>
        <w:t>时，会体会到不可名状之幸福！突然地、深深地陷入一种感觉，好象向一个旋涡中沉下去！丢开手中的缰绳，天知道将往哪里驰去？看看吧！无论为我们取得这种状态的是谁，是什么，——这都是一项大效劳：我们这么幸福，这么透不过气来，觉得周围非人世般寂静，宛如【</w:t>
      </w:r>
      <w:r>
        <w:rPr>
          <w:rFonts w:hint="eastAsia"/>
          <w:sz w:val="28"/>
          <w:szCs w:val="28"/>
          <w:lang w:val="el-GR"/>
        </w:rPr>
        <w:t>213</w:t>
      </w:r>
      <w:r>
        <w:rPr>
          <w:rFonts w:hint="eastAsia"/>
          <w:sz w:val="28"/>
          <w:szCs w:val="28"/>
          <w:lang w:val="el-GR"/>
        </w:rPr>
        <w:t>】置身在地球的最中心。终于没有一点权力了！一个在原始力量推动下自由滚动的球！在这幸福里，有一种轻松，一种重担的释然，可以不费力地向下滚去，就像将自己完全交给了自然引力。这是登山者的梦想，虽然登山者知道他的</w:t>
      </w:r>
      <w:r>
        <w:rPr>
          <w:rFonts w:ascii="楷体_GB2312" w:eastAsia="楷体_GB2312" w:hint="eastAsia"/>
          <w:sz w:val="28"/>
          <w:szCs w:val="28"/>
          <w:lang w:val="el-GR"/>
        </w:rPr>
        <w:t>目标</w:t>
      </w:r>
      <w:r>
        <w:rPr>
          <w:rFonts w:hint="eastAsia"/>
          <w:sz w:val="28"/>
          <w:szCs w:val="28"/>
          <w:lang w:val="el-GR"/>
        </w:rPr>
        <w:t>在</w:t>
      </w:r>
      <w:r>
        <w:rPr>
          <w:rFonts w:hint="eastAsia"/>
          <w:sz w:val="28"/>
          <w:szCs w:val="28"/>
          <w:lang w:val="el-GR"/>
        </w:rPr>
        <w:t>他头上，却精疲力竭地在途中睡了过去，梦见了</w:t>
      </w:r>
      <w:r>
        <w:rPr>
          <w:rFonts w:ascii="楷体_GB2312" w:eastAsia="楷体_GB2312" w:hint="eastAsia"/>
          <w:sz w:val="28"/>
          <w:szCs w:val="28"/>
          <w:lang w:val="el-GR"/>
        </w:rPr>
        <w:t>相反的幸福</w:t>
      </w:r>
      <w:r>
        <w:rPr>
          <w:rFonts w:hint="eastAsia"/>
          <w:sz w:val="28"/>
          <w:szCs w:val="28"/>
          <w:lang w:val="el-GR"/>
        </w:rPr>
        <w:t>，即不费力滚下去的幸福。在我看来，这就是我们今天狂躁、贪权力的欧洲和美洲社会的幸福。他们经常希望可以暂时回落到</w:t>
      </w:r>
      <w:r>
        <w:rPr>
          <w:rFonts w:ascii="楷体_GB2312" w:eastAsia="楷体_GB2312" w:hint="eastAsia"/>
          <w:sz w:val="28"/>
          <w:szCs w:val="28"/>
          <w:lang w:val="el-GR"/>
        </w:rPr>
        <w:t>无权力</w:t>
      </w:r>
      <w:r>
        <w:rPr>
          <w:rFonts w:hint="eastAsia"/>
          <w:sz w:val="28"/>
          <w:szCs w:val="28"/>
          <w:lang w:val="el-GR"/>
        </w:rPr>
        <w:t>的晕眩中——战争、艺术、宗教、天才则提供给他们这种快乐。若人一个时期自投于这种吞没性、压倒性的印象中——这是现代人的</w:t>
      </w:r>
      <w:r>
        <w:rPr>
          <w:rFonts w:ascii="楷体_GB2312" w:eastAsia="楷体_GB2312" w:hint="eastAsia"/>
          <w:sz w:val="28"/>
          <w:szCs w:val="28"/>
          <w:lang w:val="el-GR"/>
        </w:rPr>
        <w:t>过节</w:t>
      </w:r>
      <w:r>
        <w:rPr>
          <w:rFonts w:hint="eastAsia"/>
          <w:sz w:val="28"/>
          <w:szCs w:val="28"/>
          <w:lang w:val="el-GR"/>
        </w:rPr>
        <w:t>——，他此后就会比以前更自由、更清醒、更冷静、更坚强和不知疲倦地重新接着追求相反的目标：追求</w:t>
      </w:r>
      <w:r>
        <w:rPr>
          <w:rFonts w:ascii="楷体_GB2312" w:eastAsia="楷体_GB2312" w:hint="eastAsia"/>
          <w:sz w:val="28"/>
          <w:szCs w:val="28"/>
          <w:lang w:val="el-GR"/>
        </w:rPr>
        <w:t>权力</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272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种族的纯化。</w:t>
      </w:r>
      <w:r>
        <w:rPr>
          <w:rFonts w:hint="eastAsia"/>
          <w:sz w:val="28"/>
          <w:szCs w:val="28"/>
          <w:lang w:val="el-GR"/>
        </w:rPr>
        <w:t>——大概没有什么纯粹的种族，只有逐渐变得纯粹的种族，而且这种变得纯粹的种族也是非常少有的。常见的是杂</w:t>
      </w:r>
      <w:r>
        <w:rPr>
          <w:rFonts w:hint="eastAsia"/>
          <w:sz w:val="28"/>
          <w:szCs w:val="28"/>
          <w:lang w:val="el-GR"/>
        </w:rPr>
        <w:t>交种族，这些种族除了体态上的不协调（如眼睛和嘴互相不协调）外，必然在习惯和价值观念方面也不协调。（利文斯通</w:t>
      </w:r>
      <w:r>
        <w:rPr>
          <w:rStyle w:val="a8"/>
          <w:sz w:val="28"/>
          <w:szCs w:val="28"/>
          <w:lang w:val="el-GR"/>
        </w:rPr>
        <w:footnoteReference w:id="417"/>
      </w:r>
      <w:r>
        <w:rPr>
          <w:rFonts w:hint="eastAsia"/>
          <w:sz w:val="28"/>
          <w:szCs w:val="28"/>
          <w:lang w:val="el-GR"/>
        </w:rPr>
        <w:t>听人说：“上帝创造了白人和黑人，魔鬼创造了杂种人。”）杂交种族同时也总是意味着杂交的文化，杂交的道德：他们一般来说更恶、更残忍、更不安分。变得纯粹是无数适应、吸收和淘汰的最后结果，而种族变得纯粹的过程可以从这方面看出：种族所能使用的能力越来越</w:t>
      </w:r>
      <w:r>
        <w:rPr>
          <w:rFonts w:ascii="楷体_GB2312" w:eastAsia="楷体_GB2312" w:hint="eastAsia"/>
          <w:sz w:val="28"/>
          <w:szCs w:val="28"/>
          <w:lang w:val="el-GR"/>
        </w:rPr>
        <w:t>局限于</w:t>
      </w:r>
      <w:r>
        <w:rPr>
          <w:rFonts w:hint="eastAsia"/>
          <w:sz w:val="28"/>
          <w:szCs w:val="28"/>
          <w:lang w:val="el-GR"/>
        </w:rPr>
        <w:t>少数个别选定的功能，而不像【</w:t>
      </w:r>
      <w:r>
        <w:rPr>
          <w:rFonts w:hint="eastAsia"/>
          <w:sz w:val="28"/>
          <w:szCs w:val="28"/>
          <w:lang w:val="el-GR"/>
        </w:rPr>
        <w:t>214</w:t>
      </w:r>
      <w:r>
        <w:rPr>
          <w:rFonts w:hint="eastAsia"/>
          <w:sz w:val="28"/>
          <w:szCs w:val="28"/>
          <w:lang w:val="el-GR"/>
        </w:rPr>
        <w:t>】以前那样应用于众多的和常常互相矛盾的事物之上：这样一种限制看上去难免总像是一种</w:t>
      </w:r>
      <w:r>
        <w:rPr>
          <w:rFonts w:ascii="楷体_GB2312" w:eastAsia="楷体_GB2312" w:hint="eastAsia"/>
          <w:sz w:val="28"/>
          <w:szCs w:val="28"/>
          <w:lang w:val="el-GR"/>
        </w:rPr>
        <w:t>贫乏化</w:t>
      </w:r>
      <w:r>
        <w:rPr>
          <w:rFonts w:hint="eastAsia"/>
          <w:sz w:val="28"/>
          <w:szCs w:val="28"/>
          <w:lang w:val="el-GR"/>
        </w:rPr>
        <w:t>，应该仔细地和小心地对待。但是，如果</w:t>
      </w:r>
      <w:r>
        <w:rPr>
          <w:rFonts w:hint="eastAsia"/>
          <w:sz w:val="28"/>
          <w:szCs w:val="28"/>
          <w:lang w:val="el-GR"/>
        </w:rPr>
        <w:t>纯粹化过程最终获得成功，过去耗费在各种不同性质之间互相争夺的能量就会全都归于机体整体。因此，变得纯粹的种族也总是变得</w:t>
      </w:r>
      <w:r>
        <w:rPr>
          <w:rFonts w:ascii="楷体_GB2312" w:eastAsia="楷体_GB2312" w:hint="eastAsia"/>
          <w:sz w:val="28"/>
          <w:szCs w:val="28"/>
          <w:lang w:val="el-GR"/>
        </w:rPr>
        <w:t>更强壮</w:t>
      </w:r>
      <w:r>
        <w:rPr>
          <w:rFonts w:hint="eastAsia"/>
          <w:sz w:val="28"/>
          <w:szCs w:val="28"/>
          <w:lang w:val="el-GR"/>
        </w:rPr>
        <w:t>和</w:t>
      </w:r>
      <w:r>
        <w:rPr>
          <w:rFonts w:ascii="楷体_GB2312" w:eastAsia="楷体_GB2312" w:hint="eastAsia"/>
          <w:sz w:val="28"/>
          <w:szCs w:val="28"/>
          <w:lang w:val="el-GR"/>
        </w:rPr>
        <w:t>更美</w:t>
      </w:r>
      <w:r>
        <w:rPr>
          <w:rFonts w:hint="eastAsia"/>
          <w:sz w:val="28"/>
          <w:szCs w:val="28"/>
          <w:lang w:val="el-GR"/>
        </w:rPr>
        <w:t>。希腊人为我们提供了一个变得纯粹的种族和文化的典范：也许我们可以希望，有一天我们还将获得一种纯粹的欧洲种族和欧洲文化。</w:t>
      </w:r>
    </w:p>
    <w:p w:rsidR="00000000" w:rsidRDefault="00EF3B58">
      <w:pPr>
        <w:tabs>
          <w:tab w:val="left" w:pos="6645"/>
        </w:tabs>
        <w:jc w:val="left"/>
        <w:rPr>
          <w:rFonts w:hint="eastAsia"/>
          <w:sz w:val="28"/>
          <w:szCs w:val="28"/>
          <w:lang w:val="el-GR"/>
        </w:rPr>
      </w:pPr>
      <w:r>
        <w:rPr>
          <w:rFonts w:hint="eastAsia"/>
          <w:sz w:val="28"/>
          <w:szCs w:val="28"/>
          <w:lang w:val="el-GR"/>
        </w:rPr>
        <w:t>273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赞美。</w:t>
      </w:r>
      <w:r>
        <w:rPr>
          <w:rFonts w:hint="eastAsia"/>
          <w:sz w:val="28"/>
          <w:szCs w:val="28"/>
          <w:lang w:val="el-GR"/>
        </w:rPr>
        <w:t>——你察觉到，这个人就要</w:t>
      </w:r>
      <w:r>
        <w:rPr>
          <w:rFonts w:ascii="楷体_GB2312" w:eastAsia="楷体_GB2312" w:hint="eastAsia"/>
          <w:sz w:val="28"/>
          <w:szCs w:val="28"/>
          <w:lang w:val="el-GR"/>
        </w:rPr>
        <w:t>赞美</w:t>
      </w:r>
      <w:r>
        <w:rPr>
          <w:rFonts w:hint="eastAsia"/>
          <w:sz w:val="28"/>
          <w:szCs w:val="28"/>
          <w:lang w:val="el-GR"/>
        </w:rPr>
        <w:t>你：你咬紧双唇，心脏收缩：哎呀，拿开</w:t>
      </w:r>
      <w:r>
        <w:rPr>
          <w:rFonts w:ascii="楷体_GB2312" w:eastAsia="楷体_GB2312" w:hint="eastAsia"/>
          <w:sz w:val="28"/>
          <w:szCs w:val="28"/>
          <w:lang w:val="el-GR"/>
        </w:rPr>
        <w:t>这</w:t>
      </w:r>
      <w:r>
        <w:rPr>
          <w:rFonts w:hint="eastAsia"/>
          <w:sz w:val="28"/>
          <w:szCs w:val="28"/>
          <w:lang w:val="el-GR"/>
        </w:rPr>
        <w:t>杯苦酒吧！但是，它没有被拿走，它被送到我们面前！因此，让我们还是吞下赞美者甜蜜的无耻，克服我们对其赞美本能的反感和极其轻视，作出一副感激的表情吧——因为无论如何，他认为他是在对我们做好</w:t>
      </w:r>
      <w:r>
        <w:rPr>
          <w:rFonts w:hint="eastAsia"/>
          <w:sz w:val="28"/>
          <w:szCs w:val="28"/>
          <w:lang w:val="el-GR"/>
        </w:rPr>
        <w:t>事！现在，在这之后，我们看到，他的自我感觉非常良好，他战胜了我们——真的，也战胜了自己，这狗！——因为他是不情愿将自己的赞美送人的！</w:t>
      </w:r>
    </w:p>
    <w:p w:rsidR="00000000" w:rsidRDefault="00EF3B58">
      <w:pPr>
        <w:tabs>
          <w:tab w:val="left" w:pos="6645"/>
        </w:tabs>
        <w:jc w:val="left"/>
        <w:rPr>
          <w:rFonts w:hint="eastAsia"/>
          <w:sz w:val="28"/>
          <w:szCs w:val="28"/>
          <w:lang w:val="el-GR"/>
        </w:rPr>
      </w:pPr>
      <w:r>
        <w:rPr>
          <w:rFonts w:hint="eastAsia"/>
          <w:sz w:val="28"/>
          <w:szCs w:val="28"/>
          <w:lang w:val="el-GR"/>
        </w:rPr>
        <w:t>274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人类的权利和特权。</w:t>
      </w:r>
      <w:r>
        <w:rPr>
          <w:rFonts w:hint="eastAsia"/>
          <w:sz w:val="28"/>
          <w:szCs w:val="28"/>
          <w:lang w:val="el-GR"/>
        </w:rPr>
        <w:t>——我们人类是唯一的造物，当其做错了，可以自行删除，有如删除一个错误的句子——无论是出于人类的荣誉感，还是出于对人的同情，或是出于对人的厌恶。【</w:t>
      </w:r>
      <w:r>
        <w:rPr>
          <w:rFonts w:hint="eastAsia"/>
          <w:sz w:val="28"/>
          <w:szCs w:val="28"/>
          <w:lang w:val="el-GR"/>
        </w:rPr>
        <w:t>215</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275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变形的人。</w:t>
      </w:r>
      <w:r>
        <w:rPr>
          <w:rFonts w:hint="eastAsia"/>
          <w:sz w:val="28"/>
          <w:szCs w:val="28"/>
          <w:lang w:val="el-GR"/>
        </w:rPr>
        <w:t>——现在他变成了美德的化身，但只是为了以此伤害别人。不要对他注目敬礼！</w:t>
      </w:r>
      <w:r>
        <w:rPr>
          <w:rStyle w:val="a8"/>
          <w:sz w:val="28"/>
          <w:szCs w:val="28"/>
          <w:lang w:val="el-GR"/>
        </w:rPr>
        <w:footnoteReference w:id="418"/>
      </w:r>
    </w:p>
    <w:p w:rsidR="00000000" w:rsidRDefault="00EF3B58">
      <w:pPr>
        <w:tabs>
          <w:tab w:val="left" w:pos="6645"/>
        </w:tabs>
        <w:jc w:val="left"/>
        <w:rPr>
          <w:rFonts w:hint="eastAsia"/>
          <w:sz w:val="28"/>
          <w:szCs w:val="28"/>
          <w:lang w:val="el-GR"/>
        </w:rPr>
      </w:pPr>
      <w:r>
        <w:rPr>
          <w:rFonts w:hint="eastAsia"/>
          <w:sz w:val="28"/>
          <w:szCs w:val="28"/>
          <w:lang w:val="el-GR"/>
        </w:rPr>
        <w:t>276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多么经常！多么意外！</w:t>
      </w:r>
      <w:r>
        <w:rPr>
          <w:rFonts w:hint="eastAsia"/>
          <w:sz w:val="28"/>
          <w:szCs w:val="28"/>
          <w:lang w:val="el-GR"/>
        </w:rPr>
        <w:t>——有多少已婚男子曾经在某个早晨突然清楚意识到，他们的年轻妻子多么乏味，虽然她</w:t>
      </w:r>
      <w:r>
        <w:rPr>
          <w:rFonts w:hint="eastAsia"/>
          <w:sz w:val="28"/>
          <w:szCs w:val="28"/>
          <w:lang w:val="el-GR"/>
        </w:rPr>
        <w:t>们自信非常迷人，更不用说那些肉欲强烈而精神虚弱的女人了！</w:t>
      </w:r>
    </w:p>
    <w:p w:rsidR="00000000" w:rsidRDefault="00EF3B58">
      <w:pPr>
        <w:tabs>
          <w:tab w:val="left" w:pos="6645"/>
        </w:tabs>
        <w:jc w:val="left"/>
        <w:rPr>
          <w:rFonts w:hint="eastAsia"/>
          <w:sz w:val="28"/>
          <w:szCs w:val="28"/>
          <w:lang w:val="el-GR"/>
        </w:rPr>
      </w:pPr>
      <w:r>
        <w:rPr>
          <w:rFonts w:hint="eastAsia"/>
          <w:sz w:val="28"/>
          <w:szCs w:val="28"/>
          <w:lang w:val="el-GR"/>
        </w:rPr>
        <w:t>277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热的美德与冷的美德。——</w:t>
      </w:r>
      <w:r>
        <w:rPr>
          <w:rFonts w:hint="eastAsia"/>
          <w:sz w:val="28"/>
          <w:szCs w:val="28"/>
          <w:lang w:val="el-GR"/>
        </w:rPr>
        <w:t>有时，勇敢是冷酷的、不可动摇的决心的结果；有时，勇敢是热烈的、半盲目的勇气的结果，然而，我们却用同一个名字来称呼这两种勇敢！——</w:t>
      </w:r>
      <w:r>
        <w:rPr>
          <w:rFonts w:ascii="楷体_GB2312" w:eastAsia="楷体_GB2312" w:hint="eastAsia"/>
          <w:sz w:val="28"/>
          <w:szCs w:val="28"/>
          <w:lang w:val="el-GR"/>
        </w:rPr>
        <w:t>冷美德</w:t>
      </w:r>
      <w:r>
        <w:rPr>
          <w:rFonts w:eastAsia="楷体_GB2312"/>
          <w:sz w:val="28"/>
          <w:szCs w:val="28"/>
          <w:lang w:val="de-DE"/>
        </w:rPr>
        <w:t>(Kalten Tugende)</w:t>
      </w:r>
      <w:r>
        <w:rPr>
          <w:rFonts w:hint="eastAsia"/>
          <w:sz w:val="28"/>
          <w:szCs w:val="28"/>
          <w:lang w:val="el-GR"/>
        </w:rPr>
        <w:t>何其不同于</w:t>
      </w:r>
      <w:r>
        <w:rPr>
          <w:rFonts w:ascii="楷体_GB2312" w:eastAsia="楷体_GB2312" w:hint="eastAsia"/>
          <w:sz w:val="28"/>
          <w:szCs w:val="28"/>
          <w:lang w:val="el-GR"/>
        </w:rPr>
        <w:t>热美德</w:t>
      </w:r>
      <w:r>
        <w:rPr>
          <w:rFonts w:eastAsia="楷体_GB2312"/>
          <w:sz w:val="28"/>
          <w:szCs w:val="28"/>
          <w:lang w:val="de-DE"/>
        </w:rPr>
        <w:t>(den warmen)</w:t>
      </w:r>
      <w:r>
        <w:rPr>
          <w:rFonts w:hint="eastAsia"/>
          <w:sz w:val="28"/>
          <w:szCs w:val="28"/>
          <w:lang w:val="el-GR"/>
        </w:rPr>
        <w:t>！如果有谁认为只有热才能产生“德行（</w:t>
      </w:r>
      <w:r>
        <w:rPr>
          <w:rFonts w:hint="eastAsia"/>
          <w:sz w:val="28"/>
          <w:szCs w:val="28"/>
          <w:lang w:val="el-GR"/>
        </w:rPr>
        <w:t>Gutsein</w:t>
      </w:r>
      <w:r>
        <w:rPr>
          <w:rFonts w:hint="eastAsia"/>
          <w:sz w:val="28"/>
          <w:szCs w:val="28"/>
          <w:lang w:val="el-GR"/>
        </w:rPr>
        <w:t>）”，那他就是一个傻瓜；但如果有人把“德行”只划给冷，那他同样是一个傻瓜。事实上，人类发现冷的勇敢和热的勇敢都很有用，但也都很难得，因而只能将这两种颜色下的美德都当作</w:t>
      </w:r>
      <w:r>
        <w:rPr>
          <w:rFonts w:hint="eastAsia"/>
          <w:sz w:val="28"/>
          <w:szCs w:val="28"/>
          <w:lang w:val="el-GR"/>
        </w:rPr>
        <w:t>稀有的宝石。</w:t>
      </w:r>
    </w:p>
    <w:p w:rsidR="00000000" w:rsidRDefault="00EF3B58">
      <w:pPr>
        <w:tabs>
          <w:tab w:val="left" w:pos="6645"/>
        </w:tabs>
        <w:jc w:val="left"/>
        <w:rPr>
          <w:rFonts w:hint="eastAsia"/>
          <w:sz w:val="28"/>
          <w:szCs w:val="28"/>
          <w:lang w:val="el-GR"/>
        </w:rPr>
      </w:pPr>
      <w:r>
        <w:rPr>
          <w:rFonts w:hint="eastAsia"/>
          <w:sz w:val="28"/>
          <w:szCs w:val="28"/>
          <w:lang w:val="el-GR"/>
        </w:rPr>
        <w:t>278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亲切的记忆。</w:t>
      </w:r>
      <w:r>
        <w:rPr>
          <w:rFonts w:hint="eastAsia"/>
          <w:sz w:val="28"/>
          <w:szCs w:val="28"/>
          <w:lang w:val="el-GR"/>
        </w:rPr>
        <w:t>——一个人处于高于别人的位置，但他发展了一种亲切的记忆：注意别人各种好的品质，并分别记住它们；通过这种方式，他使他们成为令人愉快地可依靠的。我们也可以这样对待我们自己：我们是否拥有一种亲切的记忆，最终决定了我们【</w:t>
      </w:r>
      <w:r>
        <w:rPr>
          <w:rFonts w:hint="eastAsia"/>
          <w:sz w:val="28"/>
          <w:szCs w:val="28"/>
          <w:lang w:val="el-GR"/>
        </w:rPr>
        <w:t>216</w:t>
      </w:r>
      <w:r>
        <w:rPr>
          <w:rFonts w:hint="eastAsia"/>
          <w:sz w:val="28"/>
          <w:szCs w:val="28"/>
          <w:lang w:val="el-GR"/>
        </w:rPr>
        <w:t>】对我们自己的爱好和意向的态度是高贵的、和蔼的还是不信任的，甚至最终也决定了这些爱好和意向本身的性质。</w:t>
      </w:r>
    </w:p>
    <w:p w:rsidR="00000000" w:rsidRDefault="00EF3B58">
      <w:pPr>
        <w:tabs>
          <w:tab w:val="left" w:pos="6645"/>
        </w:tabs>
        <w:jc w:val="left"/>
        <w:rPr>
          <w:rFonts w:hint="eastAsia"/>
          <w:sz w:val="28"/>
          <w:szCs w:val="28"/>
          <w:lang w:val="el-GR"/>
        </w:rPr>
      </w:pPr>
      <w:r>
        <w:rPr>
          <w:rFonts w:hint="eastAsia"/>
          <w:sz w:val="28"/>
          <w:szCs w:val="28"/>
          <w:lang w:val="el-GR"/>
        </w:rPr>
        <w:t>279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我们何以成为艺术家。</w:t>
      </w:r>
      <w:r>
        <w:rPr>
          <w:rFonts w:hint="eastAsia"/>
          <w:sz w:val="28"/>
          <w:szCs w:val="28"/>
          <w:lang w:val="el-GR"/>
        </w:rPr>
        <w:t>——一旦一个人把某人当作自己崇拜的对象，他就会把这人理想化，以便向自己证明后者完全配得上他的崇拜；换句话说，为了使他自己的作为良</w:t>
      </w:r>
      <w:r>
        <w:rPr>
          <w:rFonts w:hint="eastAsia"/>
          <w:sz w:val="28"/>
          <w:szCs w:val="28"/>
          <w:lang w:val="el-GR"/>
        </w:rPr>
        <w:t>知上能通过，他变成了艺术家。如果说他现在感到痛苦，那不是因为无知（</w:t>
      </w:r>
      <w:r>
        <w:rPr>
          <w:rFonts w:hint="eastAsia"/>
          <w:sz w:val="28"/>
          <w:szCs w:val="28"/>
          <w:lang w:val="el-GR"/>
        </w:rPr>
        <w:t>Nichtwissen</w:t>
      </w:r>
      <w:r>
        <w:rPr>
          <w:rFonts w:hint="eastAsia"/>
          <w:sz w:val="28"/>
          <w:szCs w:val="28"/>
          <w:lang w:val="el-GR"/>
        </w:rPr>
        <w:t>）使他痛苦，而是因为强作无知的自我欺骗。——像所有一往情深的恋爱者一样，这样一种人的内心悲欢不是寻常斗勺可以罄尽的。</w:t>
      </w:r>
    </w:p>
    <w:p w:rsidR="00000000" w:rsidRDefault="00EF3B58">
      <w:pPr>
        <w:tabs>
          <w:tab w:val="left" w:pos="6645"/>
        </w:tabs>
        <w:jc w:val="left"/>
        <w:rPr>
          <w:rFonts w:hint="eastAsia"/>
          <w:sz w:val="28"/>
          <w:szCs w:val="28"/>
          <w:lang w:val="el-GR"/>
        </w:rPr>
      </w:pPr>
      <w:r>
        <w:rPr>
          <w:rFonts w:hint="eastAsia"/>
          <w:sz w:val="28"/>
          <w:szCs w:val="28"/>
          <w:lang w:val="el-GR"/>
        </w:rPr>
        <w:t>280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孩子似的。</w:t>
      </w:r>
      <w:r>
        <w:rPr>
          <w:rFonts w:hint="eastAsia"/>
          <w:sz w:val="28"/>
          <w:szCs w:val="28"/>
          <w:lang w:val="el-GR"/>
        </w:rPr>
        <w:t>——谁像孩子一样生活——即无需为他的面包操劳和不相信他的行动具有一种决定意义——谁就仍然是孩子似的。</w:t>
      </w:r>
      <w:r>
        <w:rPr>
          <w:rStyle w:val="a8"/>
          <w:sz w:val="28"/>
          <w:szCs w:val="28"/>
          <w:lang w:val="el-GR"/>
        </w:rPr>
        <w:footnoteReference w:id="419"/>
      </w:r>
    </w:p>
    <w:p w:rsidR="00000000" w:rsidRDefault="00EF3B58">
      <w:pPr>
        <w:tabs>
          <w:tab w:val="left" w:pos="6645"/>
        </w:tabs>
        <w:jc w:val="left"/>
        <w:rPr>
          <w:rFonts w:hint="eastAsia"/>
          <w:sz w:val="28"/>
          <w:szCs w:val="28"/>
          <w:lang w:val="el-GR"/>
        </w:rPr>
      </w:pPr>
      <w:r>
        <w:rPr>
          <w:rFonts w:hint="eastAsia"/>
          <w:sz w:val="28"/>
          <w:szCs w:val="28"/>
          <w:lang w:val="el-GR"/>
        </w:rPr>
        <w:t>281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自我一切都要。</w:t>
      </w:r>
      <w:r>
        <w:rPr>
          <w:rFonts w:hint="eastAsia"/>
          <w:sz w:val="28"/>
          <w:szCs w:val="28"/>
          <w:lang w:val="el-GR"/>
        </w:rPr>
        <w:t>——好象人们行动只是</w:t>
      </w:r>
      <w:r>
        <w:rPr>
          <w:rFonts w:ascii="楷体_GB2312" w:eastAsia="楷体_GB2312" w:hint="eastAsia"/>
          <w:sz w:val="28"/>
          <w:szCs w:val="28"/>
          <w:lang w:val="el-GR"/>
        </w:rPr>
        <w:t>为了</w:t>
      </w:r>
      <w:r>
        <w:rPr>
          <w:rFonts w:hint="eastAsia"/>
          <w:sz w:val="28"/>
          <w:szCs w:val="28"/>
          <w:lang w:val="el-GR"/>
        </w:rPr>
        <w:t>占有：至少他们的语言表明了类似的想法；在语言中，所有过去的行动都使我们获得了某些东西！（“我说</w:t>
      </w:r>
      <w:r>
        <w:rPr>
          <w:rFonts w:ascii="楷体_GB2312" w:eastAsia="楷体_GB2312" w:hint="eastAsia"/>
          <w:sz w:val="28"/>
          <w:szCs w:val="28"/>
          <w:lang w:val="el-GR"/>
        </w:rPr>
        <w:t>了</w:t>
      </w:r>
      <w:r>
        <w:rPr>
          <w:rFonts w:hint="eastAsia"/>
          <w:sz w:val="28"/>
          <w:szCs w:val="28"/>
          <w:lang w:val="el-GR"/>
        </w:rPr>
        <w:t>，战斗</w:t>
      </w:r>
      <w:r>
        <w:rPr>
          <w:rFonts w:ascii="楷体_GB2312" w:eastAsia="楷体_GB2312" w:hint="eastAsia"/>
          <w:sz w:val="28"/>
          <w:szCs w:val="28"/>
          <w:lang w:val="el-GR"/>
        </w:rPr>
        <w:t>了</w:t>
      </w:r>
      <w:r>
        <w:rPr>
          <w:rFonts w:hint="eastAsia"/>
          <w:sz w:val="28"/>
          <w:szCs w:val="28"/>
          <w:lang w:val="el-GR"/>
        </w:rPr>
        <w:t>，胜利</w:t>
      </w:r>
      <w:r>
        <w:rPr>
          <w:rFonts w:ascii="楷体_GB2312" w:eastAsia="楷体_GB2312" w:hint="eastAsia"/>
          <w:sz w:val="28"/>
          <w:szCs w:val="28"/>
          <w:lang w:val="el-GR"/>
        </w:rPr>
        <w:t>了</w:t>
      </w:r>
      <w:r>
        <w:rPr>
          <w:rFonts w:hint="eastAsia"/>
          <w:sz w:val="28"/>
          <w:szCs w:val="28"/>
          <w:lang w:val="el-GR"/>
        </w:rPr>
        <w:t>”，意即我现在拥有我的讲话</w:t>
      </w:r>
      <w:r>
        <w:rPr>
          <w:rFonts w:hint="eastAsia"/>
          <w:sz w:val="28"/>
          <w:szCs w:val="28"/>
          <w:lang w:val="el-GR"/>
        </w:rPr>
        <w:t>、战斗和胜利。）看，人多么贪啊！他甚至抓住过去不放，希望过去现在仍然为他</w:t>
      </w:r>
      <w:r>
        <w:rPr>
          <w:rFonts w:ascii="楷体_GB2312" w:eastAsia="楷体_GB2312" w:hint="eastAsia"/>
          <w:sz w:val="28"/>
          <w:szCs w:val="28"/>
          <w:lang w:val="el-GR"/>
        </w:rPr>
        <w:t>所有</w:t>
      </w:r>
      <w:r>
        <w:rPr>
          <w:rFonts w:hint="eastAsia"/>
          <w:sz w:val="28"/>
          <w:szCs w:val="28"/>
          <w:lang w:val="el-GR"/>
        </w:rPr>
        <w:t>！【</w:t>
      </w:r>
      <w:r>
        <w:rPr>
          <w:rFonts w:hint="eastAsia"/>
          <w:sz w:val="28"/>
          <w:szCs w:val="28"/>
          <w:lang w:val="el-GR"/>
        </w:rPr>
        <w:t>217</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282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美的危害。</w:t>
      </w:r>
      <w:r>
        <w:rPr>
          <w:rFonts w:hint="eastAsia"/>
          <w:sz w:val="28"/>
          <w:szCs w:val="28"/>
          <w:lang w:val="el-GR"/>
        </w:rPr>
        <w:t>——此女美且聪明：若她不美，她当怎样更聪明啊！</w:t>
      </w:r>
    </w:p>
    <w:p w:rsidR="00000000" w:rsidRDefault="00EF3B58">
      <w:pPr>
        <w:tabs>
          <w:tab w:val="left" w:pos="6645"/>
        </w:tabs>
        <w:jc w:val="left"/>
        <w:rPr>
          <w:rFonts w:hint="eastAsia"/>
          <w:sz w:val="28"/>
          <w:szCs w:val="28"/>
          <w:lang w:val="el-GR"/>
        </w:rPr>
      </w:pPr>
      <w:r>
        <w:rPr>
          <w:rFonts w:hint="eastAsia"/>
          <w:sz w:val="28"/>
          <w:szCs w:val="28"/>
          <w:lang w:val="el-GR"/>
        </w:rPr>
        <w:t>283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安身和安心。</w:t>
      </w:r>
      <w:r>
        <w:rPr>
          <w:rFonts w:hint="eastAsia"/>
          <w:sz w:val="28"/>
          <w:szCs w:val="28"/>
          <w:lang w:val="el-GR"/>
        </w:rPr>
        <w:t>——我们在环境中通常处于什么状态，我们在内心中通常也就处于什么状态。</w:t>
      </w:r>
    </w:p>
    <w:p w:rsidR="00000000" w:rsidRDefault="00EF3B58">
      <w:pPr>
        <w:tabs>
          <w:tab w:val="left" w:pos="6645"/>
        </w:tabs>
        <w:jc w:val="left"/>
        <w:rPr>
          <w:rFonts w:hint="eastAsia"/>
          <w:sz w:val="28"/>
          <w:szCs w:val="28"/>
          <w:lang w:val="el-GR"/>
        </w:rPr>
      </w:pPr>
      <w:r>
        <w:rPr>
          <w:rFonts w:hint="eastAsia"/>
          <w:sz w:val="28"/>
          <w:szCs w:val="28"/>
          <w:lang w:val="el-GR"/>
        </w:rPr>
        <w:t>284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将新的表达成旧的。</w:t>
      </w:r>
      <w:r>
        <w:rPr>
          <w:rFonts w:hint="eastAsia"/>
          <w:sz w:val="28"/>
          <w:szCs w:val="28"/>
          <w:lang w:val="el-GR"/>
        </w:rPr>
        <w:t>——许多人似乎不愿意别人告诉他们新奇的事情，因为这让他们感到，别人因早知道这事情而超过了他们。</w:t>
      </w:r>
    </w:p>
    <w:p w:rsidR="00000000" w:rsidRDefault="00EF3B58">
      <w:pPr>
        <w:tabs>
          <w:tab w:val="left" w:pos="6645"/>
        </w:tabs>
        <w:jc w:val="left"/>
        <w:rPr>
          <w:rFonts w:hint="eastAsia"/>
          <w:sz w:val="28"/>
          <w:szCs w:val="28"/>
          <w:lang w:val="el-GR"/>
        </w:rPr>
      </w:pPr>
      <w:r>
        <w:rPr>
          <w:rFonts w:hint="eastAsia"/>
          <w:sz w:val="28"/>
          <w:szCs w:val="28"/>
          <w:lang w:val="el-GR"/>
        </w:rPr>
        <w:t>285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哪里是自我的边界？</w:t>
      </w:r>
      <w:r>
        <w:rPr>
          <w:rFonts w:hint="eastAsia"/>
          <w:sz w:val="28"/>
          <w:szCs w:val="28"/>
          <w:lang w:val="el-GR"/>
        </w:rPr>
        <w:t>——大多数人将其</w:t>
      </w:r>
      <w:r>
        <w:rPr>
          <w:rFonts w:ascii="楷体_GB2312" w:eastAsia="楷体_GB2312" w:hint="eastAsia"/>
          <w:sz w:val="28"/>
          <w:szCs w:val="28"/>
          <w:lang w:val="el-GR"/>
        </w:rPr>
        <w:t>知道</w:t>
      </w:r>
      <w:r>
        <w:rPr>
          <w:rFonts w:hint="eastAsia"/>
          <w:sz w:val="28"/>
          <w:szCs w:val="28"/>
          <w:lang w:val="el-GR"/>
        </w:rPr>
        <w:t>的任何东西都置于自己的保护之下，仿佛知道某事就意味着拥有某事。自我感的占有欲望是无边的：伟人说起话</w:t>
      </w:r>
      <w:r>
        <w:rPr>
          <w:rFonts w:hint="eastAsia"/>
          <w:sz w:val="28"/>
          <w:szCs w:val="28"/>
          <w:lang w:val="el-GR"/>
        </w:rPr>
        <w:t>来好象整个时代都站在他背后，而他们乃是这长长躯体的大脑；可爱的女士把其子女的美丽，她们的服装，她们的狗，她们的医生，她们的城镇都算作她们自己的光荣，就差没有说“这一切就是我”。</w:t>
      </w:r>
      <w:r>
        <w:rPr>
          <w:rFonts w:hint="eastAsia"/>
          <w:sz w:val="28"/>
          <w:szCs w:val="28"/>
          <w:lang w:val="el-GR"/>
        </w:rPr>
        <w:t>Chi non ha, non</w:t>
      </w:r>
      <w:r>
        <w:rPr>
          <w:sz w:val="28"/>
          <w:szCs w:val="28"/>
          <w:lang w:val="fr-FR"/>
        </w:rPr>
        <w:t xml:space="preserve"> è</w:t>
      </w:r>
      <w:r>
        <w:rPr>
          <w:rStyle w:val="a8"/>
          <w:sz w:val="28"/>
          <w:szCs w:val="28"/>
          <w:lang w:val="fr-FR"/>
        </w:rPr>
        <w:footnoteReference w:id="420"/>
      </w:r>
      <w:r>
        <w:rPr>
          <w:rFonts w:hint="eastAsia"/>
          <w:sz w:val="28"/>
          <w:szCs w:val="28"/>
          <w:lang w:val="el-GR"/>
        </w:rPr>
        <w:t>，意大利有这说法。</w:t>
      </w:r>
    </w:p>
    <w:p w:rsidR="00000000" w:rsidRDefault="00EF3B58">
      <w:pPr>
        <w:tabs>
          <w:tab w:val="left" w:pos="6645"/>
        </w:tabs>
        <w:jc w:val="left"/>
        <w:rPr>
          <w:rFonts w:hint="eastAsia"/>
          <w:sz w:val="28"/>
          <w:szCs w:val="28"/>
          <w:lang w:val="el-GR"/>
        </w:rPr>
      </w:pPr>
      <w:r>
        <w:rPr>
          <w:rFonts w:hint="eastAsia"/>
          <w:sz w:val="28"/>
          <w:szCs w:val="28"/>
          <w:lang w:val="el-GR"/>
        </w:rPr>
        <w:t>286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家畜、宠物及其他。</w:t>
      </w:r>
      <w:r>
        <w:rPr>
          <w:rFonts w:hint="eastAsia"/>
          <w:sz w:val="28"/>
          <w:szCs w:val="28"/>
          <w:lang w:val="el-GR"/>
        </w:rPr>
        <w:t>——对植物和动物来说，人从一开始就是居住在他们中间的一个【</w:t>
      </w:r>
      <w:r>
        <w:rPr>
          <w:rFonts w:hint="eastAsia"/>
          <w:sz w:val="28"/>
          <w:szCs w:val="28"/>
          <w:lang w:val="el-GR"/>
        </w:rPr>
        <w:t>218</w:t>
      </w:r>
      <w:r>
        <w:rPr>
          <w:rFonts w:hint="eastAsia"/>
          <w:sz w:val="28"/>
          <w:szCs w:val="28"/>
          <w:lang w:val="el-GR"/>
        </w:rPr>
        <w:t>】狂暴的敌人，然而，他最后却还对被他弄得虚弱和残缺的受害者提出温柔情感的要求，还有比这更恶心的吗？在这种“自然”面前，如果人还有一点思想的话，他首先必须</w:t>
      </w:r>
      <w:r>
        <w:rPr>
          <w:rFonts w:ascii="楷体_GB2312" w:eastAsia="楷体_GB2312" w:hint="eastAsia"/>
          <w:sz w:val="28"/>
          <w:szCs w:val="28"/>
          <w:lang w:val="el-GR"/>
        </w:rPr>
        <w:t>刚直</w:t>
      </w:r>
      <w:r>
        <w:rPr>
          <w:rFonts w:hint="eastAsia"/>
          <w:sz w:val="28"/>
          <w:szCs w:val="28"/>
          <w:lang w:val="el-GR"/>
        </w:rPr>
        <w:t>（</w:t>
      </w:r>
      <w:r>
        <w:rPr>
          <w:rFonts w:hint="eastAsia"/>
          <w:sz w:val="28"/>
          <w:szCs w:val="28"/>
          <w:lang w:val="el-GR"/>
        </w:rPr>
        <w:t>Ernst</w:t>
      </w:r>
      <w:r>
        <w:rPr>
          <w:rFonts w:hint="eastAsia"/>
          <w:sz w:val="28"/>
          <w:szCs w:val="28"/>
          <w:lang w:val="el-GR"/>
        </w:rPr>
        <w:t>）。</w:t>
      </w:r>
      <w:r>
        <w:rPr>
          <w:rStyle w:val="a8"/>
          <w:sz w:val="28"/>
          <w:szCs w:val="28"/>
          <w:lang w:val="el-GR"/>
        </w:rPr>
        <w:footnoteReference w:id="421"/>
      </w:r>
    </w:p>
    <w:p w:rsidR="00000000" w:rsidRDefault="00EF3B58">
      <w:pPr>
        <w:tabs>
          <w:tab w:val="left" w:pos="6645"/>
        </w:tabs>
        <w:jc w:val="left"/>
        <w:rPr>
          <w:rFonts w:hint="eastAsia"/>
          <w:sz w:val="28"/>
          <w:szCs w:val="28"/>
          <w:lang w:val="el-GR"/>
        </w:rPr>
      </w:pPr>
      <w:r>
        <w:rPr>
          <w:rFonts w:hint="eastAsia"/>
          <w:sz w:val="28"/>
          <w:szCs w:val="28"/>
          <w:lang w:val="el-GR"/>
        </w:rPr>
        <w:t>287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两个朋</w:t>
      </w:r>
      <w:r>
        <w:rPr>
          <w:rFonts w:ascii="楷体_GB2312" w:eastAsia="楷体_GB2312" w:hint="eastAsia"/>
          <w:sz w:val="28"/>
          <w:szCs w:val="28"/>
          <w:lang w:val="el-GR"/>
        </w:rPr>
        <w:t>友。</w:t>
      </w:r>
      <w:r>
        <w:rPr>
          <w:rFonts w:hint="eastAsia"/>
          <w:sz w:val="28"/>
          <w:szCs w:val="28"/>
          <w:lang w:val="el-GR"/>
        </w:rPr>
        <w:t>——原来是朋友，现在又不做朋友了，双方同时终止对对方的友谊，一个认为别人太不了解自己，另一个认为别人过于了解自己，——他们都在欺骗自己！——因为他们每个人都没有很好认识自己。</w:t>
      </w:r>
      <w:r>
        <w:rPr>
          <w:rStyle w:val="a8"/>
          <w:sz w:val="28"/>
          <w:szCs w:val="28"/>
          <w:lang w:val="el-GR"/>
        </w:rPr>
        <w:footnoteReference w:id="422"/>
      </w:r>
    </w:p>
    <w:p w:rsidR="00000000" w:rsidRDefault="00EF3B58">
      <w:pPr>
        <w:tabs>
          <w:tab w:val="left" w:pos="6645"/>
        </w:tabs>
        <w:jc w:val="left"/>
        <w:rPr>
          <w:rFonts w:hint="eastAsia"/>
          <w:sz w:val="28"/>
          <w:szCs w:val="28"/>
          <w:lang w:val="el-GR"/>
        </w:rPr>
      </w:pPr>
      <w:r>
        <w:rPr>
          <w:rFonts w:hint="eastAsia"/>
          <w:sz w:val="28"/>
          <w:szCs w:val="28"/>
          <w:lang w:val="el-GR"/>
        </w:rPr>
        <w:t>288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高贵心灵的喜剧。</w:t>
      </w:r>
      <w:r>
        <w:rPr>
          <w:rFonts w:hint="eastAsia"/>
          <w:sz w:val="28"/>
          <w:szCs w:val="28"/>
          <w:lang w:val="el-GR"/>
        </w:rPr>
        <w:t>——某些人做不到高尚的、热诚的亲密信赖，因而试图通过矜持、严厉以及对于亲昵的某种轻蔑表达其心灵的高贵，仿佛他们内心的信任感是如此强烈，至于羞于示人似的。</w:t>
      </w:r>
    </w:p>
    <w:p w:rsidR="00000000" w:rsidRDefault="00EF3B58">
      <w:pPr>
        <w:tabs>
          <w:tab w:val="left" w:pos="6645"/>
        </w:tabs>
        <w:jc w:val="left"/>
        <w:rPr>
          <w:rFonts w:hint="eastAsia"/>
          <w:sz w:val="28"/>
          <w:szCs w:val="28"/>
          <w:lang w:val="el-GR"/>
        </w:rPr>
      </w:pPr>
      <w:r>
        <w:rPr>
          <w:rFonts w:hint="eastAsia"/>
          <w:sz w:val="28"/>
          <w:szCs w:val="28"/>
          <w:lang w:val="el-GR"/>
        </w:rPr>
        <w:t>289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反道德言论的不宜处。</w:t>
      </w:r>
      <w:r>
        <w:rPr>
          <w:rFonts w:hint="eastAsia"/>
          <w:sz w:val="28"/>
          <w:szCs w:val="28"/>
          <w:lang w:val="el-GR"/>
        </w:rPr>
        <w:t>——在懦弱者中间说反对勇敢的话，是不合适宜的，并且唤起蔑视；任何对于同情的非议会使无同情的人生气。</w:t>
      </w:r>
    </w:p>
    <w:p w:rsidR="00000000" w:rsidRDefault="00EF3B58">
      <w:pPr>
        <w:tabs>
          <w:tab w:val="left" w:pos="6645"/>
        </w:tabs>
        <w:jc w:val="left"/>
        <w:rPr>
          <w:rFonts w:hint="eastAsia"/>
          <w:sz w:val="28"/>
          <w:szCs w:val="28"/>
          <w:lang w:val="el-GR"/>
        </w:rPr>
      </w:pPr>
      <w:r>
        <w:rPr>
          <w:rFonts w:hint="eastAsia"/>
          <w:sz w:val="28"/>
          <w:szCs w:val="28"/>
          <w:lang w:val="el-GR"/>
        </w:rPr>
        <w:t>290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一种浪费。</w:t>
      </w:r>
      <w:r>
        <w:rPr>
          <w:rFonts w:hint="eastAsia"/>
          <w:sz w:val="28"/>
          <w:szCs w:val="28"/>
          <w:lang w:val="el-GR"/>
        </w:rPr>
        <w:t>——对</w:t>
      </w:r>
      <w:r>
        <w:rPr>
          <w:rFonts w:hint="eastAsia"/>
          <w:sz w:val="28"/>
          <w:szCs w:val="28"/>
          <w:lang w:val="el-GR"/>
        </w:rPr>
        <w:t>于好激动和好冲动的人来说，作为他们的第一反应说出的话和做出的行动往往【</w:t>
      </w:r>
      <w:r>
        <w:rPr>
          <w:rFonts w:hint="eastAsia"/>
          <w:sz w:val="28"/>
          <w:szCs w:val="28"/>
          <w:lang w:val="el-GR"/>
        </w:rPr>
        <w:t>219</w:t>
      </w:r>
      <w:r>
        <w:rPr>
          <w:rFonts w:hint="eastAsia"/>
          <w:sz w:val="28"/>
          <w:szCs w:val="28"/>
          <w:lang w:val="el-GR"/>
        </w:rPr>
        <w:t>】</w:t>
      </w:r>
      <w:r>
        <w:rPr>
          <w:rFonts w:ascii="楷体_GB2312" w:eastAsia="楷体_GB2312" w:hint="eastAsia"/>
          <w:sz w:val="28"/>
          <w:szCs w:val="28"/>
          <w:lang w:val="el-GR"/>
        </w:rPr>
        <w:t>不是</w:t>
      </w:r>
      <w:r>
        <w:rPr>
          <w:rFonts w:hint="eastAsia"/>
          <w:sz w:val="28"/>
          <w:szCs w:val="28"/>
          <w:lang w:val="el-GR"/>
        </w:rPr>
        <w:t>他们内心实际的真心流露（而是在当时情境影响下不由自主做出的，在某种程度上可以说是这些情境的气氛的简单再现），但是，为了弥补、收回和消除这些不表达实际内心的语言和行动，往往</w:t>
      </w:r>
      <w:r>
        <w:rPr>
          <w:rFonts w:ascii="楷体_GB2312" w:eastAsia="楷体_GB2312" w:hint="eastAsia"/>
          <w:sz w:val="28"/>
          <w:szCs w:val="28"/>
          <w:lang w:val="el-GR"/>
        </w:rPr>
        <w:t>造成了</w:t>
      </w:r>
      <w:r>
        <w:rPr>
          <w:rFonts w:hint="eastAsia"/>
          <w:sz w:val="28"/>
          <w:szCs w:val="28"/>
          <w:lang w:val="el-GR"/>
        </w:rPr>
        <w:t>随后表达内心实际的语言和行动的浪费。</w:t>
      </w:r>
    </w:p>
    <w:p w:rsidR="00000000" w:rsidRDefault="00EF3B58">
      <w:pPr>
        <w:tabs>
          <w:tab w:val="left" w:pos="6645"/>
        </w:tabs>
        <w:jc w:val="left"/>
        <w:rPr>
          <w:rFonts w:hint="eastAsia"/>
          <w:sz w:val="28"/>
          <w:szCs w:val="28"/>
          <w:lang w:val="el-GR"/>
        </w:rPr>
      </w:pPr>
      <w:r>
        <w:rPr>
          <w:rFonts w:hint="eastAsia"/>
          <w:sz w:val="28"/>
          <w:szCs w:val="28"/>
          <w:lang w:val="el-GR"/>
        </w:rPr>
        <w:t>291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傲慢。</w:t>
      </w:r>
      <w:r>
        <w:rPr>
          <w:rFonts w:hint="eastAsia"/>
          <w:sz w:val="28"/>
          <w:szCs w:val="28"/>
          <w:lang w:val="el-GR"/>
        </w:rPr>
        <w:t>——傲慢是一种扮演的和伪装的骄傲；然而，骄傲之所以为骄傲，正在于它不善和不喜扮演、掩饰和和伪装：因此，傲慢可以说是不善伪装之伪装（</w:t>
      </w:r>
      <w:r>
        <w:rPr>
          <w:rFonts w:hint="eastAsia"/>
          <w:sz w:val="28"/>
          <w:szCs w:val="28"/>
          <w:lang w:val="el-GR"/>
        </w:rPr>
        <w:t>die Heuchelei der Unf</w:t>
      </w:r>
      <w:r>
        <w:rPr>
          <w:sz w:val="28"/>
          <w:szCs w:val="28"/>
          <w:lang w:val="de-DE"/>
        </w:rPr>
        <w:t>ähigkeit zur He</w:t>
      </w:r>
      <w:r>
        <w:rPr>
          <w:sz w:val="28"/>
          <w:szCs w:val="28"/>
          <w:lang w:val="de-DE"/>
        </w:rPr>
        <w:t>uchelei</w:t>
      </w:r>
      <w:r>
        <w:rPr>
          <w:rFonts w:hint="eastAsia"/>
          <w:sz w:val="28"/>
          <w:szCs w:val="28"/>
          <w:lang w:val="el-GR"/>
        </w:rPr>
        <w:t>），十分难做到和常常失败。但是，如果傲慢未遂，——它通常总是未遂——傲慢者就会体会到三重苦恼：因为想要骗人而遭人恨，因为想要显得比别人优越而遭人恨，以及最后，因为既没有骗过别人也没有显得比别人优越而被人嘲笑。因此，傲慢之举不智多矣！</w:t>
      </w:r>
      <w:r>
        <w:rPr>
          <w:rStyle w:val="a8"/>
          <w:sz w:val="28"/>
          <w:szCs w:val="28"/>
          <w:lang w:val="el-GR"/>
        </w:rPr>
        <w:footnoteReference w:id="423"/>
      </w:r>
    </w:p>
    <w:p w:rsidR="00000000" w:rsidRDefault="00EF3B58">
      <w:pPr>
        <w:tabs>
          <w:tab w:val="left" w:pos="6645"/>
        </w:tabs>
        <w:jc w:val="left"/>
        <w:rPr>
          <w:rFonts w:hint="eastAsia"/>
          <w:sz w:val="28"/>
          <w:szCs w:val="28"/>
          <w:lang w:val="el-GR"/>
        </w:rPr>
      </w:pPr>
      <w:r>
        <w:rPr>
          <w:rFonts w:hint="eastAsia"/>
          <w:sz w:val="28"/>
          <w:szCs w:val="28"/>
          <w:lang w:val="el-GR"/>
        </w:rPr>
        <w:t>292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一种误解。</w:t>
      </w:r>
      <w:r>
        <w:rPr>
          <w:rFonts w:hint="eastAsia"/>
          <w:sz w:val="28"/>
          <w:szCs w:val="28"/>
          <w:lang w:val="el-GR"/>
        </w:rPr>
        <w:t>——当我们听人说话，有时一个单独字母的发音（如</w:t>
      </w:r>
      <w:r>
        <w:rPr>
          <w:rFonts w:hint="eastAsia"/>
          <w:sz w:val="28"/>
          <w:szCs w:val="28"/>
          <w:lang w:val="el-GR"/>
        </w:rPr>
        <w:t>r</w:t>
      </w:r>
      <w:r>
        <w:rPr>
          <w:rFonts w:hint="eastAsia"/>
          <w:sz w:val="28"/>
          <w:szCs w:val="28"/>
          <w:lang w:val="el-GR"/>
        </w:rPr>
        <w:t>的发音）就足以使我们对说话者情感的诚实产生怀疑：这声音在</w:t>
      </w:r>
      <w:r>
        <w:rPr>
          <w:rFonts w:ascii="楷体_GB2312" w:eastAsia="楷体_GB2312" w:hint="eastAsia"/>
          <w:sz w:val="28"/>
          <w:szCs w:val="28"/>
          <w:lang w:val="el-GR"/>
        </w:rPr>
        <w:t>我们</w:t>
      </w:r>
      <w:r>
        <w:rPr>
          <w:rFonts w:hint="eastAsia"/>
          <w:sz w:val="28"/>
          <w:szCs w:val="28"/>
          <w:lang w:val="el-GR"/>
        </w:rPr>
        <w:t>听来如此刺耳，以至我们必须故意将其“</w:t>
      </w:r>
      <w:r>
        <w:rPr>
          <w:rFonts w:ascii="楷体_GB2312" w:eastAsia="楷体_GB2312" w:hint="eastAsia"/>
          <w:sz w:val="28"/>
          <w:szCs w:val="28"/>
          <w:lang w:val="el-GR"/>
        </w:rPr>
        <w:t>同化</w:t>
      </w:r>
      <w:r>
        <w:rPr>
          <w:rFonts w:hint="eastAsia"/>
          <w:sz w:val="28"/>
          <w:szCs w:val="28"/>
          <w:lang w:val="el-GR"/>
        </w:rPr>
        <w:t>（</w:t>
      </w:r>
      <w:r>
        <w:rPr>
          <w:rFonts w:hint="eastAsia"/>
          <w:sz w:val="28"/>
          <w:szCs w:val="28"/>
          <w:lang w:val="el-GR"/>
        </w:rPr>
        <w:t>machen</w:t>
      </w:r>
      <w:r>
        <w:rPr>
          <w:rFonts w:hint="eastAsia"/>
          <w:sz w:val="28"/>
          <w:szCs w:val="28"/>
          <w:lang w:val="el-GR"/>
        </w:rPr>
        <w:t>）”，——它对我们来说是“做作（</w:t>
      </w:r>
      <w:r>
        <w:rPr>
          <w:rFonts w:hint="eastAsia"/>
          <w:sz w:val="28"/>
          <w:szCs w:val="28"/>
          <w:lang w:val="el-GR"/>
        </w:rPr>
        <w:t>gemacht</w:t>
      </w:r>
      <w:r>
        <w:rPr>
          <w:rFonts w:hint="eastAsia"/>
          <w:sz w:val="28"/>
          <w:szCs w:val="28"/>
          <w:lang w:val="el-GR"/>
        </w:rPr>
        <w:t>）”的。许多根深蒂固的误解都来源于此</w:t>
      </w:r>
      <w:r>
        <w:rPr>
          <w:rFonts w:hint="eastAsia"/>
          <w:sz w:val="28"/>
          <w:szCs w:val="28"/>
          <w:lang w:val="el-GR"/>
        </w:rPr>
        <w:t>。一个具有与众不同写作习惯的作家的风格也是这样：只有他一个人觉得他自己的风格是“自然”的，对其他人来说，他的风格是“做作”的；相反，当他觉得自己是在【</w:t>
      </w:r>
      <w:r>
        <w:rPr>
          <w:rFonts w:hint="eastAsia"/>
          <w:sz w:val="28"/>
          <w:szCs w:val="28"/>
          <w:lang w:val="el-GR"/>
        </w:rPr>
        <w:t>220</w:t>
      </w:r>
      <w:r>
        <w:rPr>
          <w:rFonts w:hint="eastAsia"/>
          <w:sz w:val="28"/>
          <w:szCs w:val="28"/>
          <w:lang w:val="el-GR"/>
        </w:rPr>
        <w:t>】“做作”时（这时他不得不屈服于时尚和所谓“良好趣味”），其他人却开始觉得他是自然的、令人愉快的和值得信任的。</w:t>
      </w:r>
    </w:p>
    <w:p w:rsidR="00000000" w:rsidRDefault="00EF3B58">
      <w:pPr>
        <w:tabs>
          <w:tab w:val="left" w:pos="6645"/>
        </w:tabs>
        <w:jc w:val="left"/>
        <w:rPr>
          <w:rFonts w:hint="eastAsia"/>
          <w:sz w:val="28"/>
          <w:szCs w:val="28"/>
          <w:lang w:val="el-GR"/>
        </w:rPr>
      </w:pPr>
      <w:r>
        <w:rPr>
          <w:rFonts w:hint="eastAsia"/>
          <w:sz w:val="28"/>
          <w:szCs w:val="28"/>
          <w:lang w:val="el-GR"/>
        </w:rPr>
        <w:t>293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感谢的。</w:t>
      </w:r>
      <w:r>
        <w:rPr>
          <w:rFonts w:hint="eastAsia"/>
          <w:sz w:val="28"/>
          <w:szCs w:val="28"/>
          <w:lang w:val="el-GR"/>
        </w:rPr>
        <w:t>——感恩（</w:t>
      </w:r>
      <w:r>
        <w:rPr>
          <w:rFonts w:hint="eastAsia"/>
          <w:sz w:val="28"/>
          <w:szCs w:val="28"/>
          <w:lang w:val="el-GR"/>
        </w:rPr>
        <w:t>dankbaren Sinnes</w:t>
      </w:r>
      <w:r>
        <w:rPr>
          <w:rFonts w:hint="eastAsia"/>
          <w:sz w:val="28"/>
          <w:szCs w:val="28"/>
          <w:lang w:val="el-GR"/>
        </w:rPr>
        <w:t>）和虔敬</w:t>
      </w:r>
      <w:r>
        <w:rPr>
          <w:sz w:val="28"/>
          <w:szCs w:val="28"/>
          <w:lang w:val="de-DE"/>
        </w:rPr>
        <w:t>(Pietät)</w:t>
      </w:r>
      <w:r>
        <w:rPr>
          <w:rFonts w:hint="eastAsia"/>
          <w:sz w:val="28"/>
          <w:szCs w:val="28"/>
          <w:lang w:val="el-GR"/>
        </w:rPr>
        <w:t>，</w:t>
      </w:r>
      <w:r>
        <w:rPr>
          <w:rFonts w:hint="eastAsia"/>
          <w:sz w:val="28"/>
          <w:szCs w:val="28"/>
          <w:lang w:val="de-DE"/>
        </w:rPr>
        <w:t>只有有一点就太多了</w:t>
      </w:r>
      <w:r>
        <w:rPr>
          <w:rFonts w:hint="eastAsia"/>
          <w:sz w:val="28"/>
          <w:szCs w:val="28"/>
          <w:lang w:val="el-GR"/>
        </w:rPr>
        <w:t>：——人因此受苦，有如因某一恶习受苦，并使其全部独立和正直沦于坏良心之下。</w:t>
      </w:r>
    </w:p>
    <w:p w:rsidR="00000000" w:rsidRDefault="00EF3B58">
      <w:pPr>
        <w:tabs>
          <w:tab w:val="left" w:pos="6645"/>
        </w:tabs>
        <w:jc w:val="left"/>
        <w:rPr>
          <w:rFonts w:hint="eastAsia"/>
          <w:sz w:val="28"/>
          <w:szCs w:val="28"/>
          <w:lang w:val="el-GR"/>
        </w:rPr>
      </w:pPr>
      <w:r>
        <w:rPr>
          <w:rFonts w:hint="eastAsia"/>
          <w:sz w:val="28"/>
          <w:szCs w:val="28"/>
          <w:lang w:val="el-GR"/>
        </w:rPr>
        <w:t>294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圣者。</w:t>
      </w:r>
      <w:r>
        <w:rPr>
          <w:rFonts w:hint="eastAsia"/>
          <w:sz w:val="28"/>
          <w:szCs w:val="28"/>
          <w:lang w:val="el-GR"/>
        </w:rPr>
        <w:t>——那些必须从女人避开和折磨肉体的人，是</w:t>
      </w:r>
      <w:r>
        <w:rPr>
          <w:rFonts w:ascii="楷体_GB2312" w:eastAsia="楷体_GB2312" w:hint="eastAsia"/>
          <w:sz w:val="28"/>
          <w:szCs w:val="28"/>
          <w:lang w:val="el-GR"/>
        </w:rPr>
        <w:t>最肉欲</w:t>
      </w:r>
      <w:r>
        <w:rPr>
          <w:rFonts w:hint="eastAsia"/>
          <w:sz w:val="28"/>
          <w:szCs w:val="28"/>
          <w:lang w:val="el-GR"/>
        </w:rPr>
        <w:t>的。</w:t>
      </w:r>
    </w:p>
    <w:p w:rsidR="00000000" w:rsidRDefault="00EF3B58">
      <w:pPr>
        <w:tabs>
          <w:tab w:val="left" w:pos="6645"/>
        </w:tabs>
        <w:jc w:val="left"/>
        <w:rPr>
          <w:rFonts w:hint="eastAsia"/>
          <w:sz w:val="28"/>
          <w:szCs w:val="28"/>
          <w:lang w:val="el-GR"/>
        </w:rPr>
      </w:pPr>
      <w:r>
        <w:rPr>
          <w:rFonts w:hint="eastAsia"/>
          <w:sz w:val="28"/>
          <w:szCs w:val="28"/>
          <w:lang w:val="el-GR"/>
        </w:rPr>
        <w:t>295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服务的境界。</w:t>
      </w:r>
      <w:r>
        <w:rPr>
          <w:rFonts w:hint="eastAsia"/>
          <w:sz w:val="28"/>
          <w:szCs w:val="28"/>
          <w:lang w:val="el-GR"/>
        </w:rPr>
        <w:t>——在服务这门伟大艺术中，最高境界是为一个大野心家服务，他在一切事情上都是地道的自私鬼，然而他又最不愿意被看作一个自私鬼（这正是他的野心的一部分）。他要求每件事情都以这样一种方式发生，既与他的意志和喜好一致，又使他看上去似乎在牺牲自己和从不为自己要求任何东西。</w:t>
      </w:r>
    </w:p>
    <w:p w:rsidR="00000000" w:rsidRDefault="00EF3B58">
      <w:pPr>
        <w:tabs>
          <w:tab w:val="left" w:pos="6645"/>
        </w:tabs>
        <w:jc w:val="left"/>
        <w:rPr>
          <w:rFonts w:hint="eastAsia"/>
          <w:sz w:val="28"/>
          <w:szCs w:val="28"/>
          <w:lang w:val="el-GR"/>
        </w:rPr>
      </w:pPr>
      <w:r>
        <w:rPr>
          <w:rFonts w:hint="eastAsia"/>
          <w:sz w:val="28"/>
          <w:szCs w:val="28"/>
          <w:lang w:val="el-GR"/>
        </w:rPr>
        <w:t>296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决斗。</w:t>
      </w:r>
      <w:r>
        <w:rPr>
          <w:rFonts w:hint="eastAsia"/>
          <w:sz w:val="28"/>
          <w:szCs w:val="28"/>
          <w:lang w:val="el-GR"/>
        </w:rPr>
        <w:t>——某人说，若我不得不决斗，就让我决斗好了；能够决斗是好的，它随时带给我勇敢的对手和朋友。决斗是我们能找到的最后的体面自杀手段，虽然是一种令人遗憾的间接的和不十分可靠的手段。【</w:t>
      </w:r>
      <w:r>
        <w:rPr>
          <w:rFonts w:hint="eastAsia"/>
          <w:sz w:val="28"/>
          <w:szCs w:val="28"/>
          <w:lang w:val="el-GR"/>
        </w:rPr>
        <w:t>221</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297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毁坏的。</w:t>
      </w:r>
      <w:r>
        <w:rPr>
          <w:rFonts w:hint="eastAsia"/>
          <w:sz w:val="28"/>
          <w:szCs w:val="28"/>
          <w:lang w:val="el-GR"/>
        </w:rPr>
        <w:t>——毁坏一个年</w:t>
      </w:r>
      <w:r>
        <w:rPr>
          <w:rFonts w:hint="eastAsia"/>
          <w:sz w:val="28"/>
          <w:szCs w:val="28"/>
          <w:lang w:val="el-GR"/>
        </w:rPr>
        <w:t>轻人的最保险方法是教他对那些与他思想相同的人比对那些与他思想不同的人评价更高。</w:t>
      </w:r>
    </w:p>
    <w:p w:rsidR="00000000" w:rsidRDefault="00EF3B58">
      <w:pPr>
        <w:tabs>
          <w:tab w:val="left" w:pos="6645"/>
        </w:tabs>
        <w:jc w:val="left"/>
        <w:rPr>
          <w:rFonts w:hint="eastAsia"/>
          <w:sz w:val="28"/>
          <w:szCs w:val="28"/>
          <w:lang w:val="el-GR"/>
        </w:rPr>
      </w:pPr>
      <w:r>
        <w:rPr>
          <w:rFonts w:hint="eastAsia"/>
          <w:sz w:val="28"/>
          <w:szCs w:val="28"/>
          <w:lang w:val="el-GR"/>
        </w:rPr>
        <w:t>298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英雄崇拜及其信徒。</w:t>
      </w:r>
      <w:r>
        <w:rPr>
          <w:rFonts w:hint="eastAsia"/>
          <w:sz w:val="28"/>
          <w:szCs w:val="28"/>
          <w:lang w:val="el-GR"/>
        </w:rPr>
        <w:t>——一般来说，一个理想化血肉之躯的崇拜者的正确性仅在其</w:t>
      </w:r>
      <w:r>
        <w:rPr>
          <w:rFonts w:ascii="楷体_GB2312" w:eastAsia="楷体_GB2312" w:hint="eastAsia"/>
          <w:sz w:val="28"/>
          <w:szCs w:val="28"/>
          <w:lang w:val="el-GR"/>
        </w:rPr>
        <w:t>否定性</w:t>
      </w:r>
      <w:r>
        <w:rPr>
          <w:rFonts w:hint="eastAsia"/>
          <w:sz w:val="28"/>
          <w:szCs w:val="28"/>
          <w:lang w:val="el-GR"/>
        </w:rPr>
        <w:t>，当他否定时，他是可畏惧的：他就像了解自己一样了解他所否定的东西。原因最简单不过：他来自那里，他在那里就像在家里一样，他一直生活在某一天自己不得不返回那里的恐惧中——他希望用否定永远挡住自己返回那里的道路。然而，他一旦开始肯定，他就眼睛半闭，开始进行美化（这样做往往只是为了让留在家里的那些同伴眼热——）；你可以说这做法是艺术性的——是的，但同时</w:t>
      </w:r>
      <w:r>
        <w:rPr>
          <w:rFonts w:hint="eastAsia"/>
          <w:sz w:val="28"/>
          <w:szCs w:val="28"/>
          <w:lang w:val="el-GR"/>
        </w:rPr>
        <w:t>也是不诚实的。他把某人当作自己的理想，把他放在一个遥远又遥远的地方，使他的形象在自己眼中模糊起来，渐渐呈现出一派匀称、柔和朦胧之美。由于希望永远敬拜他那高悬远举的理想，使其不受</w:t>
      </w:r>
      <w:r>
        <w:rPr>
          <w:rFonts w:hint="eastAsia"/>
          <w:sz w:val="28"/>
          <w:szCs w:val="28"/>
          <w:lang w:val="el-GR"/>
        </w:rPr>
        <w:t>profanum vulgus</w:t>
      </w:r>
      <w:r>
        <w:rPr>
          <w:rStyle w:val="a8"/>
          <w:sz w:val="28"/>
          <w:szCs w:val="28"/>
          <w:lang w:val="el-GR"/>
        </w:rPr>
        <w:footnoteReference w:id="424"/>
      </w:r>
      <w:r>
        <w:rPr>
          <w:rFonts w:hint="eastAsia"/>
          <w:sz w:val="28"/>
          <w:szCs w:val="28"/>
          <w:lang w:val="el-GR"/>
        </w:rPr>
        <w:t>的损害，他必须为其建造一座殿堂。其中安置了他所拥有的其他全部景仰和神化对象，济济一堂，以便它们的光辉落到他的理想之上，使其得到神奇的</w:t>
      </w:r>
      <w:r>
        <w:rPr>
          <w:rFonts w:ascii="楷体_GB2312" w:eastAsia="楷体_GB2312" w:hint="eastAsia"/>
          <w:sz w:val="28"/>
          <w:szCs w:val="28"/>
          <w:lang w:val="el-GR"/>
        </w:rPr>
        <w:t>滋养</w:t>
      </w:r>
      <w:r>
        <w:rPr>
          <w:rFonts w:hint="eastAsia"/>
          <w:sz w:val="28"/>
          <w:szCs w:val="28"/>
          <w:lang w:val="el-GR"/>
        </w:rPr>
        <w:t>，越来越神圣。最后，一个完美的神出现，他的造神事业大功告成！——但是，有一个人知道这一切是如何得到的——他的智力良心；还有一个人，虽然是完全无意识的，对此加以抵制——被</w:t>
      </w:r>
      <w:r>
        <w:rPr>
          <w:rFonts w:hint="eastAsia"/>
          <w:sz w:val="28"/>
          <w:szCs w:val="28"/>
          <w:lang w:val="el-GR"/>
        </w:rPr>
        <w:t>神化者自己，他由于所有这些迷信、崇拜和【</w:t>
      </w:r>
      <w:r>
        <w:rPr>
          <w:rFonts w:hint="eastAsia"/>
          <w:sz w:val="28"/>
          <w:szCs w:val="28"/>
          <w:lang w:val="el-GR"/>
        </w:rPr>
        <w:t>222</w:t>
      </w:r>
      <w:r>
        <w:rPr>
          <w:rFonts w:hint="eastAsia"/>
          <w:sz w:val="28"/>
          <w:szCs w:val="28"/>
          <w:lang w:val="el-GR"/>
        </w:rPr>
        <w:t>】歌颂变成了一个无法忍受的家伙，从而以一种粗鲁可怕的方式表明，他完全不是什么神，而只是一个人。在这种情况下，我们的崇拜者只有一条路可走，他默默接受他和他的同伴所受到的虐待的痛苦，通过一种新的自我欺骗和高贵的谎言把这种苦难说成</w:t>
      </w:r>
      <w:r>
        <w:rPr>
          <w:rFonts w:hint="eastAsia"/>
          <w:sz w:val="28"/>
          <w:szCs w:val="28"/>
          <w:lang w:val="el-GR"/>
        </w:rPr>
        <w:t>in majorem dei gloriam</w:t>
      </w:r>
      <w:r>
        <w:rPr>
          <w:rStyle w:val="a8"/>
          <w:sz w:val="28"/>
          <w:szCs w:val="28"/>
          <w:lang w:val="el-GR"/>
        </w:rPr>
        <w:footnoteReference w:id="425"/>
      </w:r>
      <w:r>
        <w:rPr>
          <w:rFonts w:hint="eastAsia"/>
          <w:sz w:val="28"/>
          <w:szCs w:val="28"/>
          <w:lang w:val="el-GR"/>
        </w:rPr>
        <w:t>。他采取了一种反对自己的立场，因此作为解说者和蒙屈者体验到了某种类似殉道者的感觉——由此达到了他的狂妄的</w:t>
      </w:r>
      <w:r>
        <w:rPr>
          <w:rFonts w:ascii="楷体_GB2312" w:eastAsia="楷体_GB2312" w:hint="eastAsia"/>
          <w:sz w:val="28"/>
          <w:szCs w:val="28"/>
          <w:lang w:val="el-GR"/>
        </w:rPr>
        <w:t>顶点。</w:t>
      </w:r>
      <w:r>
        <w:rPr>
          <w:rFonts w:hint="eastAsia"/>
          <w:sz w:val="28"/>
          <w:szCs w:val="28"/>
          <w:lang w:val="el-GR"/>
        </w:rPr>
        <w:t>——举例来说，这样的人就曾经生活在</w:t>
      </w:r>
      <w:r>
        <w:rPr>
          <w:rFonts w:ascii="楷体_GB2312" w:eastAsia="楷体_GB2312" w:hint="eastAsia"/>
          <w:sz w:val="28"/>
          <w:szCs w:val="28"/>
          <w:lang w:val="el-GR"/>
        </w:rPr>
        <w:t>拿破仑</w:t>
      </w:r>
      <w:r>
        <w:rPr>
          <w:rFonts w:hint="eastAsia"/>
          <w:sz w:val="28"/>
          <w:szCs w:val="28"/>
          <w:lang w:val="el-GR"/>
        </w:rPr>
        <w:t>周围；确实，也许正是这些人在我们世纪的灵魂中播</w:t>
      </w:r>
      <w:r>
        <w:rPr>
          <w:rFonts w:hint="eastAsia"/>
          <w:sz w:val="28"/>
          <w:szCs w:val="28"/>
          <w:lang w:val="el-GR"/>
        </w:rPr>
        <w:t>下了对“天才”和“英雄”的浪漫主义</w:t>
      </w:r>
      <w:r>
        <w:rPr>
          <w:rFonts w:hint="eastAsia"/>
          <w:sz w:val="28"/>
          <w:szCs w:val="28"/>
          <w:lang w:val="el-GR"/>
        </w:rPr>
        <w:t>prostration</w:t>
      </w:r>
      <w:r>
        <w:rPr>
          <w:rStyle w:val="a8"/>
          <w:sz w:val="28"/>
          <w:szCs w:val="28"/>
          <w:lang w:val="el-GR"/>
        </w:rPr>
        <w:footnoteReference w:id="426"/>
      </w:r>
      <w:r>
        <w:rPr>
          <w:rFonts w:hint="eastAsia"/>
          <w:sz w:val="28"/>
          <w:szCs w:val="28"/>
          <w:lang w:val="el-GR"/>
        </w:rPr>
        <w:t>的种子，这种迷信与启蒙运动的精神是背道而驰的。他们中间的某位拜伦甚至毫不害羞地说，在这样一种存在面前，他只是“一条虫子”。</w:t>
      </w:r>
      <w:r>
        <w:rPr>
          <w:rStyle w:val="a8"/>
          <w:sz w:val="28"/>
          <w:szCs w:val="28"/>
          <w:lang w:val="el-GR"/>
        </w:rPr>
        <w:footnoteReference w:id="427"/>
      </w:r>
      <w:r>
        <w:rPr>
          <w:rFonts w:hint="eastAsia"/>
          <w:sz w:val="28"/>
          <w:szCs w:val="28"/>
          <w:lang w:val="el-GR"/>
        </w:rPr>
        <w:t>（自以为是、头脑混乱和愤愤不平的老卡莱尔</w:t>
      </w:r>
      <w:r>
        <w:rPr>
          <w:rStyle w:val="a8"/>
          <w:sz w:val="28"/>
          <w:szCs w:val="28"/>
          <w:lang w:val="el-GR"/>
        </w:rPr>
        <w:footnoteReference w:id="428"/>
      </w:r>
      <w:r>
        <w:rPr>
          <w:rFonts w:hint="eastAsia"/>
          <w:sz w:val="28"/>
          <w:szCs w:val="28"/>
          <w:lang w:val="el-GR"/>
        </w:rPr>
        <w:t>发明了这种迷信的规则，他一生都想使他那英国人的常识浅见浪漫化：徒劳地。）</w:t>
      </w:r>
    </w:p>
    <w:p w:rsidR="00000000" w:rsidRDefault="00EF3B58">
      <w:pPr>
        <w:tabs>
          <w:tab w:val="left" w:pos="6645"/>
        </w:tabs>
        <w:jc w:val="left"/>
        <w:rPr>
          <w:rFonts w:hint="eastAsia"/>
          <w:sz w:val="28"/>
          <w:szCs w:val="28"/>
          <w:lang w:val="el-GR"/>
        </w:rPr>
      </w:pPr>
      <w:r>
        <w:rPr>
          <w:rFonts w:hint="eastAsia"/>
          <w:sz w:val="28"/>
          <w:szCs w:val="28"/>
          <w:lang w:val="el-GR"/>
        </w:rPr>
        <w:t>299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表面的英雄气概。</w:t>
      </w:r>
      <w:r>
        <w:rPr>
          <w:rFonts w:hint="eastAsia"/>
          <w:sz w:val="28"/>
          <w:szCs w:val="28"/>
          <w:lang w:val="el-GR"/>
        </w:rPr>
        <w:t>——奋勇冲向敌人可以为怯懦之标志。</w:t>
      </w:r>
      <w:r>
        <w:rPr>
          <w:rStyle w:val="a8"/>
          <w:sz w:val="28"/>
          <w:szCs w:val="28"/>
          <w:lang w:val="el-GR"/>
        </w:rPr>
        <w:footnoteReference w:id="429"/>
      </w:r>
    </w:p>
    <w:p w:rsidR="00000000" w:rsidRDefault="00EF3B58">
      <w:pPr>
        <w:tabs>
          <w:tab w:val="left" w:pos="6645"/>
        </w:tabs>
        <w:jc w:val="left"/>
        <w:rPr>
          <w:rFonts w:hint="eastAsia"/>
          <w:sz w:val="28"/>
          <w:szCs w:val="28"/>
          <w:lang w:val="el-GR"/>
        </w:rPr>
      </w:pPr>
      <w:r>
        <w:rPr>
          <w:rFonts w:hint="eastAsia"/>
          <w:sz w:val="28"/>
          <w:szCs w:val="28"/>
          <w:lang w:val="el-GR"/>
        </w:rPr>
        <w:t>300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对谄媚者的仁慈。</w:t>
      </w:r>
      <w:r>
        <w:rPr>
          <w:rFonts w:hint="eastAsia"/>
          <w:sz w:val="28"/>
          <w:szCs w:val="28"/>
          <w:lang w:val="el-GR"/>
        </w:rPr>
        <w:t>——最大野心家的最大谨慎表现在，他不仅把他看到谄媚者时所生的对人类轻蔑之感隐藏起来：而且还做出一副充满爱意俯就他们的样子，好象一</w:t>
      </w:r>
      <w:r>
        <w:rPr>
          <w:rFonts w:hint="eastAsia"/>
          <w:sz w:val="28"/>
          <w:szCs w:val="28"/>
          <w:lang w:val="el-GR"/>
        </w:rPr>
        <w:t>位上帝，除了作为仁慈的化身以外不可能有其他的存在。【</w:t>
      </w:r>
      <w:r>
        <w:rPr>
          <w:rFonts w:hint="eastAsia"/>
          <w:sz w:val="28"/>
          <w:szCs w:val="28"/>
          <w:lang w:val="el-GR"/>
        </w:rPr>
        <w:t>223</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301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“个性”。</w:t>
      </w:r>
      <w:r>
        <w:rPr>
          <w:rFonts w:hint="eastAsia"/>
          <w:sz w:val="28"/>
          <w:szCs w:val="28"/>
          <w:lang w:val="el-GR"/>
        </w:rPr>
        <w:t>——“我说到哪，做到哪！”——人们认为，这种思想方式表明一种强烈而突出的个性。有多少行为是这样做出的啊：我们所以选择这种行为，并不是因为它是最合理的行为，而是因为它在我们的想象中莫名其妙地点燃了我们的野心和虚荣心，以至于如果我们不能一气之下将它付诸实施就无法安宁！通过这种方式，它增加了我们对自己的个性和好良心（</w:t>
      </w:r>
      <w:r>
        <w:rPr>
          <w:rFonts w:hint="eastAsia"/>
          <w:sz w:val="28"/>
          <w:szCs w:val="28"/>
          <w:lang w:val="el-GR"/>
        </w:rPr>
        <w:t>gut Gewissen</w:t>
      </w:r>
      <w:r>
        <w:rPr>
          <w:rFonts w:hint="eastAsia"/>
          <w:sz w:val="28"/>
          <w:szCs w:val="28"/>
          <w:lang w:val="el-GR"/>
        </w:rPr>
        <w:t>）的信仰，从而也就是增加了我们的</w:t>
      </w:r>
      <w:r>
        <w:rPr>
          <w:rFonts w:ascii="楷体_GB2312" w:eastAsia="楷体_GB2312" w:hint="eastAsia"/>
          <w:sz w:val="28"/>
          <w:szCs w:val="28"/>
          <w:lang w:val="el-GR"/>
        </w:rPr>
        <w:t>力量感</w:t>
      </w:r>
      <w:r>
        <w:rPr>
          <w:rFonts w:hint="eastAsia"/>
          <w:sz w:val="28"/>
          <w:szCs w:val="28"/>
          <w:lang w:val="el-GR"/>
        </w:rPr>
        <w:t>，而某些最合理的行动选择却只能带来对我们自己的怀疑，从而增</w:t>
      </w:r>
      <w:r>
        <w:rPr>
          <w:rFonts w:hint="eastAsia"/>
          <w:sz w:val="28"/>
          <w:szCs w:val="28"/>
          <w:lang w:val="el-GR"/>
        </w:rPr>
        <w:t>加我们的无力感。</w:t>
      </w:r>
    </w:p>
    <w:p w:rsidR="00000000" w:rsidRDefault="00EF3B58">
      <w:pPr>
        <w:tabs>
          <w:tab w:val="left" w:pos="6645"/>
        </w:tabs>
        <w:jc w:val="left"/>
        <w:rPr>
          <w:rFonts w:hint="eastAsia"/>
          <w:sz w:val="28"/>
          <w:szCs w:val="28"/>
          <w:lang w:val="el-GR"/>
        </w:rPr>
      </w:pPr>
      <w:r>
        <w:rPr>
          <w:rFonts w:hint="eastAsia"/>
          <w:sz w:val="28"/>
          <w:szCs w:val="28"/>
          <w:lang w:val="el-GR"/>
        </w:rPr>
        <w:t>302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一重、二重、三重的真！</w:t>
      </w:r>
      <w:r>
        <w:rPr>
          <w:rFonts w:hint="eastAsia"/>
          <w:sz w:val="28"/>
          <w:szCs w:val="28"/>
          <w:lang w:val="el-GR"/>
        </w:rPr>
        <w:t>——人几乎无时无刻不在说谎，但他们说过谎后就不再记得它，并且一般也不相信它。</w:t>
      </w:r>
    </w:p>
    <w:p w:rsidR="00000000" w:rsidRDefault="00EF3B58">
      <w:pPr>
        <w:tabs>
          <w:tab w:val="left" w:pos="6645"/>
        </w:tabs>
        <w:jc w:val="left"/>
        <w:rPr>
          <w:rFonts w:hint="eastAsia"/>
          <w:sz w:val="28"/>
          <w:szCs w:val="28"/>
          <w:lang w:val="el-GR"/>
        </w:rPr>
      </w:pPr>
      <w:r>
        <w:rPr>
          <w:rFonts w:hint="eastAsia"/>
          <w:sz w:val="28"/>
          <w:szCs w:val="28"/>
          <w:lang w:val="el-GR"/>
        </w:rPr>
        <w:t>303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知人者</w:t>
      </w:r>
      <w:r>
        <w:rPr>
          <w:rFonts w:ascii="楷体_GB2312" w:eastAsia="楷体_GB2312" w:hint="eastAsia"/>
          <w:sz w:val="28"/>
          <w:szCs w:val="28"/>
        </w:rPr>
        <w:t>（</w:t>
      </w:r>
      <w:r>
        <w:rPr>
          <w:rFonts w:ascii="楷体_GB2312" w:eastAsia="楷体_GB2312" w:hint="eastAsia"/>
          <w:sz w:val="28"/>
          <w:szCs w:val="28"/>
          <w:lang w:val="el-GR"/>
        </w:rPr>
        <w:t>Menschenkenner</w:t>
      </w:r>
      <w:r>
        <w:rPr>
          <w:rFonts w:ascii="楷体_GB2312" w:eastAsia="楷体_GB2312" w:hint="eastAsia"/>
          <w:sz w:val="28"/>
          <w:szCs w:val="28"/>
        </w:rPr>
        <w:t>）</w:t>
      </w:r>
      <w:r>
        <w:rPr>
          <w:rFonts w:ascii="楷体_GB2312" w:eastAsia="楷体_GB2312" w:hint="eastAsia"/>
          <w:sz w:val="28"/>
          <w:szCs w:val="28"/>
          <w:lang w:val="el-GR"/>
        </w:rPr>
        <w:t>的消遣。</w:t>
      </w:r>
      <w:r>
        <w:rPr>
          <w:rFonts w:hint="eastAsia"/>
          <w:sz w:val="28"/>
          <w:szCs w:val="28"/>
          <w:lang w:val="el-GR"/>
        </w:rPr>
        <w:t>——他自己认为了解我，当他按照他自己的方式对待我时，他自觉聪明和了不起。我小心为之，不让他看出破绽，因为那样对我并无好处：他现在所以对我</w:t>
      </w:r>
      <w:r>
        <w:rPr>
          <w:rFonts w:ascii="楷体_GB2312" w:eastAsia="楷体_GB2312" w:hint="eastAsia"/>
          <w:sz w:val="28"/>
          <w:szCs w:val="28"/>
          <w:lang w:val="el-GR"/>
        </w:rPr>
        <w:t>充满善意</w:t>
      </w:r>
      <w:r>
        <w:rPr>
          <w:rFonts w:hint="eastAsia"/>
          <w:sz w:val="28"/>
          <w:szCs w:val="28"/>
          <w:lang w:val="el-GR"/>
        </w:rPr>
        <w:t>，是因为我在他心中唤起了一种明确的优越感。——还有一人：他害怕我觉得自己了解他，这让他感到自卑。因此，他在我面前表现得冷淡而随便，试图误导我对他的认识，——以便更超过我。【</w:t>
      </w:r>
      <w:r>
        <w:rPr>
          <w:rFonts w:hint="eastAsia"/>
          <w:sz w:val="28"/>
          <w:szCs w:val="28"/>
          <w:lang w:val="el-GR"/>
        </w:rPr>
        <w:t>224</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304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世界毁灭者。</w:t>
      </w:r>
      <w:r>
        <w:rPr>
          <w:rFonts w:hint="eastAsia"/>
          <w:sz w:val="28"/>
          <w:szCs w:val="28"/>
          <w:lang w:val="el-GR"/>
        </w:rPr>
        <w:t>——某人事不如意，最后大怒而叫：“让这个世界毁灭吧！”这种骇人听闻的感情是嫉妒的顶点，其理由是：如果我不能得到</w:t>
      </w:r>
      <w:r>
        <w:rPr>
          <w:rFonts w:ascii="楷体_GB2312" w:eastAsia="楷体_GB2312" w:hint="eastAsia"/>
          <w:sz w:val="28"/>
          <w:szCs w:val="28"/>
          <w:lang w:val="el-GR"/>
        </w:rPr>
        <w:t>某些东西</w:t>
      </w:r>
      <w:r>
        <w:rPr>
          <w:rFonts w:hint="eastAsia"/>
          <w:sz w:val="28"/>
          <w:szCs w:val="28"/>
          <w:lang w:val="el-GR"/>
        </w:rPr>
        <w:t>，这个世界就不应该得到</w:t>
      </w:r>
      <w:r>
        <w:rPr>
          <w:rFonts w:ascii="楷体_GB2312" w:eastAsia="楷体_GB2312" w:hint="eastAsia"/>
          <w:sz w:val="28"/>
          <w:szCs w:val="28"/>
          <w:lang w:val="el-GR"/>
        </w:rPr>
        <w:t>任何东西</w:t>
      </w:r>
      <w:r>
        <w:rPr>
          <w:rFonts w:hint="eastAsia"/>
          <w:sz w:val="28"/>
          <w:szCs w:val="28"/>
          <w:lang w:val="el-GR"/>
        </w:rPr>
        <w:t>！全世界都不应该</w:t>
      </w:r>
      <w:r>
        <w:rPr>
          <w:rFonts w:ascii="楷体_GB2312" w:eastAsia="楷体_GB2312" w:hint="eastAsia"/>
          <w:sz w:val="28"/>
          <w:szCs w:val="28"/>
          <w:lang w:val="el-GR"/>
        </w:rPr>
        <w:t>存在</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305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贪婪。</w:t>
      </w:r>
      <w:r>
        <w:rPr>
          <w:rFonts w:hint="eastAsia"/>
          <w:sz w:val="28"/>
          <w:szCs w:val="28"/>
          <w:lang w:val="el-GR"/>
        </w:rPr>
        <w:t>——当我们买东西时，东西越不值钱，我们的贪心就越明显——为什么？微小的价格差别</w:t>
      </w:r>
      <w:r>
        <w:rPr>
          <w:rFonts w:ascii="楷体_GB2312" w:eastAsia="楷体_GB2312" w:hint="eastAsia"/>
          <w:sz w:val="28"/>
          <w:szCs w:val="28"/>
          <w:lang w:val="el-GR"/>
        </w:rPr>
        <w:t>构成</w:t>
      </w:r>
      <w:r>
        <w:rPr>
          <w:rFonts w:hint="eastAsia"/>
          <w:sz w:val="28"/>
          <w:szCs w:val="28"/>
          <w:lang w:val="el-GR"/>
        </w:rPr>
        <w:t>了贪心的小眼睛吗？</w:t>
      </w:r>
    </w:p>
    <w:p w:rsidR="00000000" w:rsidRDefault="00EF3B58">
      <w:pPr>
        <w:tabs>
          <w:tab w:val="left" w:pos="6645"/>
        </w:tabs>
        <w:jc w:val="left"/>
        <w:rPr>
          <w:rFonts w:hint="eastAsia"/>
          <w:sz w:val="28"/>
          <w:szCs w:val="28"/>
          <w:lang w:val="el-GR"/>
        </w:rPr>
      </w:pPr>
      <w:r>
        <w:rPr>
          <w:rFonts w:hint="eastAsia"/>
          <w:sz w:val="28"/>
          <w:szCs w:val="28"/>
          <w:lang w:val="el-GR"/>
        </w:rPr>
        <w:t>306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希腊的理想。</w:t>
      </w:r>
      <w:r>
        <w:rPr>
          <w:rFonts w:hint="eastAsia"/>
          <w:sz w:val="28"/>
          <w:szCs w:val="28"/>
          <w:lang w:val="el-GR"/>
        </w:rPr>
        <w:t>——希腊人喜爱奥德修斯</w:t>
      </w:r>
      <w:r>
        <w:rPr>
          <w:rStyle w:val="a8"/>
          <w:sz w:val="28"/>
          <w:szCs w:val="28"/>
          <w:lang w:val="el-GR"/>
        </w:rPr>
        <w:footnoteReference w:id="430"/>
      </w:r>
      <w:r>
        <w:rPr>
          <w:rFonts w:hint="eastAsia"/>
          <w:sz w:val="28"/>
          <w:szCs w:val="28"/>
          <w:lang w:val="el-GR"/>
        </w:rPr>
        <w:t>者何在？最喜他能说谎，能狡诈和可怕地报复；能适应环境；能在需要时显得比最高贵的人还高贵；能成为</w:t>
      </w:r>
      <w:r>
        <w:rPr>
          <w:rFonts w:ascii="楷体_GB2312" w:eastAsia="楷体_GB2312" w:hint="eastAsia"/>
          <w:sz w:val="28"/>
          <w:szCs w:val="28"/>
          <w:lang w:val="el-GR"/>
        </w:rPr>
        <w:t>人们欲其成为</w:t>
      </w:r>
      <w:r>
        <w:rPr>
          <w:rFonts w:hint="eastAsia"/>
          <w:sz w:val="28"/>
          <w:szCs w:val="28"/>
          <w:lang w:val="el-GR"/>
        </w:rPr>
        <w:t>的人；英雄式的镇定；必要时能使用任何手段；有机智——他的机智</w:t>
      </w:r>
      <w:r>
        <w:rPr>
          <w:rFonts w:hint="eastAsia"/>
          <w:sz w:val="28"/>
          <w:szCs w:val="28"/>
          <w:lang w:val="el-GR"/>
        </w:rPr>
        <w:t>让诸神惊奇，他们想到他的智力不由得笑了——所有这些就是希腊人的</w:t>
      </w:r>
      <w:r>
        <w:rPr>
          <w:rFonts w:ascii="楷体_GB2312" w:eastAsia="楷体_GB2312" w:hint="eastAsia"/>
          <w:sz w:val="28"/>
          <w:szCs w:val="28"/>
          <w:lang w:val="el-GR"/>
        </w:rPr>
        <w:t>理想</w:t>
      </w:r>
      <w:r>
        <w:rPr>
          <w:rFonts w:hint="eastAsia"/>
          <w:sz w:val="28"/>
          <w:szCs w:val="28"/>
          <w:lang w:val="el-GR"/>
        </w:rPr>
        <w:t>！其中最值得注意的是，显现与存在的矛盾对他们来说还是完全陌生的，因而根本不具有道德上的意义。还有比这更完美的演员吗！</w:t>
      </w:r>
    </w:p>
    <w:p w:rsidR="00000000" w:rsidRDefault="00EF3B58">
      <w:pPr>
        <w:tabs>
          <w:tab w:val="left" w:pos="6645"/>
        </w:tabs>
        <w:jc w:val="left"/>
        <w:rPr>
          <w:rFonts w:hint="eastAsia"/>
          <w:sz w:val="28"/>
          <w:szCs w:val="28"/>
          <w:lang w:val="el-GR"/>
        </w:rPr>
      </w:pPr>
      <w:r>
        <w:rPr>
          <w:rFonts w:hint="eastAsia"/>
          <w:sz w:val="28"/>
          <w:szCs w:val="28"/>
          <w:lang w:val="el-GR"/>
        </w:rPr>
        <w:t>307</w:t>
      </w:r>
    </w:p>
    <w:p w:rsidR="00000000" w:rsidRDefault="00EF3B58">
      <w:pPr>
        <w:tabs>
          <w:tab w:val="left" w:pos="6645"/>
        </w:tabs>
        <w:jc w:val="left"/>
        <w:rPr>
          <w:rFonts w:hint="eastAsia"/>
          <w:sz w:val="28"/>
          <w:szCs w:val="28"/>
          <w:lang w:val="el-GR"/>
        </w:rPr>
      </w:pPr>
      <w:r>
        <w:rPr>
          <w:rFonts w:hint="eastAsia"/>
          <w:sz w:val="28"/>
          <w:szCs w:val="28"/>
          <w:lang w:val="el-GR"/>
        </w:rPr>
        <w:t>Facta! Ja Facta ficta!</w:t>
      </w:r>
      <w:r>
        <w:rPr>
          <w:rStyle w:val="a8"/>
          <w:sz w:val="28"/>
          <w:szCs w:val="28"/>
          <w:lang w:val="el-GR"/>
        </w:rPr>
        <w:footnoteReference w:id="431"/>
      </w:r>
      <w:r>
        <w:rPr>
          <w:rFonts w:hint="eastAsia"/>
          <w:sz w:val="28"/>
          <w:szCs w:val="28"/>
          <w:lang w:val="el-GR"/>
        </w:rPr>
        <w:t>——历史学家所处理的，不是实际发生过的事，而是在人们想象中发生的事，</w:t>
      </w:r>
      <w:r>
        <w:rPr>
          <w:rStyle w:val="a8"/>
          <w:sz w:val="28"/>
          <w:szCs w:val="28"/>
          <w:lang w:val="el-GR"/>
        </w:rPr>
        <w:footnoteReference w:id="432"/>
      </w:r>
      <w:r>
        <w:rPr>
          <w:rFonts w:hint="eastAsia"/>
          <w:sz w:val="28"/>
          <w:szCs w:val="28"/>
          <w:lang w:val="el-GR"/>
        </w:rPr>
        <w:t>因为只有在人们想象中发生的事才会有</w:t>
      </w:r>
      <w:r>
        <w:rPr>
          <w:rFonts w:ascii="楷体_GB2312" w:eastAsia="楷体_GB2312" w:hint="eastAsia"/>
          <w:sz w:val="28"/>
          <w:szCs w:val="28"/>
          <w:lang w:val="el-GR"/>
        </w:rPr>
        <w:t>效果</w:t>
      </w:r>
      <w:r>
        <w:rPr>
          <w:rFonts w:hint="eastAsia"/>
          <w:sz w:val="28"/>
          <w:szCs w:val="28"/>
          <w:lang w:val="el-GR"/>
        </w:rPr>
        <w:t>。同样，他也只处理想象中的英雄。他的所谓世界历史研究，其实只是【</w:t>
      </w:r>
      <w:r>
        <w:rPr>
          <w:rFonts w:hint="eastAsia"/>
          <w:sz w:val="28"/>
          <w:szCs w:val="28"/>
          <w:lang w:val="el-GR"/>
        </w:rPr>
        <w:t>225</w:t>
      </w:r>
      <w:r>
        <w:rPr>
          <w:rFonts w:hint="eastAsia"/>
          <w:sz w:val="28"/>
          <w:szCs w:val="28"/>
          <w:lang w:val="el-GR"/>
        </w:rPr>
        <w:t>】关于各种想象中的行动及其想象中的动机的一些意见，这些意见反过来引起新的意见和新的行动，而其本身</w:t>
      </w:r>
      <w:r>
        <w:rPr>
          <w:rFonts w:hint="eastAsia"/>
          <w:sz w:val="28"/>
          <w:szCs w:val="28"/>
          <w:lang w:val="el-GR"/>
        </w:rPr>
        <w:t>的实在却又一次立即蒸发了，只作为蒸汽</w:t>
      </w:r>
      <w:r>
        <w:rPr>
          <w:rFonts w:ascii="楷体_GB2312" w:eastAsia="楷体_GB2312" w:hint="eastAsia"/>
          <w:sz w:val="28"/>
          <w:szCs w:val="28"/>
          <w:lang w:val="el-GR"/>
        </w:rPr>
        <w:t>起作用</w:t>
      </w:r>
      <w:r>
        <w:rPr>
          <w:rFonts w:hint="eastAsia"/>
          <w:sz w:val="28"/>
          <w:szCs w:val="28"/>
          <w:lang w:val="el-GR"/>
        </w:rPr>
        <w:t>，——深不可测的实在上空的浓雾不断产生和孕育出来的一些影子。历史学家谈论的全都是一些除了在他们的幻想中从来没有在任何地方存在过的事。</w:t>
      </w:r>
    </w:p>
    <w:p w:rsidR="00000000" w:rsidRDefault="00EF3B58">
      <w:pPr>
        <w:tabs>
          <w:tab w:val="left" w:pos="6645"/>
        </w:tabs>
        <w:jc w:val="left"/>
        <w:rPr>
          <w:rFonts w:hint="eastAsia"/>
          <w:sz w:val="28"/>
          <w:szCs w:val="28"/>
          <w:lang w:val="el-GR"/>
        </w:rPr>
      </w:pPr>
      <w:r>
        <w:rPr>
          <w:rFonts w:hint="eastAsia"/>
          <w:sz w:val="28"/>
          <w:szCs w:val="28"/>
          <w:lang w:val="el-GR"/>
        </w:rPr>
        <w:t>308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不知道经营是高贵的。</w:t>
      </w:r>
      <w:r>
        <w:rPr>
          <w:rFonts w:hint="eastAsia"/>
          <w:sz w:val="28"/>
          <w:szCs w:val="28"/>
          <w:lang w:val="el-GR"/>
        </w:rPr>
        <w:t>——像教师、官吏和艺术家那样以最高价格出售自己的所长，甚或用自己利用所长来放高利贷，使天才和智者降低到小贩水平。</w:t>
      </w:r>
      <w:r>
        <w:rPr>
          <w:rStyle w:val="a8"/>
          <w:sz w:val="28"/>
          <w:szCs w:val="28"/>
          <w:lang w:val="el-GR"/>
        </w:rPr>
        <w:footnoteReference w:id="433"/>
      </w:r>
      <w:r>
        <w:rPr>
          <w:rFonts w:hint="eastAsia"/>
          <w:sz w:val="28"/>
          <w:szCs w:val="28"/>
          <w:lang w:val="el-GR"/>
        </w:rPr>
        <w:t>什么时候都不要</w:t>
      </w:r>
      <w:r>
        <w:rPr>
          <w:rFonts w:ascii="楷体_GB2312" w:eastAsia="楷体_GB2312" w:hint="eastAsia"/>
          <w:sz w:val="28"/>
          <w:szCs w:val="28"/>
          <w:lang w:val="el-GR"/>
        </w:rPr>
        <w:t>聪明地</w:t>
      </w:r>
      <w:r>
        <w:rPr>
          <w:rFonts w:ascii="楷体_GB2312" w:eastAsia="楷体_GB2312" w:hint="eastAsia"/>
          <w:sz w:val="28"/>
          <w:szCs w:val="28"/>
          <w:lang w:val="el-GR"/>
        </w:rPr>
        <w:t>(</w:t>
      </w:r>
      <w:r>
        <w:rPr>
          <w:rFonts w:eastAsia="楷体_GB2312"/>
          <w:sz w:val="28"/>
          <w:szCs w:val="28"/>
          <w:lang w:val="de-DE"/>
        </w:rPr>
        <w:t>klug sein)</w:t>
      </w:r>
      <w:r>
        <w:rPr>
          <w:rFonts w:hint="eastAsia"/>
          <w:sz w:val="28"/>
          <w:szCs w:val="28"/>
          <w:lang w:val="el-GR"/>
        </w:rPr>
        <w:t>对待</w:t>
      </w:r>
      <w:r>
        <w:rPr>
          <w:rFonts w:ascii="楷体_GB2312" w:eastAsia="楷体_GB2312" w:hint="eastAsia"/>
          <w:sz w:val="28"/>
          <w:szCs w:val="28"/>
          <w:lang w:val="el-GR"/>
        </w:rPr>
        <w:t>智慧</w:t>
      </w:r>
      <w:r>
        <w:rPr>
          <w:rFonts w:eastAsia="楷体_GB2312"/>
          <w:sz w:val="28"/>
          <w:szCs w:val="28"/>
          <w:lang w:val="de-DE"/>
        </w:rPr>
        <w:t>(Weisheit)</w:t>
      </w:r>
      <w:r>
        <w:rPr>
          <w:rFonts w:ascii="宋体" w:hAnsi="宋体" w:hint="eastAsia"/>
          <w:sz w:val="28"/>
          <w:szCs w:val="28"/>
          <w:lang w:val="el-GR"/>
        </w:rPr>
        <w:t>吧</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309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恐惧与爱。</w:t>
      </w:r>
      <w:r>
        <w:rPr>
          <w:rFonts w:hint="eastAsia"/>
          <w:sz w:val="28"/>
          <w:szCs w:val="28"/>
          <w:lang w:val="el-GR"/>
        </w:rPr>
        <w:t>——恐惧比爱更有助于增进人们的知识，因为恐惧要弄清，他人是谁，他会做些什么，他想要什么：在这个问题上</w:t>
      </w:r>
      <w:r>
        <w:rPr>
          <w:rFonts w:hint="eastAsia"/>
          <w:sz w:val="28"/>
          <w:szCs w:val="28"/>
          <w:lang w:val="el-GR"/>
        </w:rPr>
        <w:t>欺骗自己是不利和危险的。另一方面，爱却包含一种隐秘的冲动，希望将被爱的他人看得尽可能美或尽可能高：在此欺骗自己是有利的和欢乐的——因此他就这样做了。</w:t>
      </w:r>
    </w:p>
    <w:p w:rsidR="00000000" w:rsidRDefault="00EF3B58">
      <w:pPr>
        <w:tabs>
          <w:tab w:val="left" w:pos="6645"/>
        </w:tabs>
        <w:jc w:val="left"/>
        <w:rPr>
          <w:rFonts w:hint="eastAsia"/>
          <w:sz w:val="28"/>
          <w:szCs w:val="28"/>
          <w:lang w:val="el-GR"/>
        </w:rPr>
      </w:pPr>
      <w:r>
        <w:rPr>
          <w:rFonts w:hint="eastAsia"/>
          <w:sz w:val="28"/>
          <w:szCs w:val="28"/>
          <w:lang w:val="el-GR"/>
        </w:rPr>
        <w:t>310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和善者。</w:t>
      </w:r>
      <w:r>
        <w:rPr>
          <w:rFonts w:hint="eastAsia"/>
          <w:sz w:val="28"/>
          <w:szCs w:val="28"/>
          <w:lang w:val="el-GR"/>
        </w:rPr>
        <w:t>——和善者的和善性情是这样获得的：他们的祖先生活在不断的被攻击恐惧中，——他们说好话，息事宁人，道歉，预防，讨好，谄媚，隐苦，茹痛，若无其事，【</w:t>
      </w:r>
      <w:r>
        <w:rPr>
          <w:rFonts w:hint="eastAsia"/>
          <w:sz w:val="28"/>
          <w:szCs w:val="28"/>
          <w:lang w:val="el-GR"/>
        </w:rPr>
        <w:t>226</w:t>
      </w:r>
      <w:r>
        <w:rPr>
          <w:rFonts w:hint="eastAsia"/>
          <w:sz w:val="28"/>
          <w:szCs w:val="28"/>
          <w:lang w:val="el-GR"/>
        </w:rPr>
        <w:t>】强作欢颜——最后，他们把所有这些甜美和完美的技能遗传给他们的子女和他们子女的子女，这些子女，感谢其更为可喜的命运，从来没有过这种恐惧感，然而还是不断走上同样的人生路线。</w:t>
      </w:r>
      <w:r>
        <w:rPr>
          <w:rStyle w:val="a8"/>
          <w:sz w:val="28"/>
          <w:szCs w:val="28"/>
          <w:lang w:val="el-GR"/>
        </w:rPr>
        <w:footnoteReference w:id="434"/>
      </w:r>
    </w:p>
    <w:p w:rsidR="00000000" w:rsidRDefault="00EF3B58">
      <w:pPr>
        <w:tabs>
          <w:tab w:val="left" w:pos="6645"/>
        </w:tabs>
        <w:jc w:val="left"/>
        <w:rPr>
          <w:rFonts w:hint="eastAsia"/>
          <w:sz w:val="28"/>
          <w:szCs w:val="28"/>
          <w:lang w:val="el-GR"/>
        </w:rPr>
      </w:pPr>
      <w:r>
        <w:rPr>
          <w:rFonts w:hint="eastAsia"/>
          <w:sz w:val="28"/>
          <w:szCs w:val="28"/>
          <w:lang w:val="el-GR"/>
        </w:rPr>
        <w:t>311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所谓“灵魂”。</w:t>
      </w:r>
      <w:r>
        <w:rPr>
          <w:rFonts w:hint="eastAsia"/>
          <w:sz w:val="28"/>
          <w:szCs w:val="28"/>
          <w:lang w:val="el-GR"/>
        </w:rPr>
        <w:t>——对于所有我们觉得</w:t>
      </w:r>
      <w:r>
        <w:rPr>
          <w:rFonts w:ascii="楷体_GB2312" w:eastAsia="楷体_GB2312" w:hint="eastAsia"/>
          <w:sz w:val="28"/>
          <w:szCs w:val="28"/>
          <w:lang w:val="el-GR"/>
        </w:rPr>
        <w:t>容易</w:t>
      </w:r>
      <w:r>
        <w:rPr>
          <w:rFonts w:hint="eastAsia"/>
          <w:sz w:val="28"/>
          <w:szCs w:val="28"/>
          <w:lang w:val="el-GR"/>
        </w:rPr>
        <w:t>并因而乐于去做和勇于去做的内心活动，人们称之为我们的“灵魂”；——如果这些活动对于我们明显痛苦而困难，人们就会认为我们没有灵魂。</w:t>
      </w:r>
    </w:p>
    <w:p w:rsidR="00000000" w:rsidRDefault="00EF3B58">
      <w:pPr>
        <w:tabs>
          <w:tab w:val="left" w:pos="6645"/>
        </w:tabs>
        <w:jc w:val="left"/>
        <w:rPr>
          <w:rFonts w:hint="eastAsia"/>
          <w:sz w:val="28"/>
          <w:szCs w:val="28"/>
          <w:lang w:val="el-GR"/>
        </w:rPr>
      </w:pPr>
      <w:r>
        <w:rPr>
          <w:rFonts w:hint="eastAsia"/>
          <w:sz w:val="28"/>
          <w:szCs w:val="28"/>
          <w:lang w:val="el-GR"/>
        </w:rPr>
        <w:t>312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善忘者。</w:t>
      </w:r>
      <w:r>
        <w:rPr>
          <w:rFonts w:hint="eastAsia"/>
          <w:sz w:val="28"/>
          <w:szCs w:val="28"/>
          <w:lang w:val="el-GR"/>
        </w:rPr>
        <w:t>——在爆发的激情中，在梦境和精神错乱的狂想中，人重新展示了其自身以及整个人类的史前时期：</w:t>
      </w:r>
      <w:r>
        <w:rPr>
          <w:rFonts w:ascii="楷体_GB2312" w:eastAsia="楷体_GB2312" w:hint="eastAsia"/>
          <w:sz w:val="28"/>
          <w:szCs w:val="28"/>
          <w:lang w:val="el-GR"/>
        </w:rPr>
        <w:t>动物性</w:t>
      </w:r>
      <w:r>
        <w:rPr>
          <w:rFonts w:hint="eastAsia"/>
          <w:sz w:val="28"/>
          <w:szCs w:val="28"/>
          <w:lang w:val="el-GR"/>
        </w:rPr>
        <w:t>及其狰狞之状；他的记忆这时回到遥远的过去，而他的文明状态正是通过忘却这种原始经验发展起来的，也就是说，是通过这种记忆的中断发展起来了。谁若属于最善忘的人，离开这一切很远，便</w:t>
      </w:r>
      <w:r>
        <w:rPr>
          <w:rFonts w:ascii="楷体_GB2312" w:eastAsia="楷体_GB2312" w:hint="eastAsia"/>
          <w:sz w:val="28"/>
          <w:szCs w:val="28"/>
          <w:lang w:val="el-GR"/>
        </w:rPr>
        <w:t>不会懂得人类</w:t>
      </w:r>
      <w:r>
        <w:rPr>
          <w:rFonts w:hint="eastAsia"/>
          <w:sz w:val="28"/>
          <w:szCs w:val="28"/>
          <w:lang w:val="el-GR"/>
        </w:rPr>
        <w:t>——但是，若不时能有一些不懂人类的个人，一些可以说是神之苗裔和理</w:t>
      </w:r>
      <w:r>
        <w:rPr>
          <w:rFonts w:hint="eastAsia"/>
          <w:sz w:val="28"/>
          <w:szCs w:val="28"/>
          <w:lang w:val="el-GR"/>
        </w:rPr>
        <w:t>性之后代的个人，那对整个人类是好的。</w:t>
      </w:r>
    </w:p>
    <w:p w:rsidR="00000000" w:rsidRDefault="00EF3B58">
      <w:pPr>
        <w:tabs>
          <w:tab w:val="left" w:pos="6645"/>
        </w:tabs>
        <w:jc w:val="left"/>
        <w:rPr>
          <w:rFonts w:hint="eastAsia"/>
          <w:sz w:val="28"/>
          <w:szCs w:val="28"/>
          <w:lang w:val="el-GR"/>
        </w:rPr>
      </w:pPr>
      <w:r>
        <w:rPr>
          <w:rFonts w:hint="eastAsia"/>
          <w:sz w:val="28"/>
          <w:szCs w:val="28"/>
          <w:lang w:val="el-GR"/>
        </w:rPr>
        <w:t>313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不再需要的朋友。</w:t>
      </w:r>
      <w:r>
        <w:rPr>
          <w:rFonts w:hint="eastAsia"/>
          <w:sz w:val="28"/>
          <w:szCs w:val="28"/>
          <w:lang w:val="el-GR"/>
        </w:rPr>
        <w:t>——不再能满足其愿望的朋友，人宁愿将其当作敌人。【</w:t>
      </w:r>
      <w:r>
        <w:rPr>
          <w:rFonts w:hint="eastAsia"/>
          <w:sz w:val="28"/>
          <w:szCs w:val="28"/>
          <w:lang w:val="el-GR"/>
        </w:rPr>
        <w:t>227</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314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思想者的聚会</w:t>
      </w:r>
      <w:r>
        <w:rPr>
          <w:rFonts w:hint="eastAsia"/>
          <w:sz w:val="28"/>
          <w:szCs w:val="28"/>
          <w:lang w:val="el-GR"/>
        </w:rPr>
        <w:t>——在无边的生成之海洋（</w:t>
      </w:r>
      <w:r>
        <w:rPr>
          <w:rFonts w:hint="eastAsia"/>
          <w:sz w:val="28"/>
          <w:szCs w:val="28"/>
          <w:lang w:val="el-GR"/>
        </w:rPr>
        <w:t>Ozeans des Werdens</w:t>
      </w:r>
      <w:r>
        <w:rPr>
          <w:rFonts w:hint="eastAsia"/>
          <w:sz w:val="28"/>
          <w:szCs w:val="28"/>
          <w:lang w:val="el-GR"/>
        </w:rPr>
        <w:t>）的深处，我们这些探险家和候鸟，在一个比一只小船大不多少的小岛上醒来，向四周张望一番：既紧张又好奇，因为也许一分钟之后，一阵大风就会把我们刮跑，或一阵巨浪就会把我们和小岛一起吞没！——然而，在这片小小的土地上，我们遇到了另外的候鸟，并听说了更早来过的候鸟，——这使我们又是扇翅膀，又是鸣唱，度过了一刻短暂的认识</w:t>
      </w:r>
      <w:r>
        <w:rPr>
          <w:rFonts w:hint="eastAsia"/>
          <w:sz w:val="28"/>
          <w:szCs w:val="28"/>
          <w:lang w:val="el-GR"/>
        </w:rPr>
        <w:t>和发现的美妙时光，然后振奋地飞向海洋更深的地方，豪迈如沧海。</w:t>
      </w:r>
    </w:p>
    <w:p w:rsidR="00000000" w:rsidRDefault="00EF3B58">
      <w:pPr>
        <w:tabs>
          <w:tab w:val="left" w:pos="6645"/>
        </w:tabs>
        <w:jc w:val="left"/>
        <w:rPr>
          <w:rFonts w:hint="eastAsia"/>
          <w:sz w:val="28"/>
          <w:szCs w:val="28"/>
          <w:lang w:val="el-GR"/>
        </w:rPr>
      </w:pPr>
      <w:r>
        <w:rPr>
          <w:rFonts w:hint="eastAsia"/>
          <w:sz w:val="28"/>
          <w:szCs w:val="28"/>
          <w:lang w:val="el-GR"/>
        </w:rPr>
        <w:t>315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自我剥夺。</w:t>
      </w:r>
      <w:r>
        <w:rPr>
          <w:rFonts w:hint="eastAsia"/>
          <w:sz w:val="28"/>
          <w:szCs w:val="28"/>
          <w:lang w:val="el-GR"/>
        </w:rPr>
        <w:t>——放弃自己的财产，放弃自己的权利，若能成为大富有的标志，放弃者就会快乐。慷慨就是这样。</w:t>
      </w:r>
    </w:p>
    <w:p w:rsidR="00000000" w:rsidRDefault="00EF3B58">
      <w:pPr>
        <w:tabs>
          <w:tab w:val="left" w:pos="6645"/>
        </w:tabs>
        <w:jc w:val="left"/>
        <w:rPr>
          <w:rFonts w:hint="eastAsia"/>
          <w:sz w:val="28"/>
          <w:szCs w:val="28"/>
          <w:lang w:val="el-GR"/>
        </w:rPr>
      </w:pPr>
      <w:r>
        <w:rPr>
          <w:rFonts w:hint="eastAsia"/>
          <w:sz w:val="28"/>
          <w:szCs w:val="28"/>
          <w:lang w:val="el-GR"/>
        </w:rPr>
        <w:t>316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弱小的宗派。</w:t>
      </w:r>
      <w:r>
        <w:rPr>
          <w:rFonts w:hint="eastAsia"/>
          <w:sz w:val="28"/>
          <w:szCs w:val="28"/>
          <w:lang w:val="el-GR"/>
        </w:rPr>
        <w:t>——那些自觉强大无路的宗派用心网罗少数才华横溢的信徒，希望以质量弥补数量的不足。这对才智之士是不小危险。</w:t>
      </w:r>
      <w:r>
        <w:rPr>
          <w:rStyle w:val="a8"/>
          <w:sz w:val="28"/>
          <w:szCs w:val="28"/>
          <w:lang w:val="el-GR"/>
        </w:rPr>
        <w:footnoteReference w:id="435"/>
      </w:r>
    </w:p>
    <w:p w:rsidR="00000000" w:rsidRDefault="00EF3B58">
      <w:pPr>
        <w:tabs>
          <w:tab w:val="left" w:pos="6645"/>
        </w:tabs>
        <w:jc w:val="left"/>
        <w:rPr>
          <w:rFonts w:hint="eastAsia"/>
          <w:sz w:val="28"/>
          <w:szCs w:val="28"/>
          <w:lang w:val="el-GR"/>
        </w:rPr>
      </w:pPr>
      <w:r>
        <w:rPr>
          <w:rFonts w:hint="eastAsia"/>
          <w:sz w:val="28"/>
          <w:szCs w:val="28"/>
          <w:lang w:val="el-GR"/>
        </w:rPr>
        <w:t>317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黄昏的判断。</w:t>
      </w:r>
      <w:r>
        <w:rPr>
          <w:rFonts w:hint="eastAsia"/>
          <w:sz w:val="28"/>
          <w:szCs w:val="28"/>
          <w:lang w:val="el-GR"/>
        </w:rPr>
        <w:t>——若一人在其暮年和疲倦时回首他的盛年和他一生的工作，他多半会得出一个令人忧郁的结论。但这并不是因为他的盛年或他的生活错了，而是他的【</w:t>
      </w:r>
      <w:r>
        <w:rPr>
          <w:rFonts w:hint="eastAsia"/>
          <w:sz w:val="28"/>
          <w:szCs w:val="28"/>
          <w:lang w:val="el-GR"/>
        </w:rPr>
        <w:t>228</w:t>
      </w:r>
      <w:r>
        <w:rPr>
          <w:rFonts w:hint="eastAsia"/>
          <w:sz w:val="28"/>
          <w:szCs w:val="28"/>
          <w:lang w:val="el-GR"/>
        </w:rPr>
        <w:t>】疲倦使然。——当我们忙于创造时，或当我们忙于享受时，</w:t>
      </w:r>
      <w:r>
        <w:rPr>
          <w:rFonts w:hint="eastAsia"/>
          <w:sz w:val="28"/>
          <w:szCs w:val="28"/>
          <w:lang w:val="el-GR"/>
        </w:rPr>
        <w:t>我们总是少有时间仔细端详生活和人生；但是，若我们确实要对生活和人生做出判断，那么，我们不应该像那人一样，直到第七天和歇下来时才肯去发现人生的异常之美。——他错过了</w:t>
      </w:r>
      <w:r>
        <w:rPr>
          <w:rFonts w:ascii="楷体_GB2312" w:eastAsia="楷体_GB2312" w:hint="eastAsia"/>
          <w:sz w:val="28"/>
          <w:szCs w:val="28"/>
          <w:lang w:val="el-GR"/>
        </w:rPr>
        <w:t>最好的</w:t>
      </w:r>
      <w:r>
        <w:rPr>
          <w:rFonts w:hint="eastAsia"/>
          <w:sz w:val="28"/>
          <w:szCs w:val="28"/>
          <w:lang w:val="el-GR"/>
        </w:rPr>
        <w:t>时间。</w:t>
      </w:r>
    </w:p>
    <w:p w:rsidR="00000000" w:rsidRDefault="00EF3B58">
      <w:pPr>
        <w:tabs>
          <w:tab w:val="left" w:pos="6645"/>
        </w:tabs>
        <w:jc w:val="left"/>
        <w:rPr>
          <w:rFonts w:hint="eastAsia"/>
          <w:sz w:val="28"/>
          <w:szCs w:val="28"/>
          <w:lang w:val="el-GR"/>
        </w:rPr>
      </w:pPr>
      <w:r>
        <w:rPr>
          <w:rFonts w:hint="eastAsia"/>
          <w:sz w:val="28"/>
          <w:szCs w:val="28"/>
          <w:lang w:val="el-GR"/>
        </w:rPr>
        <w:t>318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小心那有秩序的人。</w:t>
      </w:r>
      <w:r>
        <w:rPr>
          <w:rFonts w:hint="eastAsia"/>
          <w:sz w:val="28"/>
          <w:szCs w:val="28"/>
          <w:lang w:val="el-GR"/>
        </w:rPr>
        <w:t>——有秩序的人的戏剧性在于，为了成系统和使系统完美，他们不得不像表现其较强品质那样努力表现其较弱品质。——他们希望显出完满而强大的天性。</w:t>
      </w:r>
    </w:p>
    <w:p w:rsidR="00000000" w:rsidRDefault="00EF3B58">
      <w:pPr>
        <w:tabs>
          <w:tab w:val="left" w:pos="6645"/>
        </w:tabs>
        <w:jc w:val="left"/>
        <w:rPr>
          <w:rFonts w:hint="eastAsia"/>
          <w:sz w:val="28"/>
          <w:szCs w:val="28"/>
          <w:lang w:val="el-GR"/>
        </w:rPr>
      </w:pPr>
      <w:r>
        <w:rPr>
          <w:rFonts w:hint="eastAsia"/>
          <w:sz w:val="28"/>
          <w:szCs w:val="28"/>
          <w:lang w:val="el-GR"/>
        </w:rPr>
        <w:t>319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好客。</w:t>
      </w:r>
      <w:r>
        <w:rPr>
          <w:rFonts w:hint="eastAsia"/>
          <w:sz w:val="28"/>
          <w:szCs w:val="28"/>
          <w:lang w:val="el-GR"/>
        </w:rPr>
        <w:t>——好客习俗的本质是解除陌生人的敌意。一旦陌生人不再首先和主要被视为一个敌人，好客之风也就衰落了：好客之风流行之日，就是人们普遍相信其恶毒前提之时。</w:t>
      </w:r>
    </w:p>
    <w:p w:rsidR="00000000" w:rsidRDefault="00EF3B58">
      <w:pPr>
        <w:tabs>
          <w:tab w:val="left" w:pos="6645"/>
        </w:tabs>
        <w:jc w:val="left"/>
        <w:rPr>
          <w:rFonts w:hint="eastAsia"/>
          <w:sz w:val="28"/>
          <w:szCs w:val="28"/>
          <w:lang w:val="el-GR"/>
        </w:rPr>
      </w:pPr>
      <w:r>
        <w:rPr>
          <w:rFonts w:hint="eastAsia"/>
          <w:sz w:val="28"/>
          <w:szCs w:val="28"/>
          <w:lang w:val="el-GR"/>
        </w:rPr>
        <w:t>320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天气。</w:t>
      </w:r>
      <w:r>
        <w:rPr>
          <w:rFonts w:hint="eastAsia"/>
          <w:sz w:val="28"/>
          <w:szCs w:val="28"/>
          <w:lang w:val="el-GR"/>
        </w:rPr>
        <w:t>——一种反常和无常的气候甚至使人们之间也彼此怀疑，同时他们也开始喜欢创新，因为他们经常不得不偏离他们通常的习惯。这就是为什么专制者喜欢气候温和地区的原因。【</w:t>
      </w:r>
      <w:r>
        <w:rPr>
          <w:rFonts w:hint="eastAsia"/>
          <w:sz w:val="28"/>
          <w:szCs w:val="28"/>
          <w:lang w:val="el-GR"/>
        </w:rPr>
        <w:t>229</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321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天真的危险。</w:t>
      </w:r>
      <w:r>
        <w:rPr>
          <w:rFonts w:hint="eastAsia"/>
          <w:sz w:val="28"/>
          <w:szCs w:val="28"/>
          <w:lang w:val="el-GR"/>
        </w:rPr>
        <w:t>——天真的人</w:t>
      </w:r>
      <w:r>
        <w:rPr>
          <w:sz w:val="28"/>
          <w:szCs w:val="28"/>
          <w:lang w:val="de-DE"/>
        </w:rPr>
        <w:t>(die unschuldigen Menschen)</w:t>
      </w:r>
      <w:r>
        <w:rPr>
          <w:rFonts w:hint="eastAsia"/>
          <w:sz w:val="28"/>
          <w:szCs w:val="28"/>
          <w:lang w:val="el-GR"/>
        </w:rPr>
        <w:t>总是最容易沦为受害者，因为他们缺少足够的知识，不能区分适度和过量，提醒自己适可而止。因此，天真的也即无知的青年女性最初热衷于频繁的云雨之欢，当其丈夫后来不幸病倒或早衰了，就会感到难耐的寂寞；正是由于这种天真的和无可指摘的女儿之心，使其觉得频繁的云雨之欢</w:t>
      </w:r>
      <w:r>
        <w:rPr>
          <w:rStyle w:val="a8"/>
          <w:sz w:val="28"/>
          <w:szCs w:val="28"/>
          <w:lang w:val="el-GR"/>
        </w:rPr>
        <w:footnoteReference w:id="436"/>
      </w:r>
      <w:r>
        <w:rPr>
          <w:rFonts w:hint="eastAsia"/>
          <w:sz w:val="28"/>
          <w:szCs w:val="28"/>
          <w:lang w:val="el-GR"/>
        </w:rPr>
        <w:t>正当而合适，从而养成一种需求，决定了其日后的强烈的挣扎与困厄。一般性地和概括性地言之：谁爱上某人或某物，但却对他爱上的人或物没有了解，谁就会成为他若看清楚就不会爱的东西的俘虏。在所有需要经验、警惕和预防措施的地方，最无可救药的人必定是天真的人；对于摆到他面前的任何事物的残渣和苦果，他都不得不一饮而尽。我们不妨看一下所有君主、教会、宗派、政党和集团的实践，在这些地方，天真的人总是被当做最危险、最恶毒陷阱的最甜美的诱饵——正如尤利西斯利用天真少年尼俄普托勒摩斯骗取莱姆诺斯</w:t>
      </w:r>
      <w:r>
        <w:rPr>
          <w:rStyle w:val="a8"/>
          <w:sz w:val="28"/>
          <w:szCs w:val="28"/>
          <w:lang w:val="el-GR"/>
        </w:rPr>
        <w:footnoteReference w:id="437"/>
      </w:r>
      <w:r>
        <w:rPr>
          <w:rFonts w:hint="eastAsia"/>
          <w:sz w:val="28"/>
          <w:szCs w:val="28"/>
          <w:lang w:val="el-GR"/>
        </w:rPr>
        <w:t>的老病之隐士和力士的弓箭。——基督教出</w:t>
      </w:r>
      <w:r>
        <w:rPr>
          <w:rFonts w:hint="eastAsia"/>
          <w:sz w:val="28"/>
          <w:szCs w:val="28"/>
          <w:lang w:val="el-GR"/>
        </w:rPr>
        <w:t>于对尘世的蔑视，把无知看作一种</w:t>
      </w:r>
      <w:r>
        <w:rPr>
          <w:rFonts w:ascii="楷体_GB2312" w:eastAsia="楷体_GB2312" w:hint="eastAsia"/>
          <w:sz w:val="28"/>
          <w:szCs w:val="28"/>
          <w:lang w:val="el-GR"/>
        </w:rPr>
        <w:t>美德</w:t>
      </w:r>
      <w:r>
        <w:rPr>
          <w:rFonts w:hint="eastAsia"/>
          <w:sz w:val="28"/>
          <w:szCs w:val="28"/>
          <w:lang w:val="el-GR"/>
        </w:rPr>
        <w:t>——</w:t>
      </w:r>
      <w:r>
        <w:rPr>
          <w:rFonts w:hint="eastAsia"/>
          <w:sz w:val="28"/>
          <w:szCs w:val="28"/>
          <w:lang w:val="de-DE"/>
        </w:rPr>
        <w:t>基督徒的</w:t>
      </w:r>
      <w:r>
        <w:rPr>
          <w:rFonts w:hint="eastAsia"/>
          <w:sz w:val="28"/>
          <w:szCs w:val="28"/>
          <w:lang w:val="el-GR"/>
        </w:rPr>
        <w:t>天真；这也许是因为，正如我们上面所说，这种天真最经常的结果是罪过、罪恶感和绝望，而只有在这种罪恶和绝望中，基督教的拯救的阴郁的前厅</w:t>
      </w:r>
      <w:r>
        <w:rPr>
          <w:rStyle w:val="a8"/>
          <w:sz w:val="28"/>
          <w:szCs w:val="28"/>
          <w:lang w:val="el-GR"/>
        </w:rPr>
        <w:footnoteReference w:id="438"/>
      </w:r>
      <w:r>
        <w:rPr>
          <w:rFonts w:hint="eastAsia"/>
          <w:sz w:val="28"/>
          <w:szCs w:val="28"/>
          <w:lang w:val="el-GR"/>
        </w:rPr>
        <w:t>才会开启，对死后的</w:t>
      </w:r>
      <w:r>
        <w:rPr>
          <w:rFonts w:ascii="楷体_GB2312" w:eastAsia="楷体_GB2312" w:hint="eastAsia"/>
          <w:sz w:val="28"/>
          <w:szCs w:val="28"/>
          <w:lang w:val="el-GR"/>
        </w:rPr>
        <w:t>第二次天真</w:t>
      </w:r>
      <w:r>
        <w:rPr>
          <w:rFonts w:hint="eastAsia"/>
          <w:sz w:val="28"/>
          <w:szCs w:val="28"/>
          <w:lang w:val="el-GR"/>
        </w:rPr>
        <w:t>的许诺才会有任何意义。天真，一种绕道地狱通向天堂的美德。这是基督教最奇妙的发明之一。【</w:t>
      </w:r>
      <w:r>
        <w:rPr>
          <w:rFonts w:hint="eastAsia"/>
          <w:sz w:val="28"/>
          <w:szCs w:val="28"/>
          <w:lang w:val="el-GR"/>
        </w:rPr>
        <w:t>230</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322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尽可能不用医生地生活。</w:t>
      </w:r>
      <w:r>
        <w:rPr>
          <w:rFonts w:hint="eastAsia"/>
          <w:sz w:val="28"/>
          <w:szCs w:val="28"/>
          <w:lang w:val="el-GR"/>
        </w:rPr>
        <w:t>——在我看来，接受医生治疗的病人比自己照料自己健康的病人更不关心自己的健康。在前一种情况下，他只要按部就班地遵守医生的指令就行了，而在后一种情况下，他更多地注意到这些指令的目的也就</w:t>
      </w:r>
      <w:r>
        <w:rPr>
          <w:rFonts w:hint="eastAsia"/>
          <w:sz w:val="28"/>
          <w:szCs w:val="28"/>
          <w:lang w:val="el-GR"/>
        </w:rPr>
        <w:t>是他自己的健康，他服从的更多，自己将自己置于比他的医生可能强迫他的纪律更严厉的约束之下。——一切规则都有一种副作用：分散我们的注意力，使我们不再注意规则的根本目的，使我们变得更加漫不经心。试想，当人类虔诚地信托上帝为其医生，说：“随上帝的旨意吧！”</w:t>
      </w:r>
      <w:r>
        <w:rPr>
          <w:rFonts w:hint="eastAsia"/>
          <w:sz w:val="28"/>
          <w:szCs w:val="28"/>
          <w:lang w:val="el-GR"/>
        </w:rPr>
        <w:t xml:space="preserve"> </w:t>
      </w:r>
      <w:r>
        <w:rPr>
          <w:rFonts w:hint="eastAsia"/>
          <w:sz w:val="28"/>
          <w:szCs w:val="28"/>
          <w:lang w:val="el-GR"/>
        </w:rPr>
        <w:t>人类的轻浮和放纵将发展到何等极致与毁灭地步啊！</w:t>
      </w:r>
    </w:p>
    <w:p w:rsidR="00000000" w:rsidRDefault="00EF3B58">
      <w:pPr>
        <w:tabs>
          <w:tab w:val="left" w:pos="6645"/>
        </w:tabs>
        <w:jc w:val="left"/>
        <w:rPr>
          <w:rFonts w:hint="eastAsia"/>
          <w:sz w:val="28"/>
          <w:szCs w:val="28"/>
          <w:lang w:val="el-GR"/>
        </w:rPr>
      </w:pPr>
      <w:r>
        <w:rPr>
          <w:rFonts w:hint="eastAsia"/>
          <w:sz w:val="28"/>
          <w:szCs w:val="28"/>
          <w:lang w:val="el-GR"/>
        </w:rPr>
        <w:t>323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暗淡的天空。</w:t>
      </w:r>
      <w:r>
        <w:rPr>
          <w:rFonts w:hint="eastAsia"/>
          <w:sz w:val="28"/>
          <w:szCs w:val="28"/>
          <w:lang w:val="el-GR"/>
        </w:rPr>
        <w:t>——你知道那些羞怯的人的复仇吗？他们在社会中的举止就像是有人偷走了他们的四肢？你知道那些谦卑如基督徒、日夜在世界上潜行游荡的人的复仇吗？你知道那些总是急忙做出判断又总是急忙改变判断的人的复仇吗？</w:t>
      </w:r>
      <w:r>
        <w:rPr>
          <w:rFonts w:hint="eastAsia"/>
          <w:sz w:val="28"/>
          <w:szCs w:val="28"/>
          <w:lang w:val="el-GR"/>
        </w:rPr>
        <w:t>你知道各种各样的醉鬼——对他们来说，清晨永远是一天中最悲惨的时光——的复仇吗？你知道所有不再有勇气恢复健康的弱者、病人和压抑者的复仇吗？这些可怜的复仇者，更不用说他们的可怜的复仇行动，是数不清的。空气中充满他们所施放大大小小恶意冷箭不停的嗖嗖声，生活的太阳和天空都暗淡了——不仅是他们的天空，更多地是我们其他人的天空：这更甚于他们在我们【</w:t>
      </w:r>
      <w:r>
        <w:rPr>
          <w:rFonts w:hint="eastAsia"/>
          <w:sz w:val="28"/>
          <w:szCs w:val="28"/>
          <w:lang w:val="el-GR"/>
        </w:rPr>
        <w:t>231</w:t>
      </w:r>
      <w:r>
        <w:rPr>
          <w:rFonts w:hint="eastAsia"/>
          <w:sz w:val="28"/>
          <w:szCs w:val="28"/>
          <w:lang w:val="el-GR"/>
        </w:rPr>
        <w:t>】心灵上和皮肤上留下的道道伤痕。难道我们不是因为长时间没有见到天空和太阳而有时竟然</w:t>
      </w:r>
      <w:r>
        <w:rPr>
          <w:rFonts w:ascii="楷体_GB2312" w:eastAsia="楷体_GB2312" w:hint="eastAsia"/>
          <w:sz w:val="28"/>
          <w:szCs w:val="28"/>
          <w:lang w:val="el-GR"/>
        </w:rPr>
        <w:t>否认</w:t>
      </w:r>
      <w:r>
        <w:rPr>
          <w:rFonts w:hint="eastAsia"/>
          <w:sz w:val="28"/>
          <w:szCs w:val="28"/>
          <w:lang w:val="el-GR"/>
        </w:rPr>
        <w:t>它们存在吗？——因此，离群索居！因这个原因：离群索居！</w:t>
      </w:r>
      <w:r>
        <w:rPr>
          <w:rStyle w:val="a8"/>
          <w:sz w:val="28"/>
          <w:szCs w:val="28"/>
          <w:lang w:val="el-GR"/>
        </w:rPr>
        <w:footnoteReference w:id="439"/>
      </w:r>
    </w:p>
    <w:p w:rsidR="00000000" w:rsidRDefault="00EF3B58">
      <w:pPr>
        <w:tabs>
          <w:tab w:val="left" w:pos="6645"/>
        </w:tabs>
        <w:jc w:val="left"/>
        <w:rPr>
          <w:rFonts w:hint="eastAsia"/>
          <w:sz w:val="28"/>
          <w:szCs w:val="28"/>
          <w:lang w:val="el-GR"/>
        </w:rPr>
      </w:pPr>
      <w:r>
        <w:rPr>
          <w:rFonts w:hint="eastAsia"/>
          <w:sz w:val="28"/>
          <w:szCs w:val="28"/>
          <w:lang w:val="el-GR"/>
        </w:rPr>
        <w:t>324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演员哲学。</w:t>
      </w:r>
      <w:r>
        <w:rPr>
          <w:rStyle w:val="a8"/>
          <w:rFonts w:ascii="楷体_GB2312" w:eastAsia="楷体_GB2312"/>
          <w:sz w:val="28"/>
          <w:szCs w:val="28"/>
          <w:lang w:val="el-GR"/>
        </w:rPr>
        <w:footnoteReference w:id="440"/>
      </w:r>
      <w:r>
        <w:rPr>
          <w:rFonts w:hint="eastAsia"/>
          <w:sz w:val="28"/>
          <w:szCs w:val="28"/>
          <w:lang w:val="el-GR"/>
        </w:rPr>
        <w:t>——</w:t>
      </w:r>
      <w:r>
        <w:rPr>
          <w:rFonts w:hint="eastAsia"/>
          <w:sz w:val="28"/>
          <w:szCs w:val="28"/>
          <w:lang w:val="el-GR"/>
        </w:rPr>
        <w:t>所有伟大的演员都有一种幸福的幻觉，以为他们所扮演的历史人物真像他们扮演他们时所感觉那样感觉——但他们完全错了：他们的模仿和揣度的能力，虽然他们一心要将其说成是千里眼式的能力，却只能深入到让我们理解姿势、声音、面部表情和任何外表事物的程度；这也就是说，他们捕捉到某个伟大英雄、政治家、将领、野心家、嫉妒者、绝望者的灵魂的影子，相当靠近了灵魂，但却没有深入灵魂的内部，深入对象的精神。如果只要有能够透视的演员，而不需要思想家、专家、和专业人员的艰苦劳作，就可以澄清一个对象的</w:t>
      </w:r>
      <w:r>
        <w:rPr>
          <w:rFonts w:ascii="楷体_GB2312" w:eastAsia="楷体_GB2312" w:hint="eastAsia"/>
          <w:sz w:val="28"/>
          <w:szCs w:val="28"/>
          <w:lang w:val="el-GR"/>
        </w:rPr>
        <w:t>本质</w:t>
      </w:r>
      <w:r>
        <w:rPr>
          <w:rFonts w:hint="eastAsia"/>
          <w:sz w:val="28"/>
          <w:szCs w:val="28"/>
          <w:lang w:val="el-GR"/>
        </w:rPr>
        <w:t>，这可真是一个天大的发现！每当听到这种</w:t>
      </w:r>
      <w:r>
        <w:rPr>
          <w:rFonts w:hint="eastAsia"/>
          <w:sz w:val="28"/>
          <w:szCs w:val="28"/>
          <w:lang w:val="el-GR"/>
        </w:rPr>
        <w:t>自负，我们都应该记住，演员不过是一个完美的猩猩，而且如此是一个猩猩，以至于他不能相信什么“本质”</w:t>
      </w:r>
      <w:r>
        <w:rPr>
          <w:sz w:val="28"/>
          <w:szCs w:val="28"/>
          <w:lang w:val="de-DE"/>
        </w:rPr>
        <w:t>(Wesen)</w:t>
      </w:r>
      <w:r>
        <w:rPr>
          <w:rFonts w:hint="eastAsia"/>
          <w:sz w:val="28"/>
          <w:szCs w:val="28"/>
          <w:lang w:val="el-GR"/>
        </w:rPr>
        <w:t>或“本质的”：在他那里，一切无非表演、台词、姿势、舞台、布景和观众。</w:t>
      </w:r>
      <w:r>
        <w:rPr>
          <w:rStyle w:val="a8"/>
          <w:sz w:val="28"/>
          <w:szCs w:val="28"/>
          <w:lang w:val="el-GR"/>
        </w:rPr>
        <w:footnoteReference w:id="441"/>
      </w:r>
    </w:p>
    <w:p w:rsidR="00000000" w:rsidRDefault="00EF3B58">
      <w:pPr>
        <w:tabs>
          <w:tab w:val="left" w:pos="6645"/>
        </w:tabs>
        <w:jc w:val="left"/>
        <w:rPr>
          <w:rFonts w:hint="eastAsia"/>
          <w:sz w:val="28"/>
          <w:szCs w:val="28"/>
          <w:lang w:val="el-GR"/>
        </w:rPr>
      </w:pPr>
      <w:r>
        <w:rPr>
          <w:rFonts w:hint="eastAsia"/>
          <w:sz w:val="28"/>
          <w:szCs w:val="28"/>
          <w:lang w:val="el-GR"/>
        </w:rPr>
        <w:t>325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离众生活和信仰。</w:t>
      </w:r>
      <w:r>
        <w:rPr>
          <w:rFonts w:hint="eastAsia"/>
          <w:sz w:val="28"/>
          <w:szCs w:val="28"/>
          <w:lang w:val="el-GR"/>
        </w:rPr>
        <w:t>——成为一代先知和奇人，其方法古今一辙：脱离众人生活，几乎没有什么知识，少数几个固定观念和非常非常多的自负——最终我们就会达到这样一种信念：人类离开我们就无法生活，</w:t>
      </w:r>
      <w:r>
        <w:rPr>
          <w:rFonts w:ascii="楷体_GB2312" w:eastAsia="楷体_GB2312" w:hint="eastAsia"/>
          <w:sz w:val="28"/>
          <w:szCs w:val="28"/>
          <w:lang w:val="el-GR"/>
        </w:rPr>
        <w:t>因为很显然，我们可以【</w:t>
      </w:r>
      <w:r>
        <w:rPr>
          <w:rFonts w:eastAsia="楷体_GB2312"/>
          <w:sz w:val="28"/>
          <w:szCs w:val="28"/>
          <w:lang w:val="el-GR"/>
        </w:rPr>
        <w:t>232</w:t>
      </w:r>
      <w:r>
        <w:rPr>
          <w:rFonts w:ascii="楷体_GB2312" w:eastAsia="楷体_GB2312" w:hint="eastAsia"/>
          <w:sz w:val="28"/>
          <w:szCs w:val="28"/>
          <w:lang w:val="el-GR"/>
        </w:rPr>
        <w:t>】离开人类</w:t>
      </w:r>
      <w:r>
        <w:rPr>
          <w:rFonts w:hint="eastAsia"/>
          <w:sz w:val="28"/>
          <w:szCs w:val="28"/>
          <w:lang w:val="el-GR"/>
        </w:rPr>
        <w:t>而生活！一旦我们获得了这种信念，我们就会看到其他人开始信仰我们。最后，对想要这样做的人还有一个建议（这是</w:t>
      </w:r>
      <w:r>
        <w:rPr>
          <w:rFonts w:hint="eastAsia"/>
          <w:sz w:val="28"/>
          <w:szCs w:val="28"/>
          <w:lang w:val="el-GR"/>
        </w:rPr>
        <w:t>威尔斯</w:t>
      </w:r>
      <w:r>
        <w:rPr>
          <w:rStyle w:val="a8"/>
          <w:sz w:val="28"/>
          <w:szCs w:val="28"/>
          <w:lang w:val="el-GR"/>
        </w:rPr>
        <w:footnoteReference w:id="442"/>
      </w:r>
      <w:r>
        <w:rPr>
          <w:rFonts w:hint="eastAsia"/>
          <w:sz w:val="28"/>
          <w:szCs w:val="28"/>
          <w:lang w:val="el-GR"/>
        </w:rPr>
        <w:t>的精神教师伯勒尔</w:t>
      </w:r>
      <w:r>
        <w:rPr>
          <w:rStyle w:val="a8"/>
          <w:sz w:val="28"/>
          <w:szCs w:val="28"/>
          <w:lang w:val="el-GR"/>
        </w:rPr>
        <w:footnoteReference w:id="443"/>
      </w:r>
      <w:r>
        <w:rPr>
          <w:rFonts w:hint="eastAsia"/>
          <w:sz w:val="28"/>
          <w:szCs w:val="28"/>
          <w:lang w:val="el-GR"/>
        </w:rPr>
        <w:t>送给他的）：“念叨你的信仰直到你拥有信仰，然后你就会因为拥有信仰而念叨你的信仰！”</w:t>
      </w:r>
      <w:r>
        <w:rPr>
          <w:rStyle w:val="a8"/>
          <w:sz w:val="28"/>
          <w:szCs w:val="28"/>
          <w:lang w:val="el-GR"/>
        </w:rPr>
        <w:footnoteReference w:id="444"/>
      </w:r>
    </w:p>
    <w:p w:rsidR="00000000" w:rsidRDefault="00EF3B58">
      <w:pPr>
        <w:tabs>
          <w:tab w:val="left" w:pos="6645"/>
        </w:tabs>
        <w:jc w:val="left"/>
        <w:rPr>
          <w:rFonts w:hint="eastAsia"/>
          <w:sz w:val="28"/>
          <w:szCs w:val="28"/>
          <w:lang w:val="el-GR"/>
        </w:rPr>
      </w:pPr>
      <w:r>
        <w:rPr>
          <w:rFonts w:hint="eastAsia"/>
          <w:sz w:val="28"/>
          <w:szCs w:val="28"/>
          <w:lang w:val="el-GR"/>
        </w:rPr>
        <w:t>326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认识我们的环境。</w:t>
      </w:r>
      <w:r>
        <w:rPr>
          <w:rFonts w:hint="eastAsia"/>
          <w:sz w:val="28"/>
          <w:szCs w:val="28"/>
          <w:lang w:val="el-GR"/>
        </w:rPr>
        <w:t>——我们可以评估我们的各种不同能力表现，但是不能评估我们的能力本身。环境不仅对我们掩盖和揭示我们的能力，而且还放大或缩小我们的能力。我们应该将自己看作一可变量，我们的创造能力在有利的环境下甚至可以达到前所未有之高度：因此，我们应该思考我们的环境，尽一切努力去了解它。</w:t>
      </w:r>
    </w:p>
    <w:p w:rsidR="00000000" w:rsidRDefault="00EF3B58">
      <w:pPr>
        <w:tabs>
          <w:tab w:val="left" w:pos="6645"/>
        </w:tabs>
        <w:jc w:val="left"/>
        <w:rPr>
          <w:rFonts w:hint="eastAsia"/>
          <w:sz w:val="28"/>
          <w:szCs w:val="28"/>
          <w:lang w:val="el-GR"/>
        </w:rPr>
      </w:pPr>
      <w:r>
        <w:rPr>
          <w:rFonts w:hint="eastAsia"/>
          <w:sz w:val="28"/>
          <w:szCs w:val="28"/>
          <w:lang w:val="el-GR"/>
        </w:rPr>
        <w:t>327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寓言。</w:t>
      </w:r>
      <w:r>
        <w:rPr>
          <w:rFonts w:hint="eastAsia"/>
          <w:sz w:val="28"/>
          <w:szCs w:val="28"/>
          <w:lang w:val="el-GR"/>
        </w:rPr>
        <w:t>——知识的唐璜</w:t>
      </w:r>
      <w:r>
        <w:rPr>
          <w:rStyle w:val="a8"/>
          <w:sz w:val="28"/>
          <w:szCs w:val="28"/>
          <w:lang w:val="el-GR"/>
        </w:rPr>
        <w:footnoteReference w:id="445"/>
      </w:r>
      <w:r>
        <w:rPr>
          <w:rFonts w:hint="eastAsia"/>
          <w:sz w:val="28"/>
          <w:szCs w:val="28"/>
          <w:lang w:val="el-GR"/>
        </w:rPr>
        <w:t>：还没有哲学家或诗人描述过他的形象。他对已知的没有兴趣，只有知识的追逐和引诱才</w:t>
      </w:r>
      <w:r>
        <w:rPr>
          <w:rFonts w:hint="eastAsia"/>
          <w:sz w:val="28"/>
          <w:szCs w:val="28"/>
          <w:lang w:val="el-GR"/>
        </w:rPr>
        <w:t>能打动他，诱惑他，吸引他——直到最高和最远的知识星座！最后，除了那些</w:t>
      </w:r>
      <w:r>
        <w:rPr>
          <w:rFonts w:ascii="楷体_GB2312" w:eastAsia="楷体_GB2312" w:hint="eastAsia"/>
          <w:sz w:val="28"/>
          <w:szCs w:val="28"/>
          <w:lang w:val="el-GR"/>
        </w:rPr>
        <w:t>绝对有害的</w:t>
      </w:r>
      <w:r>
        <w:rPr>
          <w:rFonts w:hint="eastAsia"/>
          <w:sz w:val="28"/>
          <w:szCs w:val="28"/>
          <w:lang w:val="el-GR"/>
        </w:rPr>
        <w:t>东西以外，再没有什么知识留下来可以让他追求了；他像一个酗酒者一样最终喝起了苦艾酒和硝酸</w:t>
      </w:r>
      <w:r>
        <w:rPr>
          <w:rStyle w:val="a8"/>
          <w:sz w:val="28"/>
          <w:szCs w:val="28"/>
          <w:lang w:val="el-GR"/>
        </w:rPr>
        <w:footnoteReference w:id="446"/>
      </w:r>
      <w:r>
        <w:rPr>
          <w:rFonts w:hint="eastAsia"/>
          <w:sz w:val="28"/>
          <w:szCs w:val="28"/>
          <w:lang w:val="el-GR"/>
        </w:rPr>
        <w:t>：他开始追求地狱——这是能使他</w:t>
      </w:r>
      <w:r>
        <w:rPr>
          <w:rFonts w:ascii="楷体_GB2312" w:eastAsia="楷体_GB2312" w:hint="eastAsia"/>
          <w:sz w:val="28"/>
          <w:szCs w:val="28"/>
          <w:lang w:val="el-GR"/>
        </w:rPr>
        <w:t>心动</w:t>
      </w:r>
      <w:r>
        <w:rPr>
          <w:rFonts w:hint="eastAsia"/>
          <w:sz w:val="28"/>
          <w:szCs w:val="28"/>
          <w:lang w:val="el-GR"/>
        </w:rPr>
        <w:t>的最后的知识！但是，也许这种知识像所有知识一样，也只是一种权宜之计，最后带给他的也只能是失望。现在，他孤零零地站在那里，永恒的清醒和失望穿透了他的胸膛，他变成了一位石头客人，带着对一顿永远得不到满足的知识晚餐的渴望——因为整个宇宙再没有任何一点食物可以送给这位饥饿者了。【</w:t>
      </w:r>
      <w:r>
        <w:rPr>
          <w:rFonts w:hint="eastAsia"/>
          <w:sz w:val="28"/>
          <w:szCs w:val="28"/>
          <w:lang w:val="el-GR"/>
        </w:rPr>
        <w:t>233</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328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理想主义理论说明了什么</w:t>
      </w:r>
      <w:r>
        <w:rPr>
          <w:rFonts w:ascii="楷体_GB2312" w:eastAsia="楷体_GB2312" w:hint="eastAsia"/>
          <w:sz w:val="28"/>
          <w:szCs w:val="28"/>
          <w:lang w:val="el-GR"/>
        </w:rPr>
        <w:t>。</w:t>
      </w:r>
      <w:r>
        <w:rPr>
          <w:rFonts w:hint="eastAsia"/>
          <w:sz w:val="28"/>
          <w:szCs w:val="28"/>
          <w:lang w:val="el-GR"/>
        </w:rPr>
        <w:t>——一个肯定可以找到理想主义的地方是在非反思的实干者那里，因为他们的声望需要一种理想的光辉。他们本能地追求这种光辉，不觉得这样做有任何伪善：就像英国人不觉得其基督教信仰和礼拜日圣化</w:t>
      </w:r>
      <w:r>
        <w:rPr>
          <w:rStyle w:val="a8"/>
          <w:sz w:val="28"/>
          <w:szCs w:val="28"/>
          <w:lang w:val="el-GR"/>
        </w:rPr>
        <w:footnoteReference w:id="447"/>
      </w:r>
      <w:r>
        <w:rPr>
          <w:rFonts w:hint="eastAsia"/>
          <w:sz w:val="28"/>
          <w:szCs w:val="28"/>
          <w:lang w:val="el-GR"/>
        </w:rPr>
        <w:t>有什么伪善一样。相反，耽于沉思的人需要控制他们的想象力和避免梦想家之名，因此，只有严格的现实主义理论才能使他们满意。他们同样本能地和没有任何不诚实地追求现实！</w:t>
      </w:r>
    </w:p>
    <w:p w:rsidR="00000000" w:rsidRDefault="00EF3B58">
      <w:pPr>
        <w:tabs>
          <w:tab w:val="left" w:pos="6645"/>
        </w:tabs>
        <w:jc w:val="left"/>
        <w:rPr>
          <w:rFonts w:hint="eastAsia"/>
          <w:sz w:val="28"/>
          <w:szCs w:val="28"/>
          <w:lang w:val="el-GR"/>
        </w:rPr>
      </w:pPr>
      <w:r>
        <w:rPr>
          <w:rFonts w:hint="eastAsia"/>
          <w:sz w:val="28"/>
          <w:szCs w:val="28"/>
          <w:lang w:val="el-GR"/>
        </w:rPr>
        <w:t>329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诋毁快乐。</w:t>
      </w:r>
      <w:r>
        <w:rPr>
          <w:rFonts w:hint="eastAsia"/>
          <w:sz w:val="28"/>
          <w:szCs w:val="28"/>
          <w:lang w:val="el-GR"/>
        </w:rPr>
        <w:t>——那些在生活中受过极大伤害的人怀疑一切快乐，觉得其为孩子式的和孩子气的，表明了一种可怜的非理性，看到快乐的样儿，只觉得可哀伤，一如见一个垂死的小孩在</w:t>
      </w:r>
      <w:r>
        <w:rPr>
          <w:rFonts w:hint="eastAsia"/>
          <w:sz w:val="28"/>
          <w:szCs w:val="28"/>
          <w:lang w:val="el-GR"/>
        </w:rPr>
        <w:t>病床上还依依玩弄玩具一般。这班人在所有玫瑰花丛下觉得有掩盖着和隐藏着的坟墓；嬉戏，游乐，吹弹，于他们皆好象重病者最后的自宽，似乎要在最后一刻吸尽生命的麻醉的快乐。但是，对快乐的这种看法不过是疾病和疲倦的黑暗背景对于欢乐的反射，本身带有某种令人同情的、非理性的和可悲的东西，甚至是带有某种孩子式和孩子气的东西，然而却是来自伴随老年而来和作为死亡前驱的</w:t>
      </w:r>
      <w:r>
        <w:rPr>
          <w:rFonts w:ascii="楷体_GB2312" w:eastAsia="楷体_GB2312" w:hint="eastAsia"/>
          <w:sz w:val="28"/>
          <w:szCs w:val="28"/>
          <w:lang w:val="el-GR"/>
        </w:rPr>
        <w:t>第二个儿童期</w:t>
      </w:r>
      <w:r>
        <w:rPr>
          <w:rFonts w:hint="eastAsia"/>
          <w:sz w:val="28"/>
          <w:szCs w:val="28"/>
          <w:lang w:val="el-GR"/>
        </w:rPr>
        <w:t>。</w:t>
      </w:r>
      <w:r>
        <w:rPr>
          <w:rStyle w:val="a8"/>
          <w:sz w:val="28"/>
          <w:szCs w:val="28"/>
          <w:lang w:val="el-GR"/>
        </w:rPr>
        <w:footnoteReference w:id="448"/>
      </w:r>
      <w:r>
        <w:rPr>
          <w:rFonts w:hint="eastAsia"/>
          <w:sz w:val="28"/>
          <w:szCs w:val="28"/>
          <w:lang w:val="el-GR"/>
        </w:rPr>
        <w:t>【</w:t>
      </w:r>
      <w:r>
        <w:rPr>
          <w:rFonts w:hint="eastAsia"/>
          <w:sz w:val="28"/>
          <w:szCs w:val="28"/>
          <w:lang w:val="el-GR"/>
        </w:rPr>
        <w:t>234</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330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还不够！</w:t>
      </w:r>
      <w:r>
        <w:rPr>
          <w:rFonts w:hint="eastAsia"/>
          <w:sz w:val="28"/>
          <w:szCs w:val="28"/>
          <w:lang w:val="el-GR"/>
        </w:rPr>
        <w:t>——仅证明某事是不够的，还必须能诱使或促使人去做该事。因此，致力于知识的人必须学会如何</w:t>
      </w:r>
      <w:r>
        <w:rPr>
          <w:rFonts w:ascii="楷体_GB2312" w:eastAsia="楷体_GB2312" w:hint="eastAsia"/>
          <w:sz w:val="28"/>
          <w:szCs w:val="28"/>
          <w:lang w:val="el-GR"/>
        </w:rPr>
        <w:t>说</w:t>
      </w:r>
      <w:r>
        <w:rPr>
          <w:rFonts w:hint="eastAsia"/>
          <w:sz w:val="28"/>
          <w:szCs w:val="28"/>
          <w:lang w:val="el-GR"/>
        </w:rPr>
        <w:t>他的智慧：经常以这样一种方式，使</w:t>
      </w:r>
      <w:r>
        <w:rPr>
          <w:rFonts w:hint="eastAsia"/>
          <w:sz w:val="28"/>
          <w:szCs w:val="28"/>
          <w:lang w:val="el-GR"/>
        </w:rPr>
        <w:t>其</w:t>
      </w:r>
      <w:r>
        <w:rPr>
          <w:rFonts w:ascii="楷体_GB2312" w:eastAsia="楷体_GB2312" w:hint="eastAsia"/>
          <w:sz w:val="28"/>
          <w:szCs w:val="28"/>
          <w:lang w:val="el-GR"/>
        </w:rPr>
        <w:t>听起来</w:t>
      </w:r>
      <w:r>
        <w:rPr>
          <w:rFonts w:hint="eastAsia"/>
          <w:sz w:val="28"/>
          <w:szCs w:val="28"/>
          <w:lang w:val="el-GR"/>
        </w:rPr>
        <w:t>象愚蠢！</w:t>
      </w:r>
    </w:p>
    <w:p w:rsidR="00000000" w:rsidRDefault="00EF3B58">
      <w:pPr>
        <w:tabs>
          <w:tab w:val="left" w:pos="6645"/>
        </w:tabs>
        <w:jc w:val="left"/>
        <w:rPr>
          <w:rFonts w:hint="eastAsia"/>
          <w:sz w:val="28"/>
          <w:szCs w:val="28"/>
          <w:lang w:val="el-GR"/>
        </w:rPr>
      </w:pPr>
      <w:r>
        <w:rPr>
          <w:rFonts w:hint="eastAsia"/>
          <w:sz w:val="28"/>
          <w:szCs w:val="28"/>
          <w:lang w:val="el-GR"/>
        </w:rPr>
        <w:t>331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正当及其界限。</w:t>
      </w:r>
      <w:r>
        <w:rPr>
          <w:rFonts w:hint="eastAsia"/>
          <w:sz w:val="28"/>
          <w:szCs w:val="28"/>
          <w:lang w:val="el-GR"/>
        </w:rPr>
        <w:t>——对那些发现自己的肉欲冲动过于强烈，有如洪水猛兽，因而不得不加以消灭的人来说，禁欲主义不失为一种正当方法。但也仅仅是对这些人而已。</w:t>
      </w:r>
      <w:r>
        <w:rPr>
          <w:rStyle w:val="a8"/>
          <w:sz w:val="28"/>
          <w:szCs w:val="28"/>
          <w:lang w:val="el-GR"/>
        </w:rPr>
        <w:footnoteReference w:id="449"/>
      </w:r>
    </w:p>
    <w:p w:rsidR="00000000" w:rsidRDefault="00EF3B58">
      <w:pPr>
        <w:tabs>
          <w:tab w:val="left" w:pos="6645"/>
        </w:tabs>
        <w:jc w:val="left"/>
        <w:rPr>
          <w:rFonts w:hint="eastAsia"/>
          <w:sz w:val="28"/>
          <w:szCs w:val="28"/>
          <w:lang w:val="el-GR"/>
        </w:rPr>
      </w:pPr>
      <w:r>
        <w:rPr>
          <w:rFonts w:hint="eastAsia"/>
          <w:sz w:val="28"/>
          <w:szCs w:val="28"/>
          <w:lang w:val="el-GR"/>
        </w:rPr>
        <w:t>332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浮夸的风格。</w:t>
      </w:r>
      <w:r>
        <w:rPr>
          <w:rFonts w:hint="eastAsia"/>
          <w:sz w:val="28"/>
          <w:szCs w:val="28"/>
          <w:lang w:val="el-GR"/>
        </w:rPr>
        <w:t>——一个艺术家，如果不是把自己的高涨的情感转化为作品，从而使自己变得轻松，而是要直接传达这种高涨的情感，他就会变得夸夸其谈，他的风格就是浮夸的风格。</w:t>
      </w:r>
    </w:p>
    <w:p w:rsidR="00000000" w:rsidRDefault="00EF3B58">
      <w:pPr>
        <w:tabs>
          <w:tab w:val="left" w:pos="6645"/>
        </w:tabs>
        <w:jc w:val="left"/>
        <w:rPr>
          <w:rFonts w:hint="eastAsia"/>
          <w:sz w:val="28"/>
          <w:szCs w:val="28"/>
          <w:lang w:val="el-GR"/>
        </w:rPr>
      </w:pPr>
      <w:r>
        <w:rPr>
          <w:rFonts w:hint="eastAsia"/>
          <w:sz w:val="28"/>
          <w:szCs w:val="28"/>
          <w:lang w:val="el-GR"/>
        </w:rPr>
        <w:t>333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“人性”。</w:t>
      </w:r>
      <w:r>
        <w:rPr>
          <w:rFonts w:hint="eastAsia"/>
          <w:sz w:val="28"/>
          <w:szCs w:val="28"/>
          <w:lang w:val="el-GR"/>
        </w:rPr>
        <w:t>——我们不以动物为道德存在。但你认为动物会以我们为道德存在吗？——若有一动物，能开口说话，它会说：“‘人性’</w:t>
      </w:r>
      <w:r>
        <w:rPr>
          <w:sz w:val="28"/>
          <w:szCs w:val="28"/>
          <w:lang w:val="de-DE"/>
        </w:rPr>
        <w:t>(Menschlichkeit)</w:t>
      </w:r>
      <w:r>
        <w:rPr>
          <w:rFonts w:hint="eastAsia"/>
          <w:sz w:val="28"/>
          <w:szCs w:val="28"/>
          <w:lang w:val="el-GR"/>
        </w:rPr>
        <w:t>是一偏见</w:t>
      </w:r>
      <w:r>
        <w:rPr>
          <w:rFonts w:hint="eastAsia"/>
          <w:sz w:val="28"/>
          <w:szCs w:val="28"/>
          <w:lang w:val="el-GR"/>
        </w:rPr>
        <w:t>，我们动物至少还没有这偏见。”</w:t>
      </w:r>
      <w:r>
        <w:rPr>
          <w:rStyle w:val="a8"/>
          <w:sz w:val="28"/>
          <w:szCs w:val="28"/>
          <w:lang w:val="el-GR"/>
        </w:rPr>
        <w:footnoteReference w:id="450"/>
      </w:r>
    </w:p>
    <w:p w:rsidR="00000000" w:rsidRDefault="00EF3B58">
      <w:pPr>
        <w:tabs>
          <w:tab w:val="left" w:pos="6645"/>
        </w:tabs>
        <w:jc w:val="left"/>
        <w:rPr>
          <w:rFonts w:hint="eastAsia"/>
          <w:sz w:val="28"/>
          <w:szCs w:val="28"/>
          <w:lang w:val="el-GR"/>
        </w:rPr>
      </w:pPr>
      <w:r>
        <w:rPr>
          <w:rFonts w:hint="eastAsia"/>
          <w:sz w:val="28"/>
          <w:szCs w:val="28"/>
          <w:lang w:val="el-GR"/>
        </w:rPr>
        <w:t>334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慈善家。</w:t>
      </w:r>
      <w:r>
        <w:rPr>
          <w:rFonts w:hint="eastAsia"/>
          <w:sz w:val="28"/>
          <w:szCs w:val="28"/>
          <w:lang w:val="el-GR"/>
        </w:rPr>
        <w:t>——慈善家通过其善行满足他自己内心的某种需要；这需要越强烈，他就越不为满足其需要的人【</w:t>
      </w:r>
      <w:r>
        <w:rPr>
          <w:rFonts w:hint="eastAsia"/>
          <w:sz w:val="28"/>
          <w:szCs w:val="28"/>
          <w:lang w:val="el-GR"/>
        </w:rPr>
        <w:t>235</w:t>
      </w:r>
      <w:r>
        <w:rPr>
          <w:rFonts w:hint="eastAsia"/>
          <w:sz w:val="28"/>
          <w:szCs w:val="28"/>
          <w:lang w:val="el-GR"/>
        </w:rPr>
        <w:t>】着想；他变得粗暴，有时甚至侮辱人。（犹太人的善行和博爱就是这样：众所周知，他们这方面的感情最激烈。）</w:t>
      </w:r>
    </w:p>
    <w:p w:rsidR="00000000" w:rsidRDefault="00EF3B58">
      <w:pPr>
        <w:tabs>
          <w:tab w:val="left" w:pos="6645"/>
        </w:tabs>
        <w:jc w:val="left"/>
        <w:rPr>
          <w:rFonts w:hint="eastAsia"/>
          <w:sz w:val="28"/>
          <w:szCs w:val="28"/>
          <w:lang w:val="el-GR"/>
        </w:rPr>
      </w:pPr>
      <w:r>
        <w:rPr>
          <w:rFonts w:hint="eastAsia"/>
          <w:sz w:val="28"/>
          <w:szCs w:val="28"/>
          <w:lang w:val="el-GR"/>
        </w:rPr>
        <w:t>335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可以被人作为爱来察觉的爱。</w:t>
      </w:r>
      <w:r>
        <w:rPr>
          <w:rFonts w:hint="eastAsia"/>
          <w:sz w:val="28"/>
          <w:szCs w:val="28"/>
          <w:lang w:val="el-GR"/>
        </w:rPr>
        <w:t>——为了对其他人做出那被称为善和爱的姿态，我们首先必须对自己诚实和非常了解自己。</w:t>
      </w:r>
    </w:p>
    <w:p w:rsidR="00000000" w:rsidRDefault="00EF3B58">
      <w:pPr>
        <w:tabs>
          <w:tab w:val="left" w:pos="6645"/>
        </w:tabs>
        <w:jc w:val="left"/>
        <w:rPr>
          <w:rFonts w:hint="eastAsia"/>
          <w:sz w:val="28"/>
          <w:szCs w:val="28"/>
          <w:lang w:val="el-GR"/>
        </w:rPr>
      </w:pPr>
      <w:r>
        <w:rPr>
          <w:rFonts w:hint="eastAsia"/>
          <w:sz w:val="28"/>
          <w:szCs w:val="28"/>
          <w:lang w:val="el-GR"/>
        </w:rPr>
        <w:t>336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我们所能做的。</w:t>
      </w:r>
      <w:r>
        <w:rPr>
          <w:rFonts w:hint="eastAsia"/>
          <w:sz w:val="28"/>
          <w:szCs w:val="28"/>
          <w:lang w:val="el-GR"/>
        </w:rPr>
        <w:t>——某人被他不肖的、淘气的儿子折磨了一整天，忍无可忍，到了晚上揍了他一顿，然后舒了一口气，对家人说：“好了！现在我们可以安心睡觉</w:t>
      </w:r>
      <w:r>
        <w:rPr>
          <w:rFonts w:hint="eastAsia"/>
          <w:sz w:val="28"/>
          <w:szCs w:val="28"/>
          <w:lang w:val="el-GR"/>
        </w:rPr>
        <w:t>了！”——等待我们的</w:t>
      </w:r>
      <w:r>
        <w:rPr>
          <w:rFonts w:ascii="楷体_GB2312" w:eastAsia="楷体_GB2312" w:hint="eastAsia"/>
          <w:sz w:val="28"/>
          <w:szCs w:val="28"/>
          <w:lang w:val="el-GR"/>
        </w:rPr>
        <w:t>会</w:t>
      </w:r>
      <w:r>
        <w:rPr>
          <w:rFonts w:hint="eastAsia"/>
          <w:sz w:val="28"/>
          <w:szCs w:val="28"/>
          <w:lang w:val="el-GR"/>
        </w:rPr>
        <w:t>是什么样的结果，只有天知道！</w:t>
      </w:r>
    </w:p>
    <w:p w:rsidR="00000000" w:rsidRDefault="00EF3B58">
      <w:pPr>
        <w:tabs>
          <w:tab w:val="left" w:pos="6645"/>
        </w:tabs>
        <w:jc w:val="left"/>
        <w:rPr>
          <w:rFonts w:hint="eastAsia"/>
          <w:sz w:val="28"/>
          <w:szCs w:val="28"/>
          <w:lang w:val="el-GR"/>
        </w:rPr>
      </w:pPr>
      <w:r>
        <w:rPr>
          <w:rFonts w:hint="eastAsia"/>
          <w:sz w:val="28"/>
          <w:szCs w:val="28"/>
          <w:lang w:val="el-GR"/>
        </w:rPr>
        <w:t>337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“自然”。</w:t>
      </w:r>
      <w:r>
        <w:rPr>
          <w:rFonts w:hint="eastAsia"/>
          <w:sz w:val="28"/>
          <w:szCs w:val="28"/>
          <w:lang w:val="el-GR"/>
        </w:rPr>
        <w:t>——至少在他的缺点方面他是</w:t>
      </w:r>
      <w:r>
        <w:rPr>
          <w:rFonts w:ascii="楷体_GB2312" w:eastAsia="楷体_GB2312" w:hint="eastAsia"/>
          <w:sz w:val="28"/>
          <w:szCs w:val="28"/>
          <w:lang w:val="el-GR"/>
        </w:rPr>
        <w:t>自然</w:t>
      </w:r>
      <w:r>
        <w:rPr>
          <w:rFonts w:hint="eastAsia"/>
          <w:sz w:val="28"/>
          <w:szCs w:val="28"/>
          <w:lang w:val="el-GR"/>
        </w:rPr>
        <w:t>的——这也许是可以给予一位拙劣艺术家的唯一的赞美，他在其他方面都是做作的和不诚实的。因此，我们看到，这样一位艺术家放肆地炫耀自己的缺点。</w:t>
      </w:r>
    </w:p>
    <w:p w:rsidR="00000000" w:rsidRDefault="00EF3B58">
      <w:pPr>
        <w:tabs>
          <w:tab w:val="left" w:pos="6645"/>
        </w:tabs>
        <w:jc w:val="left"/>
        <w:rPr>
          <w:rFonts w:hint="eastAsia"/>
          <w:sz w:val="28"/>
          <w:szCs w:val="28"/>
          <w:lang w:val="el-GR"/>
        </w:rPr>
      </w:pPr>
      <w:r>
        <w:rPr>
          <w:rFonts w:hint="eastAsia"/>
          <w:sz w:val="28"/>
          <w:szCs w:val="28"/>
          <w:lang w:val="el-GR"/>
        </w:rPr>
        <w:t>338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替代良知。</w:t>
      </w:r>
      <w:r>
        <w:rPr>
          <w:rFonts w:hint="eastAsia"/>
          <w:sz w:val="28"/>
          <w:szCs w:val="28"/>
          <w:lang w:val="el-GR"/>
        </w:rPr>
        <w:t>——一个人是另一个人的良知：若那人没有其他良知，这良知就更为重要。【</w:t>
      </w:r>
      <w:r>
        <w:rPr>
          <w:rFonts w:hint="eastAsia"/>
          <w:sz w:val="28"/>
          <w:szCs w:val="28"/>
          <w:lang w:val="el-GR"/>
        </w:rPr>
        <w:t>236</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339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义务之变迁。</w:t>
      </w:r>
      <w:r>
        <w:rPr>
          <w:rFonts w:hint="eastAsia"/>
          <w:sz w:val="28"/>
          <w:szCs w:val="28"/>
          <w:lang w:val="el-GR"/>
        </w:rPr>
        <w:t>——当我们的义务不再是一种负担，经过长期实践后变成一种兴趣倾向和一种需要，与我们的义务，也即我们现在的兴趣倾向，相对应的其他人权利就成为给我们带来愉快的东西。</w:t>
      </w:r>
      <w:r>
        <w:rPr>
          <w:rFonts w:hint="eastAsia"/>
          <w:sz w:val="28"/>
          <w:szCs w:val="28"/>
          <w:lang w:val="el-GR"/>
        </w:rPr>
        <w:t>从此以后，由于他们对我们的权利，其他人变成了可爱的对象，而不是像过去那样，只是我们畏惧和尊敬的对象。承认和支持他们的权利范围，现在对我们来说就是承认和支持我们的</w:t>
      </w:r>
      <w:r>
        <w:rPr>
          <w:rFonts w:ascii="楷体_GB2312" w:eastAsia="楷体_GB2312" w:hint="eastAsia"/>
          <w:sz w:val="28"/>
          <w:szCs w:val="28"/>
          <w:lang w:val="el-GR"/>
        </w:rPr>
        <w:t>快乐</w:t>
      </w:r>
      <w:r>
        <w:rPr>
          <w:rFonts w:hint="eastAsia"/>
          <w:sz w:val="28"/>
          <w:szCs w:val="28"/>
          <w:lang w:val="el-GR"/>
        </w:rPr>
        <w:t>。当静寂教徒</w:t>
      </w:r>
      <w:r>
        <w:rPr>
          <w:rStyle w:val="a8"/>
          <w:sz w:val="28"/>
          <w:szCs w:val="28"/>
          <w:lang w:val="el-GR"/>
        </w:rPr>
        <w:footnoteReference w:id="451"/>
      </w:r>
      <w:r>
        <w:rPr>
          <w:rFonts w:hint="eastAsia"/>
          <w:sz w:val="28"/>
          <w:szCs w:val="28"/>
          <w:lang w:val="el-GR"/>
        </w:rPr>
        <w:t>不再觉得他们的基督教信仰是一种负担，当他们只有在上帝那里才能体验到欢乐时，他们把“一切为了主的荣耀”当做其箴言：他们在这条戒律下做的一切不再是一种牺牲；他们的箴言也可以说成是：“一切为了我们自己的快乐！”要求义务</w:t>
      </w:r>
      <w:r>
        <w:rPr>
          <w:rFonts w:ascii="楷体_GB2312" w:eastAsia="楷体_GB2312" w:hint="eastAsia"/>
          <w:sz w:val="28"/>
          <w:szCs w:val="28"/>
          <w:lang w:val="el-GR"/>
        </w:rPr>
        <w:t>必须</w:t>
      </w:r>
      <w:r>
        <w:rPr>
          <w:rFonts w:hint="eastAsia"/>
          <w:sz w:val="28"/>
          <w:szCs w:val="28"/>
          <w:lang w:val="el-GR"/>
        </w:rPr>
        <w:t>是负担——像康德所做的那样</w:t>
      </w:r>
      <w:r>
        <w:rPr>
          <w:rStyle w:val="a8"/>
          <w:sz w:val="28"/>
          <w:szCs w:val="28"/>
          <w:lang w:val="el-GR"/>
        </w:rPr>
        <w:footnoteReference w:id="452"/>
      </w:r>
      <w:r>
        <w:rPr>
          <w:rFonts w:hint="eastAsia"/>
          <w:sz w:val="28"/>
          <w:szCs w:val="28"/>
          <w:lang w:val="el-GR"/>
        </w:rPr>
        <w:t>——实际上就是要求它永远不会成为习惯和习俗：这要求反映了某种苦行者的残酷和阴郁。</w:t>
      </w:r>
    </w:p>
    <w:p w:rsidR="00000000" w:rsidRDefault="00EF3B58">
      <w:pPr>
        <w:tabs>
          <w:tab w:val="left" w:pos="6645"/>
        </w:tabs>
        <w:jc w:val="left"/>
        <w:rPr>
          <w:rFonts w:hint="eastAsia"/>
          <w:sz w:val="28"/>
          <w:szCs w:val="28"/>
          <w:lang w:val="el-GR"/>
        </w:rPr>
      </w:pPr>
      <w:r>
        <w:rPr>
          <w:rFonts w:hint="eastAsia"/>
          <w:sz w:val="28"/>
          <w:szCs w:val="28"/>
          <w:lang w:val="el-GR"/>
        </w:rPr>
        <w:t>340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现象反对历史学家。</w:t>
      </w:r>
      <w:r>
        <w:rPr>
          <w:rFonts w:hint="eastAsia"/>
          <w:sz w:val="28"/>
          <w:szCs w:val="28"/>
          <w:lang w:val="el-GR"/>
        </w:rPr>
        <w:t>——谁都知道，人类来源于母亲的身体，但当孩子长大，与其母亲比肩而立，这种假设显得十分荒唐——一切现象都站在其反面。</w:t>
      </w:r>
    </w:p>
    <w:p w:rsidR="00000000" w:rsidRDefault="00EF3B58">
      <w:pPr>
        <w:tabs>
          <w:tab w:val="left" w:pos="6645"/>
        </w:tabs>
        <w:jc w:val="left"/>
        <w:rPr>
          <w:rFonts w:hint="eastAsia"/>
          <w:sz w:val="28"/>
          <w:szCs w:val="28"/>
          <w:lang w:val="el-GR"/>
        </w:rPr>
      </w:pPr>
      <w:r>
        <w:rPr>
          <w:rFonts w:hint="eastAsia"/>
          <w:sz w:val="28"/>
          <w:szCs w:val="28"/>
          <w:lang w:val="el-GR"/>
        </w:rPr>
        <w:t>341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误解的好处。</w:t>
      </w:r>
      <w:r>
        <w:rPr>
          <w:rFonts w:hint="eastAsia"/>
          <w:sz w:val="28"/>
          <w:szCs w:val="28"/>
          <w:lang w:val="el-GR"/>
        </w:rPr>
        <w:t>——某人说，在他的童年时期，他对忧郁性格的想入非非</w:t>
      </w:r>
      <w:r>
        <w:rPr>
          <w:rStyle w:val="a8"/>
          <w:sz w:val="28"/>
          <w:szCs w:val="28"/>
          <w:lang w:val="el-GR"/>
        </w:rPr>
        <w:footnoteReference w:id="453"/>
      </w:r>
      <w:r>
        <w:rPr>
          <w:rFonts w:hint="eastAsia"/>
          <w:sz w:val="28"/>
          <w:szCs w:val="28"/>
          <w:lang w:val="el-GR"/>
        </w:rPr>
        <w:t>（</w:t>
      </w:r>
      <w:r>
        <w:rPr>
          <w:rFonts w:hint="eastAsia"/>
          <w:sz w:val="28"/>
          <w:szCs w:val="28"/>
          <w:lang w:val="el-GR"/>
        </w:rPr>
        <w:t>gefalls</w:t>
      </w:r>
      <w:r>
        <w:rPr>
          <w:sz w:val="28"/>
          <w:szCs w:val="28"/>
          <w:lang w:val="de-DE"/>
        </w:rPr>
        <w:t>üchtigen Grillen</w:t>
      </w:r>
      <w:r>
        <w:rPr>
          <w:rFonts w:hint="eastAsia"/>
          <w:sz w:val="28"/>
          <w:szCs w:val="28"/>
          <w:lang w:val="de-DE"/>
        </w:rPr>
        <w:t>）</w:t>
      </w:r>
      <w:r>
        <w:rPr>
          <w:rFonts w:hint="eastAsia"/>
          <w:sz w:val="28"/>
          <w:szCs w:val="28"/>
          <w:lang w:val="el-GR"/>
        </w:rPr>
        <w:t>是如此鄙视，以至于直到他长大和步入中年之后，他才意识到自己是什么性格：它恰恰是一种忧郁性格。他宣称这是一切无知中最好的无知。【</w:t>
      </w:r>
      <w:r>
        <w:rPr>
          <w:rFonts w:hint="eastAsia"/>
          <w:sz w:val="28"/>
          <w:szCs w:val="28"/>
          <w:lang w:val="el-GR"/>
        </w:rPr>
        <w:t>237</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342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别误会。</w:t>
      </w:r>
      <w:r>
        <w:rPr>
          <w:rFonts w:hint="eastAsia"/>
          <w:sz w:val="28"/>
          <w:szCs w:val="28"/>
          <w:lang w:val="el-GR"/>
        </w:rPr>
        <w:t>——确实，他从各个方面考察事物；所以，你们以为他真是一个热爱知识的人。但实际上，他只是想压低价格，讨价还</w:t>
      </w:r>
      <w:r>
        <w:rPr>
          <w:rFonts w:hint="eastAsia"/>
          <w:sz w:val="28"/>
          <w:szCs w:val="28"/>
          <w:lang w:val="el-GR"/>
        </w:rPr>
        <w:t>价——他想买它。</w:t>
      </w:r>
    </w:p>
    <w:p w:rsidR="00000000" w:rsidRDefault="00EF3B58">
      <w:pPr>
        <w:tabs>
          <w:tab w:val="left" w:pos="6645"/>
        </w:tabs>
        <w:jc w:val="left"/>
        <w:rPr>
          <w:rFonts w:hint="eastAsia"/>
          <w:sz w:val="28"/>
          <w:szCs w:val="28"/>
          <w:lang w:val="el-GR"/>
        </w:rPr>
      </w:pPr>
      <w:r>
        <w:rPr>
          <w:rFonts w:hint="eastAsia"/>
          <w:sz w:val="28"/>
          <w:szCs w:val="28"/>
          <w:lang w:val="el-GR"/>
        </w:rPr>
        <w:t>343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自封的道德。</w:t>
      </w:r>
      <w:r>
        <w:rPr>
          <w:rFonts w:hint="eastAsia"/>
          <w:sz w:val="28"/>
          <w:szCs w:val="28"/>
          <w:lang w:val="el-GR"/>
        </w:rPr>
        <w:t>——你们希望永远不会对自己不满，永远不会寻自己的烦恼，你们把这称为你们的道德性！好的，旁人也许会称之为你们的怯懦。无论如何，有件事是确定的：你们永远不会周游世界！而这个世界就是你们自己！你们对你们自己来说，永远为一偶然，一荒野之荒野！你们以为我们这些与你不同观点的人，由于纯粹的发痴，贸然走进自己的沙漠、自己的沼泽、</w:t>
      </w:r>
      <w:r>
        <w:rPr>
          <w:rStyle w:val="a8"/>
          <w:sz w:val="28"/>
          <w:szCs w:val="28"/>
          <w:lang w:val="el-GR"/>
        </w:rPr>
        <w:footnoteReference w:id="454"/>
      </w:r>
      <w:r>
        <w:rPr>
          <w:rFonts w:hint="eastAsia"/>
          <w:sz w:val="28"/>
          <w:szCs w:val="28"/>
          <w:lang w:val="el-GR"/>
        </w:rPr>
        <w:t>自己的冰川，是像那坐在柱子上修行的人</w:t>
      </w:r>
      <w:r>
        <w:rPr>
          <w:rStyle w:val="a8"/>
          <w:sz w:val="28"/>
          <w:szCs w:val="28"/>
          <w:lang w:val="el-GR"/>
        </w:rPr>
        <w:footnoteReference w:id="455"/>
      </w:r>
      <w:r>
        <w:rPr>
          <w:rFonts w:hint="eastAsia"/>
          <w:sz w:val="28"/>
          <w:szCs w:val="28"/>
          <w:lang w:val="el-GR"/>
        </w:rPr>
        <w:t>一样徒然自寻烦恼和多余吗？</w:t>
      </w:r>
    </w:p>
    <w:p w:rsidR="00000000" w:rsidRDefault="00EF3B58">
      <w:pPr>
        <w:tabs>
          <w:tab w:val="left" w:pos="6645"/>
        </w:tabs>
        <w:jc w:val="left"/>
        <w:rPr>
          <w:rFonts w:hint="eastAsia"/>
          <w:sz w:val="28"/>
          <w:szCs w:val="28"/>
          <w:lang w:val="el-GR"/>
        </w:rPr>
      </w:pPr>
      <w:r>
        <w:rPr>
          <w:rFonts w:hint="eastAsia"/>
          <w:sz w:val="28"/>
          <w:szCs w:val="28"/>
          <w:lang w:val="el-GR"/>
        </w:rPr>
        <w:t>344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巧妙的失误。</w:t>
      </w:r>
      <w:r>
        <w:rPr>
          <w:rFonts w:hint="eastAsia"/>
          <w:sz w:val="28"/>
          <w:szCs w:val="28"/>
          <w:lang w:val="el-GR"/>
        </w:rPr>
        <w:t>——如果像人们所说，荷马</w:t>
      </w:r>
      <w:r>
        <w:rPr>
          <w:rStyle w:val="a8"/>
          <w:sz w:val="28"/>
          <w:szCs w:val="28"/>
          <w:lang w:val="el-GR"/>
        </w:rPr>
        <w:footnoteReference w:id="456"/>
      </w:r>
      <w:r>
        <w:rPr>
          <w:rFonts w:hint="eastAsia"/>
          <w:sz w:val="28"/>
          <w:szCs w:val="28"/>
          <w:lang w:val="el-GR"/>
        </w:rPr>
        <w:t>时有疏忽，那么，他比那些被野心驱使时刻全身贯</w:t>
      </w:r>
      <w:r>
        <w:rPr>
          <w:rFonts w:hint="eastAsia"/>
          <w:sz w:val="28"/>
          <w:szCs w:val="28"/>
          <w:lang w:val="el-GR"/>
        </w:rPr>
        <w:t>注的艺术家做的更为高明。一个艺术家必须不时给欣赏者提供一些批评机会，以使他们喘口气，因为没有人能够忍受连续不断的辉煌和让人兴奋不已的馈赠，这样一位大师不是带来享受，而是变成了让人痛恨的工头。</w:t>
      </w:r>
      <w:r>
        <w:rPr>
          <w:rStyle w:val="a8"/>
          <w:sz w:val="28"/>
          <w:szCs w:val="28"/>
          <w:lang w:val="el-GR"/>
        </w:rPr>
        <w:footnoteReference w:id="457"/>
      </w:r>
    </w:p>
    <w:p w:rsidR="00000000" w:rsidRDefault="00EF3B58">
      <w:pPr>
        <w:tabs>
          <w:tab w:val="left" w:pos="6645"/>
        </w:tabs>
        <w:jc w:val="left"/>
        <w:rPr>
          <w:rFonts w:hint="eastAsia"/>
          <w:sz w:val="28"/>
          <w:szCs w:val="28"/>
          <w:lang w:val="el-GR"/>
        </w:rPr>
      </w:pPr>
      <w:r>
        <w:rPr>
          <w:rFonts w:hint="eastAsia"/>
          <w:sz w:val="28"/>
          <w:szCs w:val="28"/>
          <w:lang w:val="el-GR"/>
        </w:rPr>
        <w:t>345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幸福不是赞成或反对的论据。</w:t>
      </w:r>
      <w:r>
        <w:rPr>
          <w:rFonts w:hint="eastAsia"/>
          <w:sz w:val="28"/>
          <w:szCs w:val="28"/>
          <w:lang w:val="el-GR"/>
        </w:rPr>
        <w:t>——【</w:t>
      </w:r>
      <w:r>
        <w:rPr>
          <w:rFonts w:hint="eastAsia"/>
          <w:sz w:val="28"/>
          <w:szCs w:val="28"/>
          <w:lang w:val="el-GR"/>
        </w:rPr>
        <w:t>238</w:t>
      </w:r>
      <w:r>
        <w:rPr>
          <w:rFonts w:hint="eastAsia"/>
          <w:sz w:val="28"/>
          <w:szCs w:val="28"/>
          <w:lang w:val="el-GR"/>
        </w:rPr>
        <w:t>】许多人只能获得很少的幸福，这不是对其智慧</w:t>
      </w:r>
      <w:r>
        <w:rPr>
          <w:rStyle w:val="a8"/>
          <w:sz w:val="28"/>
          <w:szCs w:val="28"/>
          <w:lang w:val="el-GR"/>
        </w:rPr>
        <w:footnoteReference w:id="458"/>
      </w:r>
      <w:r>
        <w:rPr>
          <w:rFonts w:hint="eastAsia"/>
          <w:sz w:val="28"/>
          <w:szCs w:val="28"/>
          <w:lang w:val="el-GR"/>
        </w:rPr>
        <w:t>的反驳，不是对这种智慧没有给他们提供更多幸福的指责，正如许多人死去和其他一些人总是处在病中不是对医学的反驳。也许我们可以假设，每个人都可以幸运地找到能够实现</w:t>
      </w:r>
      <w:r>
        <w:rPr>
          <w:rFonts w:ascii="楷体_GB2312" w:eastAsia="楷体_GB2312" w:hint="eastAsia"/>
          <w:sz w:val="28"/>
          <w:szCs w:val="28"/>
          <w:lang w:val="el-GR"/>
        </w:rPr>
        <w:t>其</w:t>
      </w:r>
      <w:r>
        <w:rPr>
          <w:rFonts w:hint="eastAsia"/>
          <w:sz w:val="28"/>
          <w:szCs w:val="28"/>
          <w:lang w:val="el-GR"/>
        </w:rPr>
        <w:t>最大幸福的生活哲学：即便如此，他的生活仍然可能是可怜的和丝毫不值得羡慕</w:t>
      </w:r>
      <w:r>
        <w:rPr>
          <w:rFonts w:hint="eastAsia"/>
          <w:sz w:val="28"/>
          <w:szCs w:val="28"/>
          <w:lang w:val="el-GR"/>
        </w:rPr>
        <w:t>的。</w:t>
      </w:r>
    </w:p>
    <w:p w:rsidR="00000000" w:rsidRDefault="00EF3B58">
      <w:pPr>
        <w:tabs>
          <w:tab w:val="left" w:pos="6645"/>
        </w:tabs>
        <w:jc w:val="left"/>
        <w:rPr>
          <w:rFonts w:hint="eastAsia"/>
          <w:sz w:val="28"/>
          <w:szCs w:val="28"/>
          <w:lang w:val="el-GR"/>
        </w:rPr>
      </w:pPr>
      <w:r>
        <w:rPr>
          <w:rFonts w:hint="eastAsia"/>
          <w:sz w:val="28"/>
          <w:szCs w:val="28"/>
          <w:lang w:val="el-GR"/>
        </w:rPr>
        <w:t>346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仇女性者。</w:t>
      </w:r>
      <w:r>
        <w:rPr>
          <w:rFonts w:hint="eastAsia"/>
          <w:sz w:val="28"/>
          <w:szCs w:val="28"/>
          <w:lang w:val="el-GR"/>
        </w:rPr>
        <w:t>——“女人是我们的敌人”，一个对其他男人这样说的男人表现了一种毫无节制的冲动，</w:t>
      </w:r>
      <w:r>
        <w:rPr>
          <w:rStyle w:val="a8"/>
          <w:sz w:val="28"/>
          <w:szCs w:val="28"/>
          <w:lang w:val="el-GR"/>
        </w:rPr>
        <w:footnoteReference w:id="459"/>
      </w:r>
      <w:r>
        <w:rPr>
          <w:rFonts w:hint="eastAsia"/>
          <w:sz w:val="28"/>
          <w:szCs w:val="28"/>
          <w:lang w:val="el-GR"/>
        </w:rPr>
        <w:t>这种冲动不仅痛恨自身，而且还痛恨其满足手段。</w:t>
      </w:r>
    </w:p>
    <w:p w:rsidR="00000000" w:rsidRDefault="00EF3B58">
      <w:pPr>
        <w:tabs>
          <w:tab w:val="left" w:pos="6645"/>
        </w:tabs>
        <w:jc w:val="left"/>
        <w:rPr>
          <w:rFonts w:hint="eastAsia"/>
          <w:sz w:val="28"/>
          <w:szCs w:val="28"/>
          <w:lang w:val="el-GR"/>
        </w:rPr>
      </w:pPr>
      <w:r>
        <w:rPr>
          <w:rFonts w:hint="eastAsia"/>
          <w:sz w:val="28"/>
          <w:szCs w:val="28"/>
          <w:lang w:val="el-GR"/>
        </w:rPr>
        <w:t>347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演说家之学校。</w:t>
      </w:r>
      <w:r>
        <w:rPr>
          <w:rFonts w:hint="eastAsia"/>
          <w:sz w:val="28"/>
          <w:szCs w:val="28"/>
          <w:lang w:val="el-GR"/>
        </w:rPr>
        <w:t>——沉默一年，就会忘掉闲聊，学会雄辩。毕达哥拉斯派</w:t>
      </w:r>
      <w:r>
        <w:rPr>
          <w:rStyle w:val="a8"/>
          <w:sz w:val="28"/>
          <w:szCs w:val="28"/>
          <w:lang w:val="el-GR"/>
        </w:rPr>
        <w:footnoteReference w:id="460"/>
      </w:r>
      <w:r>
        <w:rPr>
          <w:rFonts w:hint="eastAsia"/>
          <w:sz w:val="28"/>
          <w:szCs w:val="28"/>
          <w:lang w:val="el-GR"/>
        </w:rPr>
        <w:t>是其时代最好的政治家。</w:t>
      </w:r>
    </w:p>
    <w:p w:rsidR="00000000" w:rsidRDefault="00EF3B58">
      <w:pPr>
        <w:tabs>
          <w:tab w:val="left" w:pos="6645"/>
        </w:tabs>
        <w:jc w:val="left"/>
        <w:rPr>
          <w:rFonts w:hint="eastAsia"/>
          <w:sz w:val="28"/>
          <w:szCs w:val="28"/>
          <w:lang w:val="el-GR"/>
        </w:rPr>
      </w:pPr>
      <w:r>
        <w:rPr>
          <w:rFonts w:hint="eastAsia"/>
          <w:sz w:val="28"/>
          <w:szCs w:val="28"/>
          <w:lang w:val="el-GR"/>
        </w:rPr>
        <w:t>348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权力感。</w:t>
      </w:r>
      <w:r>
        <w:rPr>
          <w:rFonts w:hint="eastAsia"/>
          <w:sz w:val="28"/>
          <w:szCs w:val="28"/>
          <w:lang w:val="el-GR"/>
        </w:rPr>
        <w:t>——记住这区别：有人想获得权力感，一切手段都会用，不会轻视任何滋长其权力感的养料；有人已经有权力感，其口味则变刁，越来越考究；他现在很难找到还能使他满意的东西。</w:t>
      </w:r>
    </w:p>
    <w:p w:rsidR="00000000" w:rsidRDefault="00EF3B58">
      <w:pPr>
        <w:tabs>
          <w:tab w:val="left" w:pos="6645"/>
        </w:tabs>
        <w:jc w:val="left"/>
        <w:rPr>
          <w:rFonts w:hint="eastAsia"/>
          <w:sz w:val="28"/>
          <w:szCs w:val="28"/>
          <w:lang w:val="el-GR"/>
        </w:rPr>
      </w:pPr>
      <w:r>
        <w:rPr>
          <w:rFonts w:hint="eastAsia"/>
          <w:sz w:val="28"/>
          <w:szCs w:val="28"/>
          <w:lang w:val="el-GR"/>
        </w:rPr>
        <w:t>349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不是最重要。</w:t>
      </w:r>
      <w:r>
        <w:rPr>
          <w:rFonts w:hint="eastAsia"/>
          <w:sz w:val="28"/>
          <w:szCs w:val="28"/>
          <w:lang w:val="el-GR"/>
        </w:rPr>
        <w:t>——当我们看到一个人正在死亡，常有一种思想不禁生起，然而要假装正经</w:t>
      </w:r>
      <w:r>
        <w:rPr>
          <w:rFonts w:hint="eastAsia"/>
          <w:sz w:val="28"/>
          <w:szCs w:val="28"/>
          <w:lang w:val="el-GR"/>
        </w:rPr>
        <w:t>，将这思想立即压制住了：死并不像【</w:t>
      </w:r>
      <w:r>
        <w:rPr>
          <w:rFonts w:hint="eastAsia"/>
          <w:sz w:val="28"/>
          <w:szCs w:val="28"/>
          <w:lang w:val="el-GR"/>
        </w:rPr>
        <w:t>239</w:t>
      </w:r>
      <w:r>
        <w:rPr>
          <w:rFonts w:hint="eastAsia"/>
          <w:sz w:val="28"/>
          <w:szCs w:val="28"/>
          <w:lang w:val="el-GR"/>
        </w:rPr>
        <w:t>】通常人们庄重认为的那样有意义；临近死亡者在其一生中也许已经丧失了比他马上要丧失的重要得多的东西。显然。在这里，结局并不就是目标。</w:t>
      </w:r>
      <w:r>
        <w:rPr>
          <w:rStyle w:val="a8"/>
          <w:sz w:val="28"/>
          <w:szCs w:val="28"/>
          <w:lang w:val="el-GR"/>
        </w:rPr>
        <w:footnoteReference w:id="461"/>
      </w:r>
    </w:p>
    <w:p w:rsidR="00000000" w:rsidRDefault="00EF3B58">
      <w:pPr>
        <w:tabs>
          <w:tab w:val="left" w:pos="6645"/>
        </w:tabs>
        <w:jc w:val="left"/>
        <w:rPr>
          <w:rFonts w:hint="eastAsia"/>
          <w:sz w:val="28"/>
          <w:szCs w:val="28"/>
          <w:lang w:val="el-GR"/>
        </w:rPr>
      </w:pPr>
      <w:r>
        <w:rPr>
          <w:rFonts w:hint="eastAsia"/>
          <w:sz w:val="28"/>
          <w:szCs w:val="28"/>
          <w:lang w:val="el-GR"/>
        </w:rPr>
        <w:t>350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最好的许诺。</w:t>
      </w:r>
      <w:r>
        <w:rPr>
          <w:rFonts w:hint="eastAsia"/>
          <w:sz w:val="28"/>
          <w:szCs w:val="28"/>
          <w:lang w:val="el-GR"/>
        </w:rPr>
        <w:t>——做出一个许诺时，构成许诺的不是说出的言辞，而是隐藏在言辞背后未说出的东西。事实上，言辞甚至削弱了许诺，因其释放和消耗了部分许诺之力量。因此，伸出你的手，闭上你的嘴——如此你就立下了最可靠的誓约。</w:t>
      </w:r>
      <w:r>
        <w:rPr>
          <w:rStyle w:val="a8"/>
          <w:sz w:val="28"/>
          <w:szCs w:val="28"/>
          <w:lang w:val="el-GR"/>
        </w:rPr>
        <w:footnoteReference w:id="462"/>
      </w:r>
    </w:p>
    <w:p w:rsidR="00000000" w:rsidRDefault="00EF3B58">
      <w:pPr>
        <w:tabs>
          <w:tab w:val="left" w:pos="6645"/>
        </w:tabs>
        <w:jc w:val="left"/>
        <w:rPr>
          <w:rFonts w:hint="eastAsia"/>
          <w:sz w:val="28"/>
          <w:szCs w:val="28"/>
          <w:lang w:val="el-GR"/>
        </w:rPr>
      </w:pPr>
      <w:r>
        <w:rPr>
          <w:rFonts w:hint="eastAsia"/>
          <w:sz w:val="28"/>
          <w:szCs w:val="28"/>
          <w:lang w:val="el-GR"/>
        </w:rPr>
        <w:t>351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通常的误解。</w:t>
      </w:r>
      <w:r>
        <w:rPr>
          <w:rFonts w:hint="eastAsia"/>
          <w:sz w:val="28"/>
          <w:szCs w:val="28"/>
          <w:lang w:val="el-GR"/>
        </w:rPr>
        <w:t>——谈话中可看到，某人设下圈套，让旁人钻，但却非如人们所想，出于恶意，而是出于逞机锋之乐；还有人</w:t>
      </w:r>
      <w:r>
        <w:rPr>
          <w:rFonts w:hint="eastAsia"/>
          <w:sz w:val="28"/>
          <w:szCs w:val="28"/>
          <w:lang w:val="el-GR"/>
        </w:rPr>
        <w:t>专门备下笑料，故意打下一结，使旁人扯散：其非如人们所想，出于善意，而是出于恶意和对普通心智的轻视。</w:t>
      </w:r>
    </w:p>
    <w:p w:rsidR="00000000" w:rsidRDefault="00EF3B58">
      <w:pPr>
        <w:tabs>
          <w:tab w:val="left" w:pos="6645"/>
        </w:tabs>
        <w:jc w:val="left"/>
        <w:rPr>
          <w:rFonts w:hint="eastAsia"/>
          <w:sz w:val="28"/>
          <w:szCs w:val="28"/>
          <w:lang w:val="el-GR"/>
        </w:rPr>
      </w:pPr>
      <w:r>
        <w:rPr>
          <w:rFonts w:hint="eastAsia"/>
          <w:sz w:val="28"/>
          <w:szCs w:val="28"/>
          <w:lang w:val="el-GR"/>
        </w:rPr>
        <w:t>352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焦点。</w:t>
      </w:r>
      <w:r>
        <w:rPr>
          <w:rFonts w:hint="eastAsia"/>
          <w:sz w:val="28"/>
          <w:szCs w:val="28"/>
          <w:lang w:val="el-GR"/>
        </w:rPr>
        <w:t>——如果我们一下子羞愧难当，我们就会觉得无地自容，似乎整个世界都在注视我们；在这种强烈的目光的照耀下，我们不知所措地站在那里，觉得自己正一点一点地融化掉。【</w:t>
      </w:r>
      <w:r>
        <w:rPr>
          <w:rFonts w:hint="eastAsia"/>
          <w:sz w:val="28"/>
          <w:szCs w:val="28"/>
          <w:lang w:val="el-GR"/>
        </w:rPr>
        <w:t>240</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353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言论自由。</w:t>
      </w:r>
      <w:r>
        <w:rPr>
          <w:rFonts w:hint="eastAsia"/>
          <w:sz w:val="28"/>
          <w:szCs w:val="28"/>
          <w:lang w:val="el-GR"/>
        </w:rPr>
        <w:t>——“必须说出真理，哪怕这世界化为齑粉！”——伟大的费希特这样大声叫着说！</w:t>
      </w:r>
      <w:r>
        <w:rPr>
          <w:rStyle w:val="a8"/>
          <w:sz w:val="28"/>
          <w:szCs w:val="28"/>
          <w:lang w:val="el-GR"/>
        </w:rPr>
        <w:footnoteReference w:id="463"/>
      </w:r>
      <w:r>
        <w:rPr>
          <w:rFonts w:hint="eastAsia"/>
          <w:sz w:val="28"/>
          <w:szCs w:val="28"/>
          <w:lang w:val="el-GR"/>
        </w:rPr>
        <w:t>——是的！是的！但人首先必须拥有真理！——也许他的意思只是说，所有人都应该有权表达意见，即令这会弄得天翻地覆：这也是一个可争议的说法。</w:t>
      </w:r>
    </w:p>
    <w:p w:rsidR="00000000" w:rsidRDefault="00EF3B58">
      <w:pPr>
        <w:tabs>
          <w:tab w:val="left" w:pos="6645"/>
        </w:tabs>
        <w:jc w:val="left"/>
        <w:rPr>
          <w:rFonts w:hint="eastAsia"/>
          <w:sz w:val="28"/>
          <w:szCs w:val="28"/>
          <w:lang w:val="el-GR"/>
        </w:rPr>
      </w:pPr>
      <w:r>
        <w:rPr>
          <w:rFonts w:hint="eastAsia"/>
          <w:sz w:val="28"/>
          <w:szCs w:val="28"/>
          <w:lang w:val="el-GR"/>
        </w:rPr>
        <w:t>3</w:t>
      </w:r>
      <w:r>
        <w:rPr>
          <w:rFonts w:hint="eastAsia"/>
          <w:sz w:val="28"/>
          <w:szCs w:val="28"/>
          <w:lang w:val="el-GR"/>
        </w:rPr>
        <w:t>54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勇于受苦。</w:t>
      </w:r>
      <w:r>
        <w:rPr>
          <w:rFonts w:hint="eastAsia"/>
          <w:sz w:val="28"/>
          <w:szCs w:val="28"/>
          <w:lang w:val="el-GR"/>
        </w:rPr>
        <w:t>——以我们现在这个样子，我们能忍受许多痛苦；我们的胃已经进化得相当完美，足以吞下如许坚硬之食物。事实上，若没有这些痛苦，我们也许会觉得生活的宴席淡而无味；若我们不是如此敏于受苦，我们生活中的无数欢乐也就会不复存在了。</w:t>
      </w:r>
    </w:p>
    <w:p w:rsidR="00000000" w:rsidRDefault="00EF3B58">
      <w:pPr>
        <w:tabs>
          <w:tab w:val="left" w:pos="6645"/>
        </w:tabs>
        <w:jc w:val="left"/>
        <w:rPr>
          <w:rFonts w:hint="eastAsia"/>
          <w:sz w:val="28"/>
          <w:szCs w:val="28"/>
          <w:lang w:val="el-GR"/>
        </w:rPr>
      </w:pPr>
      <w:r>
        <w:rPr>
          <w:rFonts w:hint="eastAsia"/>
          <w:sz w:val="28"/>
          <w:szCs w:val="28"/>
          <w:lang w:val="el-GR"/>
        </w:rPr>
        <w:t>355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赞美者。</w:t>
      </w:r>
      <w:r>
        <w:rPr>
          <w:rFonts w:hint="eastAsia"/>
          <w:sz w:val="28"/>
          <w:szCs w:val="28"/>
          <w:lang w:val="el-GR"/>
        </w:rPr>
        <w:t>——一个如此热衷于赞美，以至于随时准备把任何不赞美者送上绞架的人是其党派之刽子手——记住向他伸出你的手，哪怕你和他属于一个党派。</w:t>
      </w:r>
    </w:p>
    <w:p w:rsidR="00000000" w:rsidRDefault="00EF3B58">
      <w:pPr>
        <w:tabs>
          <w:tab w:val="left" w:pos="6645"/>
        </w:tabs>
        <w:jc w:val="left"/>
        <w:rPr>
          <w:rFonts w:hint="eastAsia"/>
          <w:sz w:val="28"/>
          <w:szCs w:val="28"/>
          <w:lang w:val="el-GR"/>
        </w:rPr>
      </w:pPr>
      <w:r>
        <w:rPr>
          <w:rFonts w:hint="eastAsia"/>
          <w:sz w:val="28"/>
          <w:szCs w:val="28"/>
          <w:lang w:val="el-GR"/>
        </w:rPr>
        <w:t>356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快乐之效应。</w:t>
      </w:r>
      <w:r>
        <w:rPr>
          <w:rFonts w:hint="eastAsia"/>
          <w:sz w:val="28"/>
          <w:szCs w:val="28"/>
          <w:lang w:val="el-GR"/>
        </w:rPr>
        <w:t>——快乐的首要效应是</w:t>
      </w:r>
      <w:r>
        <w:rPr>
          <w:rFonts w:ascii="楷体_GB2312" w:eastAsia="楷体_GB2312" w:hint="eastAsia"/>
          <w:sz w:val="28"/>
          <w:szCs w:val="28"/>
          <w:lang w:val="el-GR"/>
        </w:rPr>
        <w:t>权力感</w:t>
      </w:r>
      <w:r>
        <w:rPr>
          <w:rFonts w:hint="eastAsia"/>
          <w:sz w:val="28"/>
          <w:szCs w:val="28"/>
          <w:lang w:val="el-GR"/>
        </w:rPr>
        <w:t>，这种权力感渴望</w:t>
      </w:r>
      <w:r>
        <w:rPr>
          <w:rFonts w:ascii="楷体_GB2312" w:eastAsia="楷体_GB2312" w:hint="eastAsia"/>
          <w:sz w:val="28"/>
          <w:szCs w:val="28"/>
          <w:lang w:val="el-GR"/>
        </w:rPr>
        <w:t>表达自己</w:t>
      </w:r>
      <w:r>
        <w:rPr>
          <w:rFonts w:hint="eastAsia"/>
          <w:sz w:val="28"/>
          <w:szCs w:val="28"/>
          <w:lang w:val="el-GR"/>
        </w:rPr>
        <w:t>，或针对我们自己，或针对旁人，或针对观念或想象中的存在。最通常</w:t>
      </w:r>
      <w:r>
        <w:rPr>
          <w:rFonts w:hint="eastAsia"/>
          <w:sz w:val="28"/>
          <w:szCs w:val="28"/>
          <w:lang w:val="el-GR"/>
        </w:rPr>
        <w:t>的三种表达方式是：给予、嘲笑、毁灭——三者源于同一种根本冲动。【</w:t>
      </w:r>
      <w:r>
        <w:rPr>
          <w:rFonts w:hint="eastAsia"/>
          <w:sz w:val="28"/>
          <w:szCs w:val="28"/>
          <w:lang w:val="el-GR"/>
        </w:rPr>
        <w:t>241</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357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道德蚊虫。</w:t>
      </w:r>
      <w:r>
        <w:rPr>
          <w:rFonts w:hint="eastAsia"/>
          <w:sz w:val="28"/>
          <w:szCs w:val="28"/>
          <w:lang w:val="el-GR"/>
        </w:rPr>
        <w:t>——那班道德家不爱知识，只爱制造痛苦，像小镇居民一样既恶毒又无聊；其残酷的、可怜的快乐便是注意旁人的指头，悄悄在手指接触地方藏一根针，使其刚好扎上。他们就像顽皮而恶毒的学童，若不能伤害或折磨某些活的或死的东西，就不会感到生趣。</w:t>
      </w:r>
    </w:p>
    <w:p w:rsidR="00000000" w:rsidRDefault="00EF3B58">
      <w:pPr>
        <w:tabs>
          <w:tab w:val="left" w:pos="6645"/>
        </w:tabs>
        <w:jc w:val="left"/>
        <w:rPr>
          <w:rFonts w:hint="eastAsia"/>
          <w:sz w:val="28"/>
          <w:szCs w:val="28"/>
          <w:lang w:val="el-GR"/>
        </w:rPr>
      </w:pPr>
      <w:r>
        <w:rPr>
          <w:rFonts w:hint="eastAsia"/>
          <w:sz w:val="28"/>
          <w:szCs w:val="28"/>
          <w:lang w:val="el-GR"/>
        </w:rPr>
        <w:t>358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理由及其无理。</w:t>
      </w:r>
      <w:r>
        <w:rPr>
          <w:rFonts w:hint="eastAsia"/>
          <w:sz w:val="28"/>
          <w:szCs w:val="28"/>
          <w:lang w:val="el-GR"/>
        </w:rPr>
        <w:t>——你讨厌他并为这种讨厌提出一大堆理由——但我只相信你的讨厌，不相信你讨厌的理由！在你我面前将本能使然的行为说成理性思考的结果，你提高了你在自己心目中的位置。</w:t>
      </w:r>
      <w:r>
        <w:rPr>
          <w:rStyle w:val="a8"/>
          <w:sz w:val="28"/>
          <w:szCs w:val="28"/>
          <w:lang w:val="el-GR"/>
        </w:rPr>
        <w:footnoteReference w:id="464"/>
      </w:r>
    </w:p>
    <w:p w:rsidR="00000000" w:rsidRDefault="00EF3B58">
      <w:pPr>
        <w:tabs>
          <w:tab w:val="left" w:pos="6645"/>
        </w:tabs>
        <w:jc w:val="left"/>
        <w:rPr>
          <w:rFonts w:hint="eastAsia"/>
          <w:sz w:val="28"/>
          <w:szCs w:val="28"/>
          <w:lang w:val="el-GR"/>
        </w:rPr>
      </w:pPr>
      <w:r>
        <w:rPr>
          <w:rFonts w:hint="eastAsia"/>
          <w:sz w:val="28"/>
          <w:szCs w:val="28"/>
          <w:lang w:val="el-GR"/>
        </w:rPr>
        <w:t>359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称赞。</w:t>
      </w:r>
      <w:r>
        <w:rPr>
          <w:rFonts w:hint="eastAsia"/>
          <w:sz w:val="28"/>
          <w:szCs w:val="28"/>
          <w:lang w:val="el-GR"/>
        </w:rPr>
        <w:t>——人们称赞婚姻，或因为不了解婚姻，或因为已经习惯结婚之观念，或因为已经结婚。然而，所有这些理由没有一条能够证明婚姻之值得称赞。</w:t>
      </w:r>
    </w:p>
    <w:p w:rsidR="00000000" w:rsidRDefault="00EF3B58">
      <w:pPr>
        <w:tabs>
          <w:tab w:val="left" w:pos="6645"/>
        </w:tabs>
        <w:jc w:val="left"/>
        <w:rPr>
          <w:rFonts w:hint="eastAsia"/>
          <w:sz w:val="28"/>
          <w:szCs w:val="28"/>
          <w:lang w:val="el-GR"/>
        </w:rPr>
      </w:pPr>
      <w:r>
        <w:rPr>
          <w:rFonts w:hint="eastAsia"/>
          <w:sz w:val="28"/>
          <w:szCs w:val="28"/>
          <w:lang w:val="el-GR"/>
        </w:rPr>
        <w:t>360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非功利主义。</w:t>
      </w:r>
      <w:r>
        <w:rPr>
          <w:rFonts w:hint="eastAsia"/>
          <w:sz w:val="28"/>
          <w:szCs w:val="28"/>
          <w:lang w:val="el-GR"/>
        </w:rPr>
        <w:t>——“宁要遭人嫉恨和声名不佳的权力，不要人见人爱的无权力”——希腊人就是这样想的。对他们来说，权力感比任何功利或美名更重要。【</w:t>
      </w:r>
      <w:r>
        <w:rPr>
          <w:rFonts w:hint="eastAsia"/>
          <w:sz w:val="28"/>
          <w:szCs w:val="28"/>
          <w:lang w:val="el-GR"/>
        </w:rPr>
        <w:t>241</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361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献丑。</w:t>
      </w:r>
      <w:r>
        <w:rPr>
          <w:rFonts w:hint="eastAsia"/>
          <w:sz w:val="28"/>
          <w:szCs w:val="28"/>
          <w:lang w:val="el-GR"/>
        </w:rPr>
        <w:t>——节制自以为是美的；它没有意识到，在无节制者眼中，它是阴沉的和让人扫兴的，因而是丑的。</w:t>
      </w:r>
      <w:r>
        <w:rPr>
          <w:rStyle w:val="a8"/>
          <w:sz w:val="28"/>
          <w:szCs w:val="28"/>
          <w:lang w:val="el-GR"/>
        </w:rPr>
        <w:footnoteReference w:id="465"/>
      </w:r>
    </w:p>
    <w:p w:rsidR="00000000" w:rsidRDefault="00EF3B58">
      <w:pPr>
        <w:tabs>
          <w:tab w:val="left" w:pos="6645"/>
        </w:tabs>
        <w:jc w:val="left"/>
        <w:rPr>
          <w:rFonts w:hint="eastAsia"/>
          <w:sz w:val="28"/>
          <w:szCs w:val="28"/>
          <w:lang w:val="el-GR"/>
        </w:rPr>
      </w:pPr>
      <w:r>
        <w:rPr>
          <w:rFonts w:hint="eastAsia"/>
          <w:sz w:val="28"/>
          <w:szCs w:val="28"/>
          <w:lang w:val="el-GR"/>
        </w:rPr>
        <w:t>362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不同的恨。</w:t>
      </w:r>
      <w:r>
        <w:rPr>
          <w:rFonts w:hint="eastAsia"/>
          <w:sz w:val="28"/>
          <w:szCs w:val="28"/>
          <w:lang w:val="el-GR"/>
        </w:rPr>
        <w:t>——有人只在其感觉衰弱和疲倦时才恨：别的时候他们是宽宏的和不记仇的；有人只在看到复仇的可能性时才</w:t>
      </w:r>
      <w:r>
        <w:rPr>
          <w:rFonts w:hint="eastAsia"/>
          <w:sz w:val="28"/>
          <w:szCs w:val="28"/>
          <w:lang w:val="el-GR"/>
        </w:rPr>
        <w:t>恨：别的时候他们则提防一切隐蔽的和公开的愤怒，遇到可怨怒之处，也忽略过去。</w:t>
      </w:r>
    </w:p>
    <w:p w:rsidR="00000000" w:rsidRDefault="00EF3B58">
      <w:pPr>
        <w:tabs>
          <w:tab w:val="left" w:pos="6645"/>
        </w:tabs>
        <w:jc w:val="left"/>
        <w:rPr>
          <w:rFonts w:hint="eastAsia"/>
          <w:sz w:val="28"/>
          <w:szCs w:val="28"/>
          <w:lang w:val="el-GR"/>
        </w:rPr>
      </w:pPr>
      <w:r>
        <w:rPr>
          <w:rFonts w:hint="eastAsia"/>
          <w:sz w:val="28"/>
          <w:szCs w:val="28"/>
          <w:lang w:val="el-GR"/>
        </w:rPr>
        <w:t>363</w:t>
      </w:r>
    </w:p>
    <w:p w:rsidR="00000000" w:rsidRDefault="00EF3B58">
      <w:pPr>
        <w:tabs>
          <w:tab w:val="left" w:pos="6645"/>
        </w:tabs>
        <w:jc w:val="left"/>
        <w:rPr>
          <w:rFonts w:hint="eastAsia"/>
          <w:sz w:val="28"/>
          <w:szCs w:val="28"/>
          <w:lang w:val="el-GR"/>
        </w:rPr>
      </w:pPr>
      <w:r>
        <w:rPr>
          <w:rFonts w:hint="eastAsia"/>
          <w:sz w:val="28"/>
          <w:szCs w:val="28"/>
          <w:lang w:val="el-GR"/>
        </w:rPr>
        <w:t>幸运者。——每样发明之核心皆为运气，只是大多数人从来没有碰到过它。</w:t>
      </w:r>
    </w:p>
    <w:p w:rsidR="00000000" w:rsidRDefault="00EF3B58">
      <w:pPr>
        <w:tabs>
          <w:tab w:val="left" w:pos="6645"/>
        </w:tabs>
        <w:jc w:val="left"/>
        <w:rPr>
          <w:rFonts w:hint="eastAsia"/>
          <w:sz w:val="28"/>
          <w:szCs w:val="28"/>
          <w:lang w:val="el-GR"/>
        </w:rPr>
      </w:pPr>
      <w:r>
        <w:rPr>
          <w:rFonts w:hint="eastAsia"/>
          <w:sz w:val="28"/>
          <w:szCs w:val="28"/>
          <w:lang w:val="el-GR"/>
        </w:rPr>
        <w:t>364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选择环境。</w:t>
      </w:r>
      <w:r>
        <w:rPr>
          <w:rFonts w:hint="eastAsia"/>
          <w:sz w:val="28"/>
          <w:szCs w:val="28"/>
          <w:lang w:val="el-GR"/>
        </w:rPr>
        <w:t>——人应该留心，不在这一环境中生活：在其中人既不能超然地沉默，又不能表达其高远怀抱，而只能表达其怨怒、需求和困苦的全部历史。在这环境中，我们对自己和环境都将忿然——是的，由于意识到自己总是做一个抱怨者，我们在引起抱怨之痛苦外又增加一重痛苦。应生活在一个我们在其中</w:t>
      </w:r>
      <w:r>
        <w:rPr>
          <w:rFonts w:ascii="楷体_GB2312" w:eastAsia="楷体_GB2312" w:hint="eastAsia"/>
          <w:sz w:val="28"/>
          <w:szCs w:val="28"/>
          <w:lang w:val="el-GR"/>
        </w:rPr>
        <w:t>羞于</w:t>
      </w:r>
      <w:r>
        <w:rPr>
          <w:rFonts w:hint="eastAsia"/>
          <w:sz w:val="28"/>
          <w:szCs w:val="28"/>
          <w:lang w:val="el-GR"/>
        </w:rPr>
        <w:t>谈论自己也不需要谈论自己的环境中。——但是，有谁想到过这些事情吗！有谁想到过</w:t>
      </w:r>
      <w:r>
        <w:rPr>
          <w:rFonts w:hint="eastAsia"/>
          <w:sz w:val="28"/>
          <w:szCs w:val="28"/>
          <w:lang w:val="el-GR"/>
        </w:rPr>
        <w:t>可以</w:t>
      </w:r>
      <w:r>
        <w:rPr>
          <w:rFonts w:ascii="楷体_GB2312" w:eastAsia="楷体_GB2312" w:hint="eastAsia"/>
          <w:sz w:val="28"/>
          <w:szCs w:val="28"/>
          <w:lang w:val="el-GR"/>
        </w:rPr>
        <w:t>选择</w:t>
      </w:r>
      <w:r>
        <w:rPr>
          <w:rFonts w:hint="eastAsia"/>
          <w:sz w:val="28"/>
          <w:szCs w:val="28"/>
          <w:lang w:val="el-GR"/>
        </w:rPr>
        <w:t>环境！我们谈论我们的“命运”，弓起我们宽阔的背，叹息说：“我，一个多么不幸的阿特拉斯！”</w:t>
      </w:r>
      <w:r>
        <w:rPr>
          <w:rStyle w:val="a8"/>
          <w:sz w:val="28"/>
          <w:szCs w:val="28"/>
          <w:lang w:val="el-GR"/>
        </w:rPr>
        <w:footnoteReference w:id="466"/>
      </w:r>
      <w:r>
        <w:rPr>
          <w:rFonts w:hint="eastAsia"/>
          <w:sz w:val="28"/>
          <w:szCs w:val="28"/>
          <w:lang w:val="el-GR"/>
        </w:rPr>
        <w:t>【</w:t>
      </w:r>
      <w:r>
        <w:rPr>
          <w:rFonts w:hint="eastAsia"/>
          <w:sz w:val="28"/>
          <w:szCs w:val="28"/>
          <w:lang w:val="el-GR"/>
        </w:rPr>
        <w:t>242</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365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虚荣。</w:t>
      </w:r>
      <w:r>
        <w:rPr>
          <w:rFonts w:hint="eastAsia"/>
          <w:sz w:val="28"/>
          <w:szCs w:val="28"/>
          <w:lang w:val="el-GR"/>
        </w:rPr>
        <w:t>——虚荣是以独创表现（</w:t>
      </w:r>
      <w:r>
        <w:rPr>
          <w:rFonts w:hint="eastAsia"/>
          <w:sz w:val="28"/>
          <w:szCs w:val="28"/>
          <w:lang w:val="el-GR"/>
        </w:rPr>
        <w:t>original zu erscheinen</w:t>
      </w:r>
      <w:r>
        <w:rPr>
          <w:rFonts w:hint="eastAsia"/>
          <w:sz w:val="28"/>
          <w:szCs w:val="28"/>
          <w:lang w:val="el-GR"/>
        </w:rPr>
        <w:t>）之恐惧，表示自负之缺乏，但不表示原创能力</w:t>
      </w:r>
      <w:r>
        <w:rPr>
          <w:rFonts w:hint="eastAsia"/>
          <w:sz w:val="28"/>
          <w:szCs w:val="28"/>
          <w:lang w:val="el-GR"/>
        </w:rPr>
        <w:t>(Ori</w:t>
      </w:r>
      <w:r>
        <w:rPr>
          <w:sz w:val="28"/>
          <w:szCs w:val="28"/>
          <w:lang w:val="de-DE"/>
        </w:rPr>
        <w:t>ginalität)</w:t>
      </w:r>
      <w:r>
        <w:rPr>
          <w:rFonts w:hint="eastAsia"/>
          <w:sz w:val="28"/>
          <w:szCs w:val="28"/>
          <w:lang w:val="el-GR"/>
        </w:rPr>
        <w:t>之缺乏。</w:t>
      </w:r>
    </w:p>
    <w:p w:rsidR="00000000" w:rsidRDefault="00EF3B58">
      <w:pPr>
        <w:tabs>
          <w:tab w:val="left" w:pos="6645"/>
        </w:tabs>
        <w:jc w:val="left"/>
        <w:rPr>
          <w:rFonts w:hint="eastAsia"/>
          <w:sz w:val="28"/>
          <w:szCs w:val="28"/>
          <w:lang w:val="el-GR"/>
        </w:rPr>
      </w:pPr>
      <w:r>
        <w:rPr>
          <w:rFonts w:hint="eastAsia"/>
          <w:sz w:val="28"/>
          <w:szCs w:val="28"/>
          <w:lang w:val="el-GR"/>
        </w:rPr>
        <w:t>366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罪犯之苦恼。</w:t>
      </w:r>
      <w:r>
        <w:rPr>
          <w:rFonts w:hint="eastAsia"/>
          <w:sz w:val="28"/>
          <w:szCs w:val="28"/>
          <w:lang w:val="el-GR"/>
        </w:rPr>
        <w:t>——被发现的罪犯不因犯罪本身苦恼，而因羞辱，或失误之懊悔，或习惯生活之剥夺苦恼，此诸般痛苦，需要极其细心地加以分析。那些经常出入监狱和感化所的人惊奇地发现，他们几乎从未感觉过“良心之谴责”，相反倒是每每思念所爱的犯罪旧业到</w:t>
      </w:r>
      <w:r>
        <w:rPr>
          <w:rFonts w:hint="eastAsia"/>
          <w:sz w:val="28"/>
          <w:szCs w:val="28"/>
          <w:lang w:val="el-GR"/>
        </w:rPr>
        <w:t>心痛。</w:t>
      </w:r>
    </w:p>
    <w:p w:rsidR="00000000" w:rsidRDefault="00EF3B58">
      <w:pPr>
        <w:tabs>
          <w:tab w:val="left" w:pos="6645"/>
        </w:tabs>
        <w:jc w:val="left"/>
        <w:rPr>
          <w:rFonts w:hint="eastAsia"/>
          <w:sz w:val="28"/>
          <w:szCs w:val="28"/>
          <w:lang w:val="el-GR"/>
        </w:rPr>
      </w:pPr>
      <w:r>
        <w:rPr>
          <w:rFonts w:hint="eastAsia"/>
          <w:sz w:val="28"/>
          <w:szCs w:val="28"/>
          <w:lang w:val="el-GR"/>
        </w:rPr>
        <w:t>367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总是显出快乐的样子。</w:t>
      </w:r>
      <w:r>
        <w:rPr>
          <w:rFonts w:hint="eastAsia"/>
          <w:sz w:val="28"/>
          <w:szCs w:val="28"/>
          <w:lang w:val="el-GR"/>
        </w:rPr>
        <w:t>——当哲学成为一种社会竞争事业之后，在公元前三世纪的希腊，不乏这样的哲学家，他们以为，按照不同哲学原则生活和为其所苦的其他哲学家必因看到自己快乐而恼怒，所以他们就让自己成为快乐的：他们以为，他们那快乐就是最好的反驳，而为驳斥其他生活方式，他们只要显出快乐的样子足矣：但这样一来，他们慢慢地就不得不</w:t>
      </w:r>
      <w:r>
        <w:rPr>
          <w:rFonts w:ascii="楷体_GB2312" w:eastAsia="楷体_GB2312" w:hint="eastAsia"/>
          <w:sz w:val="28"/>
          <w:szCs w:val="28"/>
          <w:lang w:val="el-GR"/>
        </w:rPr>
        <w:t>变成</w:t>
      </w:r>
      <w:r>
        <w:rPr>
          <w:rFonts w:hint="eastAsia"/>
          <w:sz w:val="28"/>
          <w:szCs w:val="28"/>
          <w:lang w:val="el-GR"/>
        </w:rPr>
        <w:t>总是快乐的了。例如，犬儒派</w:t>
      </w:r>
      <w:r>
        <w:rPr>
          <w:rStyle w:val="a8"/>
          <w:sz w:val="28"/>
          <w:szCs w:val="28"/>
          <w:lang w:val="el-GR"/>
        </w:rPr>
        <w:footnoteReference w:id="467"/>
      </w:r>
      <w:r>
        <w:rPr>
          <w:rFonts w:hint="eastAsia"/>
          <w:sz w:val="28"/>
          <w:szCs w:val="28"/>
          <w:lang w:val="el-GR"/>
        </w:rPr>
        <w:t>的命运就是如此。</w:t>
      </w:r>
    </w:p>
    <w:p w:rsidR="00000000" w:rsidRDefault="00EF3B58">
      <w:pPr>
        <w:tabs>
          <w:tab w:val="left" w:pos="6645"/>
        </w:tabs>
        <w:jc w:val="left"/>
        <w:rPr>
          <w:rFonts w:hint="eastAsia"/>
          <w:sz w:val="28"/>
          <w:szCs w:val="28"/>
          <w:lang w:val="el-GR"/>
        </w:rPr>
      </w:pPr>
      <w:r>
        <w:rPr>
          <w:rFonts w:hint="eastAsia"/>
          <w:sz w:val="28"/>
          <w:szCs w:val="28"/>
          <w:lang w:val="el-GR"/>
        </w:rPr>
        <w:t>368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许多误解的来源。</w:t>
      </w:r>
      <w:r>
        <w:rPr>
          <w:rFonts w:hint="eastAsia"/>
          <w:sz w:val="28"/>
          <w:szCs w:val="28"/>
          <w:lang w:val="el-GR"/>
        </w:rPr>
        <w:t>——神经力量增长时的道德是快乐的和活跃的，神经力量消退时的道德，如日暮途穷时的道德，或病人或老年人的道德，</w:t>
      </w:r>
      <w:r>
        <w:rPr>
          <w:rFonts w:hint="eastAsia"/>
          <w:sz w:val="28"/>
          <w:szCs w:val="28"/>
          <w:lang w:val="el-GR"/>
        </w:rPr>
        <w:t>则是悲戚的，安慰的，消沉的，【</w:t>
      </w:r>
      <w:r>
        <w:rPr>
          <w:rFonts w:hint="eastAsia"/>
          <w:sz w:val="28"/>
          <w:szCs w:val="28"/>
          <w:lang w:val="el-GR"/>
        </w:rPr>
        <w:t>244</w:t>
      </w:r>
      <w:r>
        <w:rPr>
          <w:rFonts w:hint="eastAsia"/>
          <w:sz w:val="28"/>
          <w:szCs w:val="28"/>
          <w:lang w:val="el-GR"/>
        </w:rPr>
        <w:t>】忧伤的，甚而至于黑暗的。根据人们拥有这两种道德中之哪一种，则不能理解其所没有那种道德，并以此为旁人之缺点和不道德。</w:t>
      </w:r>
    </w:p>
    <w:p w:rsidR="00000000" w:rsidRDefault="00EF3B58">
      <w:pPr>
        <w:tabs>
          <w:tab w:val="left" w:pos="6645"/>
        </w:tabs>
        <w:jc w:val="left"/>
        <w:rPr>
          <w:rFonts w:hint="eastAsia"/>
          <w:sz w:val="28"/>
          <w:szCs w:val="28"/>
          <w:lang w:val="el-GR"/>
        </w:rPr>
      </w:pPr>
      <w:r>
        <w:rPr>
          <w:rFonts w:hint="eastAsia"/>
          <w:sz w:val="28"/>
          <w:szCs w:val="28"/>
          <w:lang w:val="el-GR"/>
        </w:rPr>
        <w:t>369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抬高自己以超越自己的可悲。</w:t>
      </w:r>
      <w:r>
        <w:rPr>
          <w:rFonts w:hint="eastAsia"/>
          <w:sz w:val="28"/>
          <w:szCs w:val="28"/>
          <w:lang w:val="el-GR"/>
        </w:rPr>
        <w:t>——在我看来，那些高傲的家伙，为树立自我尊严和重要性之感觉，总是首先需要他可能支配和压迫的另外的人，其无能和懦弱，使他们能不受惩罚地做出高傲和愤怒的姿态。——因此，他们需要其环境的可悲，以便在一瞬间抬高自己超越自己的可悲！——为此，有人需要一条狗，有人需要一个朋友，有人需要一个女人，有人需要一个党派，以及更少见者，需要整整</w:t>
      </w:r>
      <w:r>
        <w:rPr>
          <w:rFonts w:hint="eastAsia"/>
          <w:sz w:val="28"/>
          <w:szCs w:val="28"/>
          <w:lang w:val="el-GR"/>
        </w:rPr>
        <w:t>一个时代。</w:t>
      </w:r>
    </w:p>
    <w:p w:rsidR="00000000" w:rsidRDefault="00EF3B58">
      <w:pPr>
        <w:tabs>
          <w:tab w:val="left" w:pos="6645"/>
        </w:tabs>
        <w:jc w:val="left"/>
        <w:rPr>
          <w:rFonts w:hint="eastAsia"/>
          <w:sz w:val="28"/>
          <w:szCs w:val="28"/>
          <w:lang w:val="el-GR"/>
        </w:rPr>
      </w:pPr>
      <w:r>
        <w:rPr>
          <w:rFonts w:hint="eastAsia"/>
          <w:sz w:val="28"/>
          <w:szCs w:val="28"/>
          <w:lang w:val="el-GR"/>
        </w:rPr>
        <w:t>370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思想者之爱敌人。</w:t>
      </w:r>
      <w:r>
        <w:rPr>
          <w:rFonts w:hint="eastAsia"/>
          <w:sz w:val="28"/>
          <w:szCs w:val="28"/>
          <w:lang w:val="el-GR"/>
        </w:rPr>
        <w:t>——切莫压制、隐瞒与你的思想反对的思想！要鼓励！此乃思想正直的第一要求。</w:t>
      </w:r>
      <w:r>
        <w:rPr>
          <w:rStyle w:val="a8"/>
          <w:sz w:val="28"/>
          <w:szCs w:val="28"/>
          <w:lang w:val="el-GR"/>
        </w:rPr>
        <w:footnoteReference w:id="468"/>
      </w:r>
      <w:r>
        <w:rPr>
          <w:rFonts w:hint="eastAsia"/>
          <w:sz w:val="28"/>
          <w:szCs w:val="28"/>
          <w:lang w:val="el-GR"/>
        </w:rPr>
        <w:t>你必须每天展开反对你自己的战役。一场胜利，一处堡垒的攻取，不再是你的事，而是真理的事，——失败了也不再是你的事！</w:t>
      </w:r>
    </w:p>
    <w:p w:rsidR="00000000" w:rsidRDefault="00EF3B58">
      <w:pPr>
        <w:tabs>
          <w:tab w:val="left" w:pos="6645"/>
        </w:tabs>
        <w:jc w:val="left"/>
        <w:rPr>
          <w:rFonts w:hint="eastAsia"/>
          <w:sz w:val="28"/>
          <w:szCs w:val="28"/>
          <w:lang w:val="el-GR"/>
        </w:rPr>
      </w:pPr>
      <w:r>
        <w:rPr>
          <w:rFonts w:hint="eastAsia"/>
          <w:sz w:val="28"/>
          <w:szCs w:val="28"/>
          <w:lang w:val="el-GR"/>
        </w:rPr>
        <w:t>371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强者之恶。</w:t>
      </w:r>
      <w:r>
        <w:rPr>
          <w:rFonts w:hint="eastAsia"/>
          <w:sz w:val="28"/>
          <w:szCs w:val="28"/>
          <w:lang w:val="el-GR"/>
        </w:rPr>
        <w:t>——作为某种激情——比如愤怒——的结果，暴力行为在生理上可理解为防止可怕【</w:t>
      </w:r>
      <w:r>
        <w:rPr>
          <w:rFonts w:hint="eastAsia"/>
          <w:sz w:val="28"/>
          <w:szCs w:val="28"/>
          <w:lang w:val="el-GR"/>
        </w:rPr>
        <w:t>245</w:t>
      </w:r>
      <w:r>
        <w:rPr>
          <w:rFonts w:hint="eastAsia"/>
          <w:sz w:val="28"/>
          <w:szCs w:val="28"/>
          <w:lang w:val="el-GR"/>
        </w:rPr>
        <w:t>】窒息发生之手段。通过剧烈的肌肉活动转移迅猛的血液冲动，产生了向旁人发泄的无数放纵行为：也许所有“强者之恶”</w:t>
      </w:r>
      <w:r>
        <w:rPr>
          <w:sz w:val="28"/>
          <w:szCs w:val="28"/>
          <w:lang w:val="de-DE"/>
        </w:rPr>
        <w:t>(Böse der Stärke)</w:t>
      </w:r>
      <w:r>
        <w:rPr>
          <w:rFonts w:hint="eastAsia"/>
          <w:sz w:val="28"/>
          <w:szCs w:val="28"/>
          <w:lang w:val="el-GR"/>
        </w:rPr>
        <w:t>都可在此观点下考察。（强者之恶无意伤害别人，它</w:t>
      </w:r>
      <w:r>
        <w:rPr>
          <w:rFonts w:ascii="楷体_GB2312" w:eastAsia="楷体_GB2312" w:hint="eastAsia"/>
          <w:sz w:val="28"/>
          <w:szCs w:val="28"/>
          <w:lang w:val="el-GR"/>
        </w:rPr>
        <w:t>不</w:t>
      </w:r>
      <w:r>
        <w:rPr>
          <w:rFonts w:ascii="楷体_GB2312" w:eastAsia="楷体_GB2312" w:hint="eastAsia"/>
          <w:sz w:val="28"/>
          <w:szCs w:val="28"/>
          <w:lang w:val="el-GR"/>
        </w:rPr>
        <w:t>能不</w:t>
      </w:r>
      <w:r>
        <w:rPr>
          <w:rFonts w:hint="eastAsia"/>
          <w:sz w:val="28"/>
          <w:szCs w:val="28"/>
          <w:lang w:val="el-GR"/>
        </w:rPr>
        <w:t>发泄自己；弱者之恶</w:t>
      </w:r>
      <w:r>
        <w:rPr>
          <w:rFonts w:ascii="楷体_GB2312" w:eastAsia="楷体_GB2312" w:hint="eastAsia"/>
          <w:sz w:val="28"/>
          <w:szCs w:val="28"/>
          <w:lang w:val="el-GR"/>
        </w:rPr>
        <w:t>想要</w:t>
      </w:r>
      <w:r>
        <w:rPr>
          <w:rFonts w:hint="eastAsia"/>
          <w:sz w:val="28"/>
          <w:szCs w:val="28"/>
          <w:lang w:val="el-GR"/>
        </w:rPr>
        <w:t>伤害别人和看到痛苦</w:t>
      </w:r>
      <w:r>
        <w:rPr>
          <w:rFonts w:hint="eastAsia"/>
          <w:sz w:val="28"/>
          <w:szCs w:val="28"/>
          <w:lang w:val="de-DE"/>
        </w:rPr>
        <w:t>之</w:t>
      </w:r>
      <w:r>
        <w:rPr>
          <w:rFonts w:hint="eastAsia"/>
          <w:sz w:val="28"/>
          <w:szCs w:val="28"/>
          <w:lang w:val="el-GR"/>
        </w:rPr>
        <w:t>场面。）</w:t>
      </w:r>
    </w:p>
    <w:p w:rsidR="00000000" w:rsidRDefault="00EF3B58">
      <w:pPr>
        <w:tabs>
          <w:tab w:val="left" w:pos="6645"/>
        </w:tabs>
        <w:jc w:val="left"/>
        <w:rPr>
          <w:rFonts w:hint="eastAsia"/>
          <w:sz w:val="28"/>
          <w:szCs w:val="28"/>
          <w:lang w:val="el-GR"/>
        </w:rPr>
      </w:pPr>
      <w:r>
        <w:rPr>
          <w:rFonts w:hint="eastAsia"/>
          <w:sz w:val="28"/>
          <w:szCs w:val="28"/>
          <w:lang w:val="el-GR"/>
        </w:rPr>
        <w:t>372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专家之荣誉。</w:t>
      </w:r>
      <w:r>
        <w:rPr>
          <w:rFonts w:hint="eastAsia"/>
          <w:sz w:val="28"/>
          <w:szCs w:val="28"/>
          <w:lang w:val="el-GR"/>
        </w:rPr>
        <w:t>——有人非专家，偏要高谈阔论，我们立可请他闭嘴：无论其为自觉良好之小男人还是自觉良好之小女人。对事物或人之热情或迷恋不算理由：讨厌和恨也不算的。</w:t>
      </w:r>
    </w:p>
    <w:p w:rsidR="00000000" w:rsidRDefault="00EF3B58">
      <w:pPr>
        <w:tabs>
          <w:tab w:val="left" w:pos="6645"/>
        </w:tabs>
        <w:jc w:val="left"/>
        <w:rPr>
          <w:rFonts w:hint="eastAsia"/>
          <w:sz w:val="28"/>
          <w:szCs w:val="28"/>
          <w:lang w:val="el-GR"/>
        </w:rPr>
      </w:pPr>
      <w:r>
        <w:rPr>
          <w:rFonts w:hint="eastAsia"/>
          <w:sz w:val="28"/>
          <w:szCs w:val="28"/>
          <w:lang w:val="el-GR"/>
        </w:rPr>
        <w:t>373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欲加之罪。</w:t>
      </w:r>
      <w:r>
        <w:rPr>
          <w:rFonts w:hint="eastAsia"/>
          <w:sz w:val="28"/>
          <w:szCs w:val="28"/>
          <w:lang w:val="el-GR"/>
        </w:rPr>
        <w:t>——“他不知人”——一人这样说，意思是，“他不了解人之共性”；另一人这样说，意思是，“他于特殊性了解甚少，于共同性了解太多”。</w:t>
      </w:r>
      <w:r>
        <w:rPr>
          <w:rStyle w:val="a8"/>
          <w:sz w:val="28"/>
          <w:szCs w:val="28"/>
          <w:lang w:val="el-GR"/>
        </w:rPr>
        <w:footnoteReference w:id="469"/>
      </w:r>
    </w:p>
    <w:p w:rsidR="00000000" w:rsidRDefault="00EF3B58">
      <w:pPr>
        <w:tabs>
          <w:tab w:val="left" w:pos="6645"/>
        </w:tabs>
        <w:jc w:val="left"/>
        <w:rPr>
          <w:rFonts w:hint="eastAsia"/>
          <w:sz w:val="28"/>
          <w:szCs w:val="28"/>
          <w:lang w:val="el-GR"/>
        </w:rPr>
      </w:pPr>
      <w:r>
        <w:rPr>
          <w:rFonts w:hint="eastAsia"/>
          <w:sz w:val="28"/>
          <w:szCs w:val="28"/>
          <w:lang w:val="el-GR"/>
        </w:rPr>
        <w:t>374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牺牲的价值。</w:t>
      </w:r>
      <w:r>
        <w:rPr>
          <w:rFonts w:hint="eastAsia"/>
          <w:sz w:val="28"/>
          <w:szCs w:val="28"/>
          <w:lang w:val="el-GR"/>
        </w:rPr>
        <w:t>——国家或君主牺牲个人的权利（如司法或服役等）越小，自我牺牲的价值越大。</w:t>
      </w:r>
    </w:p>
    <w:p w:rsidR="00000000" w:rsidRDefault="00EF3B58">
      <w:pPr>
        <w:tabs>
          <w:tab w:val="left" w:pos="6645"/>
        </w:tabs>
        <w:jc w:val="left"/>
        <w:rPr>
          <w:rFonts w:hint="eastAsia"/>
          <w:sz w:val="28"/>
          <w:szCs w:val="28"/>
          <w:lang w:val="el-GR"/>
        </w:rPr>
      </w:pPr>
      <w:r>
        <w:rPr>
          <w:rFonts w:hint="eastAsia"/>
          <w:sz w:val="28"/>
          <w:szCs w:val="28"/>
          <w:lang w:val="el-GR"/>
        </w:rPr>
        <w:t>375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说的太清楚。</w:t>
      </w:r>
      <w:r>
        <w:rPr>
          <w:rFonts w:hint="eastAsia"/>
          <w:sz w:val="28"/>
          <w:szCs w:val="28"/>
          <w:lang w:val="el-GR"/>
        </w:rPr>
        <w:t>——过于清楚地发音吐字可能有</w:t>
      </w:r>
      <w:r>
        <w:rPr>
          <w:rFonts w:hint="eastAsia"/>
          <w:sz w:val="28"/>
          <w:szCs w:val="28"/>
          <w:lang w:val="el-GR"/>
        </w:rPr>
        <w:t>各种不同原因：【</w:t>
      </w:r>
      <w:r>
        <w:rPr>
          <w:rFonts w:hint="eastAsia"/>
          <w:sz w:val="28"/>
          <w:szCs w:val="28"/>
          <w:lang w:val="el-GR"/>
        </w:rPr>
        <w:t>246</w:t>
      </w:r>
      <w:r>
        <w:rPr>
          <w:rFonts w:hint="eastAsia"/>
          <w:sz w:val="28"/>
          <w:szCs w:val="28"/>
          <w:lang w:val="el-GR"/>
        </w:rPr>
        <w:t>】可能因为使用一种新的、不熟悉的语言不信任自己，但也可能是因为担心别人笨或理解力迟钝。在精神性的事物上也是这样：我们的传达时或太清晰了，太用力了，因为我们要传达的对象，否则就不会理解我们。因此，完美的、轻捷的风格只有在完美的听众面前才</w:t>
      </w:r>
      <w:r>
        <w:rPr>
          <w:rFonts w:ascii="楷体_GB2312" w:eastAsia="楷体_GB2312" w:hint="eastAsia"/>
          <w:sz w:val="28"/>
          <w:szCs w:val="28"/>
          <w:lang w:val="el-GR"/>
        </w:rPr>
        <w:t>可以</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376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充足的睡眠。</w:t>
      </w:r>
      <w:r>
        <w:rPr>
          <w:rFonts w:hint="eastAsia"/>
          <w:sz w:val="28"/>
          <w:szCs w:val="28"/>
          <w:lang w:val="el-GR"/>
        </w:rPr>
        <w:t>——当人疲惫了，厌倦了，如何才能使自己振作起来？有人推荐赌场，有人推荐基督教，还有人推荐电流，但是，我的忧伤的朋友，最好是和永远是：</w:t>
      </w:r>
      <w:r>
        <w:rPr>
          <w:rFonts w:ascii="楷体_GB2312" w:eastAsia="楷体_GB2312" w:hint="eastAsia"/>
          <w:sz w:val="28"/>
          <w:szCs w:val="28"/>
          <w:lang w:val="el-GR"/>
        </w:rPr>
        <w:t>充足的睡眠</w:t>
      </w:r>
      <w:r>
        <w:rPr>
          <w:rFonts w:hint="eastAsia"/>
          <w:sz w:val="28"/>
          <w:szCs w:val="28"/>
          <w:lang w:val="el-GR"/>
        </w:rPr>
        <w:t>，身体上和精神上的充足的睡眠！如此他的清晨将再度光临！生活智慧的秘密在于知道如何在适当</w:t>
      </w:r>
      <w:r>
        <w:rPr>
          <w:rFonts w:hint="eastAsia"/>
          <w:sz w:val="28"/>
          <w:szCs w:val="28"/>
          <w:lang w:val="el-GR"/>
        </w:rPr>
        <w:t>的时候进入精神上以及身体上的睡眠。</w:t>
      </w:r>
    </w:p>
    <w:p w:rsidR="00000000" w:rsidRDefault="00EF3B58">
      <w:pPr>
        <w:tabs>
          <w:tab w:val="left" w:pos="6645"/>
        </w:tabs>
        <w:jc w:val="left"/>
        <w:rPr>
          <w:rFonts w:hint="eastAsia"/>
          <w:sz w:val="28"/>
          <w:szCs w:val="28"/>
          <w:lang w:val="el-GR"/>
        </w:rPr>
      </w:pPr>
      <w:r>
        <w:rPr>
          <w:rFonts w:hint="eastAsia"/>
          <w:sz w:val="28"/>
          <w:szCs w:val="28"/>
          <w:lang w:val="el-GR"/>
        </w:rPr>
        <w:t>377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狂热理想的背后。</w:t>
      </w:r>
      <w:r>
        <w:rPr>
          <w:rFonts w:hint="eastAsia"/>
          <w:sz w:val="28"/>
          <w:szCs w:val="28"/>
          <w:lang w:val="el-GR"/>
        </w:rPr>
        <w:t>——我们在何处有所缺欠，也就在何处充满热情。“爱你的敌人”这狂热的话只能是犹太人的创造</w:t>
      </w:r>
      <w:r>
        <w:rPr>
          <w:rStyle w:val="a8"/>
          <w:sz w:val="28"/>
          <w:szCs w:val="28"/>
          <w:lang w:val="el-GR"/>
        </w:rPr>
        <w:footnoteReference w:id="470"/>
      </w:r>
      <w:r>
        <w:rPr>
          <w:rFonts w:hint="eastAsia"/>
          <w:sz w:val="28"/>
          <w:szCs w:val="28"/>
          <w:lang w:val="el-GR"/>
        </w:rPr>
        <w:t>，出自有史以来最大仇恨者之口，而对贞洁的最热诚的赞扬，乃青年时期荒唐和丑恶地生活过者之作。</w:t>
      </w:r>
    </w:p>
    <w:p w:rsidR="00000000" w:rsidRDefault="00EF3B58">
      <w:pPr>
        <w:tabs>
          <w:tab w:val="left" w:pos="6645"/>
        </w:tabs>
        <w:jc w:val="left"/>
        <w:rPr>
          <w:rFonts w:hint="eastAsia"/>
          <w:sz w:val="28"/>
          <w:szCs w:val="28"/>
          <w:lang w:val="el-GR"/>
        </w:rPr>
      </w:pPr>
      <w:r>
        <w:rPr>
          <w:rFonts w:hint="eastAsia"/>
          <w:sz w:val="28"/>
          <w:szCs w:val="28"/>
          <w:lang w:val="el-GR"/>
        </w:rPr>
        <w:t>378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干净的手和干净的墙。</w:t>
      </w:r>
      <w:r>
        <w:rPr>
          <w:rFonts w:hint="eastAsia"/>
          <w:sz w:val="28"/>
          <w:szCs w:val="28"/>
          <w:lang w:val="el-GR"/>
        </w:rPr>
        <w:t>——既不要在墙上画上帝，也不要在墙上画魔鬼。这样做者将毁坏他的墙和他的邻居。【</w:t>
      </w:r>
      <w:r>
        <w:rPr>
          <w:rFonts w:hint="eastAsia"/>
          <w:sz w:val="28"/>
          <w:szCs w:val="28"/>
          <w:lang w:val="el-GR"/>
        </w:rPr>
        <w:t>247</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379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可能的和不可能的。</w:t>
      </w:r>
      <w:r>
        <w:rPr>
          <w:rFonts w:hint="eastAsia"/>
          <w:sz w:val="28"/>
          <w:szCs w:val="28"/>
          <w:lang w:val="el-GR"/>
        </w:rPr>
        <w:t>——一个女人暗恋一个男人，以之为心目中的英雄，在心底里无数次对自己说：“若这样一人爱我，于我则真像命运之恩惠，在他面前我只合拜伏在</w:t>
      </w:r>
      <w:r>
        <w:rPr>
          <w:rFonts w:hint="eastAsia"/>
          <w:sz w:val="28"/>
          <w:szCs w:val="28"/>
          <w:lang w:val="el-GR"/>
        </w:rPr>
        <w:t>地。”——而那男子对这女人也完全一样，私心里有着同样的感想。终于有一天，两人都说了出来，交换了内心的秘密与隐私，接着又都沉默了，陷入沉思。最后女人冷冷地开始说，“现在都明白了！我们彼此都不是对方所爱的！若你完全如你所说，则我的谦卑和爱恋皆为徒然；魔鬼迷惑了我，也迷惑了你。”——这一极为可能发生的故事从来没有发生过——为什么？</w:t>
      </w:r>
    </w:p>
    <w:p w:rsidR="00000000" w:rsidRDefault="00EF3B58">
      <w:pPr>
        <w:tabs>
          <w:tab w:val="left" w:pos="6645"/>
        </w:tabs>
        <w:jc w:val="left"/>
        <w:rPr>
          <w:rFonts w:hint="eastAsia"/>
          <w:sz w:val="28"/>
          <w:szCs w:val="28"/>
          <w:lang w:val="el-GR"/>
        </w:rPr>
      </w:pPr>
      <w:r>
        <w:rPr>
          <w:rFonts w:hint="eastAsia"/>
          <w:sz w:val="28"/>
          <w:szCs w:val="28"/>
          <w:lang w:val="el-GR"/>
        </w:rPr>
        <w:t>380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经过验证的办法。</w:t>
      </w:r>
      <w:r>
        <w:rPr>
          <w:rFonts w:hint="eastAsia"/>
          <w:sz w:val="28"/>
          <w:szCs w:val="28"/>
          <w:lang w:val="el-GR"/>
        </w:rPr>
        <w:t>——对那些需要安慰者来说，没有什么比断言在其处境下没有任何手段可安慰更使他们感到安慰。这意味着莫大的殊荣，使他们重新抬起头来。</w:t>
      </w:r>
    </w:p>
    <w:p w:rsidR="00000000" w:rsidRDefault="00EF3B58">
      <w:pPr>
        <w:tabs>
          <w:tab w:val="left" w:pos="6645"/>
        </w:tabs>
        <w:jc w:val="left"/>
        <w:rPr>
          <w:rFonts w:hint="eastAsia"/>
          <w:sz w:val="28"/>
          <w:szCs w:val="28"/>
          <w:lang w:val="el-GR"/>
        </w:rPr>
      </w:pPr>
      <w:r>
        <w:rPr>
          <w:rFonts w:hint="eastAsia"/>
          <w:sz w:val="28"/>
          <w:szCs w:val="28"/>
          <w:lang w:val="el-GR"/>
        </w:rPr>
        <w:t>381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认识一个人的“细节”。</w:t>
      </w:r>
      <w:r>
        <w:rPr>
          <w:rFonts w:hint="eastAsia"/>
          <w:sz w:val="28"/>
          <w:szCs w:val="28"/>
          <w:lang w:val="el-GR"/>
        </w:rPr>
        <w:t>—</w:t>
      </w:r>
      <w:r>
        <w:rPr>
          <w:rFonts w:hint="eastAsia"/>
          <w:sz w:val="28"/>
          <w:szCs w:val="28"/>
          <w:lang w:val="el-GR"/>
        </w:rPr>
        <w:t>—我们常常忘记，在那些第一次见到我们的人眼中，我们的形象非常不同于我们通常自以为之形象：往往不过是一个跃入眼帘的细节，该细节决定了旁人对我们的印象。因此，即使最温和、最可亲之人，如果他留着一副大胡子，他的和善和平易也会【</w:t>
      </w:r>
      <w:r>
        <w:rPr>
          <w:rFonts w:hint="eastAsia"/>
          <w:sz w:val="28"/>
          <w:szCs w:val="28"/>
          <w:lang w:val="el-GR"/>
        </w:rPr>
        <w:t>248</w:t>
      </w:r>
      <w:r>
        <w:rPr>
          <w:rFonts w:hint="eastAsia"/>
          <w:sz w:val="28"/>
          <w:szCs w:val="28"/>
          <w:lang w:val="el-GR"/>
        </w:rPr>
        <w:t>】完全</w:t>
      </w:r>
      <w:r>
        <w:rPr>
          <w:rFonts w:ascii="楷体_GB2312" w:eastAsia="楷体_GB2312" w:hint="eastAsia"/>
          <w:sz w:val="28"/>
          <w:szCs w:val="28"/>
          <w:lang w:val="el-GR"/>
        </w:rPr>
        <w:t>消失</w:t>
      </w:r>
      <w:r>
        <w:rPr>
          <w:rFonts w:hint="eastAsia"/>
          <w:sz w:val="28"/>
          <w:szCs w:val="28"/>
          <w:lang w:val="el-GR"/>
        </w:rPr>
        <w:t>在大胡子中，因为一般人只看见了他的大胡子，会说他具有一种好斗的、易怒的和常常使用暴力的个性——并据此对他做出反应。</w:t>
      </w:r>
    </w:p>
    <w:p w:rsidR="00000000" w:rsidRDefault="00EF3B58">
      <w:pPr>
        <w:tabs>
          <w:tab w:val="left" w:pos="6645"/>
        </w:tabs>
        <w:jc w:val="left"/>
        <w:rPr>
          <w:rFonts w:hint="eastAsia"/>
          <w:sz w:val="28"/>
          <w:szCs w:val="28"/>
          <w:lang w:val="el-GR"/>
        </w:rPr>
      </w:pPr>
      <w:r>
        <w:rPr>
          <w:rFonts w:hint="eastAsia"/>
          <w:sz w:val="28"/>
          <w:szCs w:val="28"/>
          <w:lang w:val="el-GR"/>
        </w:rPr>
        <w:t>382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园丁与园。</w:t>
      </w:r>
      <w:r>
        <w:rPr>
          <w:rFonts w:hint="eastAsia"/>
          <w:sz w:val="28"/>
          <w:szCs w:val="28"/>
          <w:lang w:val="el-GR"/>
        </w:rPr>
        <w:t>——在潮湿阴暗的日子里，在孤独中，在人们甩给我们的冰冷的语言中，我们心中霉菌似地生长出了某些</w:t>
      </w:r>
      <w:r>
        <w:rPr>
          <w:rFonts w:ascii="楷体_GB2312" w:eastAsia="楷体_GB2312" w:hint="eastAsia"/>
          <w:sz w:val="28"/>
          <w:szCs w:val="28"/>
          <w:lang w:val="el-GR"/>
        </w:rPr>
        <w:t>结论</w:t>
      </w:r>
      <w:r>
        <w:rPr>
          <w:rFonts w:hint="eastAsia"/>
          <w:sz w:val="28"/>
          <w:szCs w:val="28"/>
          <w:lang w:val="el-GR"/>
        </w:rPr>
        <w:t>：我们在某天早晨醒来，看到它们生长在那里，不知</w:t>
      </w:r>
      <w:r>
        <w:rPr>
          <w:rFonts w:hint="eastAsia"/>
          <w:sz w:val="28"/>
          <w:szCs w:val="28"/>
          <w:lang w:val="el-GR"/>
        </w:rPr>
        <w:t>道它们是如何生长在那的，只有它们在阴沉地凝视着我们。呜呼！那不是心中作物之园丁而只是其园地的思想者！</w:t>
      </w:r>
    </w:p>
    <w:p w:rsidR="00000000" w:rsidRDefault="00EF3B58">
      <w:pPr>
        <w:tabs>
          <w:tab w:val="left" w:pos="6645"/>
        </w:tabs>
        <w:jc w:val="left"/>
        <w:rPr>
          <w:rFonts w:hint="eastAsia"/>
          <w:sz w:val="28"/>
          <w:szCs w:val="28"/>
          <w:lang w:val="el-GR"/>
        </w:rPr>
      </w:pPr>
      <w:r>
        <w:rPr>
          <w:rFonts w:hint="eastAsia"/>
          <w:sz w:val="28"/>
          <w:szCs w:val="28"/>
          <w:lang w:val="el-GR"/>
        </w:rPr>
        <w:t>383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同情之喜剧。</w:t>
      </w:r>
      <w:r>
        <w:rPr>
          <w:rFonts w:hint="eastAsia"/>
          <w:sz w:val="28"/>
          <w:szCs w:val="28"/>
          <w:lang w:val="el-GR"/>
        </w:rPr>
        <w:t>——无论我们怎么样想与一个不幸者分忧，在他面前，我们总有些演喜剧似的：我们不会说出我们想到的一切，我们也不会说出我们是如何想的，像一位站在重病人床边的医生一样小心。</w:t>
      </w:r>
    </w:p>
    <w:p w:rsidR="00000000" w:rsidRDefault="00EF3B58">
      <w:pPr>
        <w:tabs>
          <w:tab w:val="left" w:pos="6645"/>
        </w:tabs>
        <w:jc w:val="left"/>
        <w:rPr>
          <w:rFonts w:hint="eastAsia"/>
          <w:sz w:val="28"/>
          <w:szCs w:val="28"/>
          <w:lang w:val="el-GR"/>
        </w:rPr>
      </w:pPr>
      <w:r>
        <w:rPr>
          <w:rFonts w:hint="eastAsia"/>
          <w:sz w:val="28"/>
          <w:szCs w:val="28"/>
          <w:lang w:val="el-GR"/>
        </w:rPr>
        <w:t>384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奇怪的圣人。</w:t>
      </w:r>
      <w:r>
        <w:rPr>
          <w:rFonts w:hint="eastAsia"/>
          <w:sz w:val="28"/>
          <w:szCs w:val="28"/>
          <w:lang w:val="el-GR"/>
        </w:rPr>
        <w:t>——世有怯懦者，不克相信其最好作品与影响，拙劣地传达或表达它们：而出于报复之心理，他们亦不相信旁人的同情</w:t>
      </w:r>
      <w:r>
        <w:rPr>
          <w:sz w:val="28"/>
          <w:szCs w:val="28"/>
          <w:lang w:val="de-DE"/>
        </w:rPr>
        <w:t>(Sympathie)</w:t>
      </w:r>
      <w:r>
        <w:rPr>
          <w:rFonts w:hint="eastAsia"/>
          <w:sz w:val="28"/>
          <w:szCs w:val="28"/>
          <w:lang w:val="el-GR"/>
        </w:rPr>
        <w:t>，或更不相信有同情；他们羞于让别人看到自己被自己所感动，通过变成可笑的找到一种</w:t>
      </w:r>
      <w:r>
        <w:rPr>
          <w:rFonts w:hint="eastAsia"/>
          <w:sz w:val="28"/>
          <w:szCs w:val="28"/>
          <w:lang w:val="el-GR"/>
        </w:rPr>
        <w:t>逆反的欢乐。——这就是我们之忧郁艺术家的心态。【</w:t>
      </w:r>
      <w:r>
        <w:rPr>
          <w:rFonts w:hint="eastAsia"/>
          <w:sz w:val="28"/>
          <w:szCs w:val="28"/>
          <w:lang w:val="el-GR"/>
        </w:rPr>
        <w:t>249</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385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空虚者。</w:t>
      </w:r>
      <w:r>
        <w:rPr>
          <w:rFonts w:hint="eastAsia"/>
          <w:sz w:val="28"/>
          <w:szCs w:val="28"/>
          <w:lang w:val="el-GR"/>
        </w:rPr>
        <w:t>——我们好象一些商店橱窗，里面装着别人赋予我们的那些假想的性质，我们不断整理这些性质，隐藏某些性质，突出某些性质——以便欺骗</w:t>
      </w:r>
      <w:r>
        <w:rPr>
          <w:rFonts w:ascii="楷体_GB2312" w:eastAsia="楷体_GB2312" w:hint="eastAsia"/>
          <w:sz w:val="28"/>
          <w:szCs w:val="28"/>
          <w:lang w:val="el-GR"/>
        </w:rPr>
        <w:t>我们自己</w:t>
      </w:r>
      <w:r>
        <w:rPr>
          <w:rFonts w:hint="eastAsia"/>
          <w:sz w:val="28"/>
          <w:szCs w:val="28"/>
          <w:lang w:val="el-GR"/>
        </w:rPr>
        <w:t>。</w:t>
      </w:r>
    </w:p>
    <w:p w:rsidR="00000000" w:rsidRDefault="00EF3B58">
      <w:pPr>
        <w:tabs>
          <w:tab w:val="left" w:pos="6645"/>
        </w:tabs>
        <w:jc w:val="left"/>
        <w:rPr>
          <w:rFonts w:ascii="宋体" w:hAnsi="宋体" w:hint="eastAsia"/>
          <w:sz w:val="28"/>
          <w:szCs w:val="28"/>
          <w:lang w:val="el-GR"/>
        </w:rPr>
      </w:pPr>
      <w:r>
        <w:rPr>
          <w:rFonts w:hint="eastAsia"/>
          <w:sz w:val="28"/>
          <w:szCs w:val="28"/>
          <w:lang w:val="el-GR"/>
        </w:rPr>
        <w:t>386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煽情。</w:t>
      </w:r>
      <w:r>
        <w:rPr>
          <w:rFonts w:hint="eastAsia"/>
          <w:sz w:val="28"/>
          <w:szCs w:val="28"/>
          <w:lang w:val="el-GR"/>
        </w:rPr>
        <w:t>——一有机会就显示激情，为的是享受那种乐趣：在想象中成为一个观者，他捶胸顿足，自觉悲戚与渺小——这可算卑鄙的习惯；相应地，以一种嘲笑态度对待煽情场面和在其中插科打诨，乃是高贵的标志。古老的尚武的法兰西贵族拥有这种高贵和优雅。</w:t>
      </w:r>
    </w:p>
    <w:p w:rsidR="00000000" w:rsidRDefault="00EF3B58">
      <w:pPr>
        <w:tabs>
          <w:tab w:val="left" w:pos="6645"/>
        </w:tabs>
        <w:jc w:val="left"/>
        <w:rPr>
          <w:rFonts w:hint="eastAsia"/>
          <w:sz w:val="28"/>
          <w:szCs w:val="28"/>
          <w:lang w:val="el-GR"/>
        </w:rPr>
      </w:pPr>
      <w:r>
        <w:rPr>
          <w:rFonts w:hint="eastAsia"/>
          <w:sz w:val="28"/>
          <w:szCs w:val="28"/>
          <w:lang w:val="el-GR"/>
        </w:rPr>
        <w:t>387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婚前思考之探讨。</w:t>
      </w:r>
      <w:r>
        <w:rPr>
          <w:rFonts w:hint="eastAsia"/>
          <w:sz w:val="28"/>
          <w:szCs w:val="28"/>
          <w:lang w:val="el-GR"/>
        </w:rPr>
        <w:t>——设若她爱我，这么长久下去，于我多么</w:t>
      </w:r>
      <w:r>
        <w:rPr>
          <w:rFonts w:hint="eastAsia"/>
          <w:sz w:val="28"/>
          <w:szCs w:val="28"/>
          <w:lang w:val="el-GR"/>
        </w:rPr>
        <w:t>累赘！又设若她不爱我，这么长久下去，于我也多么累赘！——端的只是两种不同累赘之问题——那么便结婚吧！</w:t>
      </w:r>
    </w:p>
    <w:p w:rsidR="00000000" w:rsidRDefault="00EF3B58">
      <w:pPr>
        <w:tabs>
          <w:tab w:val="left" w:pos="6645"/>
        </w:tabs>
        <w:jc w:val="left"/>
        <w:rPr>
          <w:rFonts w:hint="eastAsia"/>
          <w:sz w:val="28"/>
          <w:szCs w:val="28"/>
          <w:lang w:val="el-GR"/>
        </w:rPr>
      </w:pPr>
      <w:r>
        <w:rPr>
          <w:rFonts w:hint="eastAsia"/>
          <w:sz w:val="28"/>
          <w:szCs w:val="28"/>
          <w:lang w:val="el-GR"/>
        </w:rPr>
        <w:t>388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好良心的流氓行为。</w:t>
      </w:r>
      <w:r>
        <w:rPr>
          <w:rFonts w:hint="eastAsia"/>
          <w:sz w:val="28"/>
          <w:szCs w:val="28"/>
          <w:lang w:val="el-GR"/>
        </w:rPr>
        <w:t>——在某些地区，如在提洛尔，数额不大的欺诈却让人极为不快，因为在这些地方，除了不公平交易外，我们还不得不接受欺诈者的恶的嘴脸，鄙陋的贪欲，坏良心和无耻的敌意。反之，在威尼斯，【</w:t>
      </w:r>
      <w:r>
        <w:rPr>
          <w:rFonts w:hint="eastAsia"/>
          <w:sz w:val="28"/>
          <w:szCs w:val="28"/>
          <w:lang w:val="el-GR"/>
        </w:rPr>
        <w:t>249</w:t>
      </w:r>
      <w:r>
        <w:rPr>
          <w:rFonts w:hint="eastAsia"/>
          <w:sz w:val="28"/>
          <w:szCs w:val="28"/>
          <w:lang w:val="el-GR"/>
        </w:rPr>
        <w:t>】骗子对其计已售从心里满意，对被骗者毫无敌意，甚至于很愿向他表善意，可以陪他共欢笑，只要他有心情。——总之，即使欺骗也要有好良心和趣致：这几乎使被骗者原谅了欺骗行为。</w:t>
      </w:r>
    </w:p>
    <w:p w:rsidR="00000000" w:rsidRDefault="00EF3B58">
      <w:pPr>
        <w:tabs>
          <w:tab w:val="left" w:pos="6645"/>
        </w:tabs>
        <w:jc w:val="left"/>
        <w:rPr>
          <w:rFonts w:hint="eastAsia"/>
          <w:sz w:val="28"/>
          <w:szCs w:val="28"/>
          <w:lang w:val="el-GR"/>
        </w:rPr>
      </w:pPr>
      <w:r>
        <w:rPr>
          <w:rFonts w:hint="eastAsia"/>
          <w:sz w:val="28"/>
          <w:szCs w:val="28"/>
          <w:lang w:val="el-GR"/>
        </w:rPr>
        <w:t>389</w:t>
      </w:r>
    </w:p>
    <w:p w:rsidR="00000000" w:rsidRDefault="00EF3B58">
      <w:pPr>
        <w:tabs>
          <w:tab w:val="left" w:pos="6645"/>
        </w:tabs>
        <w:jc w:val="left"/>
        <w:rPr>
          <w:rFonts w:hint="eastAsia"/>
          <w:sz w:val="28"/>
          <w:szCs w:val="28"/>
          <w:lang w:val="el-GR"/>
        </w:rPr>
      </w:pPr>
      <w:r>
        <w:rPr>
          <w:rFonts w:hint="eastAsia"/>
          <w:sz w:val="28"/>
          <w:szCs w:val="28"/>
          <w:lang w:val="el-GR"/>
        </w:rPr>
        <w:t>有点过分严肃。——某些非常</w:t>
      </w:r>
      <w:r>
        <w:rPr>
          <w:rFonts w:hint="eastAsia"/>
          <w:sz w:val="28"/>
          <w:szCs w:val="28"/>
          <w:lang w:val="el-GR"/>
        </w:rPr>
        <w:t>正直的人是过于严肃了，为了成为有礼的和可亲的，每当有人向他们表示客气，他们就立刻报以最诚挚的殷勤，有时甚至是超出他们的能力的殷勤。看到他们在别人赠送的镀金硬币面前如何不好意思地掏出他们的金块是让人感动的。</w:t>
      </w:r>
    </w:p>
    <w:p w:rsidR="00000000" w:rsidRDefault="00EF3B58">
      <w:pPr>
        <w:tabs>
          <w:tab w:val="left" w:pos="6645"/>
        </w:tabs>
        <w:jc w:val="left"/>
        <w:rPr>
          <w:rFonts w:hint="eastAsia"/>
          <w:sz w:val="28"/>
          <w:szCs w:val="28"/>
          <w:lang w:val="el-GR"/>
        </w:rPr>
      </w:pPr>
      <w:r>
        <w:rPr>
          <w:rFonts w:hint="eastAsia"/>
          <w:sz w:val="28"/>
          <w:szCs w:val="28"/>
          <w:lang w:val="el-GR"/>
        </w:rPr>
        <w:t>390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藏锋。</w:t>
      </w:r>
      <w:r>
        <w:rPr>
          <w:rFonts w:hint="eastAsia"/>
          <w:sz w:val="28"/>
          <w:szCs w:val="28"/>
          <w:lang w:val="el-GR"/>
        </w:rPr>
        <w:t>——若我们察觉，有人对我们隐藏其聪明，我们就称其为坏：若我们怀疑他这样做是出于礼貌和仁慈，则更如此。</w:t>
      </w:r>
    </w:p>
    <w:p w:rsidR="00000000" w:rsidRDefault="00EF3B58">
      <w:pPr>
        <w:tabs>
          <w:tab w:val="left" w:pos="6645"/>
        </w:tabs>
        <w:jc w:val="left"/>
        <w:rPr>
          <w:rFonts w:hint="eastAsia"/>
          <w:sz w:val="28"/>
          <w:szCs w:val="28"/>
          <w:lang w:val="el-GR"/>
        </w:rPr>
      </w:pPr>
      <w:r>
        <w:rPr>
          <w:rFonts w:hint="eastAsia"/>
          <w:sz w:val="28"/>
          <w:szCs w:val="28"/>
          <w:lang w:val="el-GR"/>
        </w:rPr>
        <w:t>391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瞬间之恶。</w:t>
      </w:r>
      <w:r>
        <w:rPr>
          <w:rFonts w:hint="eastAsia"/>
          <w:sz w:val="28"/>
          <w:szCs w:val="28"/>
          <w:lang w:val="el-GR"/>
        </w:rPr>
        <w:t>——活泼的人只在瞬间撒谎，他们马上就骗过了自己，以为自己是真的，是对的。</w:t>
      </w:r>
    </w:p>
    <w:p w:rsidR="00000000" w:rsidRDefault="00EF3B58">
      <w:pPr>
        <w:tabs>
          <w:tab w:val="left" w:pos="6645"/>
        </w:tabs>
        <w:jc w:val="left"/>
        <w:rPr>
          <w:rFonts w:hint="eastAsia"/>
          <w:sz w:val="28"/>
          <w:szCs w:val="28"/>
          <w:lang w:val="el-GR"/>
        </w:rPr>
      </w:pPr>
      <w:r>
        <w:rPr>
          <w:rFonts w:hint="eastAsia"/>
          <w:sz w:val="28"/>
          <w:szCs w:val="28"/>
          <w:lang w:val="el-GR"/>
        </w:rPr>
        <w:t>392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礼貌的条件。</w:t>
      </w:r>
      <w:r>
        <w:rPr>
          <w:rFonts w:hint="eastAsia"/>
          <w:sz w:val="28"/>
          <w:szCs w:val="28"/>
          <w:lang w:val="el-GR"/>
        </w:rPr>
        <w:t>——有礼貌</w:t>
      </w:r>
      <w:r>
        <w:rPr>
          <w:sz w:val="28"/>
          <w:szCs w:val="28"/>
          <w:lang w:val="de-DE"/>
        </w:rPr>
        <w:t>(Höflichkeit)</w:t>
      </w:r>
      <w:r>
        <w:rPr>
          <w:rFonts w:hint="eastAsia"/>
          <w:sz w:val="28"/>
          <w:szCs w:val="28"/>
          <w:lang w:val="el-GR"/>
        </w:rPr>
        <w:t>是非常好的事，不愧为四美德之一，（虽然位列</w:t>
      </w:r>
      <w:r>
        <w:rPr>
          <w:rFonts w:hint="eastAsia"/>
          <w:sz w:val="28"/>
          <w:szCs w:val="28"/>
          <w:lang w:val="el-GR"/>
        </w:rPr>
        <w:t>最后）：然为使礼貌不成为我们彼此之间的【</w:t>
      </w:r>
      <w:r>
        <w:rPr>
          <w:rFonts w:hint="eastAsia"/>
          <w:sz w:val="28"/>
          <w:szCs w:val="28"/>
          <w:lang w:val="el-GR"/>
        </w:rPr>
        <w:t>251</w:t>
      </w:r>
      <w:r>
        <w:rPr>
          <w:rFonts w:hint="eastAsia"/>
          <w:sz w:val="28"/>
          <w:szCs w:val="28"/>
          <w:lang w:val="el-GR"/>
        </w:rPr>
        <w:t>】累赘，我礼貌待之的那人必须比我更多一点或更少一点礼貌才好——否则我们便开不得交，这油膏不仅润滑，也使我们打滑。</w:t>
      </w:r>
    </w:p>
    <w:p w:rsidR="00000000" w:rsidRDefault="00EF3B58">
      <w:pPr>
        <w:tabs>
          <w:tab w:val="left" w:pos="6645"/>
        </w:tabs>
        <w:jc w:val="left"/>
        <w:rPr>
          <w:rFonts w:hint="eastAsia"/>
          <w:sz w:val="28"/>
          <w:szCs w:val="28"/>
          <w:lang w:val="el-GR"/>
        </w:rPr>
      </w:pPr>
      <w:r>
        <w:rPr>
          <w:rFonts w:hint="eastAsia"/>
          <w:sz w:val="28"/>
          <w:szCs w:val="28"/>
          <w:lang w:val="el-GR"/>
        </w:rPr>
        <w:t>393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可怕之德。</w:t>
      </w:r>
      <w:r>
        <w:rPr>
          <w:rFonts w:hint="eastAsia"/>
          <w:sz w:val="28"/>
          <w:szCs w:val="28"/>
          <w:lang w:val="el-GR"/>
        </w:rPr>
        <w:t>——“他记得一切，但他宽恕一切”——这将使人加倍恨他了，因为通过其记忆和通过其宽大态度，他二次羞辱于人。</w:t>
      </w:r>
    </w:p>
    <w:p w:rsidR="00000000" w:rsidRDefault="00EF3B58">
      <w:pPr>
        <w:tabs>
          <w:tab w:val="left" w:pos="6645"/>
        </w:tabs>
        <w:jc w:val="left"/>
        <w:rPr>
          <w:rFonts w:hint="eastAsia"/>
          <w:sz w:val="28"/>
          <w:szCs w:val="28"/>
          <w:lang w:val="el-GR"/>
        </w:rPr>
      </w:pPr>
      <w:r>
        <w:rPr>
          <w:rFonts w:hint="eastAsia"/>
          <w:sz w:val="28"/>
          <w:szCs w:val="28"/>
          <w:lang w:val="el-GR"/>
        </w:rPr>
        <w:t>394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不虚荣。</w:t>
      </w:r>
      <w:r>
        <w:rPr>
          <w:rFonts w:hint="eastAsia"/>
          <w:sz w:val="28"/>
          <w:szCs w:val="28"/>
          <w:lang w:val="el-GR"/>
        </w:rPr>
        <w:t>——感情激越的人很少想到旁人会怎样想，他们的精神状态使他们超越于虚荣之上。</w:t>
      </w:r>
      <w:r>
        <w:rPr>
          <w:rStyle w:val="a8"/>
          <w:sz w:val="28"/>
          <w:szCs w:val="28"/>
          <w:lang w:val="el-GR"/>
        </w:rPr>
        <w:footnoteReference w:id="471"/>
      </w:r>
    </w:p>
    <w:p w:rsidR="00000000" w:rsidRDefault="00EF3B58">
      <w:pPr>
        <w:tabs>
          <w:tab w:val="left" w:pos="6645"/>
        </w:tabs>
        <w:jc w:val="left"/>
        <w:rPr>
          <w:rFonts w:hint="eastAsia"/>
          <w:sz w:val="28"/>
          <w:szCs w:val="28"/>
          <w:lang w:val="el-GR"/>
        </w:rPr>
      </w:pPr>
      <w:r>
        <w:rPr>
          <w:rFonts w:hint="eastAsia"/>
          <w:sz w:val="28"/>
          <w:szCs w:val="28"/>
          <w:lang w:val="el-GR"/>
        </w:rPr>
        <w:t>395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沉思。</w:t>
      </w:r>
      <w:r>
        <w:rPr>
          <w:rFonts w:hint="eastAsia"/>
          <w:sz w:val="28"/>
          <w:szCs w:val="28"/>
          <w:lang w:val="el-GR"/>
        </w:rPr>
        <w:t>——于一思想家，思想家特有的沉思状态完全是某种恐惧心理的结果，于另一思想家，则完全是某种欲望心理的结果。因此，在前一种情</w:t>
      </w:r>
      <w:r>
        <w:rPr>
          <w:rFonts w:hint="eastAsia"/>
          <w:sz w:val="28"/>
          <w:szCs w:val="28"/>
          <w:lang w:val="el-GR"/>
        </w:rPr>
        <w:t>况下，沉思带来的是</w:t>
      </w:r>
      <w:r>
        <w:rPr>
          <w:rFonts w:ascii="楷体_GB2312" w:eastAsia="楷体_GB2312" w:hint="eastAsia"/>
          <w:sz w:val="28"/>
          <w:szCs w:val="28"/>
          <w:lang w:val="el-GR"/>
        </w:rPr>
        <w:t>安全</w:t>
      </w:r>
      <w:r>
        <w:rPr>
          <w:rFonts w:hint="eastAsia"/>
          <w:sz w:val="28"/>
          <w:szCs w:val="28"/>
          <w:lang w:val="el-GR"/>
        </w:rPr>
        <w:t>感，在后一种情况下，带来的却是</w:t>
      </w:r>
      <w:r>
        <w:rPr>
          <w:rFonts w:ascii="楷体_GB2312" w:eastAsia="楷体_GB2312" w:hint="eastAsia"/>
          <w:sz w:val="28"/>
          <w:szCs w:val="28"/>
          <w:lang w:val="el-GR"/>
        </w:rPr>
        <w:t>满足</w:t>
      </w:r>
      <w:r>
        <w:rPr>
          <w:rFonts w:hint="eastAsia"/>
          <w:sz w:val="28"/>
          <w:szCs w:val="28"/>
          <w:lang w:val="el-GR"/>
        </w:rPr>
        <w:t>感——或者说，一种是勇敢的心境，另一种是餍足的和中立的心境。</w:t>
      </w:r>
    </w:p>
    <w:p w:rsidR="00000000" w:rsidRDefault="00EF3B58">
      <w:pPr>
        <w:tabs>
          <w:tab w:val="right" w:pos="8306"/>
        </w:tabs>
        <w:jc w:val="left"/>
        <w:rPr>
          <w:rFonts w:hint="eastAsia"/>
          <w:sz w:val="28"/>
          <w:szCs w:val="28"/>
          <w:lang w:val="el-GR"/>
        </w:rPr>
      </w:pPr>
      <w:r>
        <w:rPr>
          <w:rFonts w:hint="eastAsia"/>
          <w:sz w:val="28"/>
          <w:szCs w:val="28"/>
          <w:lang w:val="el-GR"/>
        </w:rPr>
        <w:t>396</w:t>
      </w:r>
      <w:r>
        <w:rPr>
          <w:sz w:val="28"/>
          <w:szCs w:val="28"/>
          <w:lang w:val="el-GR"/>
        </w:rPr>
        <w:tab/>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追逐。</w:t>
      </w:r>
      <w:r>
        <w:rPr>
          <w:rFonts w:hint="eastAsia"/>
          <w:sz w:val="28"/>
          <w:szCs w:val="28"/>
          <w:lang w:val="el-GR"/>
        </w:rPr>
        <w:t>——一人追逐愉快的真理，另一人追逐不愉快的真理，然虽第一人亦对追逐比对猎物更感兴趣。</w:t>
      </w:r>
      <w:r>
        <w:rPr>
          <w:rStyle w:val="a8"/>
          <w:sz w:val="28"/>
          <w:szCs w:val="28"/>
          <w:lang w:val="el-GR"/>
        </w:rPr>
        <w:footnoteReference w:id="472"/>
      </w:r>
      <w:r>
        <w:rPr>
          <w:rFonts w:hint="eastAsia"/>
          <w:sz w:val="28"/>
          <w:szCs w:val="28"/>
          <w:lang w:val="el-GR"/>
        </w:rPr>
        <w:t>【</w:t>
      </w:r>
      <w:r>
        <w:rPr>
          <w:rFonts w:hint="eastAsia"/>
          <w:sz w:val="28"/>
          <w:szCs w:val="28"/>
          <w:lang w:val="el-GR"/>
        </w:rPr>
        <w:t>252</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397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教育。</w:t>
      </w:r>
      <w:r>
        <w:rPr>
          <w:rFonts w:hint="eastAsia"/>
          <w:sz w:val="28"/>
          <w:szCs w:val="28"/>
          <w:lang w:val="el-GR"/>
        </w:rPr>
        <w:t>——教育是生殖之继续，通常是一种追加的美化。</w:t>
      </w:r>
    </w:p>
    <w:p w:rsidR="00000000" w:rsidRDefault="00EF3B58">
      <w:pPr>
        <w:tabs>
          <w:tab w:val="left" w:pos="6645"/>
        </w:tabs>
        <w:jc w:val="left"/>
        <w:rPr>
          <w:rFonts w:hint="eastAsia"/>
          <w:sz w:val="28"/>
          <w:szCs w:val="28"/>
          <w:lang w:val="el-GR"/>
        </w:rPr>
      </w:pPr>
      <w:r>
        <w:rPr>
          <w:rFonts w:hint="eastAsia"/>
          <w:sz w:val="28"/>
          <w:szCs w:val="28"/>
          <w:lang w:val="el-GR"/>
        </w:rPr>
        <w:t>398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谁更急切。</w:t>
      </w:r>
      <w:r>
        <w:rPr>
          <w:rFonts w:hint="eastAsia"/>
          <w:sz w:val="28"/>
          <w:szCs w:val="28"/>
          <w:lang w:val="el-GR"/>
        </w:rPr>
        <w:t>——在两个相争斗，相爱慕，或相称羡者中，更急切者总是处于不利地位。两个国家之间也是如此。</w:t>
      </w:r>
    </w:p>
    <w:p w:rsidR="00000000" w:rsidRDefault="00EF3B58">
      <w:pPr>
        <w:tabs>
          <w:tab w:val="left" w:pos="6645"/>
        </w:tabs>
        <w:jc w:val="left"/>
        <w:rPr>
          <w:rFonts w:hint="eastAsia"/>
          <w:sz w:val="28"/>
          <w:szCs w:val="28"/>
          <w:lang w:val="el-GR"/>
        </w:rPr>
      </w:pPr>
      <w:r>
        <w:rPr>
          <w:rFonts w:hint="eastAsia"/>
          <w:sz w:val="28"/>
          <w:szCs w:val="28"/>
          <w:lang w:val="el-GR"/>
        </w:rPr>
        <w:t>399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为自己辩护。</w:t>
      </w:r>
      <w:r>
        <w:rPr>
          <w:rFonts w:hint="eastAsia"/>
          <w:sz w:val="28"/>
          <w:szCs w:val="28"/>
          <w:lang w:val="el-GR"/>
        </w:rPr>
        <w:t>——许多人完全有权这样那样行动，然一旦其开始为此权利辩护，则我们对此权利就不那么相信了——他</w:t>
      </w:r>
      <w:r>
        <w:rPr>
          <w:rFonts w:hint="eastAsia"/>
          <w:sz w:val="28"/>
          <w:szCs w:val="28"/>
          <w:lang w:val="el-GR"/>
        </w:rPr>
        <w:t>们的辩解使我们误解了。</w:t>
      </w:r>
    </w:p>
    <w:p w:rsidR="00000000" w:rsidRDefault="00EF3B58">
      <w:pPr>
        <w:tabs>
          <w:tab w:val="left" w:pos="6645"/>
        </w:tabs>
        <w:jc w:val="left"/>
        <w:rPr>
          <w:rFonts w:hint="eastAsia"/>
          <w:sz w:val="28"/>
          <w:szCs w:val="28"/>
          <w:lang w:val="el-GR"/>
        </w:rPr>
      </w:pPr>
      <w:r>
        <w:rPr>
          <w:rFonts w:hint="eastAsia"/>
          <w:sz w:val="28"/>
          <w:szCs w:val="28"/>
          <w:lang w:val="el-GR"/>
        </w:rPr>
        <w:t>400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道德的娇生惯养。</w:t>
      </w:r>
      <w:r>
        <w:rPr>
          <w:rFonts w:hint="eastAsia"/>
          <w:sz w:val="28"/>
          <w:szCs w:val="28"/>
          <w:lang w:val="el-GR"/>
        </w:rPr>
        <w:t>——有道德柔弱者，其因所有成功而羞愧，因所有失败而懊悔。</w:t>
      </w:r>
    </w:p>
    <w:p w:rsidR="00000000" w:rsidRDefault="00EF3B58">
      <w:pPr>
        <w:tabs>
          <w:tab w:val="left" w:pos="6645"/>
        </w:tabs>
        <w:jc w:val="left"/>
        <w:rPr>
          <w:rFonts w:hint="eastAsia"/>
          <w:sz w:val="28"/>
          <w:szCs w:val="28"/>
          <w:lang w:val="el-GR"/>
        </w:rPr>
      </w:pPr>
      <w:r>
        <w:rPr>
          <w:rFonts w:hint="eastAsia"/>
          <w:sz w:val="28"/>
          <w:szCs w:val="28"/>
          <w:lang w:val="el-GR"/>
        </w:rPr>
        <w:t>401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危险的无知。</w:t>
      </w:r>
      <w:r>
        <w:rPr>
          <w:rFonts w:hint="eastAsia"/>
          <w:sz w:val="28"/>
          <w:szCs w:val="28"/>
          <w:lang w:val="el-GR"/>
        </w:rPr>
        <w:t>——我们以不知道爱其他人开始，以知道我们自己不可爱结束。</w:t>
      </w:r>
      <w:r>
        <w:rPr>
          <w:rStyle w:val="a8"/>
          <w:sz w:val="28"/>
          <w:szCs w:val="28"/>
          <w:lang w:val="el-GR"/>
        </w:rPr>
        <w:footnoteReference w:id="473"/>
      </w:r>
    </w:p>
    <w:p w:rsidR="00000000" w:rsidRDefault="00EF3B58">
      <w:pPr>
        <w:tabs>
          <w:tab w:val="left" w:pos="6645"/>
        </w:tabs>
        <w:jc w:val="left"/>
        <w:rPr>
          <w:rFonts w:hint="eastAsia"/>
          <w:sz w:val="28"/>
          <w:szCs w:val="28"/>
          <w:lang w:val="el-GR"/>
        </w:rPr>
      </w:pPr>
      <w:r>
        <w:rPr>
          <w:rFonts w:hint="eastAsia"/>
          <w:sz w:val="28"/>
          <w:szCs w:val="28"/>
          <w:lang w:val="el-GR"/>
        </w:rPr>
        <w:t>402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也是一种容忍。</w:t>
      </w:r>
      <w:r>
        <w:rPr>
          <w:rFonts w:hint="eastAsia"/>
          <w:sz w:val="28"/>
          <w:szCs w:val="28"/>
          <w:lang w:val="el-GR"/>
        </w:rPr>
        <w:t>——“在炭火中放上一会和【</w:t>
      </w:r>
      <w:r>
        <w:rPr>
          <w:rFonts w:hint="eastAsia"/>
          <w:sz w:val="28"/>
          <w:szCs w:val="28"/>
          <w:lang w:val="el-GR"/>
        </w:rPr>
        <w:t>253</w:t>
      </w:r>
      <w:r>
        <w:rPr>
          <w:rFonts w:hint="eastAsia"/>
          <w:sz w:val="28"/>
          <w:szCs w:val="28"/>
          <w:lang w:val="el-GR"/>
        </w:rPr>
        <w:t>】</w:t>
      </w:r>
      <w:r>
        <w:rPr>
          <w:rFonts w:ascii="楷体_GB2312" w:eastAsia="楷体_GB2312" w:hint="eastAsia"/>
          <w:sz w:val="28"/>
          <w:szCs w:val="28"/>
          <w:lang w:val="el-GR"/>
        </w:rPr>
        <w:t>烤焦</w:t>
      </w:r>
      <w:r>
        <w:rPr>
          <w:rFonts w:hint="eastAsia"/>
          <w:sz w:val="28"/>
          <w:szCs w:val="28"/>
          <w:lang w:val="el-GR"/>
        </w:rPr>
        <w:t>一点——这于人，于栗子，都不错！有了这小小痛苦和磨难，方能品味果核何其甜美而可口！”这就是你们这些美食者的意见！你们这些吃人者！</w:t>
      </w:r>
    </w:p>
    <w:p w:rsidR="00000000" w:rsidRDefault="00EF3B58">
      <w:pPr>
        <w:tabs>
          <w:tab w:val="left" w:pos="6645"/>
        </w:tabs>
        <w:jc w:val="left"/>
        <w:rPr>
          <w:rFonts w:hint="eastAsia"/>
          <w:sz w:val="28"/>
          <w:szCs w:val="28"/>
          <w:lang w:val="el-GR"/>
        </w:rPr>
      </w:pPr>
      <w:r>
        <w:rPr>
          <w:rFonts w:hint="eastAsia"/>
          <w:sz w:val="28"/>
          <w:szCs w:val="28"/>
          <w:lang w:val="el-GR"/>
        </w:rPr>
        <w:t>403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不同类型的自负。</w:t>
      </w:r>
      <w:r>
        <w:rPr>
          <w:rFonts w:hint="eastAsia"/>
          <w:sz w:val="28"/>
          <w:szCs w:val="28"/>
          <w:lang w:val="el-GR"/>
        </w:rPr>
        <w:t>——女人因想到她们所爱慕者可能配不上她们而失色，男人因想到他们可能配不上所爱慕者而失色——我这里指的是一般的男人</w:t>
      </w:r>
      <w:r>
        <w:rPr>
          <w:rFonts w:hint="eastAsia"/>
          <w:sz w:val="28"/>
          <w:szCs w:val="28"/>
          <w:lang w:val="el-GR"/>
        </w:rPr>
        <w:t>和一般的女人。在一种强烈激情的控制下，</w:t>
      </w:r>
      <w:r>
        <w:rPr>
          <w:rFonts w:ascii="楷体_GB2312" w:eastAsia="楷体_GB2312" w:hint="eastAsia"/>
          <w:sz w:val="28"/>
          <w:szCs w:val="28"/>
          <w:lang w:val="el-GR"/>
        </w:rPr>
        <w:t>通常</w:t>
      </w:r>
      <w:r>
        <w:rPr>
          <w:rFonts w:hint="eastAsia"/>
          <w:sz w:val="28"/>
          <w:szCs w:val="28"/>
          <w:lang w:val="el-GR"/>
        </w:rPr>
        <w:t>自信和充满权力感的男人变得害羞而胆怯，而通常扮演弱者和被动角色的女人在激情的高度</w:t>
      </w:r>
      <w:r>
        <w:rPr>
          <w:rFonts w:ascii="楷体_GB2312" w:eastAsia="楷体_GB2312" w:hint="eastAsia"/>
          <w:sz w:val="28"/>
          <w:szCs w:val="28"/>
          <w:lang w:val="el-GR"/>
        </w:rPr>
        <w:t>例外</w:t>
      </w:r>
      <w:r>
        <w:rPr>
          <w:rFonts w:hint="eastAsia"/>
          <w:sz w:val="28"/>
          <w:szCs w:val="28"/>
          <w:lang w:val="el-GR"/>
        </w:rPr>
        <w:t>中变得自负和充满权力感——她们问：那么谁还配得上</w:t>
      </w:r>
      <w:r>
        <w:rPr>
          <w:rFonts w:ascii="楷体_GB2312" w:eastAsia="楷体_GB2312" w:hint="eastAsia"/>
          <w:sz w:val="28"/>
          <w:szCs w:val="28"/>
          <w:lang w:val="el-GR"/>
        </w:rPr>
        <w:t>我</w:t>
      </w:r>
      <w:r>
        <w:rPr>
          <w:rFonts w:hint="eastAsia"/>
          <w:sz w:val="28"/>
          <w:szCs w:val="28"/>
          <w:lang w:val="el-GR"/>
        </w:rPr>
        <w:t>？</w:t>
      </w:r>
      <w:r>
        <w:rPr>
          <w:rStyle w:val="a8"/>
          <w:sz w:val="28"/>
          <w:szCs w:val="28"/>
          <w:lang w:val="el-GR"/>
        </w:rPr>
        <w:footnoteReference w:id="474"/>
      </w:r>
    </w:p>
    <w:p w:rsidR="00000000" w:rsidRDefault="00EF3B58">
      <w:pPr>
        <w:tabs>
          <w:tab w:val="left" w:pos="6645"/>
        </w:tabs>
        <w:jc w:val="left"/>
        <w:rPr>
          <w:rFonts w:hint="eastAsia"/>
          <w:sz w:val="28"/>
          <w:szCs w:val="28"/>
          <w:lang w:val="el-GR"/>
        </w:rPr>
      </w:pPr>
      <w:r>
        <w:rPr>
          <w:rFonts w:hint="eastAsia"/>
          <w:sz w:val="28"/>
          <w:szCs w:val="28"/>
          <w:lang w:val="el-GR"/>
        </w:rPr>
        <w:t>404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不容易正直的人。</w:t>
      </w:r>
      <w:r>
        <w:rPr>
          <w:rFonts w:hint="eastAsia"/>
          <w:sz w:val="28"/>
          <w:szCs w:val="28"/>
          <w:lang w:val="el-GR"/>
        </w:rPr>
        <w:t>——对有些人来说，即使好的和伟大的事，如果不能同时允许他们在某些其他方面做下同样大的坏事，他们也会提不起兴趣——这就是</w:t>
      </w:r>
      <w:r>
        <w:rPr>
          <w:rFonts w:ascii="楷体_GB2312" w:eastAsia="楷体_GB2312" w:hint="eastAsia"/>
          <w:sz w:val="28"/>
          <w:szCs w:val="28"/>
          <w:lang w:val="el-GR"/>
        </w:rPr>
        <w:t>他的</w:t>
      </w:r>
      <w:r>
        <w:rPr>
          <w:rFonts w:hint="eastAsia"/>
          <w:sz w:val="28"/>
          <w:szCs w:val="28"/>
          <w:lang w:val="el-GR"/>
        </w:rPr>
        <w:t>道德。</w:t>
      </w:r>
    </w:p>
    <w:p w:rsidR="00000000" w:rsidRDefault="00EF3B58">
      <w:pPr>
        <w:tabs>
          <w:tab w:val="left" w:pos="6645"/>
        </w:tabs>
        <w:jc w:val="left"/>
        <w:rPr>
          <w:rFonts w:hint="eastAsia"/>
          <w:sz w:val="28"/>
          <w:szCs w:val="28"/>
          <w:lang w:val="el-GR"/>
        </w:rPr>
      </w:pPr>
      <w:r>
        <w:rPr>
          <w:rFonts w:hint="eastAsia"/>
          <w:sz w:val="28"/>
          <w:szCs w:val="28"/>
          <w:lang w:val="el-GR"/>
        </w:rPr>
        <w:t>405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奢华。</w:t>
      </w:r>
      <w:r>
        <w:rPr>
          <w:rFonts w:hint="eastAsia"/>
          <w:sz w:val="28"/>
          <w:szCs w:val="28"/>
          <w:lang w:val="el-GR"/>
        </w:rPr>
        <w:t>——对奢华的爱好，扎根于人心深处。看看他吧：丰裕和豪华如水，他的心最爱在其中游泳。【</w:t>
      </w:r>
      <w:r>
        <w:rPr>
          <w:rFonts w:hint="eastAsia"/>
          <w:sz w:val="28"/>
          <w:szCs w:val="28"/>
          <w:lang w:val="el-GR"/>
        </w:rPr>
        <w:t>254</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406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使之不朽。——</w:t>
      </w:r>
      <w:r>
        <w:rPr>
          <w:rFonts w:hint="eastAsia"/>
          <w:sz w:val="28"/>
          <w:szCs w:val="28"/>
          <w:lang w:val="el-GR"/>
        </w:rPr>
        <w:t>有谁想杀死敌人的，先应思忖，这样做是否会使敌人</w:t>
      </w:r>
      <w:r>
        <w:rPr>
          <w:rFonts w:hint="eastAsia"/>
          <w:sz w:val="28"/>
          <w:szCs w:val="28"/>
          <w:lang w:val="el-GR"/>
        </w:rPr>
        <w:t>在自己心中成为不死。</w:t>
      </w:r>
    </w:p>
    <w:p w:rsidR="00000000" w:rsidRDefault="00EF3B58">
      <w:pPr>
        <w:tabs>
          <w:tab w:val="left" w:pos="1725"/>
        </w:tabs>
        <w:jc w:val="left"/>
        <w:rPr>
          <w:rFonts w:ascii="楷体_GB2312" w:eastAsia="楷体_GB2312" w:hint="eastAsia"/>
          <w:sz w:val="28"/>
          <w:szCs w:val="28"/>
          <w:lang w:val="el-GR"/>
        </w:rPr>
      </w:pPr>
      <w:r>
        <w:rPr>
          <w:rFonts w:hint="eastAsia"/>
          <w:sz w:val="28"/>
          <w:szCs w:val="28"/>
          <w:lang w:val="el-GR"/>
        </w:rPr>
        <w:t>407</w:t>
      </w:r>
      <w:r>
        <w:rPr>
          <w:rFonts w:ascii="楷体_GB2312" w:eastAsia="楷体_GB2312" w:hint="eastAsia"/>
          <w:sz w:val="28"/>
          <w:szCs w:val="28"/>
          <w:lang w:val="el-GR"/>
        </w:rPr>
        <w:tab/>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不合我们心意的真理。</w:t>
      </w:r>
      <w:r>
        <w:rPr>
          <w:rFonts w:hint="eastAsia"/>
          <w:sz w:val="28"/>
          <w:szCs w:val="28"/>
          <w:lang w:val="el-GR"/>
        </w:rPr>
        <w:t>——如果像常常发生的那样，我们不得不说出某些不合我们心意的真理，我们就会撒谎撒不圆全似地说出它们，从而引起人们对它们的疑惑。</w:t>
      </w:r>
    </w:p>
    <w:p w:rsidR="00000000" w:rsidRDefault="00EF3B58">
      <w:pPr>
        <w:tabs>
          <w:tab w:val="left" w:pos="6645"/>
        </w:tabs>
        <w:jc w:val="left"/>
        <w:rPr>
          <w:rFonts w:hint="eastAsia"/>
          <w:sz w:val="28"/>
          <w:szCs w:val="28"/>
          <w:lang w:val="el-GR"/>
        </w:rPr>
      </w:pPr>
      <w:r>
        <w:rPr>
          <w:rFonts w:hint="eastAsia"/>
          <w:sz w:val="28"/>
          <w:szCs w:val="28"/>
          <w:lang w:val="el-GR"/>
        </w:rPr>
        <w:t>408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颇需要理解的人。</w:t>
      </w:r>
      <w:r>
        <w:rPr>
          <w:rFonts w:hint="eastAsia"/>
          <w:sz w:val="28"/>
          <w:szCs w:val="28"/>
          <w:lang w:val="el-GR"/>
        </w:rPr>
        <w:t>——有些人只有两种选择：或成为公开的作恶者，或成为隐蔽的吃苦者。</w:t>
      </w:r>
    </w:p>
    <w:p w:rsidR="00000000" w:rsidRDefault="00EF3B58">
      <w:pPr>
        <w:tabs>
          <w:tab w:val="left" w:pos="6645"/>
        </w:tabs>
        <w:jc w:val="left"/>
        <w:rPr>
          <w:rFonts w:hint="eastAsia"/>
          <w:sz w:val="28"/>
          <w:szCs w:val="28"/>
          <w:lang w:val="el-GR"/>
        </w:rPr>
      </w:pPr>
      <w:r>
        <w:rPr>
          <w:rFonts w:hint="eastAsia"/>
          <w:sz w:val="28"/>
          <w:szCs w:val="28"/>
          <w:lang w:val="el-GR"/>
        </w:rPr>
        <w:t>409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病态。</w:t>
      </w:r>
      <w:r>
        <w:rPr>
          <w:rFonts w:hint="eastAsia"/>
          <w:sz w:val="28"/>
          <w:szCs w:val="28"/>
          <w:lang w:val="el-GR"/>
        </w:rPr>
        <w:t>——病态包括：老年、丑陋和悲观判断的过早来临——这几种东西是互为因果的。</w:t>
      </w:r>
    </w:p>
    <w:p w:rsidR="00000000" w:rsidRDefault="00EF3B58">
      <w:pPr>
        <w:tabs>
          <w:tab w:val="left" w:pos="6645"/>
        </w:tabs>
        <w:jc w:val="left"/>
        <w:rPr>
          <w:rFonts w:hint="eastAsia"/>
          <w:sz w:val="28"/>
          <w:szCs w:val="28"/>
          <w:lang w:val="el-GR"/>
        </w:rPr>
      </w:pPr>
      <w:r>
        <w:rPr>
          <w:rFonts w:hint="eastAsia"/>
          <w:sz w:val="28"/>
          <w:szCs w:val="28"/>
          <w:lang w:val="el-GR"/>
        </w:rPr>
        <w:t>410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恐惧者。</w:t>
      </w:r>
      <w:r>
        <w:rPr>
          <w:rFonts w:hint="eastAsia"/>
          <w:sz w:val="28"/>
          <w:szCs w:val="28"/>
          <w:lang w:val="el-GR"/>
        </w:rPr>
        <w:t>——缺乏机智的、恐惧的人反倒最容易成为杀人者：他们不知道如何做出较小的、适当的自卫或报复；由于缺少才智与镇定，他们的恨好像除了去毁灭外没有别</w:t>
      </w:r>
      <w:r>
        <w:rPr>
          <w:rFonts w:hint="eastAsia"/>
          <w:sz w:val="28"/>
          <w:szCs w:val="28"/>
          <w:lang w:val="el-GR"/>
        </w:rPr>
        <w:t>的出路。</w:t>
      </w:r>
    </w:p>
    <w:p w:rsidR="00000000" w:rsidRDefault="00EF3B58">
      <w:pPr>
        <w:tabs>
          <w:tab w:val="left" w:pos="6645"/>
        </w:tabs>
        <w:jc w:val="left"/>
        <w:rPr>
          <w:rFonts w:hint="eastAsia"/>
          <w:sz w:val="28"/>
          <w:szCs w:val="28"/>
          <w:lang w:val="el-GR"/>
        </w:rPr>
      </w:pPr>
      <w:r>
        <w:rPr>
          <w:rFonts w:hint="eastAsia"/>
          <w:sz w:val="28"/>
          <w:szCs w:val="28"/>
          <w:lang w:val="el-GR"/>
        </w:rPr>
        <w:t>411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不带仇恨。</w:t>
      </w:r>
      <w:r>
        <w:rPr>
          <w:rFonts w:hint="eastAsia"/>
          <w:sz w:val="28"/>
          <w:szCs w:val="28"/>
          <w:lang w:val="el-GR"/>
        </w:rPr>
        <w:t>——你想与你的激情告别吗？可以的，但</w:t>
      </w:r>
      <w:r>
        <w:rPr>
          <w:rFonts w:ascii="楷体_GB2312" w:eastAsia="楷体_GB2312" w:hint="eastAsia"/>
          <w:sz w:val="28"/>
          <w:szCs w:val="28"/>
          <w:lang w:val="el-GR"/>
        </w:rPr>
        <w:t>勿用仇恨</w:t>
      </w:r>
      <w:r>
        <w:rPr>
          <w:rFonts w:hint="eastAsia"/>
          <w:sz w:val="28"/>
          <w:szCs w:val="28"/>
          <w:lang w:val="el-GR"/>
        </w:rPr>
        <w:t>反对激情！否则【</w:t>
      </w:r>
      <w:r>
        <w:rPr>
          <w:rFonts w:hint="eastAsia"/>
          <w:sz w:val="28"/>
          <w:szCs w:val="28"/>
          <w:lang w:val="el-GR"/>
        </w:rPr>
        <w:t>255</w:t>
      </w:r>
      <w:r>
        <w:rPr>
          <w:rFonts w:hint="eastAsia"/>
          <w:sz w:val="28"/>
          <w:szCs w:val="28"/>
          <w:lang w:val="el-GR"/>
        </w:rPr>
        <w:t>】你就会有一新的激情！——使自己摆脱了罪的基督徒后来往往又毁于罪之仇恨。看看那些大基督徒的脸！这是些大仇恨者的脸！</w:t>
      </w:r>
      <w:r>
        <w:rPr>
          <w:rStyle w:val="a8"/>
          <w:sz w:val="28"/>
          <w:szCs w:val="28"/>
          <w:lang w:val="el-GR"/>
        </w:rPr>
        <w:footnoteReference w:id="475"/>
      </w:r>
    </w:p>
    <w:p w:rsidR="00000000" w:rsidRDefault="00EF3B58">
      <w:pPr>
        <w:tabs>
          <w:tab w:val="left" w:pos="6645"/>
        </w:tabs>
        <w:jc w:val="left"/>
        <w:rPr>
          <w:rFonts w:hint="eastAsia"/>
          <w:sz w:val="28"/>
          <w:szCs w:val="28"/>
          <w:lang w:val="el-GR"/>
        </w:rPr>
      </w:pPr>
      <w:r>
        <w:rPr>
          <w:rFonts w:hint="eastAsia"/>
          <w:sz w:val="28"/>
          <w:szCs w:val="28"/>
          <w:lang w:val="el-GR"/>
        </w:rPr>
        <w:t>412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灵巧与局限。</w:t>
      </w:r>
      <w:r>
        <w:rPr>
          <w:rFonts w:hint="eastAsia"/>
          <w:sz w:val="28"/>
          <w:szCs w:val="28"/>
          <w:lang w:val="el-GR"/>
        </w:rPr>
        <w:t>——除他自己外，他不知道爱任何东西；当他想爱别人时，他必须先将他们转化成他自己。这方面他倒是很灵巧的。</w:t>
      </w:r>
    </w:p>
    <w:p w:rsidR="00000000" w:rsidRDefault="00EF3B58">
      <w:pPr>
        <w:tabs>
          <w:tab w:val="left" w:pos="6645"/>
        </w:tabs>
        <w:jc w:val="left"/>
        <w:rPr>
          <w:rFonts w:hint="eastAsia"/>
          <w:sz w:val="28"/>
          <w:szCs w:val="28"/>
          <w:lang w:val="el-GR"/>
        </w:rPr>
      </w:pPr>
      <w:r>
        <w:rPr>
          <w:rFonts w:hint="eastAsia"/>
          <w:sz w:val="28"/>
          <w:szCs w:val="28"/>
          <w:lang w:val="el-GR"/>
        </w:rPr>
        <w:t>413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私人的和官方的控告者。</w:t>
      </w:r>
      <w:r>
        <w:rPr>
          <w:rFonts w:hint="eastAsia"/>
          <w:sz w:val="28"/>
          <w:szCs w:val="28"/>
          <w:lang w:val="el-GR"/>
        </w:rPr>
        <w:t>——仔细观察每个控告者和追查者，他在控告和追查别人时暴露出他自己的品性（</w:t>
      </w:r>
      <w:r>
        <w:rPr>
          <w:rFonts w:hint="eastAsia"/>
          <w:sz w:val="28"/>
          <w:szCs w:val="28"/>
          <w:lang w:val="el-GR"/>
        </w:rPr>
        <w:t>Charakter</w:t>
      </w:r>
      <w:r>
        <w:rPr>
          <w:rFonts w:hint="eastAsia"/>
          <w:sz w:val="28"/>
          <w:szCs w:val="28"/>
          <w:lang w:val="el-GR"/>
        </w:rPr>
        <w:t>）：确实，常常比被追查者的品性更坏。控告者天真地相信，对</w:t>
      </w:r>
      <w:r>
        <w:rPr>
          <w:rFonts w:hint="eastAsia"/>
          <w:sz w:val="28"/>
          <w:szCs w:val="28"/>
          <w:lang w:val="el-GR"/>
        </w:rPr>
        <w:t>罪犯和罪行的任何攻击本身都必定表明了好品性或算作好品性的，——因此他有恃无恐，即真相</w:t>
      </w:r>
      <w:r>
        <w:rPr>
          <w:rFonts w:ascii="楷体_GB2312" w:eastAsia="楷体_GB2312" w:hint="eastAsia"/>
          <w:sz w:val="28"/>
          <w:szCs w:val="28"/>
          <w:lang w:val="el-GR"/>
        </w:rPr>
        <w:t>毕露</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414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自愿的盲目。</w:t>
      </w:r>
      <w:r>
        <w:rPr>
          <w:rFonts w:hint="eastAsia"/>
          <w:sz w:val="28"/>
          <w:szCs w:val="28"/>
          <w:lang w:val="el-GR"/>
        </w:rPr>
        <w:t>——若有人对某人或某党过度热情，我们则有理由怀疑，这也许因为他内心里对其忠诚的对象怀有一种优越感，并因此对他自己恼怒。他仿佛是自愿盲目，以惩罚他那看到太多的眼睛。</w:t>
      </w:r>
      <w:r>
        <w:rPr>
          <w:rStyle w:val="a8"/>
          <w:sz w:val="28"/>
          <w:szCs w:val="28"/>
          <w:lang w:val="el-GR"/>
        </w:rPr>
        <w:footnoteReference w:id="476"/>
      </w:r>
    </w:p>
    <w:p w:rsidR="00000000" w:rsidRDefault="00EF3B58">
      <w:pPr>
        <w:tabs>
          <w:tab w:val="left" w:pos="6645"/>
        </w:tabs>
        <w:jc w:val="left"/>
        <w:rPr>
          <w:rFonts w:hint="eastAsia"/>
          <w:sz w:val="28"/>
          <w:szCs w:val="28"/>
          <w:lang w:val="el-GR"/>
        </w:rPr>
      </w:pPr>
      <w:r>
        <w:rPr>
          <w:rFonts w:hint="eastAsia"/>
          <w:sz w:val="28"/>
          <w:szCs w:val="28"/>
          <w:lang w:val="el-GR"/>
        </w:rPr>
        <w:t>415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Remedium amoris</w:t>
      </w:r>
      <w:r>
        <w:rPr>
          <w:rStyle w:val="a8"/>
          <w:sz w:val="28"/>
          <w:szCs w:val="28"/>
          <w:lang w:val="el-GR"/>
        </w:rPr>
        <w:footnoteReference w:id="477"/>
      </w:r>
      <w:r>
        <w:rPr>
          <w:rFonts w:hint="eastAsia"/>
          <w:sz w:val="28"/>
          <w:szCs w:val="28"/>
          <w:lang w:val="el-GR"/>
        </w:rPr>
        <w:t>。——使爱之疾病痊愈的，在多数情况下，还是一剂古老的猛药：同样的爱。【</w:t>
      </w:r>
      <w:r>
        <w:rPr>
          <w:rFonts w:hint="eastAsia"/>
          <w:sz w:val="28"/>
          <w:szCs w:val="28"/>
          <w:lang w:val="el-GR"/>
        </w:rPr>
        <w:t>256</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416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谁是最恶毒的敌人？</w:t>
      </w:r>
      <w:r>
        <w:rPr>
          <w:rFonts w:hint="eastAsia"/>
          <w:sz w:val="28"/>
          <w:szCs w:val="28"/>
          <w:lang w:val="el-GR"/>
        </w:rPr>
        <w:t>——一个善于并自知善于推进其事业的人，心里通常不会太恨其反对者。反之，若一人相信自己的事</w:t>
      </w:r>
      <w:r>
        <w:rPr>
          <w:rFonts w:hint="eastAsia"/>
          <w:sz w:val="28"/>
          <w:szCs w:val="28"/>
          <w:lang w:val="el-GR"/>
        </w:rPr>
        <w:t>业是正义的，同时又知道自己</w:t>
      </w:r>
      <w:r>
        <w:rPr>
          <w:rFonts w:ascii="楷体_GB2312" w:eastAsia="楷体_GB2312" w:hint="eastAsia"/>
          <w:sz w:val="28"/>
          <w:szCs w:val="28"/>
          <w:lang w:val="el-GR"/>
        </w:rPr>
        <w:t>没有</w:t>
      </w:r>
      <w:r>
        <w:rPr>
          <w:rFonts w:hint="eastAsia"/>
          <w:sz w:val="28"/>
          <w:szCs w:val="28"/>
          <w:lang w:val="el-GR"/>
        </w:rPr>
        <w:t>能力捍卫它，他就会对其事业的反对者恨之入骨，与之不共戴天。——每个人都可以由此推断，谁是最恶毒的敌人。</w:t>
      </w:r>
    </w:p>
    <w:p w:rsidR="00000000" w:rsidRDefault="00EF3B58">
      <w:pPr>
        <w:tabs>
          <w:tab w:val="left" w:pos="6645"/>
        </w:tabs>
        <w:jc w:val="left"/>
        <w:rPr>
          <w:rFonts w:hint="eastAsia"/>
          <w:sz w:val="28"/>
          <w:szCs w:val="28"/>
          <w:lang w:val="el-GR"/>
        </w:rPr>
      </w:pPr>
      <w:r>
        <w:rPr>
          <w:rFonts w:hint="eastAsia"/>
          <w:sz w:val="28"/>
          <w:szCs w:val="28"/>
          <w:lang w:val="el-GR"/>
        </w:rPr>
        <w:t>417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所有谦卑的边界。</w:t>
      </w:r>
      <w:r>
        <w:rPr>
          <w:rFonts w:hint="eastAsia"/>
          <w:sz w:val="28"/>
          <w:szCs w:val="28"/>
          <w:lang w:val="el-GR"/>
        </w:rPr>
        <w:t>——无疑，许多人曾达到</w:t>
      </w:r>
      <w:r>
        <w:rPr>
          <w:rFonts w:hint="eastAsia"/>
          <w:sz w:val="28"/>
          <w:szCs w:val="28"/>
          <w:lang w:val="el-GR"/>
        </w:rPr>
        <w:t>credo quia absurdum est</w:t>
      </w:r>
      <w:r>
        <w:rPr>
          <w:rStyle w:val="a8"/>
          <w:sz w:val="28"/>
          <w:szCs w:val="28"/>
          <w:lang w:val="el-GR"/>
        </w:rPr>
        <w:footnoteReference w:id="478"/>
      </w:r>
      <w:r>
        <w:rPr>
          <w:rFonts w:hint="eastAsia"/>
          <w:sz w:val="28"/>
          <w:szCs w:val="28"/>
          <w:lang w:val="el-GR"/>
        </w:rPr>
        <w:t>的谦卑，并为此献出了其理性。然而，就我所知，还没有一个人达到</w:t>
      </w:r>
      <w:r>
        <w:rPr>
          <w:rFonts w:hint="eastAsia"/>
          <w:sz w:val="28"/>
          <w:szCs w:val="28"/>
          <w:lang w:val="el-GR"/>
        </w:rPr>
        <w:t>credo quia absurdus sum</w:t>
      </w:r>
      <w:r>
        <w:rPr>
          <w:rStyle w:val="a8"/>
          <w:sz w:val="28"/>
          <w:szCs w:val="28"/>
          <w:lang w:val="el-GR"/>
        </w:rPr>
        <w:footnoteReference w:id="479"/>
      </w:r>
      <w:r>
        <w:rPr>
          <w:rFonts w:hint="eastAsia"/>
          <w:sz w:val="28"/>
          <w:szCs w:val="28"/>
          <w:lang w:val="el-GR"/>
        </w:rPr>
        <w:t>的谦卑，虽然从前者到后者只有一步之遥！</w:t>
      </w:r>
    </w:p>
    <w:p w:rsidR="00000000" w:rsidRDefault="00EF3B58">
      <w:pPr>
        <w:tabs>
          <w:tab w:val="left" w:pos="6645"/>
        </w:tabs>
        <w:jc w:val="left"/>
        <w:rPr>
          <w:rFonts w:hint="eastAsia"/>
          <w:sz w:val="28"/>
          <w:szCs w:val="28"/>
          <w:lang w:val="el-GR"/>
        </w:rPr>
      </w:pPr>
      <w:r>
        <w:rPr>
          <w:rFonts w:hint="eastAsia"/>
          <w:sz w:val="28"/>
          <w:szCs w:val="28"/>
          <w:lang w:val="el-GR"/>
        </w:rPr>
        <w:t>418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诚实之戏。——</w:t>
      </w:r>
      <w:r>
        <w:rPr>
          <w:rFonts w:hint="eastAsia"/>
          <w:sz w:val="28"/>
          <w:szCs w:val="28"/>
          <w:lang w:val="el-GR"/>
        </w:rPr>
        <w:t>许多人之所以诚实，不是因为他们不喜欢假装感情，而是因为其假装本领太差，几乎骗不过任何人。换句话说，他对自己的表演才</w:t>
      </w:r>
      <w:r>
        <w:rPr>
          <w:rFonts w:hint="eastAsia"/>
          <w:sz w:val="28"/>
          <w:szCs w:val="28"/>
          <w:lang w:val="el-GR"/>
        </w:rPr>
        <w:t>能没信心，宁愿本色出演，此为“诚实之戏”。</w:t>
      </w:r>
    </w:p>
    <w:p w:rsidR="00000000" w:rsidRDefault="00EF3B58">
      <w:pPr>
        <w:tabs>
          <w:tab w:val="left" w:pos="6645"/>
        </w:tabs>
        <w:jc w:val="left"/>
        <w:rPr>
          <w:rFonts w:hint="eastAsia"/>
          <w:sz w:val="28"/>
          <w:szCs w:val="28"/>
          <w:lang w:val="el-GR"/>
        </w:rPr>
      </w:pPr>
      <w:r>
        <w:rPr>
          <w:rFonts w:hint="eastAsia"/>
          <w:sz w:val="28"/>
          <w:szCs w:val="28"/>
          <w:lang w:val="el-GR"/>
        </w:rPr>
        <w:t>419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党派之勇。</w:t>
      </w:r>
      <w:r>
        <w:rPr>
          <w:rFonts w:hint="eastAsia"/>
          <w:sz w:val="28"/>
          <w:szCs w:val="28"/>
          <w:lang w:val="el-GR"/>
        </w:rPr>
        <w:t>——可怜的羊群对其头羊说：“只要你在前面带领我们，我们就永远有勇气跟随你。”可怜的头羊心里想：“只要你们跟在我后面，我就永远不缺带领你们的勇气。”【</w:t>
      </w:r>
      <w:r>
        <w:rPr>
          <w:rFonts w:hint="eastAsia"/>
          <w:sz w:val="28"/>
          <w:szCs w:val="28"/>
          <w:lang w:val="el-GR"/>
        </w:rPr>
        <w:t>257</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420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牺牲品之智。</w:t>
      </w:r>
      <w:r>
        <w:rPr>
          <w:rFonts w:hint="eastAsia"/>
          <w:sz w:val="28"/>
          <w:szCs w:val="28"/>
          <w:lang w:val="el-GR"/>
        </w:rPr>
        <w:t>——我们自欺地以为，当我们为某人牺牲我们自己时，我们是在造成一种情势，使该人只能像我们希望他那样，即以我们为牺牲对象的身份，对我们出现：这是可哀的智慧。</w:t>
      </w:r>
    </w:p>
    <w:p w:rsidR="00000000" w:rsidRDefault="00EF3B58">
      <w:pPr>
        <w:tabs>
          <w:tab w:val="left" w:pos="6645"/>
        </w:tabs>
        <w:jc w:val="left"/>
        <w:rPr>
          <w:rFonts w:hint="eastAsia"/>
          <w:sz w:val="28"/>
          <w:szCs w:val="28"/>
          <w:lang w:val="el-GR"/>
        </w:rPr>
      </w:pPr>
      <w:r>
        <w:rPr>
          <w:rFonts w:hint="eastAsia"/>
          <w:sz w:val="28"/>
          <w:szCs w:val="28"/>
          <w:lang w:val="el-GR"/>
        </w:rPr>
        <w:t>421</w:t>
      </w:r>
    </w:p>
    <w:p w:rsidR="00000000" w:rsidRDefault="00EF3B58">
      <w:pPr>
        <w:tabs>
          <w:tab w:val="left" w:pos="6645"/>
        </w:tabs>
        <w:jc w:val="left"/>
        <w:rPr>
          <w:rFonts w:hint="eastAsia"/>
          <w:sz w:val="28"/>
          <w:szCs w:val="28"/>
          <w:lang w:val="el-GR"/>
        </w:rPr>
      </w:pPr>
      <w:r>
        <w:rPr>
          <w:rFonts w:hint="eastAsia"/>
          <w:sz w:val="28"/>
          <w:szCs w:val="28"/>
          <w:lang w:val="el-GR"/>
        </w:rPr>
        <w:t>通过别人的眼睛。——有些人希望自己只通过别人的眼睛被看见。这是颇精明的。</w:t>
      </w:r>
    </w:p>
    <w:p w:rsidR="00000000" w:rsidRDefault="00EF3B58">
      <w:pPr>
        <w:tabs>
          <w:tab w:val="left" w:pos="6645"/>
        </w:tabs>
        <w:jc w:val="left"/>
        <w:rPr>
          <w:rFonts w:hint="eastAsia"/>
          <w:sz w:val="28"/>
          <w:szCs w:val="28"/>
          <w:lang w:val="el-GR"/>
        </w:rPr>
      </w:pPr>
      <w:r>
        <w:rPr>
          <w:rFonts w:hint="eastAsia"/>
          <w:sz w:val="28"/>
          <w:szCs w:val="28"/>
          <w:lang w:val="el-GR"/>
        </w:rPr>
        <w:t>422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使别人快乐。</w:t>
      </w:r>
      <w:r>
        <w:rPr>
          <w:rFonts w:hint="eastAsia"/>
          <w:sz w:val="28"/>
          <w:szCs w:val="28"/>
          <w:lang w:val="el-GR"/>
        </w:rPr>
        <w:t>——为何最大快乐</w:t>
      </w:r>
      <w:r>
        <w:rPr>
          <w:rFonts w:hint="eastAsia"/>
          <w:sz w:val="28"/>
          <w:szCs w:val="28"/>
          <w:lang w:val="el-GR"/>
        </w:rPr>
        <w:t>莫过于制造快乐？因为在制造快乐时，人的五十份冲动在一份快乐中一次得到了满足。这五十份冲动分别观之，也许只是一些很小的快乐，但当人一手同时满足它们时，他的手中以及他的心中都充满了极大的快乐。</w:t>
      </w:r>
      <w:r>
        <w:rPr>
          <w:rStyle w:val="a8"/>
          <w:sz w:val="28"/>
          <w:szCs w:val="28"/>
          <w:lang w:val="el-GR"/>
        </w:rPr>
        <w:footnoteReference w:id="480"/>
      </w:r>
    </w:p>
    <w:p w:rsidR="00000000" w:rsidRDefault="00EF3B58">
      <w:pPr>
        <w:tabs>
          <w:tab w:val="left" w:pos="6645"/>
        </w:tabs>
        <w:jc w:val="left"/>
        <w:rPr>
          <w:rFonts w:hint="eastAsia"/>
          <w:sz w:val="28"/>
          <w:szCs w:val="28"/>
          <w:lang w:val="el-GR"/>
        </w:rPr>
      </w:pPr>
      <w:r>
        <w:rPr>
          <w:sz w:val="28"/>
          <w:szCs w:val="28"/>
          <w:lang w:val="el-GR"/>
        </w:rPr>
        <w:br w:type="page"/>
      </w:r>
      <w:r>
        <w:rPr>
          <w:rFonts w:hint="eastAsia"/>
          <w:sz w:val="28"/>
          <w:szCs w:val="28"/>
          <w:lang w:val="el-GR"/>
        </w:rPr>
        <w:t>卷五</w:t>
      </w:r>
    </w:p>
    <w:p w:rsidR="00000000" w:rsidRDefault="00EF3B58">
      <w:pPr>
        <w:tabs>
          <w:tab w:val="left" w:pos="6645"/>
        </w:tabs>
        <w:jc w:val="left"/>
        <w:rPr>
          <w:rFonts w:hint="eastAsia"/>
          <w:sz w:val="28"/>
          <w:szCs w:val="28"/>
          <w:lang w:val="el-GR"/>
        </w:rPr>
      </w:pPr>
      <w:r>
        <w:rPr>
          <w:rFonts w:hint="eastAsia"/>
          <w:sz w:val="28"/>
          <w:szCs w:val="28"/>
          <w:lang w:val="el-GR"/>
        </w:rPr>
        <w:t>423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大沉默。</w:t>
      </w:r>
      <w:r>
        <w:rPr>
          <w:rFonts w:hint="eastAsia"/>
          <w:sz w:val="28"/>
          <w:szCs w:val="28"/>
          <w:lang w:val="el-GR"/>
        </w:rPr>
        <w:t>——这就是大海，遗世而独立的大海。它那“万福玛利亚”的晚间祈祷钟声</w:t>
      </w:r>
      <w:r>
        <w:rPr>
          <w:rStyle w:val="a8"/>
          <w:sz w:val="28"/>
          <w:szCs w:val="28"/>
          <w:lang w:val="el-GR"/>
        </w:rPr>
        <w:footnoteReference w:id="481"/>
      </w:r>
      <w:r>
        <w:rPr>
          <w:rFonts w:hint="eastAsia"/>
          <w:sz w:val="28"/>
          <w:szCs w:val="28"/>
          <w:lang w:val="el-GR"/>
        </w:rPr>
        <w:t>——夜幕降临前响起的忧伤、可笑而甜美的波涛声——就要结束！转眼一切皆归于沉默！大海躺在那里，苍白而闪烁，它无言（</w:t>
      </w:r>
      <w:r>
        <w:rPr>
          <w:rFonts w:hint="eastAsia"/>
          <w:sz w:val="28"/>
          <w:szCs w:val="28"/>
          <w:lang w:val="el-GR"/>
        </w:rPr>
        <w:t>es kann nicht reden</w:t>
      </w:r>
      <w:r>
        <w:rPr>
          <w:rFonts w:hint="eastAsia"/>
          <w:sz w:val="28"/>
          <w:szCs w:val="28"/>
          <w:lang w:val="el-GR"/>
        </w:rPr>
        <w:t>）。天空再一次布满永恒缄默的黄昏色彩：红、黄、兰，它无言。小小的岩石和悬崖冲入</w:t>
      </w:r>
      <w:r>
        <w:rPr>
          <w:rFonts w:hint="eastAsia"/>
          <w:sz w:val="28"/>
          <w:szCs w:val="28"/>
          <w:lang w:val="el-GR"/>
        </w:rPr>
        <w:t>海中，仿佛在寻找最孤寂的所在，它们全都无言。这突然降临的巨大的缄默，美丽，忧郁，并让心同样沉默无言。——啊，这缄默之美（</w:t>
      </w:r>
      <w:r>
        <w:rPr>
          <w:rFonts w:hint="eastAsia"/>
          <w:sz w:val="28"/>
          <w:szCs w:val="28"/>
          <w:lang w:val="el-GR"/>
        </w:rPr>
        <w:t>stummen Sch</w:t>
      </w:r>
      <w:r>
        <w:rPr>
          <w:sz w:val="28"/>
          <w:szCs w:val="28"/>
          <w:lang w:val="de-DE"/>
        </w:rPr>
        <w:t>önheit</w:t>
      </w:r>
      <w:r>
        <w:rPr>
          <w:rFonts w:hint="eastAsia"/>
          <w:sz w:val="28"/>
          <w:szCs w:val="28"/>
          <w:lang w:val="de-DE"/>
        </w:rPr>
        <w:t>）</w:t>
      </w:r>
      <w:r>
        <w:rPr>
          <w:rFonts w:hint="eastAsia"/>
          <w:sz w:val="28"/>
          <w:szCs w:val="28"/>
          <w:lang w:val="el-GR"/>
        </w:rPr>
        <w:t>的虚伪！如果它愿意，它可以说的多么好，以及也可以说的多么坏！它们的缄默和它们忧郁而幸福的表情是一个诡计，目的是嘲笑你的同感（</w:t>
      </w:r>
      <w:r>
        <w:rPr>
          <w:rFonts w:hint="eastAsia"/>
          <w:sz w:val="28"/>
          <w:szCs w:val="28"/>
          <w:lang w:val="el-GR"/>
        </w:rPr>
        <w:t>Mitgef</w:t>
      </w:r>
      <w:r>
        <w:rPr>
          <w:sz w:val="28"/>
          <w:szCs w:val="28"/>
          <w:lang w:val="de-DE"/>
        </w:rPr>
        <w:t>ühl</w:t>
      </w:r>
      <w:r>
        <w:rPr>
          <w:rFonts w:hint="eastAsia"/>
          <w:sz w:val="28"/>
          <w:szCs w:val="28"/>
          <w:lang w:val="de-DE"/>
        </w:rPr>
        <w:t>）</w:t>
      </w:r>
      <w:r>
        <w:rPr>
          <w:rFonts w:hint="eastAsia"/>
          <w:sz w:val="28"/>
          <w:szCs w:val="28"/>
          <w:lang w:val="el-GR"/>
        </w:rPr>
        <w:t>！随它去！我不羞于被这样一种力量嘲笑。但是，自然，我可怜你，你不得不沉默，即使仅仅是出于你自己的恶意</w:t>
      </w:r>
      <w:r>
        <w:rPr>
          <w:sz w:val="28"/>
          <w:szCs w:val="28"/>
          <w:lang w:val="de-DE"/>
        </w:rPr>
        <w:t>(Bosheit)</w:t>
      </w:r>
      <w:r>
        <w:rPr>
          <w:rFonts w:hint="eastAsia"/>
          <w:sz w:val="28"/>
          <w:szCs w:val="28"/>
          <w:lang w:val="el-GR"/>
        </w:rPr>
        <w:t>！是的，我因为你之恶意而可怜你！——随着大海越来越寂静，我心再一次在寂静中沉浸：一种新的真理使</w:t>
      </w:r>
      <w:r>
        <w:rPr>
          <w:rFonts w:hint="eastAsia"/>
          <w:sz w:val="28"/>
          <w:szCs w:val="28"/>
          <w:lang w:val="el-GR"/>
        </w:rPr>
        <w:t>它震惊，</w:t>
      </w:r>
      <w:r>
        <w:rPr>
          <w:rFonts w:ascii="楷体_GB2312" w:eastAsia="楷体_GB2312" w:hint="eastAsia"/>
          <w:sz w:val="28"/>
          <w:szCs w:val="28"/>
          <w:lang w:val="el-GR"/>
        </w:rPr>
        <w:t>它同样不能言</w:t>
      </w:r>
      <w:r>
        <w:rPr>
          <w:rFonts w:hint="eastAsia"/>
          <w:sz w:val="28"/>
          <w:szCs w:val="28"/>
          <w:lang w:val="el-GR"/>
        </w:rPr>
        <w:t>，倘若这时嘴里对着这无言之美【</w:t>
      </w:r>
      <w:r>
        <w:rPr>
          <w:rFonts w:hint="eastAsia"/>
          <w:sz w:val="28"/>
          <w:szCs w:val="28"/>
          <w:lang w:val="el-GR"/>
        </w:rPr>
        <w:t>260</w:t>
      </w:r>
      <w:r>
        <w:rPr>
          <w:rFonts w:hint="eastAsia"/>
          <w:sz w:val="28"/>
          <w:szCs w:val="28"/>
          <w:lang w:val="el-GR"/>
        </w:rPr>
        <w:t>】说了什么出来，它就嘲笑自己，它享受自己最甜蜜的沉默的恶意。我开始恨说话，甚至恨思想；在每个词语背后，我不都听见了错误</w:t>
      </w:r>
      <w:r>
        <w:rPr>
          <w:rStyle w:val="a8"/>
          <w:sz w:val="28"/>
          <w:szCs w:val="28"/>
          <w:lang w:val="el-GR"/>
        </w:rPr>
        <w:footnoteReference w:id="482"/>
      </w:r>
      <w:r>
        <w:rPr>
          <w:rFonts w:hint="eastAsia"/>
          <w:sz w:val="28"/>
          <w:szCs w:val="28"/>
          <w:lang w:val="el-GR"/>
        </w:rPr>
        <w:t>、幻想和疯狂在发笑吗？我岂不要嘲笑我的同情吗？岂不要嘲笑我的嘲笑吗？——啊，大海！啊，黄昏！你们是坏的教师！你们教人如何</w:t>
      </w:r>
      <w:r>
        <w:rPr>
          <w:rFonts w:ascii="楷体_GB2312" w:eastAsia="楷体_GB2312" w:hint="eastAsia"/>
          <w:sz w:val="28"/>
          <w:szCs w:val="28"/>
          <w:lang w:val="el-GR"/>
        </w:rPr>
        <w:t>不再</w:t>
      </w:r>
      <w:r>
        <w:rPr>
          <w:rFonts w:hint="eastAsia"/>
          <w:sz w:val="28"/>
          <w:szCs w:val="28"/>
          <w:lang w:val="el-GR"/>
        </w:rPr>
        <w:t>成为人！他应该奉献于你们吗？他应该像你们现在这样苍白、闪烁、沉默、阴森地凝然不动吗？超乎自我吗？</w:t>
      </w:r>
    </w:p>
    <w:p w:rsidR="00000000" w:rsidRDefault="00EF3B58">
      <w:pPr>
        <w:tabs>
          <w:tab w:val="left" w:pos="6645"/>
        </w:tabs>
        <w:jc w:val="left"/>
        <w:rPr>
          <w:rFonts w:hint="eastAsia"/>
          <w:sz w:val="28"/>
          <w:szCs w:val="28"/>
          <w:lang w:val="el-GR"/>
        </w:rPr>
      </w:pPr>
      <w:r>
        <w:rPr>
          <w:rFonts w:hint="eastAsia"/>
          <w:sz w:val="28"/>
          <w:szCs w:val="28"/>
          <w:lang w:val="el-GR"/>
        </w:rPr>
        <w:t>424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与真理相宜的人。</w:t>
      </w:r>
      <w:r>
        <w:rPr>
          <w:rFonts w:hint="eastAsia"/>
          <w:sz w:val="28"/>
          <w:szCs w:val="28"/>
          <w:lang w:val="el-GR"/>
        </w:rPr>
        <w:t>——长期以来，错误一直是安慰人的力量，然而我们现在希望对真理的认识能同样令人安慰，而且为此</w:t>
      </w:r>
      <w:r>
        <w:rPr>
          <w:rFonts w:hint="eastAsia"/>
          <w:sz w:val="28"/>
          <w:szCs w:val="28"/>
          <w:lang w:val="el-GR"/>
        </w:rPr>
        <w:t>已经等的有些不耐烦。但是，若真理恰好无能于此安慰，那又如何？是否可以认为它因此被反驳了？真理与这些痛苦的、憔悴的和生病的人的处境究竟有什么相干，因而必然要对他们有用呢？若一植物被发现无用于病人之治疗，人们并不以为此植物的</w:t>
      </w:r>
      <w:r>
        <w:rPr>
          <w:rFonts w:ascii="楷体_GB2312" w:eastAsia="楷体_GB2312" w:hint="eastAsia"/>
          <w:sz w:val="28"/>
          <w:szCs w:val="28"/>
          <w:lang w:val="el-GR"/>
        </w:rPr>
        <w:t>真理</w:t>
      </w:r>
      <w:r>
        <w:rPr>
          <w:rFonts w:hint="eastAsia"/>
          <w:sz w:val="28"/>
          <w:szCs w:val="28"/>
          <w:lang w:val="el-GR"/>
        </w:rPr>
        <w:t>就被反驳了。然而，在较早的时代，人类为世界之目的的信念是如此强烈，以至于人们毫不犹豫地假定，知识所揭示者应该对人有益、对人有用；他们甚至认为，所有无益无用者皆</w:t>
      </w:r>
      <w:r>
        <w:rPr>
          <w:rFonts w:ascii="楷体_GB2312" w:eastAsia="楷体_GB2312" w:hint="eastAsia"/>
          <w:sz w:val="28"/>
          <w:szCs w:val="28"/>
          <w:lang w:val="el-GR"/>
        </w:rPr>
        <w:t>不可能</w:t>
      </w:r>
      <w:r>
        <w:rPr>
          <w:rFonts w:hint="eastAsia"/>
          <w:sz w:val="28"/>
          <w:szCs w:val="28"/>
          <w:lang w:val="el-GR"/>
        </w:rPr>
        <w:t>也</w:t>
      </w:r>
      <w:r>
        <w:rPr>
          <w:rFonts w:ascii="楷体_GB2312" w:eastAsia="楷体_GB2312" w:hint="eastAsia"/>
          <w:sz w:val="28"/>
          <w:szCs w:val="28"/>
          <w:lang w:val="el-GR"/>
        </w:rPr>
        <w:t>不应该</w:t>
      </w:r>
      <w:r>
        <w:rPr>
          <w:rFonts w:hint="eastAsia"/>
          <w:sz w:val="28"/>
          <w:szCs w:val="28"/>
          <w:lang w:val="el-GR"/>
        </w:rPr>
        <w:t>存在。因此，也许我们应该认为，真理作为独立的、内部连贯的</w:t>
      </w:r>
      <w:r>
        <w:rPr>
          <w:rFonts w:ascii="楷体_GB2312" w:eastAsia="楷体_GB2312" w:hint="eastAsia"/>
          <w:sz w:val="28"/>
          <w:szCs w:val="28"/>
          <w:lang w:val="el-GR"/>
        </w:rPr>
        <w:t>整体</w:t>
      </w:r>
      <w:r>
        <w:rPr>
          <w:rFonts w:hint="eastAsia"/>
          <w:sz w:val="28"/>
          <w:szCs w:val="28"/>
          <w:lang w:val="el-GR"/>
        </w:rPr>
        <w:t>，只是为亚里士多德</w:t>
      </w:r>
      <w:r>
        <w:rPr>
          <w:rStyle w:val="a8"/>
          <w:sz w:val="28"/>
          <w:szCs w:val="28"/>
          <w:lang w:val="el-GR"/>
        </w:rPr>
        <w:footnoteReference w:id="483"/>
      </w:r>
      <w:r>
        <w:rPr>
          <w:rFonts w:hint="eastAsia"/>
          <w:sz w:val="28"/>
          <w:szCs w:val="28"/>
          <w:lang w:val="el-GR"/>
        </w:rPr>
        <w:t>那样既拥有力量又不毁坏的、欢乐而又和</w:t>
      </w:r>
      <w:r>
        <w:rPr>
          <w:rFonts w:hint="eastAsia"/>
          <w:sz w:val="28"/>
          <w:szCs w:val="28"/>
          <w:lang w:val="el-GR"/>
        </w:rPr>
        <w:t>平的灵魂存在的，因为只有这样的灵魂才会</w:t>
      </w:r>
      <w:r>
        <w:rPr>
          <w:rFonts w:ascii="楷体_GB2312" w:eastAsia="楷体_GB2312" w:hint="eastAsia"/>
          <w:sz w:val="28"/>
          <w:szCs w:val="28"/>
          <w:lang w:val="el-GR"/>
        </w:rPr>
        <w:t>寻求真理</w:t>
      </w:r>
      <w:r>
        <w:rPr>
          <w:rFonts w:hint="eastAsia"/>
          <w:sz w:val="28"/>
          <w:szCs w:val="28"/>
          <w:lang w:val="el-GR"/>
        </w:rPr>
        <w:t>。旁的人，无论他们对其心智和【</w:t>
      </w:r>
      <w:r>
        <w:rPr>
          <w:rFonts w:hint="eastAsia"/>
          <w:sz w:val="28"/>
          <w:szCs w:val="28"/>
          <w:lang w:val="el-GR"/>
        </w:rPr>
        <w:t>261</w:t>
      </w:r>
      <w:r>
        <w:rPr>
          <w:rFonts w:hint="eastAsia"/>
          <w:sz w:val="28"/>
          <w:szCs w:val="28"/>
          <w:lang w:val="el-GR"/>
        </w:rPr>
        <w:t>】自由多么自豪，并</w:t>
      </w:r>
      <w:r>
        <w:rPr>
          <w:rFonts w:ascii="楷体_GB2312" w:eastAsia="楷体_GB2312" w:hint="eastAsia"/>
          <w:sz w:val="28"/>
          <w:szCs w:val="28"/>
          <w:lang w:val="el-GR"/>
        </w:rPr>
        <w:t>不</w:t>
      </w:r>
      <w:r>
        <w:rPr>
          <w:rFonts w:hint="eastAsia"/>
          <w:sz w:val="28"/>
          <w:szCs w:val="28"/>
          <w:lang w:val="el-GR"/>
        </w:rPr>
        <w:t>寻求真理，而只寻求</w:t>
      </w:r>
      <w:r>
        <w:rPr>
          <w:rFonts w:ascii="楷体_GB2312" w:eastAsia="楷体_GB2312" w:hint="eastAsia"/>
          <w:sz w:val="28"/>
          <w:szCs w:val="28"/>
          <w:lang w:val="el-GR"/>
        </w:rPr>
        <w:t>治疗药物</w:t>
      </w:r>
      <w:r>
        <w:rPr>
          <w:rFonts w:hint="eastAsia"/>
          <w:sz w:val="28"/>
          <w:szCs w:val="28"/>
          <w:lang w:val="el-GR"/>
        </w:rPr>
        <w:t>；因此，他们在科学中找不到任何真正的欢乐，只知道谴责其冷漠、枯燥、非人性。这是病人对健康人之游戏的批评。——希腊诸神亦无能于提供安慰，因此，当整个希腊世界都病倒之后，这就成了废黜他们的一个理由。</w:t>
      </w:r>
      <w:r>
        <w:rPr>
          <w:rStyle w:val="a8"/>
          <w:sz w:val="28"/>
          <w:szCs w:val="28"/>
          <w:lang w:val="el-GR"/>
        </w:rPr>
        <w:footnoteReference w:id="484"/>
      </w:r>
    </w:p>
    <w:p w:rsidR="00000000" w:rsidRDefault="00EF3B58">
      <w:pPr>
        <w:tabs>
          <w:tab w:val="left" w:pos="6645"/>
        </w:tabs>
        <w:jc w:val="left"/>
        <w:rPr>
          <w:rFonts w:hint="eastAsia"/>
          <w:sz w:val="28"/>
          <w:szCs w:val="28"/>
          <w:lang w:val="el-GR"/>
        </w:rPr>
      </w:pPr>
      <w:r>
        <w:rPr>
          <w:rFonts w:hint="eastAsia"/>
          <w:sz w:val="28"/>
          <w:szCs w:val="28"/>
          <w:lang w:val="el-GR"/>
        </w:rPr>
        <w:t>425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我们这些流放中的神。</w:t>
      </w:r>
      <w:r>
        <w:rPr>
          <w:rFonts w:hint="eastAsia"/>
          <w:sz w:val="28"/>
          <w:szCs w:val="28"/>
          <w:lang w:val="el-GR"/>
        </w:rPr>
        <w:t>——通过关于其起源、独特性、命运等</w:t>
      </w:r>
      <w:r>
        <w:rPr>
          <w:rFonts w:ascii="楷体_GB2312" w:eastAsia="楷体_GB2312" w:hint="eastAsia"/>
          <w:sz w:val="28"/>
          <w:szCs w:val="28"/>
          <w:lang w:val="el-GR"/>
        </w:rPr>
        <w:t>错误观念</w:t>
      </w:r>
      <w:r>
        <w:rPr>
          <w:rFonts w:hint="eastAsia"/>
          <w:sz w:val="28"/>
          <w:szCs w:val="28"/>
          <w:lang w:val="el-GR"/>
        </w:rPr>
        <w:t>，以及通过根据这些错误观念而提出的</w:t>
      </w:r>
      <w:r>
        <w:rPr>
          <w:rFonts w:ascii="楷体_GB2312" w:eastAsia="楷体_GB2312" w:hint="eastAsia"/>
          <w:sz w:val="28"/>
          <w:szCs w:val="28"/>
          <w:lang w:val="el-GR"/>
        </w:rPr>
        <w:t>各种要求</w:t>
      </w:r>
      <w:r>
        <w:rPr>
          <w:rFonts w:hint="eastAsia"/>
          <w:sz w:val="28"/>
          <w:szCs w:val="28"/>
          <w:lang w:val="el-GR"/>
        </w:rPr>
        <w:t>，人类使自己得到提高，多次地“超越自己（</w:t>
      </w:r>
      <w:r>
        <w:rPr>
          <w:rFonts w:hint="eastAsia"/>
          <w:sz w:val="28"/>
          <w:szCs w:val="28"/>
          <w:lang w:val="el-GR"/>
        </w:rPr>
        <w:t xml:space="preserve">selber </w:t>
      </w:r>
      <w:r>
        <w:rPr>
          <w:sz w:val="28"/>
          <w:szCs w:val="28"/>
          <w:lang w:val="de-DE"/>
        </w:rPr>
        <w:t>übertroffe</w:t>
      </w:r>
      <w:r>
        <w:rPr>
          <w:sz w:val="28"/>
          <w:szCs w:val="28"/>
          <w:lang w:val="de-DE"/>
        </w:rPr>
        <w:t>n</w:t>
      </w:r>
      <w:r>
        <w:rPr>
          <w:rFonts w:hint="eastAsia"/>
          <w:sz w:val="28"/>
          <w:szCs w:val="28"/>
          <w:lang w:val="de-DE"/>
        </w:rPr>
        <w:t>）</w:t>
      </w:r>
      <w:r>
        <w:rPr>
          <w:rFonts w:hint="eastAsia"/>
          <w:sz w:val="28"/>
          <w:szCs w:val="28"/>
          <w:lang w:val="el-GR"/>
        </w:rPr>
        <w:t>”；但也正是通过这些错误，无数的痛苦、互相迫害、轻蔑、误解，以及更加无数的个人的内忧外患，才来到这个世界上。通过他们的各种道德</w:t>
      </w:r>
      <w:r>
        <w:rPr>
          <w:rStyle w:val="a8"/>
          <w:sz w:val="28"/>
          <w:szCs w:val="28"/>
          <w:lang w:val="el-GR"/>
        </w:rPr>
        <w:footnoteReference w:id="485"/>
      </w:r>
      <w:r>
        <w:rPr>
          <w:rFonts w:hint="eastAsia"/>
          <w:sz w:val="28"/>
          <w:szCs w:val="28"/>
          <w:lang w:val="el-GR"/>
        </w:rPr>
        <w:t>，人已经变成一种</w:t>
      </w:r>
      <w:r>
        <w:rPr>
          <w:rFonts w:ascii="楷体_GB2312" w:eastAsia="楷体_GB2312" w:hint="eastAsia"/>
          <w:sz w:val="28"/>
          <w:szCs w:val="28"/>
          <w:lang w:val="el-GR"/>
        </w:rPr>
        <w:t>痛苦的</w:t>
      </w:r>
      <w:r>
        <w:rPr>
          <w:rFonts w:hint="eastAsia"/>
          <w:sz w:val="28"/>
          <w:szCs w:val="28"/>
          <w:lang w:val="el-GR"/>
        </w:rPr>
        <w:t>生物，而由此换来的不外这样的感觉：觉得其于这个地球太好了，太有价值了，在此只是过路、暂停。直到现在，“骄傲的痛苦者”</w:t>
      </w:r>
      <w:r>
        <w:rPr>
          <w:sz w:val="28"/>
          <w:szCs w:val="28"/>
          <w:lang w:val="de-DE"/>
        </w:rPr>
        <w:t>(der leidende Hochmütige)</w:t>
      </w:r>
      <w:r>
        <w:rPr>
          <w:rFonts w:hint="eastAsia"/>
          <w:sz w:val="28"/>
          <w:szCs w:val="28"/>
          <w:lang w:val="el-GR"/>
        </w:rPr>
        <w:t>仍是人的最高类型。</w:t>
      </w:r>
    </w:p>
    <w:p w:rsidR="00000000" w:rsidRDefault="00EF3B58">
      <w:pPr>
        <w:tabs>
          <w:tab w:val="left" w:pos="6645"/>
        </w:tabs>
        <w:jc w:val="left"/>
        <w:rPr>
          <w:rFonts w:hint="eastAsia"/>
          <w:sz w:val="28"/>
          <w:szCs w:val="28"/>
          <w:lang w:val="el-GR"/>
        </w:rPr>
      </w:pPr>
      <w:r>
        <w:rPr>
          <w:rFonts w:hint="eastAsia"/>
          <w:sz w:val="28"/>
          <w:szCs w:val="28"/>
          <w:lang w:val="el-GR"/>
        </w:rPr>
        <w:t>426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思想者之色盲。</w:t>
      </w:r>
      <w:r>
        <w:rPr>
          <w:rFonts w:hint="eastAsia"/>
          <w:sz w:val="28"/>
          <w:szCs w:val="28"/>
          <w:lang w:val="el-GR"/>
        </w:rPr>
        <w:t>——我们必须承认，希腊人对于蓝色和绿色是完全盲目的，前者对他们来说只是一种深棕，后者则是一种黄色，因此，他们眼中看到的自然必定非常不同于我们现在所看到</w:t>
      </w:r>
      <w:r>
        <w:rPr>
          <w:rFonts w:hint="eastAsia"/>
          <w:sz w:val="28"/>
          <w:szCs w:val="28"/>
          <w:lang w:val="el-GR"/>
        </w:rPr>
        <w:t>的自然</w:t>
      </w:r>
      <w:r>
        <w:rPr>
          <w:rStyle w:val="a8"/>
          <w:sz w:val="28"/>
          <w:szCs w:val="28"/>
          <w:lang w:val="el-GR"/>
        </w:rPr>
        <w:footnoteReference w:id="486"/>
      </w:r>
      <w:r>
        <w:rPr>
          <w:rFonts w:hint="eastAsia"/>
          <w:sz w:val="28"/>
          <w:szCs w:val="28"/>
          <w:lang w:val="el-GR"/>
        </w:rPr>
        <w:t>。（例如，他们用同一个词描述黑发的颜色、矢车菊的颜色和【</w:t>
      </w:r>
      <w:r>
        <w:rPr>
          <w:rFonts w:hint="eastAsia"/>
          <w:sz w:val="28"/>
          <w:szCs w:val="28"/>
          <w:lang w:val="el-GR"/>
        </w:rPr>
        <w:t>262</w:t>
      </w:r>
      <w:r>
        <w:rPr>
          <w:rFonts w:hint="eastAsia"/>
          <w:sz w:val="28"/>
          <w:szCs w:val="28"/>
          <w:lang w:val="el-GR"/>
        </w:rPr>
        <w:t>】地中海海水的颜色，或用同一个词描述青翠植物的颜色、人的皮肤的颜色、蜜的颜色、黄树脂的颜色：他们的大画家只用黑、白、红、黄这几种颜色再现他们生活于其中的世界的色彩。）对他们来说，自然是多么不同和多么更接近人类啊！因为在他们眼中，人类的色彩也是自然的主要色彩，自然仿佛是在人类色彩的海洋中游泳。（蓝色和绿色最能使自然非人化）。正是在这</w:t>
      </w:r>
      <w:r>
        <w:rPr>
          <w:rFonts w:ascii="楷体_GB2312" w:eastAsia="楷体_GB2312" w:hint="eastAsia"/>
          <w:sz w:val="28"/>
          <w:szCs w:val="28"/>
          <w:lang w:val="el-GR"/>
        </w:rPr>
        <w:t>缺陷</w:t>
      </w:r>
      <w:r>
        <w:rPr>
          <w:rFonts w:hint="eastAsia"/>
          <w:sz w:val="28"/>
          <w:szCs w:val="28"/>
          <w:lang w:val="el-GR"/>
        </w:rPr>
        <w:t>的基础上，希腊人高度发展了他们特有的那种快活嬉戏的能力，把自然现象看作与人类似的神的变形和伪装。——但是，</w:t>
      </w:r>
      <w:r>
        <w:rPr>
          <w:rFonts w:hint="eastAsia"/>
          <w:sz w:val="28"/>
          <w:szCs w:val="28"/>
          <w:lang w:val="el-GR"/>
        </w:rPr>
        <w:t>让我们把所有这些当作一个更进一步假设的隐喻。每个思想者用来描绘其世界和每样事物的颜色比</w:t>
      </w:r>
      <w:r>
        <w:rPr>
          <w:rFonts w:ascii="楷体_GB2312" w:eastAsia="楷体_GB2312" w:hint="eastAsia"/>
          <w:sz w:val="28"/>
          <w:szCs w:val="28"/>
          <w:lang w:val="el-GR"/>
        </w:rPr>
        <w:t>现实存在的</w:t>
      </w:r>
      <w:r>
        <w:rPr>
          <w:rFonts w:hint="eastAsia"/>
          <w:sz w:val="28"/>
          <w:szCs w:val="28"/>
          <w:lang w:val="el-GR"/>
        </w:rPr>
        <w:t>颜色要少，他对某些特定颜色是盲目的。这绝非仅仅是一种缺陷。由于这种同化和简化</w:t>
      </w:r>
      <w:r>
        <w:rPr>
          <w:sz w:val="28"/>
          <w:szCs w:val="28"/>
          <w:lang w:val="de-DE"/>
        </w:rPr>
        <w:t>(Annäherung und Vereinfachung)</w:t>
      </w:r>
      <w:r>
        <w:rPr>
          <w:rFonts w:hint="eastAsia"/>
          <w:sz w:val="28"/>
          <w:szCs w:val="28"/>
          <w:lang w:val="el-GR"/>
        </w:rPr>
        <w:t>，他使事物本身</w:t>
      </w:r>
      <w:r>
        <w:rPr>
          <w:rFonts w:ascii="楷体_GB2312" w:eastAsia="楷体_GB2312" w:hint="eastAsia"/>
          <w:sz w:val="28"/>
          <w:szCs w:val="28"/>
          <w:lang w:val="el-GR"/>
        </w:rPr>
        <w:t>呈现出</w:t>
      </w:r>
      <w:r>
        <w:rPr>
          <w:rFonts w:hint="eastAsia"/>
          <w:sz w:val="28"/>
          <w:szCs w:val="28"/>
          <w:lang w:val="el-GR"/>
        </w:rPr>
        <w:t>和谐的色彩，这种和谐给人们带来极大乐趣，构成了意义丰富之自然。也许正是由于这种方式，人类才产生了最初的对于生存（</w:t>
      </w:r>
      <w:r>
        <w:rPr>
          <w:rFonts w:hint="eastAsia"/>
          <w:sz w:val="28"/>
          <w:szCs w:val="28"/>
          <w:lang w:val="el-GR"/>
        </w:rPr>
        <w:t>Dasein</w:t>
      </w:r>
      <w:r>
        <w:rPr>
          <w:rFonts w:hint="eastAsia"/>
          <w:sz w:val="28"/>
          <w:szCs w:val="28"/>
          <w:lang w:val="el-GR"/>
        </w:rPr>
        <w:t>）的快乐，也就是说，在这些最初的人类看来，生存是简单的，只有一种或两种颜色，因而是和谐的：人类那时似乎只操练几种颜色，然后才能处理更多的</w:t>
      </w:r>
      <w:r>
        <w:rPr>
          <w:rFonts w:hint="eastAsia"/>
          <w:sz w:val="28"/>
          <w:szCs w:val="28"/>
          <w:lang w:val="el-GR"/>
        </w:rPr>
        <w:t>颜色。甚至直到今天，许多人还在试图摆脱某些特定色彩的盲目，以便看得更清和看的更多，但在这个过程中，他不仅发现了新的快乐，而且还不得不</w:t>
      </w:r>
      <w:r>
        <w:rPr>
          <w:rFonts w:ascii="楷体_GB2312" w:eastAsia="楷体_GB2312" w:hint="eastAsia"/>
          <w:sz w:val="28"/>
          <w:szCs w:val="28"/>
          <w:lang w:val="el-GR"/>
        </w:rPr>
        <w:t>放弃和交出</w:t>
      </w:r>
      <w:r>
        <w:rPr>
          <w:rFonts w:hint="eastAsia"/>
          <w:sz w:val="28"/>
          <w:szCs w:val="28"/>
          <w:lang w:val="el-GR"/>
        </w:rPr>
        <w:t>他以前拥有的某些快乐。【</w:t>
      </w:r>
      <w:r>
        <w:rPr>
          <w:rFonts w:hint="eastAsia"/>
          <w:sz w:val="28"/>
          <w:szCs w:val="28"/>
          <w:lang w:val="el-GR"/>
        </w:rPr>
        <w:t>263</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427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科学之美化。</w:t>
      </w:r>
      <w:r>
        <w:rPr>
          <w:rFonts w:hint="eastAsia"/>
          <w:sz w:val="28"/>
          <w:szCs w:val="28"/>
          <w:lang w:val="el-GR"/>
        </w:rPr>
        <w:t>——洛可可园林</w:t>
      </w:r>
      <w:r>
        <w:rPr>
          <w:rStyle w:val="a8"/>
          <w:sz w:val="28"/>
          <w:szCs w:val="28"/>
          <w:lang w:val="el-GR"/>
        </w:rPr>
        <w:footnoteReference w:id="487"/>
      </w:r>
      <w:r>
        <w:rPr>
          <w:rFonts w:hint="eastAsia"/>
          <w:sz w:val="28"/>
          <w:szCs w:val="28"/>
          <w:lang w:val="el-GR"/>
        </w:rPr>
        <w:t>来自这样一种情感：“自然是丑的、荒凉的、单调的——来！让我们美化它！”（</w:t>
      </w:r>
      <w:r>
        <w:rPr>
          <w:rFonts w:hint="eastAsia"/>
          <w:sz w:val="28"/>
          <w:szCs w:val="28"/>
          <w:lang w:val="el-GR"/>
        </w:rPr>
        <w:t>embellir la nature</w:t>
      </w:r>
      <w:r>
        <w:rPr>
          <w:rStyle w:val="a8"/>
          <w:sz w:val="28"/>
          <w:szCs w:val="28"/>
          <w:lang w:val="el-GR"/>
        </w:rPr>
        <w:footnoteReference w:id="488"/>
      </w:r>
      <w:r>
        <w:rPr>
          <w:rFonts w:hint="eastAsia"/>
          <w:sz w:val="28"/>
          <w:szCs w:val="28"/>
          <w:lang w:val="el-GR"/>
        </w:rPr>
        <w:t>）；同样，某些自称</w:t>
      </w:r>
      <w:r>
        <w:rPr>
          <w:rFonts w:ascii="楷体_GB2312" w:eastAsia="楷体_GB2312" w:hint="eastAsia"/>
          <w:sz w:val="28"/>
          <w:szCs w:val="28"/>
          <w:lang w:val="el-GR"/>
        </w:rPr>
        <w:t>哲学</w:t>
      </w:r>
      <w:r>
        <w:rPr>
          <w:rFonts w:hint="eastAsia"/>
          <w:sz w:val="28"/>
          <w:szCs w:val="28"/>
          <w:lang w:val="el-GR"/>
        </w:rPr>
        <w:t>者也总是来源于这样一种情感：“科学是丑的、枯燥的、冷酷的、困难的、艰苦的——来！让我们美化它！”像所有诗歌和艺术一样，哲学主要求</w:t>
      </w:r>
      <w:r>
        <w:rPr>
          <w:rFonts w:ascii="楷体_GB2312" w:eastAsia="楷体_GB2312" w:hint="eastAsia"/>
          <w:sz w:val="28"/>
          <w:szCs w:val="28"/>
          <w:lang w:val="el-GR"/>
        </w:rPr>
        <w:t>娱乐</w:t>
      </w:r>
      <w:r>
        <w:rPr>
          <w:rFonts w:hint="eastAsia"/>
          <w:sz w:val="28"/>
          <w:szCs w:val="28"/>
          <w:lang w:val="el-GR"/>
        </w:rPr>
        <w:t>，但由于其固有的骄傲，它以崇高和超然</w:t>
      </w:r>
      <w:r>
        <w:rPr>
          <w:rFonts w:hint="eastAsia"/>
          <w:sz w:val="28"/>
          <w:szCs w:val="28"/>
          <w:lang w:val="el-GR"/>
        </w:rPr>
        <w:t>的方式求娱乐，并且是为一批特选之士（</w:t>
      </w:r>
      <w:r>
        <w:rPr>
          <w:rFonts w:hint="eastAsia"/>
          <w:sz w:val="28"/>
          <w:szCs w:val="28"/>
          <w:lang w:val="el-GR"/>
        </w:rPr>
        <w:t>Auswahl von Geistern</w:t>
      </w:r>
      <w:r>
        <w:rPr>
          <w:rFonts w:hint="eastAsia"/>
          <w:sz w:val="28"/>
          <w:szCs w:val="28"/>
          <w:lang w:val="el-GR"/>
        </w:rPr>
        <w:t>）追求娱乐。为这些人造一园林，使其像那“普通”园林一样，主要魅力在于（通过诸如亭阁、远景、假山、曲径、飞泉等）成就一种</w:t>
      </w:r>
      <w:r>
        <w:rPr>
          <w:rFonts w:ascii="楷体_GB2312" w:eastAsia="楷体_GB2312" w:hint="eastAsia"/>
          <w:sz w:val="28"/>
          <w:szCs w:val="28"/>
          <w:lang w:val="el-GR"/>
        </w:rPr>
        <w:t>视觉幻象</w:t>
      </w:r>
      <w:r>
        <w:rPr>
          <w:rFonts w:hint="eastAsia"/>
          <w:sz w:val="28"/>
          <w:szCs w:val="28"/>
          <w:lang w:val="el-GR"/>
        </w:rPr>
        <w:t>；选取科学的某些内容，配上种种奇光异彩，搀上大量不确定性、非理性和梦想，使人们置身其中宛如置身“蛮荒自然”，但却没有蛮荒自然之辛苦和不便——这并非小小的野心：有此野心者甚至梦想借此使人类过去所奉为最高娱乐的宗教成为多余。——这一过程日渐发展，总有一天会达到其顶点：现在我们已经听到一种反对哲学的声音，这声音呼喊</w:t>
      </w:r>
      <w:r>
        <w:rPr>
          <w:rFonts w:hint="eastAsia"/>
          <w:sz w:val="28"/>
          <w:szCs w:val="28"/>
          <w:lang w:val="el-GR"/>
        </w:rPr>
        <w:t>道：“回到科学！回到科学的自然和自然性！”——也许，这声音正</w:t>
      </w:r>
      <w:r>
        <w:rPr>
          <w:rFonts w:ascii="楷体_GB2312" w:eastAsia="楷体_GB2312" w:hint="eastAsia"/>
          <w:sz w:val="28"/>
          <w:szCs w:val="28"/>
          <w:lang w:val="el-GR"/>
        </w:rPr>
        <w:t>揭开</w:t>
      </w:r>
      <w:r>
        <w:rPr>
          <w:rFonts w:hint="eastAsia"/>
          <w:sz w:val="28"/>
          <w:szCs w:val="28"/>
          <w:lang w:val="el-GR"/>
        </w:rPr>
        <w:t>一个时代，对这个时代来说，科学“野蛮、丑陋”之处正是其最美所在，就像自卢梭后，人们突然发现高山和荒原是美的。</w:t>
      </w:r>
      <w:r>
        <w:rPr>
          <w:rStyle w:val="a8"/>
          <w:sz w:val="28"/>
          <w:szCs w:val="28"/>
          <w:lang w:val="el-GR"/>
        </w:rPr>
        <w:footnoteReference w:id="489"/>
      </w:r>
      <w:r>
        <w:rPr>
          <w:rFonts w:hint="eastAsia"/>
          <w:sz w:val="28"/>
          <w:szCs w:val="28"/>
          <w:lang w:val="el-GR"/>
        </w:rPr>
        <w:t>【</w:t>
      </w:r>
      <w:r>
        <w:rPr>
          <w:rFonts w:hint="eastAsia"/>
          <w:sz w:val="28"/>
          <w:szCs w:val="28"/>
          <w:lang w:val="el-GR"/>
        </w:rPr>
        <w:t>264</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428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两种道德家。</w:t>
      </w:r>
      <w:r>
        <w:rPr>
          <w:rFonts w:hint="eastAsia"/>
          <w:sz w:val="28"/>
          <w:szCs w:val="28"/>
          <w:lang w:val="el-GR"/>
        </w:rPr>
        <w:t>——某一自然规律的发现和清楚认识，也就是说，其</w:t>
      </w:r>
      <w:r>
        <w:rPr>
          <w:rFonts w:ascii="楷体_GB2312" w:eastAsia="楷体_GB2312" w:hint="eastAsia"/>
          <w:sz w:val="28"/>
          <w:szCs w:val="28"/>
          <w:lang w:val="el-GR"/>
        </w:rPr>
        <w:t>证明</w:t>
      </w:r>
      <w:r>
        <w:rPr>
          <w:rFonts w:eastAsia="楷体_GB2312"/>
          <w:sz w:val="28"/>
          <w:szCs w:val="28"/>
          <w:lang w:val="de-DE"/>
        </w:rPr>
        <w:t>(nachweisen)</w:t>
      </w:r>
      <w:r>
        <w:rPr>
          <w:rFonts w:hint="eastAsia"/>
          <w:sz w:val="28"/>
          <w:szCs w:val="28"/>
          <w:lang w:val="el-GR"/>
        </w:rPr>
        <w:t>（引力之证明、光反射证明、声反射证明等等），与该规律之</w:t>
      </w:r>
      <w:r>
        <w:rPr>
          <w:rFonts w:ascii="楷体_GB2312" w:eastAsia="楷体_GB2312" w:hint="eastAsia"/>
          <w:sz w:val="28"/>
          <w:szCs w:val="28"/>
          <w:lang w:val="el-GR"/>
        </w:rPr>
        <w:t>解释</w:t>
      </w:r>
      <w:r>
        <w:rPr>
          <w:rFonts w:eastAsia="楷体_GB2312"/>
          <w:sz w:val="28"/>
          <w:szCs w:val="28"/>
          <w:lang w:val="de-DE"/>
        </w:rPr>
        <w:t>(erklären)</w:t>
      </w:r>
      <w:r>
        <w:rPr>
          <w:rFonts w:hint="eastAsia"/>
          <w:sz w:val="28"/>
          <w:szCs w:val="28"/>
          <w:lang w:val="el-GR"/>
        </w:rPr>
        <w:t>是完全不同的事，需要完全不同的心智。同样，那些认识和指明人类道德规律和习惯的道德家——一些具有敏锐的眼睛、耳朵和鼻子的人——与那些解释这些道德规律和习惯的</w:t>
      </w:r>
      <w:r>
        <w:rPr>
          <w:rFonts w:hint="eastAsia"/>
          <w:sz w:val="28"/>
          <w:szCs w:val="28"/>
          <w:lang w:val="el-GR"/>
        </w:rPr>
        <w:t>道德家也是完全不同的两类人。</w:t>
      </w:r>
      <w:r>
        <w:rPr>
          <w:rStyle w:val="a8"/>
          <w:sz w:val="28"/>
          <w:szCs w:val="28"/>
          <w:lang w:val="el-GR"/>
        </w:rPr>
        <w:footnoteReference w:id="490"/>
      </w:r>
      <w:r>
        <w:rPr>
          <w:rFonts w:hint="eastAsia"/>
          <w:sz w:val="28"/>
          <w:szCs w:val="28"/>
          <w:lang w:val="el-GR"/>
        </w:rPr>
        <w:t>后者首先必须是</w:t>
      </w:r>
      <w:r>
        <w:rPr>
          <w:rFonts w:ascii="楷体_GB2312" w:eastAsia="楷体_GB2312" w:hint="eastAsia"/>
          <w:sz w:val="28"/>
          <w:szCs w:val="28"/>
          <w:lang w:val="el-GR"/>
        </w:rPr>
        <w:t>创造性的</w:t>
      </w:r>
      <w:r>
        <w:rPr>
          <w:rFonts w:hint="eastAsia"/>
          <w:sz w:val="28"/>
          <w:szCs w:val="28"/>
          <w:lang w:val="el-GR"/>
        </w:rPr>
        <w:t>（</w:t>
      </w:r>
      <w:r>
        <w:rPr>
          <w:rFonts w:hint="eastAsia"/>
          <w:sz w:val="28"/>
          <w:szCs w:val="28"/>
          <w:lang w:val="el-GR"/>
        </w:rPr>
        <w:t>erfinderisch</w:t>
      </w:r>
      <w:r>
        <w:rPr>
          <w:rFonts w:hint="eastAsia"/>
          <w:sz w:val="28"/>
          <w:szCs w:val="28"/>
          <w:lang w:val="el-GR"/>
        </w:rPr>
        <w:t>），并且拥有</w:t>
      </w:r>
      <w:r>
        <w:rPr>
          <w:rFonts w:ascii="楷体_GB2312" w:eastAsia="楷体_GB2312" w:hint="eastAsia"/>
          <w:sz w:val="28"/>
          <w:szCs w:val="28"/>
          <w:lang w:val="el-GR"/>
        </w:rPr>
        <w:t>不受</w:t>
      </w:r>
      <w:r>
        <w:rPr>
          <w:rFonts w:hint="eastAsia"/>
          <w:sz w:val="28"/>
          <w:szCs w:val="28"/>
          <w:lang w:val="el-GR"/>
        </w:rPr>
        <w:t>敏感和知识</w:t>
      </w:r>
      <w:r>
        <w:rPr>
          <w:rFonts w:ascii="楷体_GB2312" w:eastAsia="楷体_GB2312" w:hint="eastAsia"/>
          <w:sz w:val="28"/>
          <w:szCs w:val="28"/>
          <w:lang w:val="el-GR"/>
        </w:rPr>
        <w:t>束缚</w:t>
      </w:r>
      <w:r>
        <w:rPr>
          <w:rFonts w:hint="eastAsia"/>
          <w:sz w:val="28"/>
          <w:szCs w:val="28"/>
          <w:lang w:val="el-GR"/>
        </w:rPr>
        <w:t>的想象力</w:t>
      </w:r>
      <w:r>
        <w:rPr>
          <w:rFonts w:hint="eastAsia"/>
          <w:sz w:val="28"/>
          <w:szCs w:val="28"/>
          <w:lang w:val="el-GR"/>
        </w:rPr>
        <w:t>(Phantasie)</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429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新的热情。</w:t>
      </w:r>
      <w:r>
        <w:rPr>
          <w:rFonts w:hint="eastAsia"/>
          <w:sz w:val="28"/>
          <w:szCs w:val="28"/>
          <w:lang w:val="el-GR"/>
        </w:rPr>
        <w:t>——为什么我们害怕和痛恨可能返回野蛮状态？是因为野蛮状态会使人比现在更不幸吗？非也！野蛮的人在所有时代都</w:t>
      </w:r>
      <w:r>
        <w:rPr>
          <w:rFonts w:ascii="楷体_GB2312" w:eastAsia="楷体_GB2312" w:hint="eastAsia"/>
          <w:sz w:val="28"/>
          <w:szCs w:val="28"/>
          <w:lang w:val="el-GR"/>
        </w:rPr>
        <w:t>更</w:t>
      </w:r>
      <w:r>
        <w:rPr>
          <w:rFonts w:hint="eastAsia"/>
          <w:sz w:val="28"/>
          <w:szCs w:val="28"/>
          <w:lang w:val="el-GR"/>
        </w:rPr>
        <w:t>幸福：我们不要欺骗自己！——原因在于，我们的</w:t>
      </w:r>
      <w:r>
        <w:rPr>
          <w:rFonts w:ascii="楷体_GB2312" w:eastAsia="楷体_GB2312" w:hint="eastAsia"/>
          <w:sz w:val="28"/>
          <w:szCs w:val="28"/>
          <w:lang w:val="el-GR"/>
        </w:rPr>
        <w:t>知识冲动</w:t>
      </w:r>
      <w:r>
        <w:rPr>
          <w:rFonts w:hint="eastAsia"/>
          <w:sz w:val="28"/>
          <w:szCs w:val="28"/>
          <w:lang w:val="el-GR"/>
        </w:rPr>
        <w:t>已变得如此强烈，以至于任何不带知识的幸福，或任何强烈幻想的幸福，都为我们所不取；甚至仅仅想象它们就会使我们感到痛苦！不断的发现和揭示使我们着迷和不能自拔，正如不幸的恋情使恋爱者着迷和不能自拔：他</w:t>
      </w:r>
      <w:r>
        <w:rPr>
          <w:rFonts w:hint="eastAsia"/>
          <w:sz w:val="28"/>
          <w:szCs w:val="28"/>
          <w:lang w:val="el-GR"/>
        </w:rPr>
        <w:t>无论如何不</w:t>
      </w:r>
      <w:r>
        <w:rPr>
          <w:rFonts w:hint="eastAsia"/>
          <w:sz w:val="28"/>
          <w:szCs w:val="28"/>
          <w:lang w:val="de-DE"/>
        </w:rPr>
        <w:t>愿</w:t>
      </w:r>
      <w:r>
        <w:rPr>
          <w:rFonts w:hint="eastAsia"/>
          <w:sz w:val="28"/>
          <w:szCs w:val="28"/>
          <w:lang w:val="el-GR"/>
        </w:rPr>
        <w:t>以之换取无情之境；——也许，我们同样是一些</w:t>
      </w:r>
      <w:r>
        <w:rPr>
          <w:rFonts w:ascii="楷体_GB2312" w:eastAsia="楷体_GB2312" w:hint="eastAsia"/>
          <w:sz w:val="28"/>
          <w:szCs w:val="28"/>
          <w:lang w:val="el-GR"/>
        </w:rPr>
        <w:t>不幸的</w:t>
      </w:r>
      <w:r>
        <w:rPr>
          <w:rFonts w:hint="eastAsia"/>
          <w:sz w:val="28"/>
          <w:szCs w:val="28"/>
          <w:lang w:val="el-GR"/>
        </w:rPr>
        <w:t>恋爱者！知识在我们身上已经化为一种激情，这激情不会因为任何牺牲而退缩；实际上，除了它自己的灭亡外，它什么也不怕；我们真诚地相信，在</w:t>
      </w:r>
      <w:r>
        <w:rPr>
          <w:rFonts w:ascii="楷体_GB2312" w:eastAsia="楷体_GB2312" w:hint="eastAsia"/>
          <w:sz w:val="28"/>
          <w:szCs w:val="28"/>
          <w:lang w:val="el-GR"/>
        </w:rPr>
        <w:t>这</w:t>
      </w:r>
      <w:r>
        <w:rPr>
          <w:rFonts w:hint="eastAsia"/>
          <w:sz w:val="28"/>
          <w:szCs w:val="28"/>
          <w:lang w:val="el-GR"/>
        </w:rPr>
        <w:t>激情的逼迫与驱使下，全人类都必定会觉得自己比过去更高和更感安慰，虽然他们对于野蛮的人所具有的那种简单的满足仍然不无【</w:t>
      </w:r>
      <w:r>
        <w:rPr>
          <w:rFonts w:hint="eastAsia"/>
          <w:sz w:val="28"/>
          <w:szCs w:val="28"/>
          <w:lang w:val="el-GR"/>
        </w:rPr>
        <w:t>265</w:t>
      </w:r>
      <w:r>
        <w:rPr>
          <w:rFonts w:hint="eastAsia"/>
          <w:sz w:val="28"/>
          <w:szCs w:val="28"/>
          <w:lang w:val="el-GR"/>
        </w:rPr>
        <w:t>】羡慕。这种对知识的恋情甚至可能导致人类的灭亡！——甚至这一前景也不能打动我们！但是，难道基督教害怕过类似的前景吗？爱情和死亡不是孪生兄弟吗？是的，我们恨野蛮状态——我们都宁肯人类灭亡也不愿知识退步</w:t>
      </w:r>
      <w:r>
        <w:rPr>
          <w:rFonts w:hint="eastAsia"/>
          <w:sz w:val="28"/>
          <w:szCs w:val="28"/>
          <w:lang w:val="el-GR"/>
        </w:rPr>
        <w:t>！最后，如果人类不因某种</w:t>
      </w:r>
      <w:r>
        <w:rPr>
          <w:rFonts w:ascii="楷体_GB2312" w:eastAsia="楷体_GB2312" w:hint="eastAsia"/>
          <w:sz w:val="28"/>
          <w:szCs w:val="28"/>
          <w:lang w:val="el-GR"/>
        </w:rPr>
        <w:t>激情</w:t>
      </w:r>
      <w:r>
        <w:rPr>
          <w:rFonts w:hint="eastAsia"/>
          <w:sz w:val="28"/>
          <w:szCs w:val="28"/>
          <w:lang w:val="el-GR"/>
        </w:rPr>
        <w:t>灭亡，它将会因为某种</w:t>
      </w:r>
      <w:r>
        <w:rPr>
          <w:rFonts w:ascii="楷体_GB2312" w:eastAsia="楷体_GB2312" w:hint="eastAsia"/>
          <w:sz w:val="28"/>
          <w:szCs w:val="28"/>
          <w:lang w:val="el-GR"/>
        </w:rPr>
        <w:t>虚弱</w:t>
      </w:r>
      <w:r>
        <w:rPr>
          <w:rFonts w:hint="eastAsia"/>
          <w:sz w:val="28"/>
          <w:szCs w:val="28"/>
          <w:lang w:val="el-GR"/>
        </w:rPr>
        <w:t>而灭亡；你喜欢哪一种？这就是大问题。我们愿意人类结束在电与火中呢，还是愿意它结束在沙漠中？</w:t>
      </w:r>
      <w:r>
        <w:rPr>
          <w:rStyle w:val="a8"/>
          <w:sz w:val="28"/>
          <w:szCs w:val="28"/>
          <w:lang w:val="el-GR"/>
        </w:rPr>
        <w:footnoteReference w:id="491"/>
      </w:r>
    </w:p>
    <w:p w:rsidR="00000000" w:rsidRDefault="00EF3B58">
      <w:pPr>
        <w:tabs>
          <w:tab w:val="left" w:pos="6645"/>
        </w:tabs>
        <w:jc w:val="left"/>
        <w:rPr>
          <w:rFonts w:hint="eastAsia"/>
          <w:sz w:val="28"/>
          <w:szCs w:val="28"/>
          <w:lang w:val="el-GR"/>
        </w:rPr>
      </w:pPr>
      <w:r>
        <w:rPr>
          <w:rFonts w:hint="eastAsia"/>
          <w:sz w:val="28"/>
          <w:szCs w:val="28"/>
          <w:lang w:val="el-GR"/>
        </w:rPr>
        <w:t>430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也是英雄行为。</w:t>
      </w:r>
      <w:r>
        <w:rPr>
          <w:rFonts w:hint="eastAsia"/>
          <w:sz w:val="28"/>
          <w:szCs w:val="28"/>
          <w:lang w:val="el-GR"/>
        </w:rPr>
        <w:t>——去做某些最不名誉、人们谈之色变、但却有用和必须的事，这也是英雄行为。希腊人不觉得扫牛圈有什么可耻，他们把它算作赫拉克勒斯的伟大工作之一。</w:t>
      </w:r>
      <w:r>
        <w:rPr>
          <w:rStyle w:val="a8"/>
          <w:sz w:val="28"/>
          <w:szCs w:val="28"/>
          <w:lang w:val="el-GR"/>
        </w:rPr>
        <w:footnoteReference w:id="492"/>
      </w:r>
    </w:p>
    <w:p w:rsidR="00000000" w:rsidRDefault="00EF3B58">
      <w:pPr>
        <w:tabs>
          <w:tab w:val="left" w:pos="6645"/>
        </w:tabs>
        <w:jc w:val="left"/>
        <w:rPr>
          <w:rFonts w:hint="eastAsia"/>
          <w:sz w:val="28"/>
          <w:szCs w:val="28"/>
          <w:lang w:val="el-GR"/>
        </w:rPr>
      </w:pPr>
      <w:r>
        <w:rPr>
          <w:rFonts w:hint="eastAsia"/>
          <w:sz w:val="28"/>
          <w:szCs w:val="28"/>
          <w:lang w:val="el-GR"/>
        </w:rPr>
        <w:t>431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敌人之意见。</w:t>
      </w:r>
      <w:r>
        <w:rPr>
          <w:rFonts w:hint="eastAsia"/>
          <w:sz w:val="28"/>
          <w:szCs w:val="28"/>
          <w:lang w:val="el-GR"/>
        </w:rPr>
        <w:t>——为测量最敏感的人的气质为聪明或不智，我们可以观察，他们如何把握和传达他们的敌人的意见：从中可以看出每一个头脑的天赋程度。——真正智慧之人不自觉地将其敌人理想化，从他的反对意见中</w:t>
      </w:r>
      <w:r>
        <w:rPr>
          <w:rFonts w:hint="eastAsia"/>
          <w:sz w:val="28"/>
          <w:szCs w:val="28"/>
          <w:lang w:val="el-GR"/>
        </w:rPr>
        <w:t>去掉所有缺陷和疏忽：只有当他的敌人通过这种方式变成了一位荷枪实弹的战神，智慧之人才与他作战。【</w:t>
      </w:r>
      <w:r>
        <w:rPr>
          <w:rFonts w:hint="eastAsia"/>
          <w:sz w:val="28"/>
          <w:szCs w:val="28"/>
          <w:lang w:val="el-GR"/>
        </w:rPr>
        <w:t>266</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432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探索者和实验者。</w:t>
      </w:r>
      <w:r>
        <w:rPr>
          <w:rFonts w:hint="eastAsia"/>
          <w:sz w:val="28"/>
          <w:szCs w:val="28"/>
          <w:lang w:val="el-GR"/>
        </w:rPr>
        <w:t>——不存在什么获得知识的唯一的科学方法！我们必须试探着对待事物，时而粗暴时而公正，时而热情时而冷漠。一个人像警察一样对待事物，另一人像听告解的神甫，第三个人则像旅行者和好奇者。有时我们可以通过同情得到我们想要的东西，有时则必须使用暴力；对其秘密的敬重使一个人得手，另一个人放肆和无耻地揭露其秘密也同样解决问题。像所有征服者、发现者、航海者和冒险者一样，我们科学探索者具有一种无耻的道德</w:t>
      </w:r>
      <w:r>
        <w:rPr>
          <w:rFonts w:hint="eastAsia"/>
          <w:sz w:val="28"/>
          <w:szCs w:val="28"/>
          <w:lang w:val="el-GR"/>
        </w:rPr>
        <w:t>，必须接受我们在本质上恶</w:t>
      </w:r>
      <w:r>
        <w:rPr>
          <w:sz w:val="28"/>
          <w:szCs w:val="28"/>
          <w:lang w:val="de-DE"/>
        </w:rPr>
        <w:t>(böse)</w:t>
      </w:r>
      <w:r>
        <w:rPr>
          <w:rFonts w:hint="eastAsia"/>
          <w:sz w:val="28"/>
          <w:szCs w:val="28"/>
          <w:lang w:val="el-GR"/>
        </w:rPr>
        <w:t>这一事实。</w:t>
      </w:r>
      <w:r>
        <w:rPr>
          <w:rStyle w:val="a8"/>
          <w:sz w:val="28"/>
          <w:szCs w:val="28"/>
          <w:lang w:val="el-GR"/>
        </w:rPr>
        <w:footnoteReference w:id="493"/>
      </w:r>
    </w:p>
    <w:p w:rsidR="00000000" w:rsidRDefault="00EF3B58">
      <w:pPr>
        <w:tabs>
          <w:tab w:val="left" w:pos="6645"/>
        </w:tabs>
        <w:jc w:val="left"/>
        <w:rPr>
          <w:rFonts w:hint="eastAsia"/>
          <w:sz w:val="28"/>
          <w:szCs w:val="28"/>
          <w:lang w:val="el-GR"/>
        </w:rPr>
      </w:pPr>
      <w:r>
        <w:rPr>
          <w:rFonts w:hint="eastAsia"/>
          <w:sz w:val="28"/>
          <w:szCs w:val="28"/>
          <w:lang w:val="el-GR"/>
        </w:rPr>
        <w:t>433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以新眼光看。</w:t>
      </w:r>
      <w:r>
        <w:rPr>
          <w:rFonts w:hint="eastAsia"/>
          <w:sz w:val="28"/>
          <w:szCs w:val="28"/>
          <w:lang w:val="el-GR"/>
        </w:rPr>
        <w:t>——假设艺术之美永远不过是</w:t>
      </w:r>
      <w:r>
        <w:rPr>
          <w:rFonts w:ascii="楷体_GB2312" w:eastAsia="楷体_GB2312" w:hint="eastAsia"/>
          <w:sz w:val="28"/>
          <w:szCs w:val="28"/>
          <w:lang w:val="el-GR"/>
        </w:rPr>
        <w:t>幸福的影子</w:t>
      </w:r>
      <w:r>
        <w:rPr>
          <w:rStyle w:val="a8"/>
          <w:sz w:val="28"/>
          <w:szCs w:val="28"/>
          <w:lang w:val="el-GR"/>
        </w:rPr>
        <w:footnoteReference w:id="494"/>
      </w:r>
      <w:r>
        <w:rPr>
          <w:rFonts w:hint="eastAsia"/>
          <w:sz w:val="28"/>
          <w:szCs w:val="28"/>
          <w:lang w:val="el-GR"/>
        </w:rPr>
        <w:t>——我也认为这是真理——，而幸福因为时代、民族或自立法度的伟大个人对于幸福的想象不同而不同：那么，从当代艺术家的所谓</w:t>
      </w:r>
      <w:r>
        <w:rPr>
          <w:rFonts w:ascii="楷体_GB2312" w:eastAsia="楷体_GB2312" w:hint="eastAsia"/>
          <w:sz w:val="28"/>
          <w:szCs w:val="28"/>
          <w:lang w:val="el-GR"/>
        </w:rPr>
        <w:t>现实主义</w:t>
      </w:r>
      <w:r>
        <w:rPr>
          <w:rStyle w:val="a8"/>
          <w:sz w:val="28"/>
          <w:szCs w:val="28"/>
          <w:lang w:val="el-GR"/>
        </w:rPr>
        <w:footnoteReference w:id="495"/>
      </w:r>
      <w:r>
        <w:rPr>
          <w:rFonts w:hint="eastAsia"/>
          <w:sz w:val="28"/>
          <w:szCs w:val="28"/>
          <w:lang w:val="el-GR"/>
        </w:rPr>
        <w:t>中，我们看到的我们自己时代的幸福是怎样的？无疑是</w:t>
      </w:r>
      <w:r>
        <w:rPr>
          <w:rFonts w:ascii="楷体_GB2312" w:eastAsia="楷体_GB2312" w:hint="eastAsia"/>
          <w:sz w:val="28"/>
          <w:szCs w:val="28"/>
          <w:lang w:val="el-GR"/>
        </w:rPr>
        <w:t>它</w:t>
      </w:r>
      <w:r>
        <w:rPr>
          <w:rFonts w:hint="eastAsia"/>
          <w:sz w:val="28"/>
          <w:szCs w:val="28"/>
          <w:lang w:val="el-GR"/>
        </w:rPr>
        <w:t>那种我们现在可以最轻易理解和欣赏的美。因此，我们是不是必须认为，</w:t>
      </w:r>
      <w:r>
        <w:rPr>
          <w:rFonts w:ascii="楷体_GB2312" w:eastAsia="楷体_GB2312" w:hint="eastAsia"/>
          <w:sz w:val="28"/>
          <w:szCs w:val="28"/>
          <w:lang w:val="el-GR"/>
        </w:rPr>
        <w:t>我们</w:t>
      </w:r>
      <w:r>
        <w:rPr>
          <w:rFonts w:hint="eastAsia"/>
          <w:sz w:val="28"/>
          <w:szCs w:val="28"/>
          <w:lang w:val="el-GR"/>
        </w:rPr>
        <w:t>今天的幸福在于对现实的现实主义的、尽可能敏锐的感觉和尽可能忠实的把握，因而不在于实在而在于</w:t>
      </w:r>
      <w:r>
        <w:rPr>
          <w:rFonts w:ascii="楷体_GB2312" w:eastAsia="楷体_GB2312" w:hint="eastAsia"/>
          <w:sz w:val="28"/>
          <w:szCs w:val="28"/>
          <w:lang w:val="el-GR"/>
        </w:rPr>
        <w:t>关于实在的知识</w:t>
      </w:r>
      <w:r>
        <w:rPr>
          <w:rFonts w:hint="eastAsia"/>
          <w:sz w:val="28"/>
          <w:szCs w:val="28"/>
          <w:lang w:val="el-GR"/>
        </w:rPr>
        <w:t>？科学的影响来得如此广泛和深远，以至于我们这个世纪的艺术</w:t>
      </w:r>
      <w:r>
        <w:rPr>
          <w:rFonts w:hint="eastAsia"/>
          <w:sz w:val="28"/>
          <w:szCs w:val="28"/>
          <w:lang w:val="el-GR"/>
        </w:rPr>
        <w:t>家也不期然地成了科学“极乐”的赞颂者。</w:t>
      </w:r>
      <w:r>
        <w:rPr>
          <w:rStyle w:val="a8"/>
          <w:sz w:val="28"/>
          <w:szCs w:val="28"/>
          <w:lang w:val="el-GR"/>
        </w:rPr>
        <w:footnoteReference w:id="496"/>
      </w:r>
      <w:r>
        <w:rPr>
          <w:rFonts w:hint="eastAsia"/>
          <w:sz w:val="28"/>
          <w:szCs w:val="28"/>
          <w:lang w:val="el-GR"/>
        </w:rPr>
        <w:t>【</w:t>
      </w:r>
      <w:r>
        <w:rPr>
          <w:rFonts w:hint="eastAsia"/>
          <w:sz w:val="28"/>
          <w:szCs w:val="28"/>
          <w:lang w:val="el-GR"/>
        </w:rPr>
        <w:t>267</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434</w:t>
      </w:r>
      <w:r>
        <w:rPr>
          <w:rFonts w:hint="eastAsia"/>
          <w:sz w:val="28"/>
          <w:szCs w:val="28"/>
          <w:lang w:val="el-GR"/>
        </w:rPr>
        <w:t>。</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辩护。</w:t>
      </w:r>
      <w:r>
        <w:rPr>
          <w:rFonts w:hint="eastAsia"/>
          <w:sz w:val="28"/>
          <w:szCs w:val="28"/>
          <w:lang w:val="el-GR"/>
        </w:rPr>
        <w:t>——朴实无华的风景是为大风景画家</w:t>
      </w:r>
      <w:r>
        <w:rPr>
          <w:rStyle w:val="a8"/>
          <w:sz w:val="28"/>
          <w:szCs w:val="28"/>
          <w:lang w:val="el-GR"/>
        </w:rPr>
        <w:footnoteReference w:id="497"/>
      </w:r>
      <w:r>
        <w:rPr>
          <w:rFonts w:hint="eastAsia"/>
          <w:sz w:val="28"/>
          <w:szCs w:val="28"/>
          <w:lang w:val="el-GR"/>
        </w:rPr>
        <w:t>存在的，而奇特、罕见的风景是为小画家预备的。也就是说，自然和人类中的伟大事物必为其崇拜者中渺小、平庸、虚荣之辈辩护，——而</w:t>
      </w:r>
      <w:r>
        <w:rPr>
          <w:rFonts w:ascii="楷体_GB2312" w:eastAsia="楷体_GB2312" w:hint="eastAsia"/>
          <w:sz w:val="28"/>
          <w:szCs w:val="28"/>
          <w:lang w:val="el-GR"/>
        </w:rPr>
        <w:t>伟人</w:t>
      </w:r>
      <w:r>
        <w:rPr>
          <w:rFonts w:hint="eastAsia"/>
          <w:sz w:val="28"/>
          <w:szCs w:val="28"/>
          <w:lang w:val="el-GR"/>
        </w:rPr>
        <w:t>则为</w:t>
      </w:r>
      <w:r>
        <w:rPr>
          <w:rFonts w:ascii="楷体_GB2312" w:eastAsia="楷体_GB2312" w:hint="eastAsia"/>
          <w:sz w:val="28"/>
          <w:szCs w:val="28"/>
          <w:lang w:val="el-GR"/>
        </w:rPr>
        <w:t>质朴</w:t>
      </w:r>
      <w:r>
        <w:rPr>
          <w:rFonts w:hint="eastAsia"/>
          <w:sz w:val="28"/>
          <w:szCs w:val="28"/>
          <w:lang w:val="el-GR"/>
        </w:rPr>
        <w:t>的事物辩护。</w:t>
      </w:r>
    </w:p>
    <w:p w:rsidR="00000000" w:rsidRDefault="00EF3B58">
      <w:pPr>
        <w:tabs>
          <w:tab w:val="left" w:pos="6645"/>
        </w:tabs>
        <w:jc w:val="left"/>
        <w:rPr>
          <w:rFonts w:hint="eastAsia"/>
          <w:sz w:val="28"/>
          <w:szCs w:val="28"/>
          <w:lang w:val="el-GR"/>
        </w:rPr>
      </w:pPr>
      <w:r>
        <w:rPr>
          <w:rFonts w:hint="eastAsia"/>
          <w:sz w:val="28"/>
          <w:szCs w:val="28"/>
          <w:lang w:val="el-GR"/>
        </w:rPr>
        <w:t>435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不要无声无息地死掉。</w:t>
      </w:r>
      <w:r>
        <w:rPr>
          <w:rFonts w:hint="eastAsia"/>
          <w:sz w:val="28"/>
          <w:szCs w:val="28"/>
          <w:lang w:val="el-GR"/>
        </w:rPr>
        <w:t>——我们的伟大和才能不是在</w:t>
      </w:r>
      <w:r>
        <w:rPr>
          <w:rFonts w:ascii="楷体_GB2312" w:eastAsia="楷体_GB2312" w:hint="eastAsia"/>
          <w:sz w:val="28"/>
          <w:szCs w:val="28"/>
          <w:lang w:val="el-GR"/>
        </w:rPr>
        <w:t>一夜之间</w:t>
      </w:r>
      <w:r>
        <w:rPr>
          <w:rFonts w:hint="eastAsia"/>
          <w:sz w:val="28"/>
          <w:szCs w:val="28"/>
          <w:lang w:val="el-GR"/>
        </w:rPr>
        <w:t>化为乌有的，而是一点一滴消失的。渺小的东西无所不在，到处生长，最终毁掉我们身上所有伟大的东西，——我们习而不查的环境的卑劣，千万种渺小和平庸的情感从我们的邻人、我们的工作、我们的社会和我们的日常生活中</w:t>
      </w:r>
      <w:r>
        <w:rPr>
          <w:rFonts w:hint="eastAsia"/>
          <w:sz w:val="28"/>
          <w:szCs w:val="28"/>
          <w:lang w:val="el-GR"/>
        </w:rPr>
        <w:t>生长起来。如果我们对于这些可怜的杂草不闻不问，我们就会因为它们而无声无息地死掉！——如果你们必须灭亡，你们应该</w:t>
      </w:r>
      <w:r>
        <w:rPr>
          <w:rFonts w:ascii="楷体_GB2312" w:eastAsia="楷体_GB2312" w:hint="eastAsia"/>
          <w:sz w:val="28"/>
          <w:szCs w:val="28"/>
          <w:lang w:val="el-GR"/>
        </w:rPr>
        <w:t>一下子</w:t>
      </w:r>
      <w:r>
        <w:rPr>
          <w:rFonts w:hint="eastAsia"/>
          <w:sz w:val="28"/>
          <w:szCs w:val="28"/>
          <w:lang w:val="el-GR"/>
        </w:rPr>
        <w:t>和突然地灭亡，以便能在你们身后留下一个</w:t>
      </w:r>
      <w:r>
        <w:rPr>
          <w:rFonts w:ascii="楷体_GB2312" w:eastAsia="楷体_GB2312" w:hint="eastAsia"/>
          <w:sz w:val="28"/>
          <w:szCs w:val="28"/>
          <w:lang w:val="el-GR"/>
        </w:rPr>
        <w:t>光荣的废墟</w:t>
      </w:r>
      <w:r>
        <w:rPr>
          <w:rFonts w:hint="eastAsia"/>
          <w:sz w:val="28"/>
          <w:szCs w:val="28"/>
          <w:lang w:val="el-GR"/>
        </w:rPr>
        <w:t>，而不是像现在我们有理由担心的那样，只留下一个蚁冢，一个长满蒿草的蚁冢，那些渺小的胜利者在上面爬来爬去，仍然像过去一样谦卑，可怜得甚至不配庆祝它们的胜利！</w:t>
      </w:r>
    </w:p>
    <w:p w:rsidR="00000000" w:rsidRDefault="00EF3B58">
      <w:pPr>
        <w:tabs>
          <w:tab w:val="left" w:pos="6645"/>
        </w:tabs>
        <w:jc w:val="left"/>
        <w:rPr>
          <w:rFonts w:hint="eastAsia"/>
          <w:sz w:val="28"/>
          <w:szCs w:val="28"/>
          <w:lang w:val="el-GR"/>
        </w:rPr>
      </w:pPr>
      <w:r>
        <w:rPr>
          <w:rFonts w:hint="eastAsia"/>
          <w:sz w:val="28"/>
          <w:szCs w:val="28"/>
          <w:lang w:val="el-GR"/>
        </w:rPr>
        <w:t>436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决疑。</w:t>
      </w:r>
      <w:r>
        <w:rPr>
          <w:rFonts w:hint="eastAsia"/>
          <w:sz w:val="28"/>
          <w:szCs w:val="28"/>
          <w:lang w:val="el-GR"/>
        </w:rPr>
        <w:t>——有一个并非所有人都有勇气和能力应付的痛苦的选择：一艘船上的乘客发现，船长和舵手犯了大错，而自己【</w:t>
      </w:r>
      <w:r>
        <w:rPr>
          <w:rFonts w:hint="eastAsia"/>
          <w:sz w:val="28"/>
          <w:szCs w:val="28"/>
          <w:lang w:val="el-GR"/>
        </w:rPr>
        <w:t>268</w:t>
      </w:r>
      <w:r>
        <w:rPr>
          <w:rFonts w:hint="eastAsia"/>
          <w:sz w:val="28"/>
          <w:szCs w:val="28"/>
          <w:lang w:val="el-GR"/>
        </w:rPr>
        <w:t>】在航海知识</w:t>
      </w:r>
      <w:r>
        <w:rPr>
          <w:rStyle w:val="a8"/>
          <w:sz w:val="28"/>
          <w:szCs w:val="28"/>
          <w:lang w:val="el-GR"/>
        </w:rPr>
        <w:footnoteReference w:id="498"/>
      </w:r>
      <w:r>
        <w:rPr>
          <w:rFonts w:hint="eastAsia"/>
          <w:sz w:val="28"/>
          <w:szCs w:val="28"/>
          <w:lang w:val="el-GR"/>
        </w:rPr>
        <w:t>上超过了他们，——于是生出一个问题：你是否该发动一场哗变，</w:t>
      </w:r>
      <w:r>
        <w:rPr>
          <w:rFonts w:hint="eastAsia"/>
          <w:sz w:val="28"/>
          <w:szCs w:val="28"/>
          <w:lang w:val="el-GR"/>
        </w:rPr>
        <w:t>把他们俩都关起来？是否因为你更精通航海知识你就有责任这样做？他们是否同样有权因为你破坏纪律而关你禁闭？——这不过是那些更复杂和更棘手处境的一个比喻，在这些处境中，问题说到底在于，什么能够保证我们高于别人，和证明我们对于自己的信念为正当。成功？但为了得到成功，我们恰恰不得不首先去</w:t>
      </w:r>
      <w:r>
        <w:rPr>
          <w:rFonts w:ascii="楷体_GB2312" w:eastAsia="楷体_GB2312" w:hint="eastAsia"/>
          <w:sz w:val="28"/>
          <w:szCs w:val="28"/>
          <w:lang w:val="el-GR"/>
        </w:rPr>
        <w:t>做</w:t>
      </w:r>
      <w:r>
        <w:rPr>
          <w:rFonts w:hint="eastAsia"/>
          <w:sz w:val="28"/>
          <w:szCs w:val="28"/>
          <w:lang w:val="el-GR"/>
        </w:rPr>
        <w:t>带有全部危险之事——不仅是我们自己的危险，而且是全船人的危险。</w:t>
      </w:r>
    </w:p>
    <w:p w:rsidR="00000000" w:rsidRDefault="00EF3B58">
      <w:pPr>
        <w:tabs>
          <w:tab w:val="left" w:pos="6645"/>
        </w:tabs>
        <w:jc w:val="left"/>
        <w:rPr>
          <w:rFonts w:hint="eastAsia"/>
          <w:sz w:val="28"/>
          <w:szCs w:val="28"/>
          <w:lang w:val="el-GR"/>
        </w:rPr>
      </w:pPr>
      <w:r>
        <w:rPr>
          <w:rFonts w:hint="eastAsia"/>
          <w:sz w:val="28"/>
          <w:szCs w:val="28"/>
          <w:lang w:val="el-GR"/>
        </w:rPr>
        <w:t>437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特权。</w:t>
      </w:r>
      <w:r>
        <w:rPr>
          <w:rFonts w:hint="eastAsia"/>
          <w:sz w:val="28"/>
          <w:szCs w:val="28"/>
          <w:lang w:val="el-GR"/>
        </w:rPr>
        <w:t>——谁真正主宰了自己，也就是说，谁决定性地</w:t>
      </w:r>
      <w:r>
        <w:rPr>
          <w:rFonts w:ascii="楷体_GB2312" w:eastAsia="楷体_GB2312" w:hint="eastAsia"/>
          <w:sz w:val="28"/>
          <w:szCs w:val="28"/>
          <w:lang w:val="el-GR"/>
        </w:rPr>
        <w:t>征服了</w:t>
      </w:r>
      <w:r>
        <w:rPr>
          <w:rFonts w:hint="eastAsia"/>
          <w:sz w:val="28"/>
          <w:szCs w:val="28"/>
          <w:lang w:val="el-GR"/>
        </w:rPr>
        <w:t>自己，他就会把惩罚自己、宽恕自己、同情自己当做他自己私有的特权：他不需要向任何别人转让这种权利，但他可以因</w:t>
      </w:r>
      <w:r>
        <w:rPr>
          <w:rFonts w:hint="eastAsia"/>
          <w:sz w:val="28"/>
          <w:szCs w:val="28"/>
          <w:lang w:val="el-GR"/>
        </w:rPr>
        <w:t>为另一个人（比如说一个朋友）而自由地放弃这项权利，——然而他知道，当他这样做时，他是在授予一项</w:t>
      </w:r>
      <w:r>
        <w:rPr>
          <w:rFonts w:ascii="楷体_GB2312" w:eastAsia="楷体_GB2312" w:hint="eastAsia"/>
          <w:sz w:val="28"/>
          <w:szCs w:val="28"/>
          <w:lang w:val="el-GR"/>
        </w:rPr>
        <w:t>权利</w:t>
      </w:r>
      <w:r>
        <w:rPr>
          <w:rFonts w:hint="eastAsia"/>
          <w:sz w:val="28"/>
          <w:szCs w:val="28"/>
          <w:lang w:val="el-GR"/>
        </w:rPr>
        <w:t>，而一个人之所以能够授权，是因为他拥有</w:t>
      </w:r>
      <w:r>
        <w:rPr>
          <w:rFonts w:ascii="楷体_GB2312" w:eastAsia="楷体_GB2312" w:hint="eastAsia"/>
          <w:sz w:val="28"/>
          <w:szCs w:val="28"/>
          <w:lang w:val="el-GR"/>
        </w:rPr>
        <w:t>权力</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438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人与物。</w:t>
      </w:r>
      <w:r>
        <w:rPr>
          <w:rFonts w:hint="eastAsia"/>
          <w:sz w:val="28"/>
          <w:szCs w:val="28"/>
          <w:lang w:val="el-GR"/>
        </w:rPr>
        <w:t>——人为什么看不见物？因为他自己站在中间：他遮住了物。</w:t>
      </w:r>
    </w:p>
    <w:p w:rsidR="00000000" w:rsidRDefault="00EF3B58">
      <w:pPr>
        <w:tabs>
          <w:tab w:val="left" w:pos="6645"/>
        </w:tabs>
        <w:jc w:val="left"/>
        <w:rPr>
          <w:rFonts w:hint="eastAsia"/>
          <w:sz w:val="28"/>
          <w:szCs w:val="28"/>
          <w:lang w:val="el-GR"/>
        </w:rPr>
      </w:pPr>
      <w:r>
        <w:rPr>
          <w:rFonts w:hint="eastAsia"/>
          <w:sz w:val="28"/>
          <w:szCs w:val="28"/>
          <w:lang w:val="el-GR"/>
        </w:rPr>
        <w:t>439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幸福的标志。</w:t>
      </w:r>
      <w:r>
        <w:rPr>
          <w:rFonts w:hint="eastAsia"/>
          <w:sz w:val="28"/>
          <w:szCs w:val="28"/>
          <w:lang w:val="el-GR"/>
        </w:rPr>
        <w:t>——一切幸福感都有两个共同之处：</w:t>
      </w:r>
      <w:r>
        <w:rPr>
          <w:rFonts w:ascii="楷体_GB2312" w:eastAsia="楷体_GB2312" w:hint="eastAsia"/>
          <w:sz w:val="28"/>
          <w:szCs w:val="28"/>
          <w:lang w:val="el-GR"/>
        </w:rPr>
        <w:t>充溢</w:t>
      </w:r>
      <w:r>
        <w:rPr>
          <w:rFonts w:hint="eastAsia"/>
          <w:sz w:val="28"/>
          <w:szCs w:val="28"/>
          <w:lang w:val="el-GR"/>
        </w:rPr>
        <w:t>的情感和</w:t>
      </w:r>
      <w:r>
        <w:rPr>
          <w:rFonts w:ascii="楷体_GB2312" w:eastAsia="楷体_GB2312" w:hint="eastAsia"/>
          <w:sz w:val="28"/>
          <w:szCs w:val="28"/>
          <w:lang w:val="el-GR"/>
        </w:rPr>
        <w:t>高涨</w:t>
      </w:r>
      <w:r>
        <w:rPr>
          <w:rFonts w:hint="eastAsia"/>
          <w:sz w:val="28"/>
          <w:szCs w:val="28"/>
          <w:lang w:val="el-GR"/>
        </w:rPr>
        <w:t>的精神。一个幸福的人就像是一条在水中的鱼，【</w:t>
      </w:r>
      <w:r>
        <w:rPr>
          <w:rFonts w:hint="eastAsia"/>
          <w:sz w:val="28"/>
          <w:szCs w:val="28"/>
          <w:lang w:val="el-GR"/>
        </w:rPr>
        <w:t>269</w:t>
      </w:r>
      <w:r>
        <w:rPr>
          <w:rFonts w:hint="eastAsia"/>
          <w:sz w:val="28"/>
          <w:szCs w:val="28"/>
          <w:lang w:val="el-GR"/>
        </w:rPr>
        <w:t>】逍遥，跳跃。好的基督徒知道什么是基督教的任性</w:t>
      </w:r>
      <w:r>
        <w:rPr>
          <w:rFonts w:hint="eastAsia"/>
          <w:sz w:val="28"/>
          <w:szCs w:val="28"/>
          <w:lang w:val="el-GR"/>
        </w:rPr>
        <w:t>(Ausgelassenheit)</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440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不是放弃！</w:t>
      </w:r>
      <w:r>
        <w:rPr>
          <w:rFonts w:hint="eastAsia"/>
          <w:sz w:val="28"/>
          <w:szCs w:val="28"/>
          <w:lang w:val="el-GR"/>
        </w:rPr>
        <w:t>——像</w:t>
      </w:r>
      <w:r>
        <w:rPr>
          <w:rFonts w:ascii="楷体_GB2312" w:eastAsia="楷体_GB2312" w:hint="eastAsia"/>
          <w:sz w:val="28"/>
          <w:szCs w:val="28"/>
          <w:lang w:val="el-GR"/>
        </w:rPr>
        <w:t>修女</w:t>
      </w:r>
      <w:r>
        <w:rPr>
          <w:rFonts w:hint="eastAsia"/>
          <w:sz w:val="28"/>
          <w:szCs w:val="28"/>
          <w:lang w:val="el-GR"/>
        </w:rPr>
        <w:t>一样放弃世界而不了解世界，导致了一种不育的、空虚的孤独。这种孤独与</w:t>
      </w:r>
      <w:r>
        <w:rPr>
          <w:rFonts w:hint="eastAsia"/>
          <w:sz w:val="28"/>
          <w:szCs w:val="28"/>
          <w:lang w:val="el-GR"/>
        </w:rPr>
        <w:t>思想者的</w:t>
      </w:r>
      <w:r>
        <w:rPr>
          <w:sz w:val="28"/>
          <w:szCs w:val="28"/>
        </w:rPr>
        <w:t>vita contemplative</w:t>
      </w:r>
      <w:r>
        <w:rPr>
          <w:rFonts w:hint="eastAsia"/>
          <w:sz w:val="28"/>
          <w:szCs w:val="28"/>
        </w:rPr>
        <w:t>[</w:t>
      </w:r>
      <w:r>
        <w:rPr>
          <w:rFonts w:hint="eastAsia"/>
          <w:sz w:val="28"/>
          <w:szCs w:val="28"/>
        </w:rPr>
        <w:t>沉思生活</w:t>
      </w:r>
      <w:r>
        <w:rPr>
          <w:rFonts w:hint="eastAsia"/>
          <w:sz w:val="28"/>
          <w:szCs w:val="28"/>
        </w:rPr>
        <w:t>]</w:t>
      </w:r>
      <w:r>
        <w:rPr>
          <w:rFonts w:hint="eastAsia"/>
          <w:sz w:val="28"/>
          <w:szCs w:val="28"/>
          <w:lang w:val="el-GR"/>
        </w:rPr>
        <w:t>的孤独毫无共同之处：当思想家作</w:t>
      </w:r>
      <w:r>
        <w:rPr>
          <w:rFonts w:ascii="楷体_GB2312" w:eastAsia="楷体_GB2312" w:hint="eastAsia"/>
          <w:sz w:val="28"/>
          <w:szCs w:val="28"/>
          <w:lang w:val="el-GR"/>
        </w:rPr>
        <w:t>此</w:t>
      </w:r>
      <w:r>
        <w:rPr>
          <w:rFonts w:hint="eastAsia"/>
          <w:sz w:val="28"/>
          <w:szCs w:val="28"/>
          <w:lang w:val="el-GR"/>
        </w:rPr>
        <w:t>选择时，他没有放弃任何东西；相反，如果他不得不仍然埋头</w:t>
      </w:r>
      <w:r>
        <w:rPr>
          <w:rFonts w:hint="eastAsia"/>
          <w:sz w:val="28"/>
          <w:szCs w:val="28"/>
          <w:lang w:val="el-GR"/>
        </w:rPr>
        <w:t>vita practica[</w:t>
      </w:r>
      <w:r>
        <w:rPr>
          <w:rFonts w:hint="eastAsia"/>
          <w:sz w:val="28"/>
          <w:szCs w:val="28"/>
          <w:lang w:val="el-GR"/>
        </w:rPr>
        <w:t>实践生活</w:t>
      </w:r>
      <w:r>
        <w:rPr>
          <w:rFonts w:hint="eastAsia"/>
          <w:sz w:val="28"/>
          <w:szCs w:val="28"/>
          <w:lang w:val="el-GR"/>
        </w:rPr>
        <w:t>]</w:t>
      </w:r>
      <w:r>
        <w:rPr>
          <w:rFonts w:hint="eastAsia"/>
          <w:sz w:val="28"/>
          <w:szCs w:val="28"/>
          <w:lang w:val="el-GR"/>
        </w:rPr>
        <w:t>，那对他来说倒是一种放弃、空虚和毁灭：他放弃实践是因为他了解实践，因为他了解他自己。因此他纵身跃入</w:t>
      </w:r>
      <w:r>
        <w:rPr>
          <w:rFonts w:ascii="楷体_GB2312" w:eastAsia="楷体_GB2312" w:hint="eastAsia"/>
          <w:sz w:val="28"/>
          <w:szCs w:val="28"/>
          <w:lang w:val="el-GR"/>
        </w:rPr>
        <w:t>他的</w:t>
      </w:r>
      <w:r>
        <w:rPr>
          <w:rFonts w:hint="eastAsia"/>
          <w:sz w:val="28"/>
          <w:szCs w:val="28"/>
          <w:lang w:val="el-GR"/>
        </w:rPr>
        <w:t>水中，并在那里找到了</w:t>
      </w:r>
      <w:r>
        <w:rPr>
          <w:rFonts w:ascii="楷体_GB2312" w:eastAsia="楷体_GB2312" w:hint="eastAsia"/>
          <w:sz w:val="28"/>
          <w:szCs w:val="28"/>
          <w:lang w:val="el-GR"/>
        </w:rPr>
        <w:t>他的</w:t>
      </w:r>
      <w:r>
        <w:rPr>
          <w:rFonts w:hint="eastAsia"/>
          <w:sz w:val="28"/>
          <w:szCs w:val="28"/>
          <w:lang w:val="el-GR"/>
        </w:rPr>
        <w:t>欢乐。</w:t>
      </w:r>
    </w:p>
    <w:p w:rsidR="00000000" w:rsidRDefault="00EF3B58">
      <w:pPr>
        <w:tabs>
          <w:tab w:val="left" w:pos="6645"/>
        </w:tabs>
        <w:jc w:val="left"/>
        <w:rPr>
          <w:rFonts w:hint="eastAsia"/>
          <w:sz w:val="28"/>
          <w:szCs w:val="28"/>
          <w:lang w:val="el-GR"/>
        </w:rPr>
      </w:pPr>
      <w:r>
        <w:rPr>
          <w:rFonts w:hint="eastAsia"/>
          <w:sz w:val="28"/>
          <w:szCs w:val="28"/>
          <w:lang w:val="el-GR"/>
        </w:rPr>
        <w:t>441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为什么我们的邻人离我们越来越远。</w:t>
      </w:r>
      <w:r>
        <w:rPr>
          <w:rFonts w:hint="eastAsia"/>
          <w:sz w:val="28"/>
          <w:szCs w:val="28"/>
          <w:lang w:val="el-GR"/>
        </w:rPr>
        <w:t>——我们越是用心于所有曾经存在过的和所有将要存在的一切，我们眼前的现在存在就越是变得暗淡。当我们与那些过去的人一起生活和共其死亡时，我们的“邻人”对我们又算得</w:t>
      </w:r>
      <w:r>
        <w:rPr>
          <w:rFonts w:hint="eastAsia"/>
          <w:sz w:val="28"/>
          <w:szCs w:val="28"/>
          <w:lang w:val="el-GR"/>
        </w:rPr>
        <w:t>了什么？我们身边的一切渐渐消失，</w:t>
      </w:r>
      <w:r>
        <w:rPr>
          <w:rFonts w:ascii="楷体_GB2312" w:eastAsia="楷体_GB2312" w:hint="eastAsia"/>
          <w:sz w:val="28"/>
          <w:szCs w:val="28"/>
          <w:lang w:val="el-GR"/>
        </w:rPr>
        <w:t>因为</w:t>
      </w:r>
      <w:r>
        <w:rPr>
          <w:rFonts w:hint="eastAsia"/>
          <w:sz w:val="28"/>
          <w:szCs w:val="28"/>
          <w:lang w:val="el-GR"/>
        </w:rPr>
        <w:t>整个人类的洪水吞没了它们，对于</w:t>
      </w:r>
      <w:r>
        <w:rPr>
          <w:rFonts w:ascii="楷体_GB2312" w:eastAsia="楷体_GB2312" w:hint="eastAsia"/>
          <w:sz w:val="28"/>
          <w:szCs w:val="28"/>
          <w:lang w:val="el-GR"/>
        </w:rPr>
        <w:t>全</w:t>
      </w:r>
      <w:r>
        <w:rPr>
          <w:rFonts w:hint="eastAsia"/>
          <w:sz w:val="28"/>
          <w:szCs w:val="28"/>
          <w:lang w:val="el-GR"/>
        </w:rPr>
        <w:t>人类的感情的洪流浸透了我们的心灵，我们的目光越过眼前的一切，指向遥远的彼岸，眼前的一切变得暗淡而不真实。——但我们冰冷的目光</w:t>
      </w:r>
      <w:r>
        <w:rPr>
          <w:rFonts w:ascii="楷体_GB2312" w:eastAsia="楷体_GB2312" w:hint="eastAsia"/>
          <w:sz w:val="28"/>
          <w:szCs w:val="28"/>
          <w:lang w:val="el-GR"/>
        </w:rPr>
        <w:t>侮辱了</w:t>
      </w:r>
      <w:r>
        <w:rPr>
          <w:rFonts w:hint="eastAsia"/>
          <w:sz w:val="28"/>
          <w:szCs w:val="28"/>
          <w:lang w:val="el-GR"/>
        </w:rPr>
        <w:t>旁人。</w:t>
      </w:r>
      <w:r>
        <w:rPr>
          <w:rStyle w:val="a8"/>
          <w:sz w:val="28"/>
          <w:szCs w:val="28"/>
          <w:lang w:val="el-GR"/>
        </w:rPr>
        <w:footnoteReference w:id="499"/>
      </w:r>
    </w:p>
    <w:p w:rsidR="00000000" w:rsidRDefault="00EF3B58">
      <w:pPr>
        <w:tabs>
          <w:tab w:val="left" w:pos="6645"/>
        </w:tabs>
        <w:jc w:val="left"/>
        <w:rPr>
          <w:rFonts w:hint="eastAsia"/>
          <w:sz w:val="28"/>
          <w:szCs w:val="28"/>
          <w:lang w:val="el-GR"/>
        </w:rPr>
      </w:pPr>
      <w:r>
        <w:rPr>
          <w:rFonts w:hint="eastAsia"/>
          <w:sz w:val="28"/>
          <w:szCs w:val="28"/>
          <w:lang w:val="el-GR"/>
        </w:rPr>
        <w:t>442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规则。</w:t>
      </w:r>
      <w:r>
        <w:rPr>
          <w:rFonts w:hint="eastAsia"/>
          <w:sz w:val="28"/>
          <w:szCs w:val="28"/>
          <w:lang w:val="el-GR"/>
        </w:rPr>
        <w:t>——“规则总是比例外更让我感兴趣”——一个具有这种感觉的人在知识领域已经达到了相当的高度，属于登堂入室者之列。</w:t>
      </w:r>
      <w:r>
        <w:rPr>
          <w:rStyle w:val="a8"/>
          <w:sz w:val="28"/>
          <w:szCs w:val="28"/>
          <w:lang w:val="el-GR"/>
        </w:rPr>
        <w:footnoteReference w:id="500"/>
      </w:r>
      <w:r>
        <w:rPr>
          <w:rFonts w:hint="eastAsia"/>
          <w:sz w:val="28"/>
          <w:szCs w:val="28"/>
          <w:lang w:val="el-GR"/>
        </w:rPr>
        <w:t>【</w:t>
      </w:r>
      <w:r>
        <w:rPr>
          <w:rFonts w:hint="eastAsia"/>
          <w:sz w:val="28"/>
          <w:szCs w:val="28"/>
          <w:lang w:val="el-GR"/>
        </w:rPr>
        <w:t>270</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443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关于教育。</w:t>
      </w:r>
      <w:r>
        <w:rPr>
          <w:rFonts w:hint="eastAsia"/>
          <w:sz w:val="28"/>
          <w:szCs w:val="28"/>
          <w:lang w:val="el-GR"/>
        </w:rPr>
        <w:t>——我渐渐明白了我们的教养和教育方式的通病：无人学习、无人渴望学习、也无人教人</w:t>
      </w:r>
      <w:r>
        <w:rPr>
          <w:rFonts w:ascii="楷体_GB2312" w:eastAsia="楷体_GB2312" w:hint="eastAsia"/>
          <w:sz w:val="28"/>
          <w:szCs w:val="28"/>
          <w:lang w:val="el-GR"/>
        </w:rPr>
        <w:t>忍受孤独</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444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对于阻力的惊奇。——</w:t>
      </w:r>
      <w:r>
        <w:rPr>
          <w:rFonts w:hint="eastAsia"/>
          <w:sz w:val="28"/>
          <w:szCs w:val="28"/>
          <w:lang w:val="el-GR"/>
        </w:rPr>
        <w:t>因为某些东西对我们来说变得透明</w:t>
      </w:r>
      <w:r>
        <w:rPr>
          <w:rFonts w:hint="eastAsia"/>
          <w:sz w:val="28"/>
          <w:szCs w:val="28"/>
          <w:lang w:val="el-GR"/>
        </w:rPr>
        <w:t>，我们就认为它再也不会给我们造成任何麻烦了，——当我们发现自己可以看穿它但却不能通过它时，我们就和玻璃窗上的苍蝇一样傻乎乎地感到惊奇。</w:t>
      </w:r>
    </w:p>
    <w:p w:rsidR="00000000" w:rsidRDefault="00EF3B58">
      <w:pPr>
        <w:tabs>
          <w:tab w:val="left" w:pos="6645"/>
        </w:tabs>
        <w:jc w:val="left"/>
        <w:rPr>
          <w:rFonts w:hint="eastAsia"/>
          <w:sz w:val="28"/>
          <w:szCs w:val="28"/>
          <w:lang w:val="el-GR"/>
        </w:rPr>
      </w:pPr>
      <w:r>
        <w:rPr>
          <w:rFonts w:hint="eastAsia"/>
          <w:sz w:val="28"/>
          <w:szCs w:val="28"/>
          <w:lang w:val="el-GR"/>
        </w:rPr>
        <w:t>445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高尚之人的失算。</w:t>
      </w:r>
      <w:r>
        <w:rPr>
          <w:rFonts w:hint="eastAsia"/>
          <w:sz w:val="28"/>
          <w:szCs w:val="28"/>
          <w:lang w:val="el-GR"/>
        </w:rPr>
        <w:t>——我们把我们最好的东西、我们的珍宝送给某人，直到我们的爱再没有东西可以送出为止：但是，我们最好的东西并不一定就是</w:t>
      </w:r>
      <w:r>
        <w:rPr>
          <w:rFonts w:ascii="楷体_GB2312" w:eastAsia="楷体_GB2312" w:hint="eastAsia"/>
          <w:sz w:val="28"/>
          <w:szCs w:val="28"/>
          <w:lang w:val="el-GR"/>
        </w:rPr>
        <w:t>他</w:t>
      </w:r>
      <w:r>
        <w:rPr>
          <w:rFonts w:hint="eastAsia"/>
          <w:sz w:val="28"/>
          <w:szCs w:val="28"/>
          <w:lang w:val="el-GR"/>
        </w:rPr>
        <w:t>最好的东西，因此，我们常常失望地看到，对于我们的最好的东西，他并没有报以最好的感激。</w:t>
      </w:r>
    </w:p>
    <w:p w:rsidR="00000000" w:rsidRDefault="00EF3B58">
      <w:pPr>
        <w:tabs>
          <w:tab w:val="left" w:pos="6645"/>
        </w:tabs>
        <w:jc w:val="left"/>
        <w:rPr>
          <w:rFonts w:hint="eastAsia"/>
          <w:sz w:val="28"/>
          <w:szCs w:val="28"/>
          <w:lang w:val="el-GR"/>
        </w:rPr>
      </w:pPr>
      <w:r>
        <w:rPr>
          <w:rFonts w:hint="eastAsia"/>
          <w:sz w:val="28"/>
          <w:szCs w:val="28"/>
          <w:lang w:val="el-GR"/>
        </w:rPr>
        <w:t>446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层次。</w:t>
      </w:r>
      <w:r>
        <w:rPr>
          <w:rFonts w:hint="eastAsia"/>
          <w:sz w:val="28"/>
          <w:szCs w:val="28"/>
          <w:lang w:val="el-GR"/>
        </w:rPr>
        <w:t>——首先是浅薄的思想者；其次是深刻的思想者，他们下降到事物的深处；第三是彻底的思想者，他们探求事物之根本，这当然比只是下降到深处更有价值</w:t>
      </w:r>
      <w:r>
        <w:rPr>
          <w:rFonts w:hint="eastAsia"/>
          <w:sz w:val="28"/>
          <w:szCs w:val="28"/>
          <w:lang w:val="el-GR"/>
        </w:rPr>
        <w:t>！——，最后是一头扎进泥沼的思想家，既非出于深刻也非出于彻底！他们是泥浆的爱好者。【</w:t>
      </w:r>
      <w:r>
        <w:rPr>
          <w:rFonts w:hint="eastAsia"/>
          <w:sz w:val="28"/>
          <w:szCs w:val="28"/>
          <w:lang w:val="el-GR"/>
        </w:rPr>
        <w:t>271</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447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师徒。</w:t>
      </w:r>
      <w:r>
        <w:rPr>
          <w:rFonts w:hint="eastAsia"/>
          <w:sz w:val="28"/>
          <w:szCs w:val="28"/>
          <w:lang w:val="el-GR"/>
        </w:rPr>
        <w:t>——师傅的人性，当使其警告学生提防师傅自己。</w:t>
      </w:r>
    </w:p>
    <w:p w:rsidR="00000000" w:rsidRDefault="00EF3B58">
      <w:pPr>
        <w:tabs>
          <w:tab w:val="left" w:pos="6645"/>
        </w:tabs>
        <w:jc w:val="left"/>
        <w:rPr>
          <w:rFonts w:hint="eastAsia"/>
          <w:sz w:val="28"/>
          <w:szCs w:val="28"/>
          <w:lang w:val="el-GR"/>
        </w:rPr>
      </w:pPr>
      <w:r>
        <w:rPr>
          <w:rFonts w:hint="eastAsia"/>
          <w:sz w:val="28"/>
          <w:szCs w:val="28"/>
          <w:lang w:val="el-GR"/>
        </w:rPr>
        <w:t>448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敬重现实。</w:t>
      </w:r>
      <w:r>
        <w:rPr>
          <w:rFonts w:hint="eastAsia"/>
          <w:sz w:val="28"/>
          <w:szCs w:val="28"/>
          <w:lang w:val="el-GR"/>
        </w:rPr>
        <w:t>——眼见欢乐的人群，我们如何能不感同身受、热泪盈眶！我们从前曾以为他们欢乐的对象甚渺小，</w:t>
      </w:r>
      <w:r>
        <w:rPr>
          <w:rFonts w:ascii="楷体_GB2312" w:eastAsia="楷体_GB2312" w:hint="eastAsia"/>
          <w:sz w:val="28"/>
          <w:szCs w:val="28"/>
          <w:lang w:val="el-GR"/>
        </w:rPr>
        <w:t>如果</w:t>
      </w:r>
      <w:r>
        <w:rPr>
          <w:rFonts w:hint="eastAsia"/>
          <w:sz w:val="28"/>
          <w:szCs w:val="28"/>
          <w:lang w:val="el-GR"/>
        </w:rPr>
        <w:t>不是现在我们亲身体验了，我们现在当还抱着这意见！但是看这些体验将我们带到了什么地方！我们的意见现在还算什么！要想不迷失自己，不迷失自己的</w:t>
      </w:r>
      <w:r>
        <w:rPr>
          <w:rFonts w:ascii="楷体_GB2312" w:eastAsia="楷体_GB2312" w:hint="eastAsia"/>
          <w:sz w:val="28"/>
          <w:szCs w:val="28"/>
          <w:lang w:val="el-GR"/>
        </w:rPr>
        <w:t>理性</w:t>
      </w:r>
      <w:r>
        <w:rPr>
          <w:rFonts w:hint="eastAsia"/>
          <w:sz w:val="28"/>
          <w:szCs w:val="28"/>
          <w:lang w:val="el-GR"/>
        </w:rPr>
        <w:t>，我们就必须远离体验</w:t>
      </w:r>
      <w:r>
        <w:rPr>
          <w:sz w:val="28"/>
          <w:szCs w:val="28"/>
          <w:lang w:val="de-DE"/>
        </w:rPr>
        <w:t>(Erlebnisse)</w:t>
      </w:r>
      <w:r>
        <w:rPr>
          <w:rFonts w:hint="eastAsia"/>
          <w:sz w:val="28"/>
          <w:szCs w:val="28"/>
          <w:lang w:val="el-GR"/>
        </w:rPr>
        <w:t>！柏拉图就是这样逃离现实，投向事物的暗淡的精神影象的王国：他知道</w:t>
      </w:r>
      <w:r>
        <w:rPr>
          <w:rFonts w:hint="eastAsia"/>
          <w:sz w:val="28"/>
          <w:szCs w:val="28"/>
          <w:lang w:val="el-GR"/>
        </w:rPr>
        <w:t>自己充满感性，知道这种感性的波涛如何轻易地就能吞没他的理性。——这智慧者是不是只能这样说：“我敬重</w:t>
      </w:r>
      <w:r>
        <w:rPr>
          <w:rFonts w:ascii="楷体_GB2312" w:eastAsia="楷体_GB2312" w:hint="eastAsia"/>
          <w:sz w:val="28"/>
          <w:szCs w:val="28"/>
          <w:lang w:val="el-GR"/>
        </w:rPr>
        <w:t>现实</w:t>
      </w:r>
      <w:r>
        <w:rPr>
          <w:rFonts w:hint="eastAsia"/>
          <w:sz w:val="28"/>
          <w:szCs w:val="28"/>
          <w:lang w:val="el-GR"/>
        </w:rPr>
        <w:t>，但我将转身背对现实，</w:t>
      </w:r>
      <w:r>
        <w:rPr>
          <w:rFonts w:ascii="楷体_GB2312" w:eastAsia="楷体_GB2312" w:hint="eastAsia"/>
          <w:sz w:val="28"/>
          <w:szCs w:val="28"/>
          <w:lang w:val="el-GR"/>
        </w:rPr>
        <w:t>因为</w:t>
      </w:r>
      <w:r>
        <w:rPr>
          <w:rFonts w:hint="eastAsia"/>
          <w:sz w:val="28"/>
          <w:szCs w:val="28"/>
          <w:lang w:val="el-GR"/>
        </w:rPr>
        <w:t>我了解现实和害怕现实”？难道他也如非洲土人在其首领面前所做的那样，当他们的酋长走过时，转身背对他们的酋长，以此显示他们的敬重，同时也显示他们的畏惧？</w:t>
      </w:r>
    </w:p>
    <w:p w:rsidR="00000000" w:rsidRDefault="00EF3B58">
      <w:pPr>
        <w:tabs>
          <w:tab w:val="left" w:pos="6645"/>
        </w:tabs>
        <w:jc w:val="left"/>
        <w:rPr>
          <w:rFonts w:hint="eastAsia"/>
          <w:sz w:val="28"/>
          <w:szCs w:val="28"/>
          <w:lang w:val="el-GR"/>
        </w:rPr>
      </w:pPr>
      <w:r>
        <w:rPr>
          <w:rFonts w:hint="eastAsia"/>
          <w:sz w:val="28"/>
          <w:szCs w:val="28"/>
          <w:lang w:val="el-GR"/>
        </w:rPr>
        <w:t>449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精神上有需要的人在哪里？</w:t>
      </w:r>
      <w:r>
        <w:rPr>
          <w:rFonts w:hint="eastAsia"/>
          <w:sz w:val="28"/>
          <w:szCs w:val="28"/>
          <w:lang w:val="el-GR"/>
        </w:rPr>
        <w:t>——呜呼！把自己的思想</w:t>
      </w:r>
      <w:r>
        <w:rPr>
          <w:rFonts w:ascii="楷体_GB2312" w:eastAsia="楷体_GB2312" w:hint="eastAsia"/>
          <w:sz w:val="28"/>
          <w:szCs w:val="28"/>
          <w:lang w:val="el-GR"/>
        </w:rPr>
        <w:t>强加</w:t>
      </w:r>
      <w:r>
        <w:rPr>
          <w:rFonts w:hint="eastAsia"/>
          <w:sz w:val="28"/>
          <w:szCs w:val="28"/>
          <w:lang w:val="el-GR"/>
        </w:rPr>
        <w:t>给别人，多么让我厌恶！让</w:t>
      </w:r>
      <w:r>
        <w:rPr>
          <w:rFonts w:ascii="楷体_GB2312" w:eastAsia="楷体_GB2312" w:hint="eastAsia"/>
          <w:sz w:val="28"/>
          <w:szCs w:val="28"/>
          <w:lang w:val="el-GR"/>
        </w:rPr>
        <w:t>另一个人</w:t>
      </w:r>
      <w:r>
        <w:rPr>
          <w:rFonts w:hint="eastAsia"/>
          <w:sz w:val="28"/>
          <w:szCs w:val="28"/>
          <w:lang w:val="el-GR"/>
        </w:rPr>
        <w:t>的思想战胜自己的思想，使我的心中产生新的感情和发生悄悄的变化，多么让我欢喜！不过，我的最美妙的时刻在于，一旦机会</w:t>
      </w:r>
      <w:r>
        <w:rPr>
          <w:rFonts w:ascii="楷体_GB2312" w:eastAsia="楷体_GB2312" w:hint="eastAsia"/>
          <w:sz w:val="28"/>
          <w:szCs w:val="28"/>
          <w:lang w:val="el-GR"/>
        </w:rPr>
        <w:t>容许</w:t>
      </w:r>
      <w:r>
        <w:rPr>
          <w:rFonts w:hint="eastAsia"/>
          <w:sz w:val="28"/>
          <w:szCs w:val="28"/>
          <w:lang w:val="el-GR"/>
        </w:rPr>
        <w:t>，向某个需要的人</w:t>
      </w:r>
      <w:r>
        <w:rPr>
          <w:rFonts w:ascii="楷体_GB2312" w:eastAsia="楷体_GB2312" w:hint="eastAsia"/>
          <w:sz w:val="28"/>
          <w:szCs w:val="28"/>
          <w:lang w:val="el-GR"/>
        </w:rPr>
        <w:t>赠送</w:t>
      </w:r>
      <w:r>
        <w:rPr>
          <w:rFonts w:hint="eastAsia"/>
          <w:sz w:val="28"/>
          <w:szCs w:val="28"/>
          <w:lang w:val="el-GR"/>
        </w:rPr>
        <w:t>我的精神</w:t>
      </w:r>
      <w:r>
        <w:rPr>
          <w:rFonts w:hint="eastAsia"/>
          <w:sz w:val="28"/>
          <w:szCs w:val="28"/>
          <w:lang w:val="el-GR"/>
        </w:rPr>
        <w:t>财产，就像一位听告解的神父，坐在自己小屋中，焦急地等待着某个不幸的【</w:t>
      </w:r>
      <w:r>
        <w:rPr>
          <w:rFonts w:hint="eastAsia"/>
          <w:sz w:val="28"/>
          <w:szCs w:val="28"/>
          <w:lang w:val="el-GR"/>
        </w:rPr>
        <w:t>272</w:t>
      </w:r>
      <w:r>
        <w:rPr>
          <w:rFonts w:hint="eastAsia"/>
          <w:sz w:val="28"/>
          <w:szCs w:val="28"/>
          <w:lang w:val="el-GR"/>
        </w:rPr>
        <w:t>】</w:t>
      </w:r>
      <w:r>
        <w:rPr>
          <w:rFonts w:ascii="楷体_GB2312" w:eastAsia="楷体_GB2312" w:hint="eastAsia"/>
          <w:sz w:val="28"/>
          <w:szCs w:val="28"/>
          <w:lang w:val="el-GR"/>
        </w:rPr>
        <w:t>需求者</w:t>
      </w:r>
      <w:r>
        <w:rPr>
          <w:rFonts w:hint="eastAsia"/>
          <w:sz w:val="28"/>
          <w:szCs w:val="28"/>
          <w:lang w:val="el-GR"/>
        </w:rPr>
        <w:t>前来倾诉他思想的困苦，</w:t>
      </w:r>
      <w:r>
        <w:rPr>
          <w:rStyle w:val="a8"/>
          <w:sz w:val="28"/>
          <w:szCs w:val="28"/>
          <w:lang w:val="el-GR"/>
        </w:rPr>
        <w:footnoteReference w:id="501"/>
      </w:r>
      <w:r>
        <w:rPr>
          <w:rFonts w:hint="eastAsia"/>
          <w:sz w:val="28"/>
          <w:szCs w:val="28"/>
          <w:lang w:val="el-GR"/>
        </w:rPr>
        <w:t>从而再次充满他的手和他的心，</w:t>
      </w:r>
      <w:r>
        <w:rPr>
          <w:rFonts w:ascii="楷体_GB2312" w:eastAsia="楷体_GB2312" w:hint="eastAsia"/>
          <w:sz w:val="28"/>
          <w:szCs w:val="28"/>
          <w:lang w:val="el-GR"/>
        </w:rPr>
        <w:t>使他那苦恼的灵魂重新轻松起来</w:t>
      </w:r>
      <w:r>
        <w:rPr>
          <w:rFonts w:hint="eastAsia"/>
          <w:sz w:val="28"/>
          <w:szCs w:val="28"/>
          <w:lang w:val="el-GR"/>
        </w:rPr>
        <w:t>！他不仅不追求声名，而且甚至希望逃避感激，因为感激是逼迫性的，缺乏对孤独和沉默的应有的敬重。不为人知和有点可笑地生活，谦卑得不致唤起任何嫉妒和敌意，拥有冷静的头脑，一把知识和一碗经验，就像是一个贫穷的心理郎中，碰到这人那人的</w:t>
      </w:r>
      <w:r>
        <w:rPr>
          <w:rFonts w:ascii="楷体_GB2312" w:eastAsia="楷体_GB2312" w:hint="eastAsia"/>
          <w:sz w:val="28"/>
          <w:szCs w:val="28"/>
          <w:lang w:val="el-GR"/>
        </w:rPr>
        <w:t>头脑被思想搞乱了</w:t>
      </w:r>
      <w:r>
        <w:rPr>
          <w:rFonts w:hint="eastAsia"/>
          <w:sz w:val="28"/>
          <w:szCs w:val="28"/>
          <w:lang w:val="el-GR"/>
        </w:rPr>
        <w:t>，就帮助他，而不让那人意识到谁在帮助他！他不想坚持自己的什么思想或庆祝自己对于病人精神的胜利，而是以这样的方式</w:t>
      </w:r>
      <w:r>
        <w:rPr>
          <w:rFonts w:hint="eastAsia"/>
          <w:sz w:val="28"/>
          <w:szCs w:val="28"/>
          <w:lang w:val="el-GR"/>
        </w:rPr>
        <w:t>对待他们，使他们在最轻微的不易觉察的暗示和反驳的帮助下，自己达到真理并且傲然地离开这里。他就像是一片小客栈，来有求者不拒，而去者忘怀或竟嘲笑！他没有任何优势，既没有更精美的饮食，也没有更纯净的空气，也没有更欢乐的心灵，——但他赠与，回报，交流，和变得更为贫穷！他是如此谦卑，无论什么人走近他都不会自惭！加自己以许多的不公，蜗行于一切错误的篆道上，以便沿着那许多隐蔽灵魂的秘密道路走到他们的内心深处！永远地怀有某种爱，同时又永远怀有某种自私和自我欣赏！拥有一块领地，同时又隐姓埋名和拱手相让！永远躺在优美的和煦阳光</w:t>
      </w:r>
      <w:r>
        <w:rPr>
          <w:rFonts w:hint="eastAsia"/>
          <w:sz w:val="28"/>
          <w:szCs w:val="28"/>
          <w:lang w:val="el-GR"/>
        </w:rPr>
        <w:t>之中，然而又知道通向崇高的阶梯伸手可及！——这将是一种真正的生活！一种使人有理由活的更长的生活！</w:t>
      </w:r>
      <w:r>
        <w:rPr>
          <w:rStyle w:val="a8"/>
          <w:sz w:val="28"/>
          <w:szCs w:val="28"/>
          <w:lang w:val="el-GR"/>
        </w:rPr>
        <w:footnoteReference w:id="502"/>
      </w:r>
      <w:r>
        <w:rPr>
          <w:rFonts w:hint="eastAsia"/>
          <w:sz w:val="28"/>
          <w:szCs w:val="28"/>
          <w:lang w:val="el-GR"/>
        </w:rPr>
        <w:t>【</w:t>
      </w:r>
      <w:r>
        <w:rPr>
          <w:rFonts w:hint="eastAsia"/>
          <w:sz w:val="28"/>
          <w:szCs w:val="28"/>
          <w:lang w:val="el-GR"/>
        </w:rPr>
        <w:t>273</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450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知识的诱惑。</w:t>
      </w:r>
      <w:r>
        <w:rPr>
          <w:rFonts w:hint="eastAsia"/>
          <w:sz w:val="28"/>
          <w:szCs w:val="28"/>
          <w:lang w:val="el-GR"/>
        </w:rPr>
        <w:t>——深情热烈的人朝科学之门里面看上一眼，就像中了一切魔法中最厉害的魔法；他们也许会因此变成幻想家，或在最好的情况下，变成诗人：他们对于知识之幸福的欲望是如此强烈。你们岂不是到处都听到了它的声音吗——在这甜蜜诱惑的声音中，科学以一百种、一百零一种最美的言辞发布其欢乐的福音：“让热情消失吧！则‘我多么苦啊’也消失了；‘我多么苦啊！’的话既已经消失，则痛苦也就没有了。”（马可·奥勒留</w:t>
      </w:r>
      <w:r>
        <w:rPr>
          <w:rStyle w:val="a8"/>
          <w:sz w:val="28"/>
          <w:szCs w:val="28"/>
          <w:lang w:val="el-GR"/>
        </w:rPr>
        <w:footnoteReference w:id="503"/>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451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需要豢养弄臣的人。</w:t>
      </w:r>
      <w:r>
        <w:rPr>
          <w:rFonts w:hint="eastAsia"/>
          <w:sz w:val="28"/>
          <w:szCs w:val="28"/>
          <w:lang w:val="el-GR"/>
        </w:rPr>
        <w:t>——非常美者，非常善者，非常有权者，几乎在任何事情上，都很少</w:t>
      </w:r>
      <w:r>
        <w:rPr>
          <w:rStyle w:val="a8"/>
          <w:sz w:val="28"/>
          <w:szCs w:val="28"/>
          <w:lang w:val="el-GR"/>
        </w:rPr>
        <w:footnoteReference w:id="504"/>
      </w:r>
      <w:r>
        <w:rPr>
          <w:rFonts w:hint="eastAsia"/>
          <w:sz w:val="28"/>
          <w:szCs w:val="28"/>
          <w:lang w:val="el-GR"/>
        </w:rPr>
        <w:t>能经验到完全的和平凡的真理——因为在他们面前，人们不可能不感觉到他们的影响，并按照这种影响、以与之</w:t>
      </w:r>
      <w:r>
        <w:rPr>
          <w:rFonts w:ascii="楷体_GB2312" w:eastAsia="楷体_GB2312" w:hint="eastAsia"/>
          <w:sz w:val="28"/>
          <w:szCs w:val="28"/>
          <w:lang w:val="el-GR"/>
        </w:rPr>
        <w:t>协调</w:t>
      </w:r>
      <w:r>
        <w:rPr>
          <w:rFonts w:hint="eastAsia"/>
          <w:sz w:val="28"/>
          <w:szCs w:val="28"/>
          <w:lang w:val="el-GR"/>
        </w:rPr>
        <w:t>的方式表达真理（改变事实的程度和色彩，省略或增加某些细节，遇到与情致不适合的就将其留在嘴边而不说出），从而不由自主地说些假话。然而，如果无论如何，他们仍然坚持要求听到真理，他们则必须豢养弄臣，这弄臣像疯子一样具有不必适合旁人的特权。</w:t>
      </w:r>
    </w:p>
    <w:p w:rsidR="00000000" w:rsidRDefault="00EF3B58">
      <w:pPr>
        <w:tabs>
          <w:tab w:val="left" w:pos="6645"/>
        </w:tabs>
        <w:jc w:val="left"/>
        <w:rPr>
          <w:rFonts w:hint="eastAsia"/>
          <w:sz w:val="28"/>
          <w:szCs w:val="28"/>
          <w:lang w:val="el-GR"/>
        </w:rPr>
      </w:pPr>
      <w:r>
        <w:rPr>
          <w:rFonts w:hint="eastAsia"/>
          <w:sz w:val="28"/>
          <w:szCs w:val="28"/>
          <w:lang w:val="el-GR"/>
        </w:rPr>
        <w:t>452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无耐心。——</w:t>
      </w:r>
      <w:r>
        <w:rPr>
          <w:rFonts w:hint="eastAsia"/>
          <w:sz w:val="28"/>
          <w:szCs w:val="28"/>
          <w:lang w:val="el-GR"/>
        </w:rPr>
        <w:t>思想者以及行动者中都有一些无耐心的人，一遇到失败，就立即跑到另一</w:t>
      </w:r>
      <w:r>
        <w:rPr>
          <w:rFonts w:hint="eastAsia"/>
          <w:sz w:val="28"/>
          <w:szCs w:val="28"/>
          <w:lang w:val="el-GR"/>
        </w:rPr>
        <w:t>相反领域，对之发生浓厚兴趣，开始大干一番，——直到再一次因为忍受不了成功的缓慢不辞而别。【</w:t>
      </w:r>
      <w:r>
        <w:rPr>
          <w:rFonts w:hint="eastAsia"/>
          <w:sz w:val="28"/>
          <w:szCs w:val="28"/>
          <w:lang w:val="el-GR"/>
        </w:rPr>
        <w:t>274</w:t>
      </w:r>
      <w:r>
        <w:rPr>
          <w:rFonts w:hint="eastAsia"/>
          <w:sz w:val="28"/>
          <w:szCs w:val="28"/>
          <w:lang w:val="el-GR"/>
        </w:rPr>
        <w:t>】他们就像是一些漫不经心和马不停蹄的漫游者，游历了无数的国度和自然，最后由于在他们那前所未有的旅行和实践中积累的对人和事物的知识，也由于他们的急躁的冲动有所缓和，他们变成了强有力的实行者。因此，我们看到，某种性格缺陷最后变成了一所培养天才的学校。</w:t>
      </w:r>
      <w:r>
        <w:rPr>
          <w:rStyle w:val="a8"/>
          <w:sz w:val="28"/>
          <w:szCs w:val="28"/>
          <w:lang w:val="el-GR"/>
        </w:rPr>
        <w:footnoteReference w:id="505"/>
      </w:r>
    </w:p>
    <w:p w:rsidR="00000000" w:rsidRDefault="00EF3B58">
      <w:pPr>
        <w:tabs>
          <w:tab w:val="left" w:pos="6645"/>
        </w:tabs>
        <w:jc w:val="left"/>
        <w:rPr>
          <w:rFonts w:hint="eastAsia"/>
          <w:sz w:val="28"/>
          <w:szCs w:val="28"/>
          <w:lang w:val="el-GR"/>
        </w:rPr>
      </w:pPr>
      <w:r>
        <w:rPr>
          <w:rFonts w:hint="eastAsia"/>
          <w:sz w:val="28"/>
          <w:szCs w:val="28"/>
          <w:lang w:val="el-GR"/>
        </w:rPr>
        <w:t>453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道德</w:t>
      </w:r>
      <w:r>
        <w:rPr>
          <w:rFonts w:ascii="楷体_GB2312" w:eastAsia="楷体_GB2312" w:hint="eastAsia"/>
          <w:sz w:val="28"/>
          <w:szCs w:val="28"/>
          <w:lang w:val="el-GR"/>
        </w:rPr>
        <w:t>interregnum</w:t>
      </w:r>
      <w:r>
        <w:rPr>
          <w:rStyle w:val="a8"/>
          <w:rFonts w:ascii="楷体_GB2312" w:eastAsia="楷体_GB2312" w:hint="eastAsia"/>
          <w:sz w:val="28"/>
          <w:szCs w:val="28"/>
          <w:lang w:val="el-GR"/>
        </w:rPr>
        <w:footnoteReference w:id="506"/>
      </w:r>
      <w:r>
        <w:rPr>
          <w:rFonts w:ascii="楷体_GB2312" w:eastAsia="楷体_GB2312" w:hint="eastAsia"/>
          <w:sz w:val="28"/>
          <w:szCs w:val="28"/>
          <w:lang w:val="el-GR"/>
        </w:rPr>
        <w:t>。</w:t>
      </w:r>
      <w:r>
        <w:rPr>
          <w:rFonts w:hint="eastAsia"/>
          <w:sz w:val="28"/>
          <w:szCs w:val="28"/>
          <w:lang w:val="el-GR"/>
        </w:rPr>
        <w:t>——谁能身处今日、却已能向我们描述那将</w:t>
      </w:r>
      <w:r>
        <w:rPr>
          <w:rFonts w:ascii="楷体_GB2312" w:eastAsia="楷体_GB2312" w:hint="eastAsia"/>
          <w:sz w:val="28"/>
          <w:szCs w:val="28"/>
          <w:lang w:val="el-GR"/>
        </w:rPr>
        <w:t>取代</w:t>
      </w:r>
      <w:r>
        <w:rPr>
          <w:rFonts w:hint="eastAsia"/>
          <w:sz w:val="28"/>
          <w:szCs w:val="28"/>
          <w:lang w:val="el-GR"/>
        </w:rPr>
        <w:t>道德情感和道德判断者！——不管我们如何清楚地认识到，这些情感和判断的基础完全错了，以及</w:t>
      </w:r>
      <w:r>
        <w:rPr>
          <w:rFonts w:hint="eastAsia"/>
          <w:sz w:val="28"/>
          <w:szCs w:val="28"/>
          <w:lang w:val="el-GR"/>
        </w:rPr>
        <w:t>它们的建筑无从修补：若我们不想让理性的约束力减少的话，这些情感和判断的约束力也只能一天一天逐渐加以削弱。建立新的生活和行动的法则，对于这一任务来说，我们的生理学、医学、社会理论和孤独理论（</w:t>
      </w:r>
      <w:r>
        <w:rPr>
          <w:rFonts w:hint="eastAsia"/>
          <w:sz w:val="28"/>
          <w:szCs w:val="28"/>
          <w:lang w:val="el-GR"/>
        </w:rPr>
        <w:t>Gesellschafts- und Einsamkeitslehre</w:t>
      </w:r>
      <w:r>
        <w:rPr>
          <w:rFonts w:hint="eastAsia"/>
          <w:sz w:val="28"/>
          <w:szCs w:val="28"/>
          <w:lang w:val="el-GR"/>
        </w:rPr>
        <w:t>）</w:t>
      </w:r>
      <w:r>
        <w:rPr>
          <w:rStyle w:val="a8"/>
          <w:sz w:val="28"/>
          <w:szCs w:val="28"/>
          <w:lang w:val="el-GR"/>
        </w:rPr>
        <w:footnoteReference w:id="507"/>
      </w:r>
      <w:r>
        <w:rPr>
          <w:rFonts w:hint="eastAsia"/>
          <w:sz w:val="28"/>
          <w:szCs w:val="28"/>
          <w:lang w:val="el-GR"/>
        </w:rPr>
        <w:t>还不敷应用：虽然若不在它们那里，我们就不可能在任何地方取得新理想的基石（倘若不是新理想本身的话）。因此，我们的生存，按照我们的趣味和才能，不是一种</w:t>
      </w:r>
      <w:r>
        <w:rPr>
          <w:rFonts w:ascii="楷体_GB2312" w:eastAsia="楷体_GB2312" w:hint="eastAsia"/>
          <w:sz w:val="28"/>
          <w:szCs w:val="28"/>
          <w:lang w:val="el-GR"/>
        </w:rPr>
        <w:t>前奏</w:t>
      </w:r>
      <w:r>
        <w:rPr>
          <w:rFonts w:hint="eastAsia"/>
          <w:sz w:val="28"/>
          <w:szCs w:val="28"/>
          <w:lang w:val="el-GR"/>
        </w:rPr>
        <w:t>就是一种</w:t>
      </w:r>
      <w:r>
        <w:rPr>
          <w:rFonts w:ascii="楷体_GB2312" w:eastAsia="楷体_GB2312" w:hint="eastAsia"/>
          <w:sz w:val="28"/>
          <w:szCs w:val="28"/>
          <w:lang w:val="el-GR"/>
        </w:rPr>
        <w:t>尾声</w:t>
      </w:r>
      <w:r>
        <w:rPr>
          <w:rFonts w:hint="eastAsia"/>
          <w:sz w:val="28"/>
          <w:szCs w:val="28"/>
          <w:lang w:val="el-GR"/>
        </w:rPr>
        <w:t>，而我们在这段真空中所能做到的最好的事情是：尽可能成为自己的</w:t>
      </w:r>
      <w:r>
        <w:rPr>
          <w:rFonts w:hint="eastAsia"/>
          <w:sz w:val="28"/>
          <w:szCs w:val="28"/>
          <w:lang w:val="el-GR"/>
        </w:rPr>
        <w:t>reges</w:t>
      </w:r>
      <w:r>
        <w:rPr>
          <w:rStyle w:val="a8"/>
          <w:sz w:val="28"/>
          <w:szCs w:val="28"/>
          <w:lang w:val="el-GR"/>
        </w:rPr>
        <w:footnoteReference w:id="508"/>
      </w:r>
      <w:r>
        <w:rPr>
          <w:rFonts w:hint="eastAsia"/>
          <w:sz w:val="28"/>
          <w:szCs w:val="28"/>
          <w:lang w:val="el-GR"/>
        </w:rPr>
        <w:t>和建立小型</w:t>
      </w:r>
      <w:r>
        <w:rPr>
          <w:rFonts w:ascii="楷体_GB2312" w:eastAsia="楷体_GB2312" w:hint="eastAsia"/>
          <w:sz w:val="28"/>
          <w:szCs w:val="28"/>
          <w:lang w:val="el-GR"/>
        </w:rPr>
        <w:t>试验国</w:t>
      </w:r>
      <w:r>
        <w:rPr>
          <w:rFonts w:ascii="楷体_GB2312" w:eastAsia="楷体_GB2312" w:hint="eastAsia"/>
          <w:sz w:val="28"/>
          <w:szCs w:val="28"/>
          <w:lang w:val="el-GR"/>
        </w:rPr>
        <w:t>家</w:t>
      </w:r>
      <w:r>
        <w:rPr>
          <w:rFonts w:eastAsia="楷体_GB2312"/>
          <w:sz w:val="28"/>
          <w:szCs w:val="28"/>
          <w:lang w:val="de-DE"/>
        </w:rPr>
        <w:t>(Versuchsstaaten)</w:t>
      </w:r>
      <w:r>
        <w:rPr>
          <w:rFonts w:hint="eastAsia"/>
          <w:sz w:val="28"/>
          <w:szCs w:val="28"/>
          <w:lang w:val="el-GR"/>
        </w:rPr>
        <w:t>。我们就是实验</w:t>
      </w:r>
      <w:r>
        <w:rPr>
          <w:sz w:val="28"/>
          <w:szCs w:val="28"/>
          <w:lang w:val="de-DE"/>
        </w:rPr>
        <w:t>(Experimente)</w:t>
      </w:r>
      <w:r>
        <w:rPr>
          <w:rStyle w:val="a8"/>
          <w:sz w:val="28"/>
          <w:szCs w:val="28"/>
          <w:lang w:val="el-GR"/>
        </w:rPr>
        <w:footnoteReference w:id="509"/>
      </w:r>
      <w:r>
        <w:rPr>
          <w:rFonts w:hint="eastAsia"/>
          <w:sz w:val="28"/>
          <w:szCs w:val="28"/>
          <w:lang w:val="el-GR"/>
        </w:rPr>
        <w:t>：我们同时意愿自己成为实验！</w:t>
      </w:r>
      <w:r>
        <w:rPr>
          <w:rStyle w:val="a8"/>
          <w:sz w:val="28"/>
          <w:szCs w:val="28"/>
          <w:lang w:val="el-GR"/>
        </w:rPr>
        <w:footnoteReference w:id="510"/>
      </w:r>
    </w:p>
    <w:p w:rsidR="00000000" w:rsidRDefault="00EF3B58">
      <w:pPr>
        <w:tabs>
          <w:tab w:val="left" w:pos="6645"/>
        </w:tabs>
        <w:jc w:val="left"/>
        <w:rPr>
          <w:rFonts w:hint="eastAsia"/>
          <w:sz w:val="28"/>
          <w:szCs w:val="28"/>
          <w:lang w:val="el-GR"/>
        </w:rPr>
      </w:pPr>
      <w:r>
        <w:rPr>
          <w:rFonts w:hint="eastAsia"/>
          <w:sz w:val="28"/>
          <w:szCs w:val="28"/>
          <w:lang w:val="el-GR"/>
        </w:rPr>
        <w:t>454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插话。</w:t>
      </w:r>
      <w:r>
        <w:rPr>
          <w:rFonts w:hint="eastAsia"/>
          <w:sz w:val="28"/>
          <w:szCs w:val="28"/>
          <w:lang w:val="el-GR"/>
        </w:rPr>
        <w:t>——像本书这样一本书不是用来通读或朗读的，而是用来翻阅的，即在散步中和旅途中翻阅；人们必须一次又一次埋下头去和一次又一次地抬起头来，直到发现自己进入一个完全陌生的天地。【</w:t>
      </w:r>
      <w:r>
        <w:rPr>
          <w:rFonts w:hint="eastAsia"/>
          <w:sz w:val="28"/>
          <w:szCs w:val="28"/>
          <w:lang w:val="el-GR"/>
        </w:rPr>
        <w:t>275</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455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第一自然。</w:t>
      </w:r>
      <w:r>
        <w:rPr>
          <w:rFonts w:hint="eastAsia"/>
          <w:sz w:val="28"/>
          <w:szCs w:val="28"/>
          <w:lang w:val="el-GR"/>
        </w:rPr>
        <w:t>——我们今天所受教育的目的在于灌输给我们以一种</w:t>
      </w:r>
      <w:r>
        <w:rPr>
          <w:rFonts w:ascii="楷体_GB2312" w:eastAsia="楷体_GB2312" w:hint="eastAsia"/>
          <w:sz w:val="28"/>
          <w:szCs w:val="28"/>
          <w:lang w:val="el-GR"/>
        </w:rPr>
        <w:t>第二自然</w:t>
      </w:r>
      <w:r>
        <w:rPr>
          <w:rFonts w:hint="eastAsia"/>
          <w:sz w:val="28"/>
          <w:szCs w:val="28"/>
          <w:lang w:val="el-GR"/>
        </w:rPr>
        <w:t>：当整个世界都认为我们成熟了、长大了、可以信赖了，我们就获得了这种第二自然。然而，我们中间的少数几个人却完全能像蛇一样，在被覆盖的</w:t>
      </w:r>
      <w:r>
        <w:rPr>
          <w:rFonts w:ascii="楷体_GB2312" w:eastAsia="楷体_GB2312" w:hint="eastAsia"/>
          <w:sz w:val="28"/>
          <w:szCs w:val="28"/>
          <w:lang w:val="el-GR"/>
        </w:rPr>
        <w:t>第一自</w:t>
      </w:r>
      <w:r>
        <w:rPr>
          <w:rFonts w:ascii="楷体_GB2312" w:eastAsia="楷体_GB2312" w:hint="eastAsia"/>
          <w:sz w:val="28"/>
          <w:szCs w:val="28"/>
          <w:lang w:val="el-GR"/>
        </w:rPr>
        <w:t>然</w:t>
      </w:r>
      <w:r>
        <w:rPr>
          <w:rFonts w:hint="eastAsia"/>
          <w:sz w:val="28"/>
          <w:szCs w:val="28"/>
          <w:lang w:val="el-GR"/>
        </w:rPr>
        <w:t>发育成熟之后，蜕下这层第二自然之皮。在这过程中，大多数人的第一自然萌芽枯萎久矣。</w:t>
      </w:r>
    </w:p>
    <w:p w:rsidR="00000000" w:rsidRDefault="00EF3B58">
      <w:pPr>
        <w:tabs>
          <w:tab w:val="left" w:pos="6645"/>
        </w:tabs>
        <w:jc w:val="left"/>
        <w:rPr>
          <w:rFonts w:hint="eastAsia"/>
          <w:sz w:val="28"/>
          <w:szCs w:val="28"/>
          <w:lang w:val="el-GR"/>
        </w:rPr>
      </w:pPr>
      <w:r>
        <w:rPr>
          <w:rFonts w:hint="eastAsia"/>
          <w:sz w:val="28"/>
          <w:szCs w:val="28"/>
          <w:lang w:val="el-GR"/>
        </w:rPr>
        <w:t>456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正在生成的美德。</w:t>
      </w:r>
      <w:r>
        <w:rPr>
          <w:rFonts w:hint="eastAsia"/>
          <w:sz w:val="28"/>
          <w:szCs w:val="28"/>
          <w:lang w:val="el-GR"/>
        </w:rPr>
        <w:t>——当古代哲学家断言和许诺美德和幸福的统一</w:t>
      </w:r>
      <w:r>
        <w:rPr>
          <w:rStyle w:val="a8"/>
          <w:sz w:val="28"/>
          <w:szCs w:val="28"/>
          <w:lang w:val="el-GR"/>
        </w:rPr>
        <w:footnoteReference w:id="511"/>
      </w:r>
      <w:r>
        <w:rPr>
          <w:rFonts w:hint="eastAsia"/>
          <w:sz w:val="28"/>
          <w:szCs w:val="28"/>
          <w:lang w:val="el-GR"/>
        </w:rPr>
        <w:t>时，或者当基督教说“只有你追随上帝的国和他的公正，所有这些东西都会加给你”</w:t>
      </w:r>
      <w:r>
        <w:rPr>
          <w:rStyle w:val="a8"/>
          <w:sz w:val="28"/>
          <w:szCs w:val="28"/>
          <w:lang w:val="el-GR"/>
        </w:rPr>
        <w:footnoteReference w:id="512"/>
      </w:r>
      <w:r>
        <w:rPr>
          <w:rFonts w:hint="eastAsia"/>
          <w:sz w:val="28"/>
          <w:szCs w:val="28"/>
          <w:lang w:val="el-GR"/>
        </w:rPr>
        <w:t>时，他们从来都不是完全真诚的，但也从来不是问心有愧的：人们已经习惯于不假思索地确立他们希望为真的原则，仿佛这些原则就是真理本身，（虽然一切迹象都表明并非如此），在这样做时没有任何宗教上或道德上的不安——因为人们觉得，通过</w:t>
      </w:r>
      <w:r>
        <w:rPr>
          <w:rFonts w:hint="eastAsia"/>
          <w:sz w:val="28"/>
          <w:szCs w:val="28"/>
          <w:lang w:val="el-GR"/>
        </w:rPr>
        <w:t>in honorem majorem</w:t>
      </w:r>
      <w:r>
        <w:rPr>
          <w:rStyle w:val="a8"/>
          <w:sz w:val="28"/>
          <w:szCs w:val="28"/>
          <w:lang w:val="el-GR"/>
        </w:rPr>
        <w:footnoteReference w:id="513"/>
      </w:r>
      <w:r>
        <w:rPr>
          <w:rFonts w:hint="eastAsia"/>
          <w:sz w:val="28"/>
          <w:szCs w:val="28"/>
          <w:lang w:val="el-GR"/>
        </w:rPr>
        <w:t>美德或上帝，他们已经超越了</w:t>
      </w:r>
      <w:r>
        <w:rPr>
          <w:rFonts w:hint="eastAsia"/>
          <w:sz w:val="28"/>
          <w:szCs w:val="28"/>
          <w:lang w:val="el-GR"/>
        </w:rPr>
        <w:t>现实，并且不具有任何自私的动机！甚至直到今天，许多杰出的人仍然实行着</w:t>
      </w:r>
      <w:r>
        <w:rPr>
          <w:rFonts w:ascii="楷体_GB2312" w:eastAsia="楷体_GB2312" w:hint="eastAsia"/>
          <w:sz w:val="28"/>
          <w:szCs w:val="28"/>
          <w:lang w:val="el-GR"/>
        </w:rPr>
        <w:t>这种水平的真诚</w:t>
      </w:r>
      <w:r>
        <w:rPr>
          <w:rFonts w:hint="eastAsia"/>
          <w:sz w:val="28"/>
          <w:szCs w:val="28"/>
          <w:lang w:val="el-GR"/>
        </w:rPr>
        <w:t>：当他们觉得自己无私时，他们就认为他们可以</w:t>
      </w:r>
      <w:r>
        <w:rPr>
          <w:rFonts w:ascii="楷体_GB2312" w:eastAsia="楷体_GB2312" w:hint="eastAsia"/>
          <w:sz w:val="28"/>
          <w:szCs w:val="28"/>
          <w:lang w:val="el-GR"/>
        </w:rPr>
        <w:t>更随便地对待</w:t>
      </w:r>
      <w:r>
        <w:rPr>
          <w:rFonts w:hint="eastAsia"/>
          <w:sz w:val="28"/>
          <w:szCs w:val="28"/>
          <w:lang w:val="el-GR"/>
        </w:rPr>
        <w:t>真理。我们必须记住，真诚（</w:t>
      </w:r>
      <w:r>
        <w:rPr>
          <w:rFonts w:hint="eastAsia"/>
          <w:sz w:val="28"/>
          <w:szCs w:val="28"/>
          <w:lang w:val="el-GR"/>
        </w:rPr>
        <w:t>Redlichkeit</w:t>
      </w:r>
      <w:r>
        <w:rPr>
          <w:rFonts w:hint="eastAsia"/>
          <w:sz w:val="28"/>
          <w:szCs w:val="28"/>
          <w:lang w:val="el-GR"/>
        </w:rPr>
        <w:t>）一词在苏格拉底或基督教的美德中都是找不到的：它是我们的最为晚近的美德之一，还没有完全成熟，</w:t>
      </w:r>
      <w:r>
        <w:rPr>
          <w:rStyle w:val="a8"/>
          <w:sz w:val="28"/>
          <w:szCs w:val="28"/>
          <w:lang w:val="el-GR"/>
        </w:rPr>
        <w:footnoteReference w:id="514"/>
      </w:r>
      <w:r>
        <w:rPr>
          <w:rFonts w:hint="eastAsia"/>
          <w:sz w:val="28"/>
          <w:szCs w:val="28"/>
          <w:lang w:val="el-GR"/>
        </w:rPr>
        <w:t>仍然经常被曲解和误认，还很少意识到它自己——总之，还是某种正在生成的东西，我们既可以浇灌它，也可以扼杀它，完全依我们爱好如何而定。</w:t>
      </w:r>
    </w:p>
    <w:p w:rsidR="00000000" w:rsidRDefault="00EF3B58">
      <w:pPr>
        <w:tabs>
          <w:tab w:val="left" w:pos="6645"/>
        </w:tabs>
        <w:jc w:val="left"/>
        <w:rPr>
          <w:rFonts w:hint="eastAsia"/>
          <w:sz w:val="28"/>
          <w:szCs w:val="28"/>
          <w:lang w:val="el-GR"/>
        </w:rPr>
      </w:pPr>
      <w:r>
        <w:rPr>
          <w:rFonts w:hint="eastAsia"/>
          <w:sz w:val="28"/>
          <w:szCs w:val="28"/>
          <w:lang w:val="el-GR"/>
        </w:rPr>
        <w:t>457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最终沉默。</w:t>
      </w:r>
      <w:r>
        <w:rPr>
          <w:rFonts w:hint="eastAsia"/>
          <w:sz w:val="28"/>
          <w:szCs w:val="28"/>
          <w:lang w:val="el-GR"/>
        </w:rPr>
        <w:t>——有人就像是一个寻宝者，无意中发现了另一个心灵精心隐藏的【</w:t>
      </w:r>
      <w:r>
        <w:rPr>
          <w:rFonts w:hint="eastAsia"/>
          <w:sz w:val="28"/>
          <w:szCs w:val="28"/>
          <w:lang w:val="el-GR"/>
        </w:rPr>
        <w:t>276</w:t>
      </w:r>
      <w:r>
        <w:rPr>
          <w:rFonts w:hint="eastAsia"/>
          <w:sz w:val="28"/>
          <w:szCs w:val="28"/>
          <w:lang w:val="el-GR"/>
        </w:rPr>
        <w:t>】东西，获得了一种</w:t>
      </w:r>
      <w:r>
        <w:rPr>
          <w:rFonts w:hint="eastAsia"/>
          <w:sz w:val="28"/>
          <w:szCs w:val="28"/>
          <w:lang w:val="el-GR"/>
        </w:rPr>
        <w:t>知识，这种知识每每使他心神不宁。有时，我们对于活着和死去了的人是如此了解和心有灵犀，以至于向别人谈论他们对我们变成了一种痛苦：我们每说出一句话都惟恐泄露天机。——我完全能够想象一个聪明绝顶的历史学家为什么会突然变得沉默。</w:t>
      </w:r>
    </w:p>
    <w:p w:rsidR="00000000" w:rsidRDefault="00EF3B58">
      <w:pPr>
        <w:tabs>
          <w:tab w:val="left" w:pos="6645"/>
        </w:tabs>
        <w:jc w:val="left"/>
        <w:rPr>
          <w:rFonts w:hint="eastAsia"/>
          <w:sz w:val="28"/>
          <w:szCs w:val="28"/>
          <w:lang w:val="el-GR"/>
        </w:rPr>
      </w:pPr>
      <w:r>
        <w:rPr>
          <w:rFonts w:hint="eastAsia"/>
          <w:sz w:val="28"/>
          <w:szCs w:val="28"/>
          <w:lang w:val="el-GR"/>
        </w:rPr>
        <w:t>458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伟大的命运。</w:t>
      </w:r>
      <w:r>
        <w:rPr>
          <w:rFonts w:hint="eastAsia"/>
          <w:sz w:val="28"/>
          <w:szCs w:val="28"/>
          <w:lang w:val="el-GR"/>
        </w:rPr>
        <w:t>——一个人具有完美构造的心智，同时又具有与这样一种心智相匹配的人格，性情</w:t>
      </w:r>
      <w:r>
        <w:rPr>
          <w:rFonts w:ascii="楷体_GB2312" w:eastAsia="楷体_GB2312" w:hint="eastAsia"/>
          <w:sz w:val="28"/>
          <w:szCs w:val="28"/>
          <w:lang w:val="el-GR"/>
        </w:rPr>
        <w:t>甚至还有经验</w:t>
      </w:r>
      <w:r>
        <w:rPr>
          <w:rFonts w:hint="eastAsia"/>
          <w:sz w:val="28"/>
          <w:szCs w:val="28"/>
          <w:lang w:val="el-GR"/>
        </w:rPr>
        <w:t>，这是非常少见的，但也是特别值得欣喜的。</w:t>
      </w:r>
      <w:r>
        <w:rPr>
          <w:rStyle w:val="a8"/>
          <w:sz w:val="28"/>
          <w:szCs w:val="28"/>
          <w:lang w:val="el-GR"/>
        </w:rPr>
        <w:footnoteReference w:id="515"/>
      </w:r>
    </w:p>
    <w:p w:rsidR="00000000" w:rsidRDefault="00EF3B58">
      <w:pPr>
        <w:tabs>
          <w:tab w:val="left" w:pos="6645"/>
        </w:tabs>
        <w:jc w:val="left"/>
        <w:rPr>
          <w:rFonts w:hint="eastAsia"/>
          <w:sz w:val="28"/>
          <w:szCs w:val="28"/>
          <w:lang w:val="el-GR"/>
        </w:rPr>
      </w:pPr>
      <w:r>
        <w:rPr>
          <w:rFonts w:hint="eastAsia"/>
          <w:sz w:val="28"/>
          <w:szCs w:val="28"/>
          <w:lang w:val="el-GR"/>
        </w:rPr>
        <w:t>459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思想者的大度。</w:t>
      </w:r>
      <w:r>
        <w:rPr>
          <w:rFonts w:hint="eastAsia"/>
          <w:sz w:val="28"/>
          <w:szCs w:val="28"/>
          <w:lang w:val="el-GR"/>
        </w:rPr>
        <w:t>——卢梭</w:t>
      </w:r>
      <w:r>
        <w:rPr>
          <w:rStyle w:val="a8"/>
          <w:sz w:val="28"/>
          <w:szCs w:val="28"/>
          <w:lang w:val="el-GR"/>
        </w:rPr>
        <w:footnoteReference w:id="516"/>
      </w:r>
      <w:r>
        <w:rPr>
          <w:rFonts w:hint="eastAsia"/>
          <w:sz w:val="28"/>
          <w:szCs w:val="28"/>
          <w:lang w:val="el-GR"/>
        </w:rPr>
        <w:t>和叔本华</w:t>
      </w:r>
      <w:r>
        <w:rPr>
          <w:rStyle w:val="a8"/>
          <w:sz w:val="28"/>
          <w:szCs w:val="28"/>
          <w:lang w:val="el-GR"/>
        </w:rPr>
        <w:footnoteReference w:id="517"/>
      </w:r>
      <w:r>
        <w:rPr>
          <w:rFonts w:hint="eastAsia"/>
          <w:sz w:val="28"/>
          <w:szCs w:val="28"/>
          <w:lang w:val="el-GR"/>
        </w:rPr>
        <w:t>，二者皆非常骄傲，他们为他们的生命立下誓言：</w:t>
      </w:r>
      <w:r>
        <w:rPr>
          <w:rFonts w:hint="eastAsia"/>
          <w:sz w:val="28"/>
          <w:szCs w:val="28"/>
          <w:lang w:val="el-GR"/>
        </w:rPr>
        <w:t>vitam impendere vero</w:t>
      </w:r>
      <w:r>
        <w:rPr>
          <w:rStyle w:val="a8"/>
          <w:sz w:val="28"/>
          <w:szCs w:val="28"/>
          <w:lang w:val="el-GR"/>
        </w:rPr>
        <w:footnoteReference w:id="518"/>
      </w:r>
      <w:r>
        <w:rPr>
          <w:rFonts w:hint="eastAsia"/>
          <w:sz w:val="28"/>
          <w:szCs w:val="28"/>
          <w:lang w:val="el-GR"/>
        </w:rPr>
        <w:t>。由于他们不能</w:t>
      </w:r>
      <w:r>
        <w:rPr>
          <w:rFonts w:hint="eastAsia"/>
          <w:sz w:val="28"/>
          <w:szCs w:val="28"/>
          <w:lang w:val="el-GR"/>
        </w:rPr>
        <w:t>成功地</w:t>
      </w:r>
      <w:r>
        <w:rPr>
          <w:rFonts w:hint="eastAsia"/>
          <w:sz w:val="28"/>
          <w:szCs w:val="28"/>
          <w:lang w:val="el-GR"/>
        </w:rPr>
        <w:t>verum</w:t>
      </w:r>
      <w:r>
        <w:rPr>
          <w:rFonts w:hint="eastAsia"/>
          <w:sz w:val="28"/>
          <w:szCs w:val="28"/>
          <w:lang w:val="el-GR"/>
        </w:rPr>
        <w:t>——他们各自所理解的</w:t>
      </w:r>
      <w:r>
        <w:rPr>
          <w:rFonts w:hint="eastAsia"/>
          <w:sz w:val="28"/>
          <w:szCs w:val="28"/>
          <w:lang w:val="el-GR"/>
        </w:rPr>
        <w:t>verum</w:t>
      </w:r>
      <w:r>
        <w:rPr>
          <w:rFonts w:hint="eastAsia"/>
          <w:sz w:val="28"/>
          <w:szCs w:val="28"/>
          <w:lang w:val="el-GR"/>
        </w:rPr>
        <w:t>——</w:t>
      </w:r>
      <w:r>
        <w:rPr>
          <w:rFonts w:hint="eastAsia"/>
          <w:sz w:val="28"/>
          <w:szCs w:val="28"/>
          <w:lang w:val="el-GR"/>
        </w:rPr>
        <w:t xml:space="preserve"> impendere vitae</w:t>
      </w:r>
      <w:r>
        <w:rPr>
          <w:rStyle w:val="a8"/>
          <w:sz w:val="28"/>
          <w:szCs w:val="28"/>
          <w:lang w:val="el-GR"/>
        </w:rPr>
        <w:footnoteReference w:id="519"/>
      </w:r>
      <w:r>
        <w:rPr>
          <w:rFonts w:hint="eastAsia"/>
          <w:sz w:val="28"/>
          <w:szCs w:val="28"/>
          <w:lang w:val="el-GR"/>
        </w:rPr>
        <w:t>，这种非凡骄傲给他们带来的是非凡的痛苦——他们的生活就像是一只发出与乐曲不和谐声音的古怪贝司一样，发出与他们的知识不和谐的声音！——然而，如果知识只能按照它碰巧适合每个思想家的生活的程度呈现自己，那么，这就是一种不怎么样的知识！如果思想家的虚荣心是这样强大，使他只能忍受那些与他的生活适合的知识，那么，他就是一个不怎么样的思想家！一个思想家的主要的美德在于他的大度，这种大度使他作为一个献身知识的人，常常丢脸地和带着高贵的轻蔑和</w:t>
      </w:r>
      <w:r>
        <w:rPr>
          <w:rFonts w:hint="eastAsia"/>
          <w:sz w:val="28"/>
          <w:szCs w:val="28"/>
          <w:lang w:val="el-GR"/>
        </w:rPr>
        <w:t>微笑，无所畏惧地牺牲他自己和他的生活。【</w:t>
      </w:r>
      <w:r>
        <w:rPr>
          <w:rFonts w:hint="eastAsia"/>
          <w:sz w:val="28"/>
          <w:szCs w:val="28"/>
          <w:lang w:val="el-GR"/>
        </w:rPr>
        <w:t>277</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460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利用危险之时。</w:t>
      </w:r>
      <w:r>
        <w:rPr>
          <w:rFonts w:hint="eastAsia"/>
          <w:sz w:val="28"/>
          <w:szCs w:val="28"/>
          <w:lang w:val="el-GR"/>
        </w:rPr>
        <w:t>——假如某人或某种事态的每一运动牵涉到我们或我们所爱之人的财产、荣誉、生命的危险，我们对它的认识就会异常透彻和清楚。例如，台比留</w:t>
      </w:r>
      <w:r>
        <w:rPr>
          <w:rStyle w:val="a8"/>
          <w:sz w:val="28"/>
          <w:szCs w:val="28"/>
          <w:lang w:val="el-GR"/>
        </w:rPr>
        <w:footnoteReference w:id="520"/>
      </w:r>
      <w:r>
        <w:rPr>
          <w:rFonts w:hint="eastAsia"/>
          <w:sz w:val="28"/>
          <w:szCs w:val="28"/>
          <w:lang w:val="el-GR"/>
        </w:rPr>
        <w:t>必定极其深入地思考了奥古斯都大帝</w:t>
      </w:r>
      <w:r>
        <w:rPr>
          <w:rStyle w:val="a8"/>
          <w:sz w:val="28"/>
          <w:szCs w:val="28"/>
          <w:lang w:val="el-GR"/>
        </w:rPr>
        <w:footnoteReference w:id="521"/>
      </w:r>
      <w:r>
        <w:rPr>
          <w:rFonts w:hint="eastAsia"/>
          <w:sz w:val="28"/>
          <w:szCs w:val="28"/>
          <w:lang w:val="el-GR"/>
        </w:rPr>
        <w:t>的性格和他的政府体制，对它们比最聪明的历史学家知道的还要多。现在，相对而言，我们全都生活在极大的安全中，以至于我们再也没有机会获得关于人的彻底的知识：一个人研究是因为他愿意研究，另一个人研究是因为无聊，第三个人是因为习惯：从来没有一个人是因为“研究或毁灭”。由于真理的锋镝不再</w:t>
      </w:r>
      <w:r>
        <w:rPr>
          <w:rFonts w:hint="eastAsia"/>
          <w:sz w:val="28"/>
          <w:szCs w:val="28"/>
          <w:lang w:val="el-GR"/>
        </w:rPr>
        <w:t>抵住我们的喉咙，我们在心底里对它怀有一种隐秘的轻蔑：它们在我们看来与“高贵的梦境”几乎没有什么两样，好像我们可以自由地要它们或不要它们——好像这属于我们的爱好，好像我们可以像从一个梦境中醒来一样随时从真理中</w:t>
      </w:r>
      <w:r>
        <w:rPr>
          <w:rFonts w:ascii="楷体_GB2312" w:eastAsia="楷体_GB2312" w:hint="eastAsia"/>
          <w:sz w:val="28"/>
          <w:szCs w:val="28"/>
          <w:lang w:val="el-GR"/>
        </w:rPr>
        <w:t>醒来</w:t>
      </w:r>
      <w:r>
        <w:rPr>
          <w:rFonts w:hint="eastAsia"/>
          <w:sz w:val="28"/>
          <w:szCs w:val="28"/>
          <w:lang w:val="el-GR"/>
        </w:rPr>
        <w:t>！</w:t>
      </w:r>
    </w:p>
    <w:p w:rsidR="00000000" w:rsidRDefault="00EF3B58">
      <w:pPr>
        <w:tabs>
          <w:tab w:val="left" w:pos="6645"/>
        </w:tabs>
        <w:jc w:val="left"/>
        <w:rPr>
          <w:rFonts w:ascii="楷体_GB2312" w:eastAsia="楷体_GB2312" w:hint="eastAsia"/>
          <w:sz w:val="28"/>
          <w:szCs w:val="28"/>
          <w:lang w:val="el-GR"/>
        </w:rPr>
      </w:pPr>
      <w:r>
        <w:rPr>
          <w:rFonts w:ascii="楷体_GB2312" w:eastAsia="楷体_GB2312" w:hint="eastAsia"/>
          <w:sz w:val="28"/>
          <w:szCs w:val="28"/>
          <w:lang w:val="el-GR"/>
        </w:rPr>
        <w:t>461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Hic Rhodus, hic salta</w:t>
      </w:r>
      <w:r>
        <w:rPr>
          <w:rStyle w:val="a8"/>
          <w:sz w:val="28"/>
          <w:szCs w:val="28"/>
          <w:lang w:val="el-GR"/>
        </w:rPr>
        <w:footnoteReference w:id="522"/>
      </w:r>
      <w:r>
        <w:rPr>
          <w:rFonts w:hint="eastAsia"/>
          <w:sz w:val="28"/>
          <w:szCs w:val="28"/>
          <w:lang w:val="el-GR"/>
        </w:rPr>
        <w:t>——我们的音乐</w:t>
      </w:r>
      <w:r>
        <w:rPr>
          <w:rStyle w:val="a8"/>
          <w:sz w:val="28"/>
          <w:szCs w:val="28"/>
          <w:lang w:val="el-GR"/>
        </w:rPr>
        <w:footnoteReference w:id="523"/>
      </w:r>
      <w:r>
        <w:rPr>
          <w:rFonts w:hint="eastAsia"/>
          <w:sz w:val="28"/>
          <w:szCs w:val="28"/>
          <w:lang w:val="el-GR"/>
        </w:rPr>
        <w:t>能够表达任何事物；它也必须表达事物，因为像某些海怪一样，它本身没有任何确定的特点。在过去的时代，这种音乐追随</w:t>
      </w:r>
      <w:r>
        <w:rPr>
          <w:rFonts w:ascii="楷体_GB2312" w:eastAsia="楷体_GB2312" w:hint="eastAsia"/>
          <w:sz w:val="28"/>
          <w:szCs w:val="28"/>
          <w:lang w:val="el-GR"/>
        </w:rPr>
        <w:t>基督教学者</w:t>
      </w:r>
      <w:r>
        <w:rPr>
          <w:rStyle w:val="a8"/>
          <w:sz w:val="28"/>
          <w:szCs w:val="28"/>
          <w:lang w:val="el-GR"/>
        </w:rPr>
        <w:footnoteReference w:id="524"/>
      </w:r>
      <w:r>
        <w:rPr>
          <w:rFonts w:hint="eastAsia"/>
          <w:sz w:val="28"/>
          <w:szCs w:val="28"/>
          <w:lang w:val="el-GR"/>
        </w:rPr>
        <w:t>并且把他的理想用声音表达出来；为什么它就不能找到一种与</w:t>
      </w:r>
      <w:r>
        <w:rPr>
          <w:rFonts w:ascii="楷体_GB2312" w:eastAsia="楷体_GB2312" w:hint="eastAsia"/>
          <w:sz w:val="28"/>
          <w:szCs w:val="28"/>
          <w:lang w:val="el-GR"/>
        </w:rPr>
        <w:t>理想的思想家</w:t>
      </w:r>
      <w:r>
        <w:rPr>
          <w:rFonts w:ascii="楷体_GB2312" w:eastAsia="楷体_GB2312" w:hint="eastAsia"/>
          <w:sz w:val="28"/>
          <w:szCs w:val="28"/>
          <w:lang w:val="el-GR"/>
        </w:rPr>
        <w:t>(</w:t>
      </w:r>
      <w:r>
        <w:rPr>
          <w:rFonts w:eastAsia="楷体_GB2312"/>
          <w:sz w:val="28"/>
          <w:szCs w:val="28"/>
          <w:lang w:val="de-DE"/>
        </w:rPr>
        <w:t>idealen Denker)</w:t>
      </w:r>
      <w:r>
        <w:rPr>
          <w:rFonts w:hint="eastAsia"/>
          <w:sz w:val="28"/>
          <w:szCs w:val="28"/>
          <w:lang w:val="el-GR"/>
        </w:rPr>
        <w:t>相适应的更明</w:t>
      </w:r>
      <w:r>
        <w:rPr>
          <w:rFonts w:hint="eastAsia"/>
          <w:sz w:val="28"/>
          <w:szCs w:val="28"/>
          <w:lang w:val="el-GR"/>
        </w:rPr>
        <w:t>亮、更快乐和更普遍的声音——一种知道如何只有在</w:t>
      </w:r>
      <w:r>
        <w:rPr>
          <w:rFonts w:ascii="楷体_GB2312" w:eastAsia="楷体_GB2312" w:hint="eastAsia"/>
          <w:sz w:val="28"/>
          <w:szCs w:val="28"/>
          <w:lang w:val="el-GR"/>
        </w:rPr>
        <w:t>他的灵魂</w:t>
      </w:r>
      <w:r>
        <w:rPr>
          <w:rFonts w:hint="eastAsia"/>
          <w:sz w:val="28"/>
          <w:szCs w:val="28"/>
          <w:lang w:val="el-GR"/>
        </w:rPr>
        <w:t>的波涛中才乘风破浪和高歌猛进的音乐呢？——我们的音乐曾经如此伟大，如此卓越，对它来说没有什么是不可能的！因此，让它向我们表明，同时感觉下面三种事情是可能的：崇高、深入和温暖之光、【</w:t>
      </w:r>
      <w:r>
        <w:rPr>
          <w:rFonts w:hint="eastAsia"/>
          <w:sz w:val="28"/>
          <w:szCs w:val="28"/>
          <w:lang w:val="el-GR"/>
        </w:rPr>
        <w:t>278</w:t>
      </w:r>
      <w:r>
        <w:rPr>
          <w:rFonts w:hint="eastAsia"/>
          <w:sz w:val="28"/>
          <w:szCs w:val="28"/>
          <w:lang w:val="el-GR"/>
        </w:rPr>
        <w:t>】最高合逻辑性之快乐。</w:t>
      </w:r>
    </w:p>
    <w:p w:rsidR="00000000" w:rsidRDefault="00EF3B58">
      <w:pPr>
        <w:tabs>
          <w:tab w:val="left" w:pos="6645"/>
        </w:tabs>
        <w:jc w:val="left"/>
        <w:rPr>
          <w:rFonts w:hint="eastAsia"/>
          <w:sz w:val="28"/>
          <w:szCs w:val="28"/>
          <w:lang w:val="el-GR"/>
        </w:rPr>
      </w:pPr>
      <w:r>
        <w:rPr>
          <w:rFonts w:hint="eastAsia"/>
          <w:sz w:val="28"/>
          <w:szCs w:val="28"/>
          <w:lang w:val="el-GR"/>
        </w:rPr>
        <w:t>462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长期疗法。</w:t>
      </w:r>
      <w:r>
        <w:rPr>
          <w:rFonts w:hint="eastAsia"/>
          <w:sz w:val="28"/>
          <w:szCs w:val="28"/>
          <w:lang w:val="el-GR"/>
        </w:rPr>
        <w:t>——灵魂的慢性疾病，正如身体的慢性疾病，很少是由于对身体或心灵的理性的单独一次粗暴践踏，而是一般而言产生于无数次的和微不足道的失调。——例如，一个人的呼吸一天天变弱，肺部吸入的空气越来越少，即使这种变化的单位无限微小，最终也会因为</w:t>
      </w:r>
      <w:r>
        <w:rPr>
          <w:rFonts w:hint="eastAsia"/>
          <w:sz w:val="28"/>
          <w:szCs w:val="28"/>
          <w:lang w:val="el-GR"/>
        </w:rPr>
        <w:t>肺部长期得不到足够的运动而导致某种慢性疾病。对于这类疾病的唯一疗法是相反方向的无数次简单的锻炼——例如，养成习惯，每一刻钟深呼吸一次（如果可能应该平躺在地板上；还应该将一只指示时刻的钟选为终身伴侣）。所有这些治疗都是</w:t>
      </w:r>
      <w:r>
        <w:rPr>
          <w:rFonts w:ascii="楷体_GB2312" w:eastAsia="楷体_GB2312" w:hint="eastAsia"/>
          <w:sz w:val="28"/>
          <w:szCs w:val="28"/>
          <w:lang w:val="el-GR"/>
        </w:rPr>
        <w:t>缓慢</w:t>
      </w:r>
      <w:r>
        <w:rPr>
          <w:rFonts w:hint="eastAsia"/>
          <w:sz w:val="28"/>
          <w:szCs w:val="28"/>
          <w:lang w:val="el-GR"/>
        </w:rPr>
        <w:t>的和琐碎的；同样，希望治疗灵魂疾病的人也必须注意改变他的最细小的习惯。许许多多的人每天诅咒他的环境十次，但很少考虑到事实，特别是很少考虑到几年之后他就会为自己造就一条习惯</w:t>
      </w:r>
      <w:r>
        <w:rPr>
          <w:rFonts w:ascii="楷体_GB2312" w:eastAsia="楷体_GB2312" w:hint="eastAsia"/>
          <w:sz w:val="28"/>
          <w:szCs w:val="28"/>
          <w:lang w:val="el-GR"/>
        </w:rPr>
        <w:t>规律</w:t>
      </w:r>
      <w:r>
        <w:rPr>
          <w:rFonts w:hint="eastAsia"/>
          <w:sz w:val="28"/>
          <w:szCs w:val="28"/>
          <w:lang w:val="el-GR"/>
        </w:rPr>
        <w:t>，因而</w:t>
      </w:r>
      <w:r>
        <w:rPr>
          <w:rFonts w:ascii="楷体_GB2312" w:eastAsia="楷体_GB2312" w:hint="eastAsia"/>
          <w:sz w:val="28"/>
          <w:szCs w:val="28"/>
          <w:lang w:val="el-GR"/>
        </w:rPr>
        <w:t>不得不</w:t>
      </w:r>
      <w:r>
        <w:rPr>
          <w:rFonts w:hint="eastAsia"/>
          <w:sz w:val="28"/>
          <w:szCs w:val="28"/>
          <w:lang w:val="el-GR"/>
        </w:rPr>
        <w:t>每天诅咒环境十次的事实。但是，另一方面，他也能给自己造成一种每天改善环境十次的习惯。</w:t>
      </w:r>
    </w:p>
    <w:p w:rsidR="00000000" w:rsidRDefault="00EF3B58">
      <w:pPr>
        <w:tabs>
          <w:tab w:val="left" w:pos="6645"/>
        </w:tabs>
        <w:jc w:val="left"/>
        <w:rPr>
          <w:rFonts w:hint="eastAsia"/>
          <w:sz w:val="28"/>
          <w:szCs w:val="28"/>
          <w:lang w:val="el-GR"/>
        </w:rPr>
      </w:pPr>
      <w:r>
        <w:rPr>
          <w:rFonts w:hint="eastAsia"/>
          <w:sz w:val="28"/>
          <w:szCs w:val="28"/>
          <w:lang w:val="el-GR"/>
        </w:rPr>
        <w:t>463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第七天。</w:t>
      </w:r>
      <w:r>
        <w:rPr>
          <w:rFonts w:hint="eastAsia"/>
          <w:sz w:val="28"/>
          <w:szCs w:val="28"/>
          <w:lang w:val="el-GR"/>
        </w:rPr>
        <w:t>——</w:t>
      </w:r>
      <w:r>
        <w:rPr>
          <w:rFonts w:hint="eastAsia"/>
          <w:sz w:val="28"/>
          <w:szCs w:val="28"/>
          <w:lang w:val="el-GR"/>
        </w:rPr>
        <w:t>你们赞美我，说这是我的</w:t>
      </w:r>
      <w:r>
        <w:rPr>
          <w:rFonts w:ascii="楷体_GB2312" w:eastAsia="楷体_GB2312" w:hint="eastAsia"/>
          <w:sz w:val="28"/>
          <w:szCs w:val="28"/>
          <w:lang w:val="el-GR"/>
        </w:rPr>
        <w:t>创造</w:t>
      </w:r>
      <w:r>
        <w:rPr>
          <w:rFonts w:hint="eastAsia"/>
          <w:sz w:val="28"/>
          <w:szCs w:val="28"/>
          <w:lang w:val="el-GR"/>
        </w:rPr>
        <w:t>？但我不过是丢掉了我【</w:t>
      </w:r>
      <w:r>
        <w:rPr>
          <w:rFonts w:hint="eastAsia"/>
          <w:sz w:val="28"/>
          <w:szCs w:val="28"/>
          <w:lang w:val="el-GR"/>
        </w:rPr>
        <w:t>279</w:t>
      </w:r>
      <w:r>
        <w:rPr>
          <w:rFonts w:hint="eastAsia"/>
          <w:sz w:val="28"/>
          <w:szCs w:val="28"/>
          <w:lang w:val="el-GR"/>
        </w:rPr>
        <w:t>】身上的赘物！我心超越于创造者的虚荣之上。——你赞美我，说这是我的</w:t>
      </w:r>
      <w:r>
        <w:rPr>
          <w:rFonts w:ascii="楷体_GB2312" w:eastAsia="楷体_GB2312" w:hint="eastAsia"/>
          <w:sz w:val="28"/>
          <w:szCs w:val="28"/>
          <w:lang w:val="el-GR"/>
        </w:rPr>
        <w:t>放弃</w:t>
      </w:r>
      <w:r>
        <w:rPr>
          <w:rFonts w:hint="eastAsia"/>
          <w:sz w:val="28"/>
          <w:szCs w:val="28"/>
          <w:lang w:val="el-GR"/>
        </w:rPr>
        <w:t>？但我只是让我自己从赘物中摆脱出来！我心超越于放弃者的虚荣之上。</w:t>
      </w:r>
    </w:p>
    <w:p w:rsidR="00000000" w:rsidRDefault="00EF3B58">
      <w:pPr>
        <w:tabs>
          <w:tab w:val="left" w:pos="6645"/>
        </w:tabs>
        <w:jc w:val="left"/>
        <w:rPr>
          <w:rFonts w:hint="eastAsia"/>
          <w:sz w:val="28"/>
          <w:szCs w:val="28"/>
          <w:lang w:val="el-GR"/>
        </w:rPr>
      </w:pPr>
      <w:r>
        <w:rPr>
          <w:rFonts w:hint="eastAsia"/>
          <w:sz w:val="28"/>
          <w:szCs w:val="28"/>
          <w:lang w:val="el-GR"/>
        </w:rPr>
        <w:t>464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施予者之羞。</w:t>
      </w:r>
      <w:r>
        <w:rPr>
          <w:rFonts w:hint="eastAsia"/>
          <w:sz w:val="28"/>
          <w:szCs w:val="28"/>
          <w:lang w:val="el-GR"/>
        </w:rPr>
        <w:t>——每每给予，每每赠送，并因此每每做给予赠送者状，这是多么不大方！给予和赠送吧，但请藏起自己的名字，收起自己的好意！或者就像自然一样，连名字也没有——自然的最令人振奋之处在于，我们在这里可以不再遇到一个给予者和一个赠送者，一个“仁慈的面容”了。——确实，你甚至把自然的这种令人振奋的性质也断送了，因为你</w:t>
      </w:r>
      <w:r>
        <w:rPr>
          <w:rFonts w:hint="eastAsia"/>
          <w:sz w:val="28"/>
          <w:szCs w:val="28"/>
          <w:lang w:val="el-GR"/>
        </w:rPr>
        <w:t>已经在自然中安置了一位神——现在一切事物再一次成为不自由的和被压抑的！呜呼！难道我们永远没有权利不受打扰地独自生活？难道我们永远都不能不受注视、不受保护、不受牵引和不受馈赠吗？如果我们身边总是有另一个人的影子挥之不去，那么，世界上的极端的勇气和善就将不复存在。难道这种来自天堂的纠缠，这位不可摆脱的超自然的邻人，还不足以把我们推向魔鬼吗？——但是，这不是真的，这不过是一场梦！让我们从梦中醒来！</w:t>
      </w:r>
    </w:p>
    <w:p w:rsidR="00000000" w:rsidRDefault="00EF3B58">
      <w:pPr>
        <w:tabs>
          <w:tab w:val="left" w:pos="6645"/>
        </w:tabs>
        <w:jc w:val="left"/>
        <w:rPr>
          <w:rFonts w:hint="eastAsia"/>
          <w:sz w:val="28"/>
          <w:szCs w:val="28"/>
          <w:lang w:val="el-GR"/>
        </w:rPr>
      </w:pPr>
      <w:r>
        <w:rPr>
          <w:rFonts w:hint="eastAsia"/>
          <w:sz w:val="28"/>
          <w:szCs w:val="28"/>
          <w:lang w:val="el-GR"/>
        </w:rPr>
        <w:t>465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一次邂逅。</w:t>
      </w:r>
      <w:r>
        <w:rPr>
          <w:rFonts w:hint="eastAsia"/>
          <w:sz w:val="28"/>
          <w:szCs w:val="28"/>
          <w:lang w:val="el-GR"/>
        </w:rPr>
        <w:t>——甲：你在望什么呢？你悄悄站在这已很长时间了。</w:t>
      </w:r>
    </w:p>
    <w:p w:rsidR="00000000" w:rsidRDefault="00EF3B58">
      <w:pPr>
        <w:tabs>
          <w:tab w:val="left" w:pos="6645"/>
        </w:tabs>
        <w:ind w:firstLine="570"/>
        <w:jc w:val="left"/>
        <w:rPr>
          <w:rFonts w:hint="eastAsia"/>
          <w:sz w:val="28"/>
          <w:szCs w:val="28"/>
          <w:lang w:val="el-GR"/>
        </w:rPr>
      </w:pPr>
      <w:r>
        <w:rPr>
          <w:rFonts w:hint="eastAsia"/>
          <w:sz w:val="28"/>
          <w:szCs w:val="28"/>
          <w:lang w:val="el-GR"/>
        </w:rPr>
        <w:t>乙：总是老一套的新东西！一件事情之需要帮助状态，</w:t>
      </w:r>
      <w:r>
        <w:rPr>
          <w:rFonts w:hint="eastAsia"/>
          <w:sz w:val="28"/>
          <w:szCs w:val="28"/>
          <w:lang w:val="el-GR"/>
        </w:rPr>
        <w:t>使我不由地深深卷进去，然而当我好不容易到达它的基础，我却发现它并不值得如此费力。在所有这类经历的最后，我都产生一种悲哀和恍惚的感觉。每天我都在较小的程度上如此经历三次。</w:t>
      </w:r>
      <w:r>
        <w:rPr>
          <w:rStyle w:val="a8"/>
          <w:sz w:val="28"/>
          <w:szCs w:val="28"/>
          <w:lang w:val="el-GR"/>
        </w:rPr>
        <w:footnoteReference w:id="525"/>
      </w:r>
      <w:r>
        <w:rPr>
          <w:rFonts w:hint="eastAsia"/>
          <w:sz w:val="28"/>
          <w:szCs w:val="28"/>
          <w:lang w:val="el-GR"/>
        </w:rPr>
        <w:t>【</w:t>
      </w:r>
      <w:r>
        <w:rPr>
          <w:rFonts w:hint="eastAsia"/>
          <w:sz w:val="28"/>
          <w:szCs w:val="28"/>
          <w:lang w:val="el-GR"/>
        </w:rPr>
        <w:t>280</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466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声名之累。</w:t>
      </w:r>
      <w:r>
        <w:rPr>
          <w:rFonts w:hint="eastAsia"/>
          <w:sz w:val="28"/>
          <w:szCs w:val="28"/>
          <w:lang w:val="el-GR"/>
        </w:rPr>
        <w:t>——能像陌生人那样跟人们说话是多么好！诸神在拿走我们的</w:t>
      </w:r>
      <w:r>
        <w:rPr>
          <w:sz w:val="28"/>
          <w:szCs w:val="28"/>
        </w:rPr>
        <w:t>Inkognito</w:t>
      </w:r>
      <w:r>
        <w:rPr>
          <w:rStyle w:val="a8"/>
          <w:sz w:val="28"/>
          <w:szCs w:val="28"/>
        </w:rPr>
        <w:footnoteReference w:id="526"/>
      </w:r>
      <w:r>
        <w:rPr>
          <w:rFonts w:hint="eastAsia"/>
          <w:sz w:val="28"/>
          <w:szCs w:val="28"/>
          <w:lang w:val="el-GR"/>
        </w:rPr>
        <w:t>和让我们闻名的同时，也使我们丧失了“一半美德”。</w:t>
      </w:r>
    </w:p>
    <w:p w:rsidR="00000000" w:rsidRDefault="00EF3B58">
      <w:pPr>
        <w:tabs>
          <w:tab w:val="left" w:pos="6645"/>
        </w:tabs>
        <w:jc w:val="left"/>
        <w:rPr>
          <w:rFonts w:hint="eastAsia"/>
          <w:sz w:val="28"/>
          <w:szCs w:val="28"/>
          <w:lang w:val="el-GR"/>
        </w:rPr>
      </w:pPr>
      <w:r>
        <w:rPr>
          <w:rFonts w:hint="eastAsia"/>
          <w:sz w:val="28"/>
          <w:szCs w:val="28"/>
          <w:lang w:val="el-GR"/>
        </w:rPr>
        <w:t>467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双倍的忍耐。</w:t>
      </w:r>
      <w:r>
        <w:rPr>
          <w:rFonts w:hint="eastAsia"/>
          <w:sz w:val="28"/>
          <w:szCs w:val="28"/>
          <w:lang w:val="el-GR"/>
        </w:rPr>
        <w:t>——“你这样做将使许多人痛苦。”</w:t>
      </w:r>
    </w:p>
    <w:p w:rsidR="00000000" w:rsidRDefault="00EF3B58">
      <w:pPr>
        <w:tabs>
          <w:tab w:val="left" w:pos="6645"/>
        </w:tabs>
        <w:jc w:val="left"/>
        <w:rPr>
          <w:rFonts w:hint="eastAsia"/>
          <w:sz w:val="28"/>
          <w:szCs w:val="28"/>
          <w:lang w:val="el-GR"/>
        </w:rPr>
      </w:pPr>
      <w:r>
        <w:rPr>
          <w:rFonts w:hint="eastAsia"/>
          <w:sz w:val="28"/>
          <w:szCs w:val="28"/>
          <w:lang w:val="el-GR"/>
        </w:rPr>
        <w:t>——这我知道；同时我还知道这将使我不得不忍受双倍的痛苦：首先是因为同情他们的痛苦而痛苦，其次是因为他们将要对我进行的报复而痛苦。但是尽</w:t>
      </w:r>
      <w:r>
        <w:rPr>
          <w:rFonts w:hint="eastAsia"/>
          <w:sz w:val="28"/>
          <w:szCs w:val="28"/>
          <w:lang w:val="el-GR"/>
        </w:rPr>
        <w:t>管如此，我并不会停止我该做的事情。</w:t>
      </w:r>
    </w:p>
    <w:p w:rsidR="00000000" w:rsidRDefault="00EF3B58">
      <w:pPr>
        <w:tabs>
          <w:tab w:val="left" w:pos="6645"/>
        </w:tabs>
        <w:jc w:val="left"/>
        <w:rPr>
          <w:rFonts w:hint="eastAsia"/>
          <w:sz w:val="28"/>
          <w:szCs w:val="28"/>
          <w:lang w:val="el-GR"/>
        </w:rPr>
      </w:pPr>
      <w:r>
        <w:rPr>
          <w:rFonts w:hint="eastAsia"/>
          <w:sz w:val="28"/>
          <w:szCs w:val="28"/>
          <w:lang w:val="el-GR"/>
        </w:rPr>
        <w:t>468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美的疆域更广。</w:t>
      </w:r>
      <w:r>
        <w:rPr>
          <w:rFonts w:hint="eastAsia"/>
          <w:sz w:val="28"/>
          <w:szCs w:val="28"/>
          <w:lang w:val="el-GR"/>
        </w:rPr>
        <w:t>——我们在自然中巡游，机敏而快活，试图发现和当场捕获万物固有的美；遥望一段布满岩石、港湾、橄榄树和松树的海岸，我们设法发现它的美在什么情况下才臻于化境，表现无遗：是在灿烂的阳光下，还是在无边的风暴中，抑或是在天空收起它的最后一道光线之时。同样，我们也应该以欣赏者和发现者的身份在人们中间跑来跑去，让他们既表现出善也表现出恶，以便一个人在阳光下，另一个人在风暴中，第三个人在夜幕下和阴雨中，分别展示出他们特有的美。难道禁止像欣赏一幅自有其粗犷线条和动人之美</w:t>
      </w:r>
      <w:r>
        <w:rPr>
          <w:rFonts w:hint="eastAsia"/>
          <w:sz w:val="28"/>
          <w:szCs w:val="28"/>
          <w:lang w:val="el-GR"/>
        </w:rPr>
        <w:t>的蛮荒风景一样</w:t>
      </w:r>
      <w:r>
        <w:rPr>
          <w:rFonts w:ascii="楷体_GB2312" w:eastAsia="楷体_GB2312" w:hint="eastAsia"/>
          <w:sz w:val="28"/>
          <w:szCs w:val="28"/>
          <w:lang w:val="el-GR"/>
        </w:rPr>
        <w:t>欣赏恶人</w:t>
      </w:r>
      <w:r>
        <w:rPr>
          <w:rFonts w:hint="eastAsia"/>
          <w:sz w:val="28"/>
          <w:szCs w:val="28"/>
          <w:lang w:val="el-GR"/>
        </w:rPr>
        <w:t>吗？如果恶人装出善良规矩的样子，我们看了岂不像看了一幅劣作和讽刺画，岂不像自然中的一个污点一样令我们痛苦吗？——是的，这是禁止的，人们至今【</w:t>
      </w:r>
      <w:r>
        <w:rPr>
          <w:rFonts w:hint="eastAsia"/>
          <w:sz w:val="28"/>
          <w:szCs w:val="28"/>
          <w:lang w:val="el-GR"/>
        </w:rPr>
        <w:t>281</w:t>
      </w:r>
      <w:r>
        <w:rPr>
          <w:rFonts w:hint="eastAsia"/>
          <w:sz w:val="28"/>
          <w:szCs w:val="28"/>
          <w:lang w:val="el-GR"/>
        </w:rPr>
        <w:t>】只许在</w:t>
      </w:r>
      <w:r>
        <w:rPr>
          <w:rFonts w:ascii="楷体_GB2312" w:eastAsia="楷体_GB2312" w:hint="eastAsia"/>
          <w:sz w:val="28"/>
          <w:szCs w:val="28"/>
          <w:lang w:val="el-GR"/>
        </w:rPr>
        <w:t>有道德的善人</w:t>
      </w:r>
      <w:r>
        <w:rPr>
          <w:rFonts w:hint="eastAsia"/>
          <w:sz w:val="28"/>
          <w:szCs w:val="28"/>
          <w:lang w:val="el-GR"/>
        </w:rPr>
        <w:t>身上寻找美——难怪他们所得甚少，总是在寻找没有躯体的虚幻的美！——毫无疑问，恶人身上有千百种善人梦想不到的快乐，也具有千百种善人所没有的美，其中许多还有待我们去发现。</w:t>
      </w:r>
    </w:p>
    <w:p w:rsidR="00000000" w:rsidRDefault="00EF3B58">
      <w:pPr>
        <w:tabs>
          <w:tab w:val="left" w:pos="6645"/>
        </w:tabs>
        <w:jc w:val="left"/>
        <w:rPr>
          <w:rFonts w:hint="eastAsia"/>
          <w:sz w:val="28"/>
          <w:szCs w:val="28"/>
          <w:lang w:val="el-GR"/>
        </w:rPr>
      </w:pPr>
      <w:r>
        <w:rPr>
          <w:rFonts w:hint="eastAsia"/>
          <w:sz w:val="28"/>
          <w:szCs w:val="28"/>
          <w:lang w:val="el-GR"/>
        </w:rPr>
        <w:t>469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智慧之师的非人道。</w:t>
      </w:r>
      <w:r>
        <w:rPr>
          <w:rFonts w:hint="eastAsia"/>
          <w:sz w:val="28"/>
          <w:szCs w:val="28"/>
          <w:lang w:val="el-GR"/>
        </w:rPr>
        <w:t>——如一首佛教徒的赞歌</w:t>
      </w:r>
      <w:r>
        <w:rPr>
          <w:rStyle w:val="a8"/>
          <w:sz w:val="28"/>
          <w:szCs w:val="28"/>
          <w:lang w:val="el-GR"/>
        </w:rPr>
        <w:footnoteReference w:id="527"/>
      </w:r>
      <w:r>
        <w:rPr>
          <w:rFonts w:hint="eastAsia"/>
          <w:sz w:val="28"/>
          <w:szCs w:val="28"/>
          <w:lang w:val="el-GR"/>
        </w:rPr>
        <w:t>中说，智慧之师像“犀牛一样举步向前”，而由于他前进的步伐是如此沉重和把路上的一切都化为齑粉，他不得不时常做</w:t>
      </w:r>
      <w:r>
        <w:rPr>
          <w:rFonts w:hint="eastAsia"/>
          <w:sz w:val="28"/>
          <w:szCs w:val="28"/>
          <w:lang w:val="el-GR"/>
        </w:rPr>
        <w:t>出某种和解和表现出某种人情味：我指的不仅仅是放轻脚步，不仅仅是彬彬有礼和与人为善，不仅仅是机智和自我嘲讽，而且是指自我反对和自甘堕落。由于不想和压路机一样命运一般地隆隆驶过，希望教导别人的智慧之师就不得不利用他的</w:t>
      </w:r>
      <w:r>
        <w:rPr>
          <w:rFonts w:ascii="楷体_GB2312" w:eastAsia="楷体_GB2312" w:hint="eastAsia"/>
          <w:sz w:val="28"/>
          <w:szCs w:val="28"/>
          <w:lang w:val="el-GR"/>
        </w:rPr>
        <w:t>缺陷</w:t>
      </w:r>
      <w:r>
        <w:rPr>
          <w:rFonts w:hint="eastAsia"/>
          <w:sz w:val="28"/>
          <w:szCs w:val="28"/>
          <w:lang w:val="el-GR"/>
        </w:rPr>
        <w:t>，把它当作一种借口；当他说“鄙视我吧”，他是在请求允许，允许他坚持某种肆无忌惮的真理。他希望把你带进深山，他也许还希望让你去冒生命危险：因此，反过来，他也愿意无论事前还是事后让你对这样一位领导进行报复——这是他为自己赢得</w:t>
      </w:r>
      <w:r>
        <w:rPr>
          <w:rFonts w:ascii="楷体_GB2312" w:eastAsia="楷体_GB2312" w:hint="eastAsia"/>
          <w:sz w:val="28"/>
          <w:szCs w:val="28"/>
          <w:lang w:val="el-GR"/>
        </w:rPr>
        <w:t>走在别人前面</w:t>
      </w:r>
      <w:r>
        <w:rPr>
          <w:rFonts w:hint="eastAsia"/>
          <w:sz w:val="28"/>
          <w:szCs w:val="28"/>
          <w:lang w:val="el-GR"/>
        </w:rPr>
        <w:t>的快乐所付出的代价。——你是否记得，当他某一次领着你沿着一条泥泞</w:t>
      </w:r>
      <w:r>
        <w:rPr>
          <w:rFonts w:hint="eastAsia"/>
          <w:sz w:val="28"/>
          <w:szCs w:val="28"/>
          <w:lang w:val="el-GR"/>
        </w:rPr>
        <w:t>的小路穿过一个又一个黑暗的岩洞时，你的心里是怎么想的？你在心里既害怕又着急，自己对自己说：“这位领路人可以做一些更好的事情，而不是在这种地方爬行！他是那些无所事事之徒中的一个——我们</w:t>
      </w:r>
      <w:r>
        <w:rPr>
          <w:rFonts w:ascii="楷体_GB2312" w:eastAsia="楷体_GB2312" w:hint="eastAsia"/>
          <w:sz w:val="28"/>
          <w:szCs w:val="28"/>
          <w:lang w:val="el-GR"/>
        </w:rPr>
        <w:t>跟随</w:t>
      </w:r>
      <w:r>
        <w:rPr>
          <w:rFonts w:hint="eastAsia"/>
          <w:sz w:val="28"/>
          <w:szCs w:val="28"/>
          <w:lang w:val="el-GR"/>
        </w:rPr>
        <w:t>他，仿佛他真有什么价值，这是不是给了他太大的荣誉？【</w:t>
      </w:r>
      <w:r>
        <w:rPr>
          <w:rFonts w:hint="eastAsia"/>
          <w:sz w:val="28"/>
          <w:szCs w:val="28"/>
          <w:lang w:val="el-GR"/>
        </w:rPr>
        <w:t>282</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470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愿意做客。</w:t>
      </w:r>
      <w:r>
        <w:rPr>
          <w:rFonts w:hint="eastAsia"/>
          <w:sz w:val="28"/>
          <w:szCs w:val="28"/>
          <w:lang w:val="el-GR"/>
        </w:rPr>
        <w:t>——若人们能像喂鸟</w:t>
      </w:r>
      <w:r>
        <w:rPr>
          <w:rStyle w:val="a8"/>
          <w:sz w:val="28"/>
          <w:szCs w:val="28"/>
          <w:lang w:val="el-GR"/>
        </w:rPr>
        <w:footnoteReference w:id="528"/>
      </w:r>
      <w:r>
        <w:rPr>
          <w:rFonts w:hint="eastAsia"/>
          <w:sz w:val="28"/>
          <w:szCs w:val="28"/>
          <w:lang w:val="el-GR"/>
        </w:rPr>
        <w:t>一样宴客，手中漫不经心地撒下食物，而不是盯着鸟儿看个没完或暗中估量它们的价值，客人该是多么幸福！让我们像鸟儿一样想来就来，想走就走，而我们的喙上也没有刻上我们的名字。如此，我将乐于在许多人的宴会上尽情享受。</w:t>
      </w:r>
    </w:p>
    <w:p w:rsidR="00000000" w:rsidRDefault="00EF3B58">
      <w:pPr>
        <w:tabs>
          <w:tab w:val="left" w:pos="6645"/>
        </w:tabs>
        <w:jc w:val="left"/>
        <w:rPr>
          <w:rFonts w:hint="eastAsia"/>
          <w:sz w:val="28"/>
          <w:szCs w:val="28"/>
          <w:lang w:val="el-GR"/>
        </w:rPr>
      </w:pPr>
      <w:r>
        <w:rPr>
          <w:rFonts w:hint="eastAsia"/>
          <w:sz w:val="28"/>
          <w:szCs w:val="28"/>
          <w:lang w:val="el-GR"/>
        </w:rPr>
        <w:t>471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另一种邻人</w:t>
      </w:r>
      <w:r>
        <w:rPr>
          <w:rFonts w:ascii="楷体_GB2312" w:eastAsia="楷体_GB2312" w:hint="eastAsia"/>
          <w:sz w:val="28"/>
          <w:szCs w:val="28"/>
          <w:lang w:val="el-GR"/>
        </w:rPr>
        <w:t>之爱。</w:t>
      </w:r>
      <w:r>
        <w:rPr>
          <w:rFonts w:hint="eastAsia"/>
          <w:sz w:val="28"/>
          <w:szCs w:val="28"/>
          <w:lang w:val="el-GR"/>
        </w:rPr>
        <w:t>——一切激动的、吵闹的、抽风似的和神经质的行为都与</w:t>
      </w:r>
      <w:r>
        <w:rPr>
          <w:rFonts w:ascii="楷体_GB2312" w:eastAsia="楷体_GB2312" w:hint="eastAsia"/>
          <w:sz w:val="28"/>
          <w:szCs w:val="28"/>
          <w:lang w:val="el-GR"/>
        </w:rPr>
        <w:t>伟大的激情</w:t>
      </w:r>
      <w:r>
        <w:rPr>
          <w:rFonts w:hint="eastAsia"/>
          <w:sz w:val="28"/>
          <w:szCs w:val="28"/>
          <w:lang w:val="el-GR"/>
        </w:rPr>
        <w:t>毫无共同之处：伟大的激情在人的内心深处静静地燃烧，吸收了人身上的全部光和热，使他的外表看上去平静而冷漠，给他的性格打上了某种不好接近的印记。毫无疑问，这样的人有时也是</w:t>
      </w:r>
      <w:r>
        <w:rPr>
          <w:rFonts w:ascii="楷体_GB2312" w:eastAsia="楷体_GB2312" w:hint="eastAsia"/>
          <w:sz w:val="28"/>
          <w:szCs w:val="28"/>
          <w:lang w:val="el-GR"/>
        </w:rPr>
        <w:t>能爱其邻人</w:t>
      </w:r>
      <w:r>
        <w:rPr>
          <w:rFonts w:hint="eastAsia"/>
          <w:sz w:val="28"/>
          <w:szCs w:val="28"/>
          <w:lang w:val="el-GR"/>
        </w:rPr>
        <w:t>的</w:t>
      </w:r>
      <w:r>
        <w:rPr>
          <w:rStyle w:val="a8"/>
          <w:sz w:val="28"/>
          <w:szCs w:val="28"/>
          <w:lang w:val="el-GR"/>
        </w:rPr>
        <w:footnoteReference w:id="529"/>
      </w:r>
      <w:r>
        <w:rPr>
          <w:rFonts w:hint="eastAsia"/>
          <w:sz w:val="28"/>
          <w:szCs w:val="28"/>
          <w:lang w:val="el-GR"/>
        </w:rPr>
        <w:t>，但是，他的爱不是联络感情的、急于取悦他人的爱，而是一种温和的、思索的和松弛的善意：他仿佛是透过其城堡——这城堡是他们的屏障因而也是他们的牢笼——的窗子打量外面的世界，打量一个陌生的、自由的世界，打量</w:t>
      </w:r>
      <w:r>
        <w:rPr>
          <w:rFonts w:ascii="楷体_GB2312" w:eastAsia="楷体_GB2312" w:hint="eastAsia"/>
          <w:sz w:val="28"/>
          <w:szCs w:val="28"/>
          <w:lang w:val="el-GR"/>
        </w:rPr>
        <w:t>他人</w:t>
      </w:r>
      <w:r>
        <w:rPr>
          <w:rFonts w:hint="eastAsia"/>
          <w:sz w:val="28"/>
          <w:szCs w:val="28"/>
          <w:lang w:val="el-GR"/>
        </w:rPr>
        <w:t>，这给他们带来了极大的愉快。</w:t>
      </w:r>
    </w:p>
    <w:p w:rsidR="00000000" w:rsidRDefault="00EF3B58">
      <w:pPr>
        <w:tabs>
          <w:tab w:val="left" w:pos="6645"/>
        </w:tabs>
        <w:jc w:val="left"/>
        <w:rPr>
          <w:rFonts w:hint="eastAsia"/>
          <w:sz w:val="28"/>
          <w:szCs w:val="28"/>
          <w:lang w:val="el-GR"/>
        </w:rPr>
      </w:pPr>
      <w:r>
        <w:rPr>
          <w:rFonts w:hint="eastAsia"/>
          <w:sz w:val="28"/>
          <w:szCs w:val="28"/>
          <w:lang w:val="el-GR"/>
        </w:rPr>
        <w:t>472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不去证明自己。</w:t>
      </w:r>
      <w:r>
        <w:rPr>
          <w:rFonts w:hint="eastAsia"/>
          <w:sz w:val="28"/>
          <w:szCs w:val="28"/>
          <w:lang w:val="el-GR"/>
        </w:rPr>
        <w:t>——甲：你</w:t>
      </w:r>
      <w:r>
        <w:rPr>
          <w:rFonts w:hint="eastAsia"/>
          <w:sz w:val="28"/>
          <w:szCs w:val="28"/>
          <w:lang w:val="el-GR"/>
        </w:rPr>
        <w:t>为什么不愿意证明自己？</w:t>
      </w:r>
    </w:p>
    <w:p w:rsidR="00000000" w:rsidRDefault="00EF3B58">
      <w:pPr>
        <w:tabs>
          <w:tab w:val="left" w:pos="6645"/>
        </w:tabs>
        <w:ind w:firstLine="570"/>
        <w:jc w:val="left"/>
        <w:rPr>
          <w:rFonts w:hint="eastAsia"/>
          <w:sz w:val="28"/>
          <w:szCs w:val="28"/>
          <w:lang w:val="el-GR"/>
        </w:rPr>
      </w:pPr>
      <w:r>
        <w:rPr>
          <w:rFonts w:hint="eastAsia"/>
          <w:sz w:val="28"/>
          <w:szCs w:val="28"/>
          <w:lang w:val="el-GR"/>
        </w:rPr>
        <w:t>——乙：我可以证明自己，我可以在这件事上和在其他一百件事上证明自己，但我蔑视这种证明中所包含的自我满足的快乐：因为这些事情于我还不够伟大，我宁肯背着坏名声，也不愿意看到那些可怜虫幸灾乐祸地宣称：‘他很看重这些事啊。’这完全不是真的！也许我应该考虑自己更多一些，把订正有关我的错误意见当作自己的一项责任——【</w:t>
      </w:r>
      <w:r>
        <w:rPr>
          <w:rFonts w:hint="eastAsia"/>
          <w:sz w:val="28"/>
          <w:szCs w:val="28"/>
          <w:lang w:val="el-GR"/>
        </w:rPr>
        <w:t>283</w:t>
      </w:r>
      <w:r>
        <w:rPr>
          <w:rFonts w:hint="eastAsia"/>
          <w:sz w:val="28"/>
          <w:szCs w:val="28"/>
          <w:lang w:val="el-GR"/>
        </w:rPr>
        <w:t>】我对于我自己以及我自己所造成的东西实在是太不关心和太懒散了。</w:t>
      </w:r>
      <w:r>
        <w:rPr>
          <w:rStyle w:val="a8"/>
          <w:sz w:val="28"/>
          <w:szCs w:val="28"/>
          <w:lang w:val="el-GR"/>
        </w:rPr>
        <w:footnoteReference w:id="530"/>
      </w:r>
    </w:p>
    <w:p w:rsidR="00000000" w:rsidRDefault="00EF3B58">
      <w:pPr>
        <w:tabs>
          <w:tab w:val="left" w:pos="6645"/>
        </w:tabs>
        <w:jc w:val="left"/>
        <w:rPr>
          <w:rFonts w:hint="eastAsia"/>
          <w:sz w:val="28"/>
          <w:szCs w:val="28"/>
          <w:lang w:val="el-GR"/>
        </w:rPr>
      </w:pPr>
      <w:r>
        <w:rPr>
          <w:rFonts w:hint="eastAsia"/>
          <w:sz w:val="28"/>
          <w:szCs w:val="28"/>
          <w:lang w:val="el-GR"/>
        </w:rPr>
        <w:t>473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人应该在哪里定居。</w:t>
      </w:r>
      <w:r>
        <w:rPr>
          <w:rFonts w:hint="eastAsia"/>
          <w:sz w:val="28"/>
          <w:szCs w:val="28"/>
          <w:lang w:val="el-GR"/>
        </w:rPr>
        <w:t>——如果离群索居使你觉得自己伟大和充满创造力，一种社会中的生活就会使你变得渺小而空虚</w:t>
      </w:r>
      <w:r>
        <w:rPr>
          <w:rFonts w:hint="eastAsia"/>
          <w:sz w:val="28"/>
          <w:szCs w:val="28"/>
          <w:lang w:val="el-GR"/>
        </w:rPr>
        <w:t>：反之亦然。一种有力的父亲般的柔情——你在哪里找到了这种柔情，你就把你的房屋建在哪里，无论是在车水马龙的闹市，还是在杳无人烟的旷野。</w:t>
      </w:r>
      <w:r>
        <w:rPr>
          <w:sz w:val="28"/>
          <w:szCs w:val="28"/>
          <w:lang w:val="el-GR"/>
        </w:rPr>
        <w:t>U</w:t>
      </w:r>
      <w:r>
        <w:rPr>
          <w:rFonts w:hint="eastAsia"/>
          <w:sz w:val="28"/>
          <w:szCs w:val="28"/>
          <w:lang w:val="el-GR"/>
        </w:rPr>
        <w:t>bi pater sum, ibi patria</w:t>
      </w:r>
      <w:r>
        <w:rPr>
          <w:rFonts w:hint="eastAsia"/>
          <w:sz w:val="28"/>
          <w:szCs w:val="28"/>
          <w:lang w:val="el-GR"/>
        </w:rPr>
        <w:t>。</w:t>
      </w:r>
      <w:r>
        <w:rPr>
          <w:rStyle w:val="a8"/>
          <w:sz w:val="28"/>
          <w:szCs w:val="28"/>
          <w:lang w:val="el-GR"/>
        </w:rPr>
        <w:footnoteReference w:id="531"/>
      </w:r>
    </w:p>
    <w:p w:rsidR="00000000" w:rsidRDefault="00EF3B58">
      <w:pPr>
        <w:tabs>
          <w:tab w:val="left" w:pos="6645"/>
        </w:tabs>
        <w:jc w:val="left"/>
        <w:rPr>
          <w:rFonts w:hint="eastAsia"/>
          <w:sz w:val="28"/>
          <w:szCs w:val="28"/>
          <w:lang w:val="el-GR"/>
        </w:rPr>
      </w:pPr>
      <w:r>
        <w:rPr>
          <w:rFonts w:hint="eastAsia"/>
          <w:sz w:val="28"/>
          <w:szCs w:val="28"/>
          <w:lang w:val="el-GR"/>
        </w:rPr>
        <w:t>474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唯一的道路。</w:t>
      </w:r>
      <w:r>
        <w:rPr>
          <w:rFonts w:hint="eastAsia"/>
          <w:sz w:val="28"/>
          <w:szCs w:val="28"/>
          <w:lang w:val="el-GR"/>
        </w:rPr>
        <w:t>——“辩证法是达到神圣存在和深入现象背后的唯一道路”——柏拉图庄重而热情地宣布，正如叔本华同样庄重而热情地宣布，一种与辩证法相反的方法是达到神圣存在和深入现象背后的唯一的道路。</w:t>
      </w:r>
      <w:r>
        <w:rPr>
          <w:rStyle w:val="a8"/>
          <w:sz w:val="28"/>
          <w:szCs w:val="28"/>
          <w:lang w:val="el-GR"/>
        </w:rPr>
        <w:footnoteReference w:id="532"/>
      </w:r>
      <w:r>
        <w:rPr>
          <w:rFonts w:hint="eastAsia"/>
          <w:sz w:val="28"/>
          <w:szCs w:val="28"/>
          <w:lang w:val="el-GR"/>
        </w:rPr>
        <w:t>但他们都错了。因为他们宣布要达到的东西实际上并不</w:t>
      </w:r>
      <w:r>
        <w:rPr>
          <w:rFonts w:ascii="楷体_GB2312" w:eastAsia="楷体_GB2312" w:hint="eastAsia"/>
          <w:sz w:val="28"/>
          <w:szCs w:val="28"/>
          <w:lang w:val="el-GR"/>
        </w:rPr>
        <w:t>存在</w:t>
      </w:r>
      <w:r>
        <w:rPr>
          <w:rFonts w:hint="eastAsia"/>
          <w:sz w:val="28"/>
          <w:szCs w:val="28"/>
          <w:lang w:val="el-GR"/>
        </w:rPr>
        <w:t>。——迄今为止，人类所有的伟大热情不都是对于一个无所有（</w:t>
      </w:r>
      <w:r>
        <w:rPr>
          <w:rFonts w:hint="eastAsia"/>
          <w:sz w:val="28"/>
          <w:szCs w:val="28"/>
          <w:lang w:val="el-GR"/>
        </w:rPr>
        <w:t>Nichts</w:t>
      </w:r>
      <w:r>
        <w:rPr>
          <w:rFonts w:hint="eastAsia"/>
          <w:sz w:val="28"/>
          <w:szCs w:val="28"/>
          <w:lang w:val="el-GR"/>
        </w:rPr>
        <w:t>）的热</w:t>
      </w:r>
      <w:r>
        <w:rPr>
          <w:rFonts w:hint="eastAsia"/>
          <w:sz w:val="28"/>
          <w:szCs w:val="28"/>
          <w:lang w:val="el-GR"/>
        </w:rPr>
        <w:t>情？人类所有的庄重不都是关于一个无所有的庄重？</w:t>
      </w:r>
      <w:r>
        <w:rPr>
          <w:rStyle w:val="a8"/>
          <w:sz w:val="28"/>
          <w:szCs w:val="28"/>
          <w:lang w:val="el-GR"/>
        </w:rPr>
        <w:footnoteReference w:id="533"/>
      </w:r>
    </w:p>
    <w:p w:rsidR="00000000" w:rsidRDefault="00EF3B58">
      <w:pPr>
        <w:tabs>
          <w:tab w:val="left" w:pos="6645"/>
        </w:tabs>
        <w:jc w:val="left"/>
        <w:rPr>
          <w:rFonts w:hint="eastAsia"/>
          <w:sz w:val="28"/>
          <w:szCs w:val="28"/>
          <w:lang w:val="el-GR"/>
        </w:rPr>
      </w:pPr>
      <w:r>
        <w:rPr>
          <w:rFonts w:hint="eastAsia"/>
          <w:sz w:val="28"/>
          <w:szCs w:val="28"/>
          <w:lang w:val="el-GR"/>
        </w:rPr>
        <w:t>475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负重。</w:t>
      </w:r>
      <w:r>
        <w:rPr>
          <w:rFonts w:hint="eastAsia"/>
          <w:sz w:val="28"/>
          <w:szCs w:val="28"/>
          <w:lang w:val="el-GR"/>
        </w:rPr>
        <w:t>——你们对他一无所知：他能负担许多重量，一并飞往高空。你根据你自己翅膀的可怜的扇动判断，既然他让自己如此负重，他一定是想留在地上。</w:t>
      </w:r>
      <w:r>
        <w:rPr>
          <w:rStyle w:val="a8"/>
          <w:sz w:val="28"/>
          <w:szCs w:val="28"/>
          <w:lang w:val="el-GR"/>
        </w:rPr>
        <w:footnoteReference w:id="534"/>
      </w:r>
    </w:p>
    <w:p w:rsidR="00000000" w:rsidRDefault="00EF3B58">
      <w:pPr>
        <w:tabs>
          <w:tab w:val="left" w:pos="6645"/>
        </w:tabs>
        <w:jc w:val="left"/>
        <w:rPr>
          <w:rFonts w:hint="eastAsia"/>
          <w:sz w:val="28"/>
          <w:szCs w:val="28"/>
          <w:lang w:val="el-GR"/>
        </w:rPr>
      </w:pPr>
      <w:r>
        <w:rPr>
          <w:rFonts w:hint="eastAsia"/>
          <w:sz w:val="28"/>
          <w:szCs w:val="28"/>
          <w:lang w:val="el-GR"/>
        </w:rPr>
        <w:t>476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当精神丰收的节日。</w:t>
      </w:r>
      <w:r>
        <w:rPr>
          <w:rFonts w:hint="eastAsia"/>
          <w:sz w:val="28"/>
          <w:szCs w:val="28"/>
          <w:lang w:val="el-GR"/>
        </w:rPr>
        <w:t>——经验、事件，【</w:t>
      </w:r>
      <w:r>
        <w:rPr>
          <w:rFonts w:hint="eastAsia"/>
          <w:sz w:val="28"/>
          <w:szCs w:val="28"/>
          <w:lang w:val="el-GR"/>
        </w:rPr>
        <w:t>284</w:t>
      </w:r>
      <w:r>
        <w:rPr>
          <w:rFonts w:hint="eastAsia"/>
          <w:sz w:val="28"/>
          <w:szCs w:val="28"/>
          <w:lang w:val="el-GR"/>
        </w:rPr>
        <w:t>】对于经验和事件的思考，以及对于思考的梦想，所有这些每天都在不断增长和积累起来——一笔巨大的让人惊叹的财富！其景象让人晕眩；我不再能够理解，为什么精神上贫乏的人可以被称作</w:t>
      </w:r>
      <w:r>
        <w:rPr>
          <w:rFonts w:ascii="楷体_GB2312" w:eastAsia="楷体_GB2312" w:hint="eastAsia"/>
          <w:sz w:val="28"/>
          <w:szCs w:val="28"/>
          <w:lang w:val="el-GR"/>
        </w:rPr>
        <w:t>有福的</w:t>
      </w:r>
      <w:r>
        <w:rPr>
          <w:rStyle w:val="a8"/>
          <w:sz w:val="28"/>
          <w:szCs w:val="28"/>
          <w:lang w:val="el-GR"/>
        </w:rPr>
        <w:footnoteReference w:id="535"/>
      </w:r>
      <w:r>
        <w:rPr>
          <w:rFonts w:hint="eastAsia"/>
          <w:sz w:val="28"/>
          <w:szCs w:val="28"/>
          <w:lang w:val="el-GR"/>
        </w:rPr>
        <w:t>了。然而，当我感到疲倦时，我有时也会嫉妒他们：因为</w:t>
      </w:r>
      <w:r>
        <w:rPr>
          <w:rFonts w:ascii="楷体_GB2312" w:eastAsia="楷体_GB2312" w:hint="eastAsia"/>
          <w:sz w:val="28"/>
          <w:szCs w:val="28"/>
          <w:lang w:val="el-GR"/>
        </w:rPr>
        <w:t>看管</w:t>
      </w:r>
      <w:r>
        <w:rPr>
          <w:rFonts w:hint="eastAsia"/>
          <w:sz w:val="28"/>
          <w:szCs w:val="28"/>
          <w:lang w:val="el-GR"/>
        </w:rPr>
        <w:t>如此巨大的一笔财富绝不是一件容易</w:t>
      </w:r>
      <w:r>
        <w:rPr>
          <w:rFonts w:hint="eastAsia"/>
          <w:sz w:val="28"/>
          <w:szCs w:val="28"/>
          <w:lang w:val="el-GR"/>
        </w:rPr>
        <w:t>事，其沉重往往会压倒一切快乐。——如果我们需要做的只是站在那里和随便看看该有多好！如果每个人都是他自己那一份知识的守财奴该有多好！</w:t>
      </w:r>
    </w:p>
    <w:p w:rsidR="00000000" w:rsidRDefault="00EF3B58">
      <w:pPr>
        <w:tabs>
          <w:tab w:val="left" w:pos="6645"/>
        </w:tabs>
        <w:jc w:val="left"/>
        <w:rPr>
          <w:rFonts w:hint="eastAsia"/>
          <w:sz w:val="28"/>
          <w:szCs w:val="28"/>
          <w:lang w:val="el-GR"/>
        </w:rPr>
      </w:pPr>
      <w:r>
        <w:rPr>
          <w:rFonts w:hint="eastAsia"/>
          <w:sz w:val="28"/>
          <w:szCs w:val="28"/>
          <w:lang w:val="el-GR"/>
        </w:rPr>
        <w:t>477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从怀疑中走出。</w:t>
      </w:r>
      <w:r>
        <w:rPr>
          <w:rFonts w:hint="eastAsia"/>
          <w:sz w:val="28"/>
          <w:szCs w:val="28"/>
          <w:lang w:val="el-GR"/>
        </w:rPr>
        <w:t>——甲：经过一场道德怀疑的大病后，许多人变得忧郁，虚弱，空虚和虚无，在某种程度上被蛀空了。然而，当我从怀疑主义中走出来之后，我却变得比以前更勇敢和更健康，并且恢复了我的本能。哪里狂风呼啸，哪里波涛汹涌，哪里危险重重，哪里我就感觉最好。我并没有变成一只蛀虫，虽然确实经常不得不像一只蛀虫一样工作和打洞。</w:t>
      </w:r>
    </w:p>
    <w:p w:rsidR="00000000" w:rsidRDefault="00EF3B58">
      <w:pPr>
        <w:tabs>
          <w:tab w:val="left" w:pos="6645"/>
        </w:tabs>
        <w:jc w:val="left"/>
        <w:rPr>
          <w:rFonts w:hint="eastAsia"/>
          <w:sz w:val="28"/>
          <w:szCs w:val="28"/>
          <w:lang w:val="el-GR"/>
        </w:rPr>
      </w:pPr>
      <w:r>
        <w:rPr>
          <w:rFonts w:hint="eastAsia"/>
          <w:sz w:val="28"/>
          <w:szCs w:val="28"/>
          <w:lang w:val="el-GR"/>
        </w:rPr>
        <w:t>——乙：你已经</w:t>
      </w:r>
      <w:r>
        <w:rPr>
          <w:rFonts w:ascii="楷体_GB2312" w:eastAsia="楷体_GB2312" w:hint="eastAsia"/>
          <w:sz w:val="28"/>
          <w:szCs w:val="28"/>
          <w:lang w:val="el-GR"/>
        </w:rPr>
        <w:t>不再</w:t>
      </w:r>
      <w:r>
        <w:rPr>
          <w:rFonts w:hint="eastAsia"/>
          <w:sz w:val="28"/>
          <w:szCs w:val="28"/>
          <w:lang w:val="el-GR"/>
        </w:rPr>
        <w:t>是一个怀疑者！因为你</w:t>
      </w:r>
      <w:r>
        <w:rPr>
          <w:rFonts w:ascii="楷体_GB2312" w:eastAsia="楷体_GB2312" w:hint="eastAsia"/>
          <w:sz w:val="28"/>
          <w:szCs w:val="28"/>
          <w:lang w:val="el-GR"/>
        </w:rPr>
        <w:t>否定</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——：通过</w:t>
      </w:r>
      <w:r>
        <w:rPr>
          <w:rFonts w:hint="eastAsia"/>
          <w:sz w:val="28"/>
          <w:szCs w:val="28"/>
          <w:lang w:val="el-GR"/>
        </w:rPr>
        <w:t>这种否定，我重新学会了</w:t>
      </w:r>
      <w:r>
        <w:rPr>
          <w:rFonts w:ascii="楷体_GB2312" w:eastAsia="楷体_GB2312" w:hint="eastAsia"/>
          <w:sz w:val="28"/>
          <w:szCs w:val="28"/>
          <w:lang w:val="el-GR"/>
        </w:rPr>
        <w:t>肯定</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478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让我们走开</w:t>
      </w:r>
      <w:r>
        <w:rPr>
          <w:rFonts w:hint="eastAsia"/>
          <w:sz w:val="28"/>
          <w:szCs w:val="28"/>
          <w:lang w:val="el-GR"/>
        </w:rPr>
        <w:t>！——不要碰他！让他一个人呆着！你难道想让他完全破碎吗？他岂不像一只玻璃杯子，当你把开水一下子倒进去，他就会裂成碎片吗？而他是这样一只珍贵的杯子！</w:t>
      </w:r>
    </w:p>
    <w:p w:rsidR="00000000" w:rsidRDefault="00EF3B58">
      <w:pPr>
        <w:tabs>
          <w:tab w:val="left" w:pos="6645"/>
        </w:tabs>
        <w:jc w:val="left"/>
        <w:rPr>
          <w:rFonts w:hint="eastAsia"/>
          <w:sz w:val="28"/>
          <w:szCs w:val="28"/>
          <w:lang w:val="el-GR"/>
        </w:rPr>
      </w:pPr>
      <w:r>
        <w:rPr>
          <w:rFonts w:hint="eastAsia"/>
          <w:sz w:val="28"/>
          <w:szCs w:val="28"/>
          <w:lang w:val="el-GR"/>
        </w:rPr>
        <w:t>479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爱与真。</w:t>
      </w:r>
      <w:r>
        <w:rPr>
          <w:rFonts w:hint="eastAsia"/>
          <w:sz w:val="28"/>
          <w:szCs w:val="28"/>
          <w:lang w:val="el-GR"/>
        </w:rPr>
        <w:t>——处于爱恋中的人都是真理的死敌，【</w:t>
      </w:r>
      <w:r>
        <w:rPr>
          <w:rFonts w:hint="eastAsia"/>
          <w:sz w:val="28"/>
          <w:szCs w:val="28"/>
          <w:lang w:val="el-GR"/>
        </w:rPr>
        <w:t>285</w:t>
      </w:r>
      <w:r>
        <w:rPr>
          <w:rFonts w:hint="eastAsia"/>
          <w:sz w:val="28"/>
          <w:szCs w:val="28"/>
          <w:lang w:val="el-GR"/>
        </w:rPr>
        <w:t>】偷窃和窝赃的老手，接受为真的远远多于他所看到为真的——正是因为这个原因，思想者不得不一次又一次驱赶那些他所爱恋的人（这些人并不就是那些恰好也爱他的人），以便他们露出他们的毒刺和恶意，从而不再能</w:t>
      </w:r>
      <w:r>
        <w:rPr>
          <w:rFonts w:ascii="楷体_GB2312" w:eastAsia="楷体_GB2312" w:hint="eastAsia"/>
          <w:sz w:val="28"/>
          <w:szCs w:val="28"/>
          <w:lang w:val="el-GR"/>
        </w:rPr>
        <w:t>诱惑</w:t>
      </w:r>
      <w:r>
        <w:rPr>
          <w:rFonts w:hint="eastAsia"/>
          <w:sz w:val="28"/>
          <w:szCs w:val="28"/>
          <w:lang w:val="el-GR"/>
        </w:rPr>
        <w:t>他。因此，思想者的善意</w:t>
      </w:r>
      <w:r>
        <w:rPr>
          <w:sz w:val="28"/>
          <w:szCs w:val="28"/>
          <w:lang w:val="de-DE"/>
        </w:rPr>
        <w:t>(Güte)</w:t>
      </w:r>
      <w:r>
        <w:rPr>
          <w:rFonts w:hint="eastAsia"/>
          <w:sz w:val="28"/>
          <w:szCs w:val="28"/>
          <w:lang w:val="el-GR"/>
        </w:rPr>
        <w:t>也和月亮一样有其圆缺亏盈。</w:t>
      </w:r>
    </w:p>
    <w:p w:rsidR="00000000" w:rsidRDefault="00EF3B58">
      <w:pPr>
        <w:tabs>
          <w:tab w:val="left" w:pos="6645"/>
        </w:tabs>
        <w:jc w:val="left"/>
        <w:rPr>
          <w:rFonts w:hint="eastAsia"/>
          <w:sz w:val="28"/>
          <w:szCs w:val="28"/>
          <w:lang w:val="el-GR"/>
        </w:rPr>
      </w:pPr>
      <w:r>
        <w:rPr>
          <w:rFonts w:hint="eastAsia"/>
          <w:sz w:val="28"/>
          <w:szCs w:val="28"/>
          <w:lang w:val="el-GR"/>
        </w:rPr>
        <w:t>480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无法避免的。</w:t>
      </w:r>
      <w:r>
        <w:rPr>
          <w:rFonts w:hint="eastAsia"/>
          <w:sz w:val="28"/>
          <w:szCs w:val="28"/>
          <w:lang w:val="el-GR"/>
        </w:rPr>
        <w:t>——不管你经历了什么，那些不喜欢你的人都能够在你的经历中找到贬低你的机会！假如你经历了最深刻的心灵和知识的震动，最终像一个大病初愈的病人一样，带着凄惨的笑容，变得自由而宁静——人们仍然会指着你说：“他把他的病当作一种论据，认为他的无能证明了所有人的无能；他是如此虚荣，以至他为了得到痛苦者的优越感而不惜让自己病倒。”——假设你在折断束缚你的锁链的过程中受伤不轻，有人就会出来嘲笑你说：“看啊！这个家伙笨的要命！不过话说回来，他要是聪明，他也就不会干这种傻事了：他已经习惯了他的锁链，现在却又</w:t>
      </w:r>
      <w:r>
        <w:rPr>
          <w:rFonts w:hint="eastAsia"/>
          <w:sz w:val="28"/>
          <w:szCs w:val="28"/>
          <w:lang w:val="el-GR"/>
        </w:rPr>
        <w:t>愚蠢到想要打碎它！”</w:t>
      </w:r>
      <w:r>
        <w:rPr>
          <w:sz w:val="28"/>
          <w:szCs w:val="28"/>
          <w:lang w:val="el-GR"/>
        </w:rPr>
        <w:br/>
      </w:r>
      <w:r>
        <w:rPr>
          <w:rFonts w:hint="eastAsia"/>
          <w:sz w:val="28"/>
          <w:szCs w:val="28"/>
          <w:lang w:val="el-GR"/>
        </w:rPr>
        <w:t>481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两个德国人。</w:t>
      </w:r>
      <w:r>
        <w:rPr>
          <w:rFonts w:hint="eastAsia"/>
          <w:sz w:val="28"/>
          <w:szCs w:val="28"/>
          <w:lang w:val="el-GR"/>
        </w:rPr>
        <w:t>——如果我们将康德</w:t>
      </w:r>
      <w:r>
        <w:rPr>
          <w:rStyle w:val="a8"/>
          <w:sz w:val="28"/>
          <w:szCs w:val="28"/>
          <w:lang w:val="el-GR"/>
        </w:rPr>
        <w:footnoteReference w:id="536"/>
      </w:r>
      <w:r>
        <w:rPr>
          <w:rFonts w:hint="eastAsia"/>
          <w:sz w:val="28"/>
          <w:szCs w:val="28"/>
          <w:lang w:val="el-GR"/>
        </w:rPr>
        <w:t>、叔本华</w:t>
      </w:r>
      <w:r>
        <w:rPr>
          <w:rStyle w:val="a8"/>
          <w:sz w:val="28"/>
          <w:szCs w:val="28"/>
          <w:lang w:val="el-GR"/>
        </w:rPr>
        <w:footnoteReference w:id="537"/>
      </w:r>
      <w:r>
        <w:rPr>
          <w:rFonts w:hint="eastAsia"/>
          <w:sz w:val="28"/>
          <w:szCs w:val="28"/>
          <w:lang w:val="el-GR"/>
        </w:rPr>
        <w:t>与柏拉图、斯宾诺莎、帕斯卡、卢梭和歌德</w:t>
      </w:r>
      <w:r>
        <w:rPr>
          <w:rStyle w:val="a8"/>
          <w:sz w:val="28"/>
          <w:szCs w:val="28"/>
          <w:lang w:val="el-GR"/>
        </w:rPr>
        <w:footnoteReference w:id="538"/>
      </w:r>
      <w:r>
        <w:rPr>
          <w:rFonts w:hint="eastAsia"/>
          <w:sz w:val="28"/>
          <w:szCs w:val="28"/>
          <w:lang w:val="el-GR"/>
        </w:rPr>
        <w:t>比较，考虑他们的心灵</w:t>
      </w:r>
      <w:r>
        <w:rPr>
          <w:sz w:val="28"/>
          <w:szCs w:val="28"/>
          <w:lang w:val="de-DE"/>
        </w:rPr>
        <w:t>(Seele)</w:t>
      </w:r>
      <w:r>
        <w:rPr>
          <w:rFonts w:hint="eastAsia"/>
          <w:sz w:val="28"/>
          <w:szCs w:val="28"/>
          <w:lang w:val="el-GR"/>
        </w:rPr>
        <w:t>而不是大脑</w:t>
      </w:r>
      <w:r>
        <w:rPr>
          <w:sz w:val="28"/>
          <w:szCs w:val="28"/>
          <w:lang w:val="de-DE"/>
        </w:rPr>
        <w:t>(Geist)</w:t>
      </w:r>
      <w:r>
        <w:rPr>
          <w:rFonts w:hint="eastAsia"/>
          <w:sz w:val="28"/>
          <w:szCs w:val="28"/>
          <w:lang w:val="el-GR"/>
        </w:rPr>
        <w:t>，我们会看到，这种比较不利于前者：他们的思想并不就是他们的心灵的感人历史，我们不能希望在其中会看到传奇、危机、灾难和生死时刻；他们的思想并非同时也是其【</w:t>
      </w:r>
      <w:r>
        <w:rPr>
          <w:rFonts w:hint="eastAsia"/>
          <w:sz w:val="28"/>
          <w:szCs w:val="28"/>
          <w:lang w:val="el-GR"/>
        </w:rPr>
        <w:t>286</w:t>
      </w:r>
      <w:r>
        <w:rPr>
          <w:rFonts w:hint="eastAsia"/>
          <w:sz w:val="28"/>
          <w:szCs w:val="28"/>
          <w:lang w:val="el-GR"/>
        </w:rPr>
        <w:t>】心灵的自然记录：在康德那里，它只是一个</w:t>
      </w:r>
      <w:r>
        <w:rPr>
          <w:rFonts w:ascii="楷体_GB2312" w:eastAsia="楷体_GB2312" w:hint="eastAsia"/>
          <w:sz w:val="28"/>
          <w:szCs w:val="28"/>
          <w:lang w:val="el-GR"/>
        </w:rPr>
        <w:t>头脑</w:t>
      </w:r>
      <w:r>
        <w:rPr>
          <w:rFonts w:hint="eastAsia"/>
          <w:sz w:val="28"/>
          <w:szCs w:val="28"/>
          <w:lang w:val="el-GR"/>
        </w:rPr>
        <w:t>的记录；在叔本华那里，只是一种</w:t>
      </w:r>
      <w:r>
        <w:rPr>
          <w:rFonts w:ascii="楷体_GB2312" w:eastAsia="楷体_GB2312" w:hint="eastAsia"/>
          <w:sz w:val="28"/>
          <w:szCs w:val="28"/>
          <w:lang w:val="el-GR"/>
        </w:rPr>
        <w:t>性格</w:t>
      </w:r>
      <w:r>
        <w:rPr>
          <w:rFonts w:hint="eastAsia"/>
          <w:sz w:val="28"/>
          <w:szCs w:val="28"/>
          <w:lang w:val="el-GR"/>
        </w:rPr>
        <w:t>（“一种不可改变性格”）的描述和反映，以及对于“反映”本身之欣赏，也就是对于一种卓越智慧的欣赏。康德，当他</w:t>
      </w:r>
      <w:r>
        <w:rPr>
          <w:rFonts w:hint="eastAsia"/>
          <w:sz w:val="28"/>
          <w:szCs w:val="28"/>
          <w:lang w:val="el-GR"/>
        </w:rPr>
        <w:t>出现在他的思想中时，完全是一个诚实和可敬的人，但同时也是一个无关紧要的人：他缺乏广度与深度；他的经验有限，他的工作方式不允许他有</w:t>
      </w:r>
      <w:r>
        <w:rPr>
          <w:rFonts w:ascii="楷体_GB2312" w:eastAsia="楷体_GB2312" w:hint="eastAsia"/>
          <w:sz w:val="28"/>
          <w:szCs w:val="28"/>
          <w:lang w:val="el-GR"/>
        </w:rPr>
        <w:t>时间</w:t>
      </w:r>
      <w:r>
        <w:rPr>
          <w:rFonts w:hint="eastAsia"/>
          <w:sz w:val="28"/>
          <w:szCs w:val="28"/>
          <w:lang w:val="el-GR"/>
        </w:rPr>
        <w:t>发展他的经验——我指的当然不是对普通的外在生活事件的经验，而是在最孤独和最安静的人生中所发生的内在的震动和骚乱；要想经历这震动和骚乱，生命必须有闲暇，又有燃烧的思想激情。无论如何，叔本华至少在这一点上超过康德，因为当他恨、欲望、虚荣和怀疑时，他表现出</w:t>
      </w:r>
      <w:r>
        <w:rPr>
          <w:rFonts w:ascii="楷体_GB2312" w:eastAsia="楷体_GB2312" w:hint="eastAsia"/>
          <w:sz w:val="28"/>
          <w:szCs w:val="28"/>
          <w:lang w:val="el-GR"/>
        </w:rPr>
        <w:t>强烈丑陋</w:t>
      </w:r>
      <w:r>
        <w:rPr>
          <w:rFonts w:hint="eastAsia"/>
          <w:sz w:val="28"/>
          <w:szCs w:val="28"/>
          <w:lang w:val="el-GR"/>
        </w:rPr>
        <w:t>的性情：他的心性更热烈，并有时间和兴致沉湎于这种热烈。但他缺少“发展”，正如他的思想王国之缺少发展；他没有“历史”。</w:t>
      </w:r>
      <w:r>
        <w:rPr>
          <w:rStyle w:val="a8"/>
          <w:sz w:val="28"/>
          <w:szCs w:val="28"/>
          <w:lang w:val="el-GR"/>
        </w:rPr>
        <w:footnoteReference w:id="539"/>
      </w:r>
    </w:p>
    <w:p w:rsidR="00000000" w:rsidRDefault="00EF3B58">
      <w:pPr>
        <w:tabs>
          <w:tab w:val="left" w:pos="6645"/>
        </w:tabs>
        <w:jc w:val="left"/>
        <w:rPr>
          <w:rFonts w:hint="eastAsia"/>
          <w:sz w:val="28"/>
          <w:szCs w:val="28"/>
          <w:lang w:val="el-GR"/>
        </w:rPr>
      </w:pPr>
      <w:r>
        <w:rPr>
          <w:rFonts w:hint="eastAsia"/>
          <w:sz w:val="28"/>
          <w:szCs w:val="28"/>
          <w:lang w:val="el-GR"/>
        </w:rPr>
        <w:t>4</w:t>
      </w:r>
      <w:r>
        <w:rPr>
          <w:rFonts w:hint="eastAsia"/>
          <w:sz w:val="28"/>
          <w:szCs w:val="28"/>
          <w:lang w:val="el-GR"/>
        </w:rPr>
        <w:t>82</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寻找同伴。</w:t>
      </w:r>
      <w:r>
        <w:rPr>
          <w:rFonts w:hint="eastAsia"/>
          <w:sz w:val="28"/>
          <w:szCs w:val="28"/>
          <w:lang w:val="el-GR"/>
        </w:rPr>
        <w:t>——我们到哪里才能找到这样的人：他像放到火上烤的恰到好处的栗子一样软、香、有营养；他对生活要求很少，更愿意把生活看作一种馈赠，仿佛是小鸟和蜜蜂给他衔来的礼物，而不愿意看作是对他自己的一种酬报；他是如此骄傲，以至根本不能觉得他自己是被酬报的；他对于知识和正直</w:t>
      </w:r>
      <w:r>
        <w:rPr>
          <w:sz w:val="28"/>
          <w:szCs w:val="28"/>
          <w:lang w:val="de-DE"/>
        </w:rPr>
        <w:t>(</w:t>
      </w:r>
      <w:r>
        <w:rPr>
          <w:rFonts w:hint="eastAsia"/>
          <w:sz w:val="28"/>
          <w:szCs w:val="28"/>
          <w:lang w:val="de-DE"/>
        </w:rPr>
        <w:t>R</w:t>
      </w:r>
      <w:r>
        <w:rPr>
          <w:sz w:val="28"/>
          <w:szCs w:val="28"/>
          <w:lang w:val="de-DE"/>
        </w:rPr>
        <w:t>edlichkeit)</w:t>
      </w:r>
      <w:r>
        <w:rPr>
          <w:rFonts w:hint="eastAsia"/>
          <w:sz w:val="28"/>
          <w:szCs w:val="28"/>
          <w:lang w:val="el-GR"/>
        </w:rPr>
        <w:t>怀有一种严肃的热情，使他没有时间和兴趣去爱好声名——如果我们谋求这样的人为同伴，我们是否谋求的太多？——我们将把这样的人称为哲人，而他们自己则会找到一个更为谦逊的名字。【</w:t>
      </w:r>
      <w:r>
        <w:rPr>
          <w:rFonts w:hint="eastAsia"/>
          <w:sz w:val="28"/>
          <w:szCs w:val="28"/>
          <w:lang w:val="el-GR"/>
        </w:rPr>
        <w:t>287</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483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厌倦于人类。</w:t>
      </w:r>
      <w:r>
        <w:rPr>
          <w:rFonts w:hint="eastAsia"/>
          <w:sz w:val="28"/>
          <w:szCs w:val="28"/>
          <w:lang w:val="el-GR"/>
        </w:rPr>
        <w:t>——甲：认识？</w:t>
      </w:r>
      <w:r>
        <w:rPr>
          <w:rFonts w:hint="eastAsia"/>
          <w:sz w:val="28"/>
          <w:szCs w:val="28"/>
          <w:lang w:val="el-GR"/>
        </w:rPr>
        <w:t>是的！但永远都是作为人的认识！我们永远只能看同样的戏，扮演同样的角色，永远只能用</w:t>
      </w:r>
      <w:r>
        <w:rPr>
          <w:rFonts w:ascii="楷体_GB2312" w:eastAsia="楷体_GB2312" w:hint="eastAsia"/>
          <w:sz w:val="28"/>
          <w:szCs w:val="28"/>
          <w:lang w:val="el-GR"/>
        </w:rPr>
        <w:t>这种</w:t>
      </w:r>
      <w:r>
        <w:rPr>
          <w:rFonts w:hint="eastAsia"/>
          <w:sz w:val="28"/>
          <w:szCs w:val="28"/>
          <w:lang w:val="el-GR"/>
        </w:rPr>
        <w:t>眼光观察事物：难道不是这样？然而也许存在着无数类型的生物，它们的感官却比人类更适于认识事物！在其所有认识的最后，人们最终认识的真理是什么？是其感官！这也许说明了，认识是不可能的！</w:t>
      </w:r>
      <w:r>
        <w:rPr>
          <w:rFonts w:hint="eastAsia"/>
          <w:sz w:val="28"/>
          <w:szCs w:val="28"/>
          <w:lang w:val="de-DE"/>
        </w:rPr>
        <w:t>令人</w:t>
      </w:r>
      <w:r>
        <w:rPr>
          <w:rFonts w:hint="eastAsia"/>
          <w:sz w:val="28"/>
          <w:szCs w:val="28"/>
          <w:lang w:val="el-GR"/>
        </w:rPr>
        <w:t>痛苦和厌恶！</w:t>
      </w:r>
    </w:p>
    <w:p w:rsidR="00000000" w:rsidRDefault="00EF3B58">
      <w:pPr>
        <w:tabs>
          <w:tab w:val="left" w:pos="6645"/>
        </w:tabs>
        <w:jc w:val="left"/>
        <w:rPr>
          <w:rFonts w:hint="eastAsia"/>
          <w:sz w:val="28"/>
          <w:szCs w:val="28"/>
          <w:lang w:val="el-GR"/>
        </w:rPr>
      </w:pPr>
      <w:r>
        <w:rPr>
          <w:rFonts w:hint="eastAsia"/>
          <w:sz w:val="28"/>
          <w:szCs w:val="28"/>
          <w:lang w:val="el-GR"/>
        </w:rPr>
        <w:t>——乙：这确是一个可怕的袭击——</w:t>
      </w:r>
      <w:r>
        <w:rPr>
          <w:rFonts w:ascii="楷体_GB2312" w:eastAsia="楷体_GB2312" w:hint="eastAsia"/>
          <w:sz w:val="28"/>
          <w:szCs w:val="28"/>
          <w:lang w:val="el-GR"/>
        </w:rPr>
        <w:t>理性</w:t>
      </w:r>
      <w:r>
        <w:rPr>
          <w:rFonts w:hint="eastAsia"/>
          <w:sz w:val="28"/>
          <w:szCs w:val="28"/>
          <w:lang w:val="el-GR"/>
        </w:rPr>
        <w:t>在袭击你！但是到了明天，你又会沉浸在知识也就是非理性的海洋中，为一切人性的东西</w:t>
      </w:r>
      <w:r>
        <w:rPr>
          <w:rFonts w:ascii="楷体_GB2312" w:eastAsia="楷体_GB2312" w:hint="eastAsia"/>
          <w:sz w:val="28"/>
          <w:szCs w:val="28"/>
          <w:lang w:val="el-GR"/>
        </w:rPr>
        <w:t>欢呼</w:t>
      </w:r>
      <w:r>
        <w:rPr>
          <w:rFonts w:hint="eastAsia"/>
          <w:sz w:val="28"/>
          <w:szCs w:val="28"/>
          <w:lang w:val="el-GR"/>
        </w:rPr>
        <w:t>。让我们走向海！</w:t>
      </w:r>
    </w:p>
    <w:p w:rsidR="00000000" w:rsidRDefault="00EF3B58">
      <w:pPr>
        <w:tabs>
          <w:tab w:val="left" w:pos="6645"/>
        </w:tabs>
        <w:jc w:val="left"/>
        <w:rPr>
          <w:rFonts w:hint="eastAsia"/>
          <w:sz w:val="28"/>
          <w:szCs w:val="28"/>
          <w:lang w:val="el-GR"/>
        </w:rPr>
      </w:pPr>
      <w:r>
        <w:rPr>
          <w:rFonts w:hint="eastAsia"/>
          <w:sz w:val="28"/>
          <w:szCs w:val="28"/>
          <w:lang w:val="el-GR"/>
        </w:rPr>
        <w:t>484</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走自己的路。——</w:t>
      </w:r>
      <w:r>
        <w:rPr>
          <w:rFonts w:hint="eastAsia"/>
          <w:sz w:val="28"/>
          <w:szCs w:val="28"/>
          <w:lang w:val="el-GR"/>
        </w:rPr>
        <w:t>一旦我们迈出了决定性的一步，踏上了所谓的“自己的路”（</w:t>
      </w:r>
      <w:r>
        <w:rPr>
          <w:sz w:val="28"/>
          <w:szCs w:val="28"/>
          <w:lang w:val="de-DE"/>
        </w:rPr>
        <w:t>eigenen W</w:t>
      </w:r>
      <w:r>
        <w:rPr>
          <w:sz w:val="28"/>
          <w:szCs w:val="28"/>
          <w:lang w:val="de-DE"/>
        </w:rPr>
        <w:t>eg</w:t>
      </w:r>
      <w:r>
        <w:rPr>
          <w:rFonts w:hint="eastAsia"/>
          <w:sz w:val="28"/>
          <w:szCs w:val="28"/>
          <w:lang w:val="de-DE"/>
        </w:rPr>
        <w:t>）</w:t>
      </w:r>
      <w:r>
        <w:rPr>
          <w:rFonts w:hint="eastAsia"/>
          <w:sz w:val="28"/>
          <w:szCs w:val="28"/>
          <w:lang w:val="el-GR"/>
        </w:rPr>
        <w:t>，一个秘密就会突然大白于天下：所有迄今为止对我们友好和亲切的人在心里都认为他们比我们优越，觉得受到了冒犯。其中最好的人宽大为怀地对待我们，耐心等我们迷途知返，回到“正路”</w:t>
      </w:r>
      <w:r>
        <w:rPr>
          <w:sz w:val="28"/>
          <w:szCs w:val="28"/>
          <w:lang w:val="de-DE"/>
        </w:rPr>
        <w:t>(rechten Weg)</w:t>
      </w:r>
      <w:r>
        <w:rPr>
          <w:rFonts w:hint="eastAsia"/>
          <w:sz w:val="28"/>
          <w:szCs w:val="28"/>
          <w:lang w:val="el-GR"/>
        </w:rPr>
        <w:t>——似乎只有他们才知道什么是正路！另一些人则嘲笑我们，说我们一时走火入魔，或者恶毒地描述假定的教唆者。更恶毒的人说我们是纯粹的傻瓜，并千方百计诋毁我们的动机，而一切过去朋友中最坏的人则把我们当作可怕的敌人，</w:t>
      </w:r>
      <w:r>
        <w:rPr>
          <w:rStyle w:val="a8"/>
          <w:sz w:val="28"/>
          <w:szCs w:val="28"/>
          <w:lang w:val="el-GR"/>
        </w:rPr>
        <w:footnoteReference w:id="540"/>
      </w:r>
      <w:r>
        <w:rPr>
          <w:rFonts w:hint="eastAsia"/>
          <w:sz w:val="28"/>
          <w:szCs w:val="28"/>
          <w:lang w:val="el-GR"/>
        </w:rPr>
        <w:t>认为我们由于长期依赖他们而心怀报复，并因此害怕我们。——我们该怎么办？我建议：在我们走上自己的路之前，</w:t>
      </w:r>
      <w:r>
        <w:rPr>
          <w:rFonts w:hint="eastAsia"/>
          <w:sz w:val="28"/>
          <w:szCs w:val="28"/>
          <w:lang w:val="el-GR"/>
        </w:rPr>
        <w:t>预先给我们的所有知交故旧一年时间的特赦，赦免他们在这一年中犯下的任何罪过。【</w:t>
      </w:r>
      <w:r>
        <w:rPr>
          <w:rFonts w:hint="eastAsia"/>
          <w:sz w:val="28"/>
          <w:szCs w:val="28"/>
          <w:lang w:val="el-GR"/>
        </w:rPr>
        <w:t>288</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485</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远观。</w:t>
      </w:r>
      <w:r>
        <w:rPr>
          <w:rFonts w:hint="eastAsia"/>
          <w:sz w:val="28"/>
          <w:szCs w:val="28"/>
          <w:lang w:val="el-GR"/>
        </w:rPr>
        <w:t>——甲：为什么这样孤独？</w:t>
      </w:r>
    </w:p>
    <w:p w:rsidR="00000000" w:rsidRDefault="00EF3B58">
      <w:pPr>
        <w:tabs>
          <w:tab w:val="left" w:pos="6645"/>
        </w:tabs>
        <w:jc w:val="left"/>
        <w:rPr>
          <w:rFonts w:hint="eastAsia"/>
          <w:sz w:val="28"/>
          <w:szCs w:val="28"/>
          <w:lang w:val="el-GR"/>
        </w:rPr>
      </w:pPr>
      <w:r>
        <w:rPr>
          <w:rFonts w:hint="eastAsia"/>
          <w:sz w:val="28"/>
          <w:szCs w:val="28"/>
          <w:lang w:val="el-GR"/>
        </w:rPr>
        <w:t>——乙：我没有生任何人的气。我只是觉得，当我独处时，我看我的朋友，比我与他们共处时，更清楚也更美；我最热爱音乐和最受音乐感动的时候，也就是我远离音乐而生活的时候。看来，我需要远观（</w:t>
      </w:r>
      <w:r>
        <w:rPr>
          <w:rFonts w:hint="eastAsia"/>
          <w:sz w:val="28"/>
          <w:szCs w:val="28"/>
          <w:lang w:val="el-GR"/>
        </w:rPr>
        <w:t>fernen Perspektiven</w:t>
      </w:r>
      <w:r>
        <w:rPr>
          <w:rFonts w:hint="eastAsia"/>
          <w:sz w:val="28"/>
          <w:szCs w:val="28"/>
          <w:lang w:val="el-GR"/>
        </w:rPr>
        <w:t>），以便更好地欣赏事物。</w:t>
      </w:r>
      <w:r>
        <w:rPr>
          <w:rStyle w:val="a8"/>
          <w:sz w:val="28"/>
          <w:szCs w:val="28"/>
          <w:lang w:val="el-GR"/>
        </w:rPr>
        <w:footnoteReference w:id="541"/>
      </w:r>
    </w:p>
    <w:p w:rsidR="00000000" w:rsidRDefault="00EF3B58">
      <w:pPr>
        <w:tabs>
          <w:tab w:val="left" w:pos="6645"/>
        </w:tabs>
        <w:jc w:val="left"/>
        <w:rPr>
          <w:rFonts w:hint="eastAsia"/>
          <w:sz w:val="28"/>
          <w:szCs w:val="28"/>
          <w:lang w:val="el-GR"/>
        </w:rPr>
      </w:pPr>
      <w:r>
        <w:rPr>
          <w:rFonts w:hint="eastAsia"/>
          <w:sz w:val="28"/>
          <w:szCs w:val="28"/>
          <w:lang w:val="el-GR"/>
        </w:rPr>
        <w:t>486</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金子与饥饿</w:t>
      </w:r>
      <w:r>
        <w:rPr>
          <w:rFonts w:hint="eastAsia"/>
          <w:sz w:val="28"/>
          <w:szCs w:val="28"/>
          <w:lang w:val="el-GR"/>
        </w:rPr>
        <w:t>。——常有这样的人，他所触及之处，一切皆化为黄金。</w:t>
      </w:r>
      <w:r>
        <w:rPr>
          <w:rStyle w:val="a8"/>
          <w:sz w:val="28"/>
          <w:szCs w:val="28"/>
          <w:lang w:val="el-GR"/>
        </w:rPr>
        <w:footnoteReference w:id="542"/>
      </w:r>
      <w:r>
        <w:rPr>
          <w:rFonts w:hint="eastAsia"/>
          <w:sz w:val="28"/>
          <w:szCs w:val="28"/>
          <w:lang w:val="el-GR"/>
        </w:rPr>
        <w:t>但是总有一天，他将痛苦地发现，命运的恩赐成为命运对他的诅咒：他将因他的</w:t>
      </w:r>
      <w:r>
        <w:rPr>
          <w:rFonts w:hint="eastAsia"/>
          <w:sz w:val="28"/>
          <w:szCs w:val="28"/>
          <w:lang w:val="el-GR"/>
        </w:rPr>
        <w:t>特殊才能饿死。置身于金碧辉煌和光辉灿烂中，他现在急切渴望着</w:t>
      </w:r>
      <w:r>
        <w:rPr>
          <w:rFonts w:ascii="楷体_GB2312" w:eastAsia="楷体_GB2312" w:hint="eastAsia"/>
          <w:sz w:val="28"/>
          <w:szCs w:val="28"/>
          <w:lang w:val="el-GR"/>
        </w:rPr>
        <w:t>他不能使之变为</w:t>
      </w:r>
      <w:r>
        <w:rPr>
          <w:rFonts w:hint="eastAsia"/>
          <w:sz w:val="28"/>
          <w:szCs w:val="28"/>
          <w:lang w:val="el-GR"/>
        </w:rPr>
        <w:t>金子的东西——</w:t>
      </w:r>
      <w:r>
        <w:rPr>
          <w:rFonts w:ascii="楷体_GB2312" w:eastAsia="楷体_GB2312" w:hint="eastAsia"/>
          <w:sz w:val="28"/>
          <w:szCs w:val="28"/>
          <w:lang w:val="el-GR"/>
        </w:rPr>
        <w:t>多么</w:t>
      </w:r>
      <w:r>
        <w:rPr>
          <w:rFonts w:hint="eastAsia"/>
          <w:sz w:val="28"/>
          <w:szCs w:val="28"/>
          <w:lang w:val="el-GR"/>
        </w:rPr>
        <w:t>强烈之渴望！一个饥肠辘辘的人对食物的渴望！——他将向什么伸手呢？</w:t>
      </w:r>
    </w:p>
    <w:p w:rsidR="00000000" w:rsidRDefault="00EF3B58">
      <w:pPr>
        <w:tabs>
          <w:tab w:val="left" w:pos="6645"/>
        </w:tabs>
        <w:jc w:val="left"/>
        <w:rPr>
          <w:rFonts w:hint="eastAsia"/>
          <w:sz w:val="28"/>
          <w:szCs w:val="28"/>
          <w:lang w:val="el-GR"/>
        </w:rPr>
      </w:pPr>
      <w:r>
        <w:rPr>
          <w:rFonts w:hint="eastAsia"/>
          <w:sz w:val="28"/>
          <w:szCs w:val="28"/>
          <w:lang w:val="el-GR"/>
        </w:rPr>
        <w:t>487</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羞惭。</w:t>
      </w:r>
      <w:r>
        <w:rPr>
          <w:rFonts w:hint="eastAsia"/>
          <w:sz w:val="28"/>
          <w:szCs w:val="28"/>
          <w:lang w:val="el-GR"/>
        </w:rPr>
        <w:t>——一匹骏马站在那里，不耐烦地用脚刨地，打着响鼻，盼望着纵情驰骋一番，奇怪他的骑手今天为什么迟迟还不露面——但是，说来惭愧！它的骑手今天不能坐在它的背上，他疲倦了。——这是疲倦的思想者在他自己的哲学面前所感到的羞惭。</w:t>
      </w:r>
      <w:r>
        <w:rPr>
          <w:rStyle w:val="a8"/>
          <w:sz w:val="28"/>
          <w:szCs w:val="28"/>
          <w:lang w:val="el-GR"/>
        </w:rPr>
        <w:footnoteReference w:id="543"/>
      </w:r>
    </w:p>
    <w:p w:rsidR="00000000" w:rsidRDefault="00EF3B58">
      <w:pPr>
        <w:tabs>
          <w:tab w:val="left" w:pos="6645"/>
        </w:tabs>
        <w:jc w:val="left"/>
        <w:rPr>
          <w:rFonts w:hint="eastAsia"/>
          <w:sz w:val="28"/>
          <w:szCs w:val="28"/>
          <w:lang w:val="el-GR"/>
        </w:rPr>
      </w:pPr>
      <w:r>
        <w:rPr>
          <w:rFonts w:hint="eastAsia"/>
          <w:sz w:val="28"/>
          <w:szCs w:val="28"/>
          <w:lang w:val="el-GR"/>
        </w:rPr>
        <w:t>488</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反对爱的浪费。</w:t>
      </w:r>
      <w:r>
        <w:rPr>
          <w:rFonts w:hint="eastAsia"/>
          <w:sz w:val="28"/>
          <w:szCs w:val="28"/>
          <w:lang w:val="el-GR"/>
        </w:rPr>
        <w:t>——如果说，当我们突然意识到自己强烈嫌恶某人时，我们不禁会为之脸红，那么，当我们发现自己强烈喜爱某人</w:t>
      </w:r>
      <w:r>
        <w:rPr>
          <w:rFonts w:hint="eastAsia"/>
          <w:sz w:val="28"/>
          <w:szCs w:val="28"/>
          <w:lang w:val="el-GR"/>
        </w:rPr>
        <w:t>时，我们同样也应因为其中包含的不公正而羞愧。不仅如此，对某些人来说，如果别人给予他的喜爱是</w:t>
      </w:r>
      <w:r>
        <w:rPr>
          <w:rFonts w:ascii="楷体_GB2312" w:eastAsia="楷体_GB2312" w:hint="eastAsia"/>
          <w:sz w:val="28"/>
          <w:szCs w:val="28"/>
          <w:lang w:val="el-GR"/>
        </w:rPr>
        <w:t>这样</w:t>
      </w:r>
      <w:r>
        <w:rPr>
          <w:rFonts w:hint="eastAsia"/>
          <w:sz w:val="28"/>
          <w:szCs w:val="28"/>
          <w:lang w:val="el-GR"/>
        </w:rPr>
        <w:t>来的：另外一些人</w:t>
      </w:r>
      <w:r>
        <w:rPr>
          <w:rFonts w:ascii="楷体_GB2312" w:eastAsia="楷体_GB2312" w:hint="eastAsia"/>
          <w:sz w:val="28"/>
          <w:szCs w:val="28"/>
          <w:lang w:val="el-GR"/>
        </w:rPr>
        <w:t>被剥夺了</w:t>
      </w:r>
      <w:r>
        <w:rPr>
          <w:rFonts w:hint="eastAsia"/>
          <w:sz w:val="28"/>
          <w:szCs w:val="28"/>
          <w:lang w:val="el-GR"/>
        </w:rPr>
        <w:t>这种喜爱，他的心就会【</w:t>
      </w:r>
      <w:r>
        <w:rPr>
          <w:rFonts w:hint="eastAsia"/>
          <w:sz w:val="28"/>
          <w:szCs w:val="28"/>
          <w:lang w:val="el-GR"/>
        </w:rPr>
        <w:t>289</w:t>
      </w:r>
      <w:r>
        <w:rPr>
          <w:rFonts w:hint="eastAsia"/>
          <w:sz w:val="28"/>
          <w:szCs w:val="28"/>
          <w:lang w:val="el-GR"/>
        </w:rPr>
        <w:t>】变得沉重而压抑。人们的声音告诉我们，</w:t>
      </w:r>
      <w:r>
        <w:rPr>
          <w:rFonts w:ascii="楷体_GB2312" w:eastAsia="楷体_GB2312" w:hint="eastAsia"/>
          <w:sz w:val="28"/>
          <w:szCs w:val="28"/>
          <w:lang w:val="el-GR"/>
        </w:rPr>
        <w:t>我们</w:t>
      </w:r>
      <w:r>
        <w:rPr>
          <w:rFonts w:hint="eastAsia"/>
          <w:sz w:val="28"/>
          <w:szCs w:val="28"/>
          <w:lang w:val="el-GR"/>
        </w:rPr>
        <w:t>是挑选出来受到宠爱的！但是，可惜，我对于自己这样被挑选出来毫无感激：我恨那个希望以这种方式喜爱我的人——他不应该以他人为</w:t>
      </w:r>
      <w:r>
        <w:rPr>
          <w:rFonts w:ascii="楷体_GB2312" w:eastAsia="楷体_GB2312" w:hint="eastAsia"/>
          <w:sz w:val="28"/>
          <w:szCs w:val="28"/>
          <w:lang w:val="el-GR"/>
        </w:rPr>
        <w:t>代价</w:t>
      </w:r>
      <w:r>
        <w:rPr>
          <w:rFonts w:hint="eastAsia"/>
          <w:sz w:val="28"/>
          <w:szCs w:val="28"/>
          <w:lang w:val="el-GR"/>
        </w:rPr>
        <w:t>来爱我！自己照顾自己，自己承担自己，这一直是我的愿望；我常常发现自己的心灵是充实的，精神是高涨的——对于这样一个富有和充实的人，不应该给予任何</w:t>
      </w:r>
      <w:r>
        <w:rPr>
          <w:rFonts w:ascii="楷体_GB2312" w:eastAsia="楷体_GB2312" w:hint="eastAsia"/>
          <w:sz w:val="28"/>
          <w:szCs w:val="28"/>
          <w:lang w:val="el-GR"/>
        </w:rPr>
        <w:t>其他人</w:t>
      </w:r>
      <w:r>
        <w:rPr>
          <w:rFonts w:hint="eastAsia"/>
          <w:sz w:val="28"/>
          <w:szCs w:val="28"/>
          <w:lang w:val="el-GR"/>
        </w:rPr>
        <w:t>如此急需的东西！</w:t>
      </w:r>
      <w:r>
        <w:rPr>
          <w:rStyle w:val="a8"/>
          <w:sz w:val="28"/>
          <w:szCs w:val="28"/>
          <w:lang w:val="el-GR"/>
        </w:rPr>
        <w:footnoteReference w:id="544"/>
      </w:r>
    </w:p>
    <w:p w:rsidR="00000000" w:rsidRDefault="00EF3B58">
      <w:pPr>
        <w:tabs>
          <w:tab w:val="left" w:pos="6645"/>
        </w:tabs>
        <w:jc w:val="left"/>
        <w:rPr>
          <w:rFonts w:hint="eastAsia"/>
          <w:sz w:val="28"/>
          <w:szCs w:val="28"/>
          <w:lang w:val="el-GR"/>
        </w:rPr>
      </w:pPr>
      <w:r>
        <w:rPr>
          <w:rFonts w:hint="eastAsia"/>
          <w:sz w:val="28"/>
          <w:szCs w:val="28"/>
          <w:lang w:val="el-GR"/>
        </w:rPr>
        <w:t>489</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朋友的困境。</w:t>
      </w:r>
      <w:r>
        <w:rPr>
          <w:rFonts w:hint="eastAsia"/>
          <w:sz w:val="28"/>
          <w:szCs w:val="28"/>
          <w:lang w:val="el-GR"/>
        </w:rPr>
        <w:t>——有时我们</w:t>
      </w:r>
      <w:r>
        <w:rPr>
          <w:rFonts w:hint="eastAsia"/>
          <w:sz w:val="28"/>
          <w:szCs w:val="28"/>
          <w:lang w:val="el-GR"/>
        </w:rPr>
        <w:t>注意到，我们的某位朋友倾心的不是我们而是另外一个人，他为此苦于周旋，而他的自私心又不足以割断他对我们的感情：在这种情况下，我们应该减轻他分离的负担，迫使其</w:t>
      </w:r>
      <w:r>
        <w:rPr>
          <w:rFonts w:ascii="楷体_GB2312" w:eastAsia="楷体_GB2312" w:hint="eastAsia"/>
          <w:sz w:val="28"/>
          <w:szCs w:val="28"/>
          <w:lang w:val="el-GR"/>
        </w:rPr>
        <w:t>决然</w:t>
      </w:r>
      <w:r>
        <w:rPr>
          <w:rFonts w:hint="eastAsia"/>
          <w:sz w:val="28"/>
          <w:szCs w:val="28"/>
          <w:lang w:val="el-GR"/>
        </w:rPr>
        <w:t>而去。——当我们转向一种可能对他有害的思想习惯时，这样做同样也是必要的：因为爱他之故，驱使我们取一种无理的态度，以便他在和我们绝交时，有心灵上的平安。</w:t>
      </w:r>
    </w:p>
    <w:p w:rsidR="00000000" w:rsidRDefault="00EF3B58">
      <w:pPr>
        <w:tabs>
          <w:tab w:val="left" w:pos="6645"/>
        </w:tabs>
        <w:jc w:val="left"/>
        <w:rPr>
          <w:rFonts w:hint="eastAsia"/>
          <w:sz w:val="28"/>
          <w:szCs w:val="28"/>
          <w:lang w:val="el-GR"/>
        </w:rPr>
      </w:pPr>
      <w:r>
        <w:rPr>
          <w:rFonts w:hint="eastAsia"/>
          <w:sz w:val="28"/>
          <w:szCs w:val="28"/>
          <w:lang w:val="el-GR"/>
        </w:rPr>
        <w:t>490</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小真理。</w:t>
      </w:r>
      <w:r>
        <w:rPr>
          <w:rFonts w:hint="eastAsia"/>
          <w:sz w:val="28"/>
          <w:szCs w:val="28"/>
          <w:lang w:val="el-GR"/>
        </w:rPr>
        <w:t>——“你们知道这一切，但你们从来没有亲身经历过这一切——所以我不会接受你们的证明。这些‘小真理’——你们认为它们小是因为你们从来没有为它们付出过血的代价！”——但是，它们之所以大，难道仅</w:t>
      </w:r>
      <w:r>
        <w:rPr>
          <w:rFonts w:hint="eastAsia"/>
          <w:sz w:val="28"/>
          <w:szCs w:val="28"/>
          <w:lang w:val="el-GR"/>
        </w:rPr>
        <w:t>仅是因为为它们付出过</w:t>
      </w:r>
      <w:r>
        <w:rPr>
          <w:rFonts w:ascii="楷体_GB2312" w:eastAsia="楷体_GB2312" w:hint="eastAsia"/>
          <w:sz w:val="28"/>
          <w:szCs w:val="28"/>
          <w:lang w:val="el-GR"/>
        </w:rPr>
        <w:t>大代价</w:t>
      </w:r>
      <w:r>
        <w:rPr>
          <w:rFonts w:hint="eastAsia"/>
          <w:sz w:val="28"/>
          <w:szCs w:val="28"/>
          <w:lang w:val="el-GR"/>
        </w:rPr>
        <w:t>吗？难道血就算是大代价吗？“你们这样想吗？你们是多么吝惜你们的血啊！”【</w:t>
      </w:r>
      <w:r>
        <w:rPr>
          <w:rFonts w:hint="eastAsia"/>
          <w:sz w:val="28"/>
          <w:szCs w:val="28"/>
          <w:lang w:val="el-GR"/>
        </w:rPr>
        <w:t>290</w:t>
      </w:r>
      <w:r>
        <w:rPr>
          <w:rFonts w:hint="eastAsia"/>
          <w:sz w:val="28"/>
          <w:szCs w:val="28"/>
          <w:lang w:val="el-GR"/>
        </w:rPr>
        <w:t>】</w:t>
      </w:r>
    </w:p>
    <w:p w:rsidR="00000000" w:rsidRDefault="00EF3B58">
      <w:pPr>
        <w:tabs>
          <w:tab w:val="left" w:pos="6645"/>
        </w:tabs>
        <w:jc w:val="left"/>
        <w:rPr>
          <w:rFonts w:hint="eastAsia"/>
          <w:sz w:val="28"/>
          <w:szCs w:val="28"/>
          <w:lang w:val="el-GR"/>
        </w:rPr>
      </w:pPr>
      <w:r>
        <w:rPr>
          <w:rFonts w:hint="eastAsia"/>
          <w:sz w:val="28"/>
          <w:szCs w:val="28"/>
          <w:lang w:val="el-GR"/>
        </w:rPr>
        <w:t>491</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孤独生活的另一个理由。</w:t>
      </w:r>
      <w:r>
        <w:rPr>
          <w:rFonts w:hint="eastAsia"/>
          <w:sz w:val="28"/>
          <w:szCs w:val="28"/>
          <w:lang w:val="el-GR"/>
        </w:rPr>
        <w:t>——甲：现在你打算回到你的荒野？</w:t>
      </w:r>
    </w:p>
    <w:p w:rsidR="00000000" w:rsidRDefault="00EF3B58">
      <w:pPr>
        <w:tabs>
          <w:tab w:val="left" w:pos="6645"/>
        </w:tabs>
        <w:jc w:val="left"/>
        <w:rPr>
          <w:rFonts w:hint="eastAsia"/>
          <w:sz w:val="28"/>
          <w:szCs w:val="28"/>
          <w:lang w:val="el-GR"/>
        </w:rPr>
      </w:pPr>
      <w:r>
        <w:rPr>
          <w:rFonts w:hint="eastAsia"/>
          <w:sz w:val="28"/>
          <w:szCs w:val="28"/>
          <w:lang w:val="el-GR"/>
        </w:rPr>
        <w:t>——乙：我不是一个快成急就者；我必须长时间地等待自己——水总是迟迟不肯从我的自我之泉喷涌而出，我经常焦渴得失去了耐心。我所以隐退到孤独之中，就是为了不从从众人饮水的水池饮水。当我生活在人群中，我的生活恰如他们的生活，我的思想也不像是我自己的思想；在他们中间生活过一段时间以后，我总是觉得，所有人都在设法使我离开我自己，夺走我的灵魂——我对所</w:t>
      </w:r>
      <w:r>
        <w:rPr>
          <w:rFonts w:hint="eastAsia"/>
          <w:sz w:val="28"/>
          <w:szCs w:val="28"/>
          <w:lang w:val="el-GR"/>
        </w:rPr>
        <w:t>有人都感到愤怒，并且恐惧他们。因此，我必须走进荒野，以便恢复正常。</w:t>
      </w:r>
      <w:r>
        <w:rPr>
          <w:rStyle w:val="a8"/>
          <w:sz w:val="28"/>
          <w:szCs w:val="28"/>
          <w:lang w:val="el-GR"/>
        </w:rPr>
        <w:footnoteReference w:id="545"/>
      </w:r>
    </w:p>
    <w:p w:rsidR="00000000" w:rsidRDefault="00EF3B58">
      <w:pPr>
        <w:tabs>
          <w:tab w:val="left" w:pos="6645"/>
        </w:tabs>
        <w:jc w:val="left"/>
        <w:rPr>
          <w:rFonts w:hint="eastAsia"/>
          <w:sz w:val="28"/>
          <w:szCs w:val="28"/>
          <w:lang w:val="el-GR"/>
        </w:rPr>
      </w:pPr>
      <w:r>
        <w:rPr>
          <w:rFonts w:hint="eastAsia"/>
          <w:sz w:val="28"/>
          <w:szCs w:val="28"/>
          <w:lang w:val="el-GR"/>
        </w:rPr>
        <w:t>492</w:t>
      </w:r>
      <w:r>
        <w:rPr>
          <w:rFonts w:hint="eastAsia"/>
          <w:sz w:val="28"/>
          <w:szCs w:val="28"/>
          <w:lang w:val="el-GR"/>
        </w:rPr>
        <w:t>。</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在南风中。</w:t>
      </w:r>
      <w:r>
        <w:rPr>
          <w:rFonts w:hint="eastAsia"/>
          <w:sz w:val="28"/>
          <w:szCs w:val="28"/>
          <w:lang w:val="el-GR"/>
        </w:rPr>
        <w:t>——甲：我真不懂起来了！昨天，我心中狂风呼啸，同时又是如此温暖、阳光——明亮到极点。但是今天！一切都是静止的、死板的、阴沉的，像威尼斯的水巷</w:t>
      </w:r>
      <w:r>
        <w:rPr>
          <w:rStyle w:val="a8"/>
          <w:sz w:val="28"/>
          <w:szCs w:val="28"/>
          <w:lang w:val="el-GR"/>
        </w:rPr>
        <w:footnoteReference w:id="546"/>
      </w:r>
      <w:r>
        <w:rPr>
          <w:rFonts w:hint="eastAsia"/>
          <w:sz w:val="28"/>
          <w:szCs w:val="28"/>
          <w:lang w:val="el-GR"/>
        </w:rPr>
        <w:t>一样暗淡：——我什么也不想要，长长地舒了一口气，但是在内心里，这种“什么也不想要（</w:t>
      </w:r>
      <w:r>
        <w:rPr>
          <w:rFonts w:hint="eastAsia"/>
          <w:sz w:val="28"/>
          <w:szCs w:val="28"/>
          <w:lang w:val="el-GR"/>
        </w:rPr>
        <w:t>Nichts-Wollen</w:t>
      </w:r>
      <w:r>
        <w:rPr>
          <w:rFonts w:hint="eastAsia"/>
          <w:sz w:val="28"/>
          <w:szCs w:val="28"/>
          <w:lang w:val="el-GR"/>
        </w:rPr>
        <w:t>）”又使我感到烦恼。波涛翻来滚去，在我深忧的海中。</w:t>
      </w:r>
    </w:p>
    <w:p w:rsidR="00000000" w:rsidRDefault="00EF3B58">
      <w:pPr>
        <w:tabs>
          <w:tab w:val="left" w:pos="6645"/>
        </w:tabs>
        <w:jc w:val="left"/>
        <w:rPr>
          <w:rFonts w:hint="eastAsia"/>
          <w:sz w:val="28"/>
          <w:szCs w:val="28"/>
          <w:lang w:val="el-GR"/>
        </w:rPr>
      </w:pPr>
      <w:r>
        <w:rPr>
          <w:rFonts w:hint="eastAsia"/>
          <w:sz w:val="28"/>
          <w:szCs w:val="28"/>
          <w:lang w:val="el-GR"/>
        </w:rPr>
        <w:t>——乙：你描述了一种可爱的微恙，下一阵东北风会把它吹走的！</w:t>
      </w:r>
    </w:p>
    <w:p w:rsidR="00000000" w:rsidRDefault="00EF3B58">
      <w:pPr>
        <w:tabs>
          <w:tab w:val="left" w:pos="6645"/>
        </w:tabs>
        <w:jc w:val="left"/>
        <w:rPr>
          <w:rFonts w:hint="eastAsia"/>
          <w:sz w:val="28"/>
          <w:szCs w:val="28"/>
          <w:lang w:val="el-GR"/>
        </w:rPr>
      </w:pPr>
      <w:r>
        <w:rPr>
          <w:rFonts w:hint="eastAsia"/>
          <w:sz w:val="28"/>
          <w:szCs w:val="28"/>
          <w:lang w:val="el-GR"/>
        </w:rPr>
        <w:t>——甲：为什么会这样！</w:t>
      </w:r>
    </w:p>
    <w:p w:rsidR="00000000" w:rsidRDefault="00EF3B58">
      <w:pPr>
        <w:tabs>
          <w:tab w:val="left" w:pos="6645"/>
        </w:tabs>
        <w:jc w:val="left"/>
        <w:rPr>
          <w:rFonts w:hint="eastAsia"/>
          <w:sz w:val="28"/>
          <w:szCs w:val="28"/>
          <w:lang w:val="el-GR"/>
        </w:rPr>
      </w:pPr>
      <w:r>
        <w:rPr>
          <w:rFonts w:hint="eastAsia"/>
          <w:sz w:val="28"/>
          <w:szCs w:val="28"/>
          <w:lang w:val="el-GR"/>
        </w:rPr>
        <w:t>493</w:t>
      </w:r>
    </w:p>
    <w:p w:rsidR="00000000" w:rsidRDefault="00EF3B58">
      <w:pPr>
        <w:tabs>
          <w:tab w:val="left" w:pos="6645"/>
        </w:tabs>
        <w:jc w:val="left"/>
        <w:rPr>
          <w:rFonts w:hint="eastAsia"/>
          <w:sz w:val="28"/>
          <w:szCs w:val="28"/>
          <w:lang w:val="el-GR"/>
        </w:rPr>
      </w:pPr>
      <w:r>
        <w:rPr>
          <w:rFonts w:ascii="楷体_GB2312" w:eastAsia="楷体_GB2312" w:hint="eastAsia"/>
          <w:sz w:val="28"/>
          <w:szCs w:val="28"/>
          <w:lang w:val="el-GR"/>
        </w:rPr>
        <w:t>在自己的树上。</w:t>
      </w:r>
      <w:r>
        <w:rPr>
          <w:rFonts w:hint="eastAsia"/>
          <w:sz w:val="28"/>
          <w:szCs w:val="28"/>
          <w:lang w:val="el-GR"/>
        </w:rPr>
        <w:t>——甲：没有哪</w:t>
      </w:r>
      <w:r>
        <w:rPr>
          <w:rFonts w:hint="eastAsia"/>
          <w:sz w:val="28"/>
          <w:szCs w:val="28"/>
          <w:lang w:val="el-GR"/>
        </w:rPr>
        <w:t>个思想家的思想像我自己的思想这样让我愉快：当然，这并不证明它们就更有价值，但是，某些甜美可口的果实，如果我仅仅因为它们碰巧长在</w:t>
      </w:r>
      <w:r>
        <w:rPr>
          <w:rFonts w:ascii="楷体_GB2312" w:eastAsia="楷体_GB2312" w:hint="eastAsia"/>
          <w:sz w:val="28"/>
          <w:szCs w:val="28"/>
          <w:lang w:val="el-GR"/>
        </w:rPr>
        <w:t>我</w:t>
      </w:r>
      <w:r>
        <w:rPr>
          <w:rFonts w:hint="eastAsia"/>
          <w:sz w:val="28"/>
          <w:szCs w:val="28"/>
          <w:lang w:val="el-GR"/>
        </w:rPr>
        <w:t>的树上就对它们视而不见，那我也是一个傻瓜！——而我曾经是这样一个傻瓜！</w:t>
      </w:r>
    </w:p>
    <w:p w:rsidR="00000000" w:rsidRDefault="00EF3B58">
      <w:pPr>
        <w:tabs>
          <w:tab w:val="left" w:pos="5560"/>
        </w:tabs>
        <w:jc w:val="left"/>
        <w:rPr>
          <w:rFonts w:hint="eastAsia"/>
          <w:sz w:val="28"/>
          <w:szCs w:val="28"/>
          <w:lang w:val="el-GR"/>
        </w:rPr>
      </w:pPr>
      <w:r>
        <w:rPr>
          <w:rFonts w:hint="eastAsia"/>
          <w:sz w:val="28"/>
          <w:szCs w:val="28"/>
          <w:lang w:val="el-GR"/>
        </w:rPr>
        <w:t>——乙：其他人的感觉【</w:t>
      </w:r>
      <w:r>
        <w:rPr>
          <w:rFonts w:hint="eastAsia"/>
          <w:sz w:val="28"/>
          <w:szCs w:val="28"/>
          <w:lang w:val="el-GR"/>
        </w:rPr>
        <w:t>291</w:t>
      </w:r>
      <w:r>
        <w:rPr>
          <w:rFonts w:hint="eastAsia"/>
          <w:sz w:val="28"/>
          <w:szCs w:val="28"/>
          <w:lang w:val="el-GR"/>
        </w:rPr>
        <w:t>】正好相反，这同样不证明它们的思想更有价值，特别是不证明它们的思想更没有价值。</w:t>
      </w:r>
      <w:r>
        <w:rPr>
          <w:rStyle w:val="a8"/>
          <w:sz w:val="28"/>
          <w:szCs w:val="28"/>
          <w:lang w:val="el-GR"/>
        </w:rPr>
        <w:footnoteReference w:id="547"/>
      </w:r>
    </w:p>
    <w:p w:rsidR="00000000" w:rsidRDefault="00EF3B58">
      <w:pPr>
        <w:tabs>
          <w:tab w:val="left" w:pos="5560"/>
        </w:tabs>
        <w:jc w:val="left"/>
        <w:rPr>
          <w:rFonts w:hint="eastAsia"/>
          <w:sz w:val="28"/>
          <w:szCs w:val="28"/>
          <w:lang w:val="el-GR"/>
        </w:rPr>
      </w:pPr>
      <w:r>
        <w:rPr>
          <w:rFonts w:hint="eastAsia"/>
          <w:sz w:val="28"/>
          <w:szCs w:val="28"/>
          <w:lang w:val="el-GR"/>
        </w:rPr>
        <w:t>494</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勇者的最后论据。</w:t>
      </w:r>
      <w:r>
        <w:rPr>
          <w:rFonts w:hint="eastAsia"/>
          <w:sz w:val="28"/>
          <w:szCs w:val="28"/>
          <w:lang w:val="el-GR"/>
        </w:rPr>
        <w:t>——“这片树林中有蛇。”——很好，让我进去杀死它们。——“但是也许没有除掉它们，反将你自己牺牲掉了”——我何足虑之有！</w:t>
      </w:r>
      <w:r>
        <w:rPr>
          <w:sz w:val="28"/>
          <w:szCs w:val="28"/>
          <w:lang w:val="de-DE"/>
        </w:rPr>
        <w:t>(Was liegt an mir)</w:t>
      </w:r>
      <w:r>
        <w:rPr>
          <w:rStyle w:val="a8"/>
          <w:sz w:val="28"/>
          <w:szCs w:val="28"/>
          <w:lang w:val="el-GR"/>
        </w:rPr>
        <w:footnoteReference w:id="548"/>
      </w:r>
    </w:p>
    <w:p w:rsidR="00000000" w:rsidRDefault="00EF3B58">
      <w:pPr>
        <w:tabs>
          <w:tab w:val="left" w:pos="5560"/>
        </w:tabs>
        <w:jc w:val="left"/>
        <w:rPr>
          <w:rFonts w:hint="eastAsia"/>
          <w:sz w:val="28"/>
          <w:szCs w:val="28"/>
          <w:lang w:val="el-GR"/>
        </w:rPr>
      </w:pPr>
      <w:r>
        <w:rPr>
          <w:rFonts w:hint="eastAsia"/>
          <w:sz w:val="28"/>
          <w:szCs w:val="28"/>
          <w:lang w:val="el-GR"/>
        </w:rPr>
        <w:t>495</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我们的教导者</w:t>
      </w:r>
      <w:r>
        <w:rPr>
          <w:rFonts w:ascii="楷体_GB2312" w:eastAsia="楷体_GB2312" w:hint="eastAsia"/>
          <w:sz w:val="28"/>
          <w:szCs w:val="28"/>
          <w:lang w:val="el-GR"/>
        </w:rPr>
        <w:t>。</w:t>
      </w:r>
      <w:r>
        <w:rPr>
          <w:rFonts w:hint="eastAsia"/>
          <w:sz w:val="28"/>
          <w:szCs w:val="28"/>
          <w:lang w:val="el-GR"/>
        </w:rPr>
        <w:t>——当我们年轻的时候，我们从当时那些我们偶然碰到的圈子选择我们的教导者和指导者。我们天真地以为，当前的时代必定有最适合我们的教师；我们毫不怀疑，用不着走得太远我们就会找到他们。后来，我们发现，我们不得不为这种幼稚交纳苛刻的罚金：</w:t>
      </w:r>
      <w:r>
        <w:rPr>
          <w:rFonts w:ascii="楷体_GB2312" w:eastAsia="楷体_GB2312" w:hint="eastAsia"/>
          <w:sz w:val="28"/>
          <w:szCs w:val="28"/>
          <w:lang w:val="el-GR"/>
        </w:rPr>
        <w:t>我们不得不从教导者那里赎买自己</w:t>
      </w:r>
      <w:r>
        <w:rPr>
          <w:rFonts w:hint="eastAsia"/>
          <w:sz w:val="28"/>
          <w:szCs w:val="28"/>
          <w:lang w:val="el-GR"/>
        </w:rPr>
        <w:t>。然后我们开始寻找合适的指导者。我们找遍了整个世界，找遍了现在和过去——但是也许这一切都太迟了；更糟的是，也许我们发现，在我们的青年时代他们本来还活着——我们那时与他们失之交臂！</w:t>
      </w:r>
      <w:r>
        <w:rPr>
          <w:rStyle w:val="a8"/>
          <w:sz w:val="28"/>
          <w:szCs w:val="28"/>
          <w:lang w:val="el-GR"/>
        </w:rPr>
        <w:footnoteReference w:id="549"/>
      </w:r>
    </w:p>
    <w:p w:rsidR="00000000" w:rsidRDefault="00EF3B58">
      <w:pPr>
        <w:tabs>
          <w:tab w:val="left" w:pos="5560"/>
        </w:tabs>
        <w:jc w:val="left"/>
        <w:rPr>
          <w:rFonts w:hint="eastAsia"/>
          <w:sz w:val="28"/>
          <w:szCs w:val="28"/>
          <w:lang w:val="el-GR"/>
        </w:rPr>
      </w:pPr>
      <w:r>
        <w:rPr>
          <w:rFonts w:hint="eastAsia"/>
          <w:sz w:val="28"/>
          <w:szCs w:val="28"/>
          <w:lang w:val="el-GR"/>
        </w:rPr>
        <w:t>496</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邪恶的原则。</w:t>
      </w:r>
      <w:r>
        <w:rPr>
          <w:rFonts w:hint="eastAsia"/>
          <w:sz w:val="28"/>
          <w:szCs w:val="28"/>
          <w:lang w:val="el-GR"/>
        </w:rPr>
        <w:t>——哲学思想者如何在他生活的每一个社会中被视为一无</w:t>
      </w:r>
      <w:r>
        <w:rPr>
          <w:rFonts w:hint="eastAsia"/>
          <w:sz w:val="28"/>
          <w:szCs w:val="28"/>
          <w:lang w:val="el-GR"/>
        </w:rPr>
        <w:t>耻之典范，柏拉图对此有过出色的描述：作为他们的习俗的批评者，他必然是每一个善男信女的敌人，因此，除非他成功地变成了新道德的创立者，他在人们心目中永远都只能是“邪恶原则”的化身。由此我们【</w:t>
      </w:r>
      <w:r>
        <w:rPr>
          <w:rFonts w:hint="eastAsia"/>
          <w:sz w:val="28"/>
          <w:szCs w:val="28"/>
          <w:lang w:val="el-GR"/>
        </w:rPr>
        <w:t>292</w:t>
      </w:r>
      <w:r>
        <w:rPr>
          <w:rFonts w:hint="eastAsia"/>
          <w:sz w:val="28"/>
          <w:szCs w:val="28"/>
          <w:lang w:val="el-GR"/>
        </w:rPr>
        <w:t>】可以推测，雅典城尽管非常自由开放和热爱革新，却在柏拉图在世时是多么不遗余力地败坏他的名声。因此，这位自称体内充满“政治本能”</w:t>
      </w:r>
      <w:r>
        <w:rPr>
          <w:rStyle w:val="a8"/>
          <w:sz w:val="28"/>
          <w:szCs w:val="28"/>
          <w:lang w:val="el-GR"/>
        </w:rPr>
        <w:footnoteReference w:id="550"/>
      </w:r>
      <w:r>
        <w:rPr>
          <w:rFonts w:hint="eastAsia"/>
          <w:sz w:val="28"/>
          <w:szCs w:val="28"/>
          <w:lang w:val="el-GR"/>
        </w:rPr>
        <w:t>的柏拉图为什么三次在当时似乎正在形成一个统一的地中海希腊城邦的西西里进行尝试也就不足为奇了。正是在这一城邦中和在它的支持下，柏拉图认为他能够为全体希腊人做某些事情，这些事情也就是几个世纪后穆罕</w:t>
      </w:r>
      <w:r>
        <w:rPr>
          <w:rFonts w:hint="eastAsia"/>
          <w:sz w:val="28"/>
          <w:szCs w:val="28"/>
          <w:lang w:val="el-GR"/>
        </w:rPr>
        <w:t>默德</w:t>
      </w:r>
      <w:r>
        <w:rPr>
          <w:rStyle w:val="a8"/>
          <w:sz w:val="28"/>
          <w:szCs w:val="28"/>
          <w:lang w:val="el-GR"/>
        </w:rPr>
        <w:footnoteReference w:id="551"/>
      </w:r>
      <w:r>
        <w:rPr>
          <w:rFonts w:hint="eastAsia"/>
          <w:sz w:val="28"/>
          <w:szCs w:val="28"/>
          <w:lang w:val="el-GR"/>
        </w:rPr>
        <w:t>为他的阿拉伯民族所做的：确立无论巨细的习俗，特别是规定每个人的日常生活方式。和穆罕默德的想法一样，他的想法是</w:t>
      </w:r>
      <w:r>
        <w:rPr>
          <w:rFonts w:ascii="楷体_GB2312" w:eastAsia="楷体_GB2312" w:hint="eastAsia"/>
          <w:sz w:val="28"/>
          <w:szCs w:val="28"/>
          <w:lang w:val="el-GR"/>
        </w:rPr>
        <w:t>可能实行的</w:t>
      </w:r>
      <w:r>
        <w:rPr>
          <w:rFonts w:hint="eastAsia"/>
          <w:sz w:val="28"/>
          <w:szCs w:val="28"/>
          <w:lang w:val="el-GR"/>
        </w:rPr>
        <w:t>：因为即使基督教那些难以置信得多的观念最终也被证明是可以实行的！如果某些偶然事件不曾发生，如果另外一些偶然事件曾经发生，世界就会亲眼看到一个柏拉图化的南欧了；如果这种状态一直延续到今天，我们现在也许就会把柏拉图当作“善良原则”的化身来崇拜了。然而他未能成功，因此他一直保持着一个梦想家和乌托邦分子的传统形象——对于他的其他一些更为恶毒的称呼则随着雅典人一起消失了。</w:t>
      </w:r>
    </w:p>
    <w:p w:rsidR="00000000" w:rsidRDefault="00EF3B58">
      <w:pPr>
        <w:tabs>
          <w:tab w:val="left" w:pos="5560"/>
        </w:tabs>
        <w:jc w:val="left"/>
        <w:rPr>
          <w:rFonts w:hint="eastAsia"/>
          <w:sz w:val="28"/>
          <w:szCs w:val="28"/>
          <w:lang w:val="el-GR"/>
        </w:rPr>
      </w:pPr>
      <w:r>
        <w:rPr>
          <w:rFonts w:hint="eastAsia"/>
          <w:sz w:val="28"/>
          <w:szCs w:val="28"/>
          <w:lang w:val="el-GR"/>
        </w:rPr>
        <w:t>497</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具有纯化力量的</w:t>
      </w:r>
      <w:r>
        <w:rPr>
          <w:rFonts w:ascii="楷体_GB2312" w:eastAsia="楷体_GB2312" w:hint="eastAsia"/>
          <w:sz w:val="28"/>
          <w:szCs w:val="28"/>
          <w:lang w:val="el-GR"/>
        </w:rPr>
        <w:t>眼睛。</w:t>
      </w:r>
      <w:r>
        <w:rPr>
          <w:rFonts w:hint="eastAsia"/>
          <w:sz w:val="28"/>
          <w:szCs w:val="28"/>
          <w:lang w:val="el-GR"/>
        </w:rPr>
        <w:t>——对于柏拉图、斯宾诺莎和歌德这样的人，我们可以毫不犹豫地把“天才”的桂冠戴到他们头上。在他们身上，精神与他们的人格和气质似乎只有</w:t>
      </w:r>
      <w:r>
        <w:rPr>
          <w:rFonts w:ascii="楷体_GB2312" w:eastAsia="楷体_GB2312" w:hint="eastAsia"/>
          <w:sz w:val="28"/>
          <w:szCs w:val="28"/>
          <w:lang w:val="el-GR"/>
        </w:rPr>
        <w:t>松散的联系</w:t>
      </w:r>
      <w:r>
        <w:rPr>
          <w:rFonts w:hint="eastAsia"/>
          <w:sz w:val="28"/>
          <w:szCs w:val="28"/>
          <w:lang w:val="el-GR"/>
        </w:rPr>
        <w:t>，而他们作为一种能飞的存在，可以轻易挣脱这种松散的联系，自由飞行在他们的人格和气质的上空。另一方面，有些人</w:t>
      </w:r>
      <w:r>
        <w:rPr>
          <w:rFonts w:ascii="楷体_GB2312" w:eastAsia="楷体_GB2312" w:hint="eastAsia"/>
          <w:sz w:val="28"/>
          <w:szCs w:val="28"/>
          <w:lang w:val="el-GR"/>
        </w:rPr>
        <w:t>一刻也离不开</w:t>
      </w:r>
      <w:r>
        <w:rPr>
          <w:rFonts w:hint="eastAsia"/>
          <w:sz w:val="28"/>
          <w:szCs w:val="28"/>
          <w:lang w:val="el-GR"/>
        </w:rPr>
        <w:t>他们的气质，善于用最精神性的、最宽泛的、最普遍的甚至有时是宇宙性的表述来装饰和掩盖它（如叔本华），正是这些人，他们最愿意大谈他们的“天才”。这些天才飞不起来和不能超越他们自己，然而他们自己却相信，无论他们飞到哪里，他们都发现和重新发现了</w:t>
      </w:r>
      <w:r>
        <w:rPr>
          <w:rFonts w:ascii="楷体_GB2312" w:eastAsia="楷体_GB2312" w:hint="eastAsia"/>
          <w:sz w:val="28"/>
          <w:szCs w:val="28"/>
          <w:lang w:val="el-GR"/>
        </w:rPr>
        <w:t>自己【</w:t>
      </w:r>
      <w:r>
        <w:rPr>
          <w:rFonts w:eastAsia="楷体_GB2312"/>
          <w:sz w:val="28"/>
          <w:szCs w:val="28"/>
          <w:lang w:val="el-GR"/>
        </w:rPr>
        <w:t>293</w:t>
      </w:r>
      <w:r>
        <w:rPr>
          <w:rFonts w:ascii="楷体_GB2312" w:eastAsia="楷体_GB2312" w:hint="eastAsia"/>
          <w:sz w:val="28"/>
          <w:szCs w:val="28"/>
          <w:lang w:val="el-GR"/>
        </w:rPr>
        <w:t>】</w:t>
      </w:r>
      <w:r>
        <w:rPr>
          <w:rFonts w:hint="eastAsia"/>
          <w:sz w:val="28"/>
          <w:szCs w:val="28"/>
          <w:lang w:val="el-GR"/>
        </w:rPr>
        <w:t>——这就是</w:t>
      </w:r>
      <w:r>
        <w:rPr>
          <w:rFonts w:ascii="楷体_GB2312" w:eastAsia="楷体_GB2312" w:hint="eastAsia"/>
          <w:sz w:val="28"/>
          <w:szCs w:val="28"/>
          <w:lang w:val="el-GR"/>
        </w:rPr>
        <w:t>他们</w:t>
      </w:r>
      <w:r>
        <w:rPr>
          <w:rFonts w:hint="eastAsia"/>
          <w:sz w:val="28"/>
          <w:szCs w:val="28"/>
          <w:lang w:val="el-GR"/>
        </w:rPr>
        <w:t>的伟大，它也确实</w:t>
      </w:r>
      <w:r>
        <w:rPr>
          <w:rFonts w:ascii="楷体_GB2312" w:eastAsia="楷体_GB2312" w:hint="eastAsia"/>
          <w:sz w:val="28"/>
          <w:szCs w:val="28"/>
          <w:lang w:val="el-GR"/>
        </w:rPr>
        <w:t>可以</w:t>
      </w:r>
      <w:r>
        <w:rPr>
          <w:rFonts w:hint="eastAsia"/>
          <w:sz w:val="28"/>
          <w:szCs w:val="28"/>
          <w:lang w:val="el-GR"/>
        </w:rPr>
        <w:t>是一种伟大！——还有一些更有资格被这样称呼的人，拥有一双</w:t>
      </w:r>
      <w:r>
        <w:rPr>
          <w:rFonts w:ascii="楷体_GB2312" w:eastAsia="楷体_GB2312" w:hint="eastAsia"/>
          <w:sz w:val="28"/>
          <w:szCs w:val="28"/>
          <w:lang w:val="el-GR"/>
        </w:rPr>
        <w:t>纯洁和令人纯洁</w:t>
      </w:r>
      <w:r>
        <w:rPr>
          <w:rFonts w:hint="eastAsia"/>
          <w:sz w:val="28"/>
          <w:szCs w:val="28"/>
          <w:lang w:val="el-GR"/>
        </w:rPr>
        <w:t>的眼睛，这双眼睛仿佛不是从他们的气质和人格生长出来的，而是脱离了他们的气质和人格，通常与他们的气质和人格处于温和的对立之中，面对世界就像是面对一位他所热爱的神明。但是，即使这些人也不是一下子就获得了这样的眼睛的：他们需要练习和预先的视（</w:t>
      </w:r>
      <w:r>
        <w:rPr>
          <w:rFonts w:hint="eastAsia"/>
          <w:sz w:val="28"/>
          <w:szCs w:val="28"/>
          <w:lang w:val="el-GR"/>
        </w:rPr>
        <w:t>Sehen</w:t>
      </w:r>
      <w:r>
        <w:rPr>
          <w:rFonts w:hint="eastAsia"/>
          <w:sz w:val="28"/>
          <w:szCs w:val="28"/>
          <w:lang w:val="el-GR"/>
        </w:rPr>
        <w:t>）培训，其中最幸运的人在他需要教师指导的时候，还会碰到一位教他怎样纯洁地看待人和事物的教师。</w:t>
      </w:r>
      <w:r>
        <w:rPr>
          <w:rStyle w:val="a8"/>
          <w:sz w:val="28"/>
          <w:szCs w:val="28"/>
          <w:lang w:val="el-GR"/>
        </w:rPr>
        <w:footnoteReference w:id="552"/>
      </w:r>
    </w:p>
    <w:p w:rsidR="00000000" w:rsidRDefault="00EF3B58">
      <w:pPr>
        <w:tabs>
          <w:tab w:val="left" w:pos="5560"/>
        </w:tabs>
        <w:jc w:val="left"/>
        <w:rPr>
          <w:rFonts w:hint="eastAsia"/>
          <w:sz w:val="28"/>
          <w:szCs w:val="28"/>
          <w:lang w:val="el-GR"/>
        </w:rPr>
      </w:pPr>
      <w:r>
        <w:rPr>
          <w:rFonts w:hint="eastAsia"/>
          <w:sz w:val="28"/>
          <w:szCs w:val="28"/>
          <w:lang w:val="el-GR"/>
        </w:rPr>
        <w:t>498</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不可强求。</w:t>
      </w:r>
      <w:r>
        <w:rPr>
          <w:rFonts w:hint="eastAsia"/>
          <w:sz w:val="28"/>
          <w:szCs w:val="28"/>
          <w:lang w:val="el-GR"/>
        </w:rPr>
        <w:t>——你们不了解他！确实，他对人和事物都很友好，</w:t>
      </w:r>
      <w:r>
        <w:rPr>
          <w:rFonts w:hint="eastAsia"/>
          <w:sz w:val="28"/>
          <w:szCs w:val="28"/>
          <w:lang w:val="el-GR"/>
        </w:rPr>
        <w:t>随时准备自由地</w:t>
      </w:r>
      <w:r>
        <w:rPr>
          <w:rFonts w:ascii="楷体_GB2312" w:eastAsia="楷体_GB2312" w:hint="eastAsia"/>
          <w:sz w:val="28"/>
          <w:szCs w:val="28"/>
          <w:lang w:val="el-GR"/>
        </w:rPr>
        <w:t>顺从</w:t>
      </w:r>
      <w:r>
        <w:rPr>
          <w:rFonts w:hint="eastAsia"/>
          <w:sz w:val="28"/>
          <w:szCs w:val="28"/>
          <w:lang w:val="el-GR"/>
        </w:rPr>
        <w:t>它们，以便他的宁静不受打扰，</w:t>
      </w:r>
      <w:r>
        <w:rPr>
          <w:rFonts w:ascii="楷体_GB2312" w:eastAsia="楷体_GB2312" w:hint="eastAsia"/>
          <w:sz w:val="28"/>
          <w:szCs w:val="28"/>
          <w:lang w:val="el-GR"/>
        </w:rPr>
        <w:t>条件</w:t>
      </w:r>
      <w:r>
        <w:rPr>
          <w:rFonts w:hint="eastAsia"/>
          <w:sz w:val="28"/>
          <w:szCs w:val="28"/>
          <w:lang w:val="el-GR"/>
        </w:rPr>
        <w:t>是人和事物不</w:t>
      </w:r>
      <w:r>
        <w:rPr>
          <w:rFonts w:ascii="楷体_GB2312" w:eastAsia="楷体_GB2312" w:hint="eastAsia"/>
          <w:sz w:val="28"/>
          <w:szCs w:val="28"/>
          <w:lang w:val="el-GR"/>
        </w:rPr>
        <w:t>要求</w:t>
      </w:r>
      <w:r>
        <w:rPr>
          <w:rFonts w:hint="eastAsia"/>
          <w:sz w:val="28"/>
          <w:szCs w:val="28"/>
          <w:lang w:val="el-GR"/>
        </w:rPr>
        <w:t>他顺从。任何要求都会使他立刻变得骄傲、羞惭和好战。</w:t>
      </w:r>
      <w:r>
        <w:rPr>
          <w:rStyle w:val="a8"/>
          <w:sz w:val="28"/>
          <w:szCs w:val="28"/>
          <w:lang w:val="el-GR"/>
        </w:rPr>
        <w:footnoteReference w:id="553"/>
      </w:r>
    </w:p>
    <w:p w:rsidR="00000000" w:rsidRDefault="00EF3B58">
      <w:pPr>
        <w:tabs>
          <w:tab w:val="left" w:pos="5560"/>
        </w:tabs>
        <w:jc w:val="left"/>
        <w:rPr>
          <w:rFonts w:hint="eastAsia"/>
          <w:sz w:val="28"/>
          <w:szCs w:val="28"/>
          <w:lang w:val="el-GR"/>
        </w:rPr>
      </w:pPr>
      <w:r>
        <w:rPr>
          <w:rFonts w:hint="eastAsia"/>
          <w:sz w:val="28"/>
          <w:szCs w:val="28"/>
          <w:lang w:val="el-GR"/>
        </w:rPr>
        <w:t>499</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恶人。</w:t>
      </w:r>
      <w:r>
        <w:rPr>
          <w:rFonts w:hint="eastAsia"/>
          <w:sz w:val="28"/>
          <w:szCs w:val="28"/>
          <w:lang w:val="el-GR"/>
        </w:rPr>
        <w:t>——“只有孤独的人才是邪恶的”，狄德罗这样说，</w:t>
      </w:r>
      <w:r>
        <w:rPr>
          <w:rStyle w:val="a8"/>
          <w:sz w:val="28"/>
          <w:szCs w:val="28"/>
          <w:lang w:val="el-GR"/>
        </w:rPr>
        <w:footnoteReference w:id="554"/>
      </w:r>
      <w:r>
        <w:rPr>
          <w:rFonts w:hint="eastAsia"/>
          <w:sz w:val="28"/>
          <w:szCs w:val="28"/>
          <w:lang w:val="el-GR"/>
        </w:rPr>
        <w:t>卢梭</w:t>
      </w:r>
      <w:r>
        <w:rPr>
          <w:rStyle w:val="a8"/>
          <w:sz w:val="28"/>
          <w:szCs w:val="28"/>
          <w:lang w:val="el-GR"/>
        </w:rPr>
        <w:footnoteReference w:id="555"/>
      </w:r>
      <w:r>
        <w:rPr>
          <w:rFonts w:hint="eastAsia"/>
          <w:sz w:val="28"/>
          <w:szCs w:val="28"/>
          <w:lang w:val="el-GR"/>
        </w:rPr>
        <w:t>立即觉得受到了极大的冒犯。这意味着，他承认狄德罗是正确的。确实，在社会生活和社交生活中，每一种邪恶的本能都不得不让自己受到严厉的束缚，戴上各种各样的面具和经常躺在美德的普罗克洛斯特床</w:t>
      </w:r>
      <w:r>
        <w:rPr>
          <w:rStyle w:val="a8"/>
          <w:sz w:val="28"/>
          <w:szCs w:val="28"/>
          <w:lang w:val="el-GR"/>
        </w:rPr>
        <w:footnoteReference w:id="556"/>
      </w:r>
      <w:r>
        <w:rPr>
          <w:rFonts w:hint="eastAsia"/>
          <w:sz w:val="28"/>
          <w:szCs w:val="28"/>
          <w:lang w:val="el-GR"/>
        </w:rPr>
        <w:t>上，以至于我们完全可以谈论恶人的殉道。在孤独中，所有这一切都不复存在。邪恶者在孤独中最为邪恶：这是他自我感觉最好的时刻——因而对于以一种欣赏</w:t>
      </w:r>
      <w:r>
        <w:rPr>
          <w:rFonts w:hint="eastAsia"/>
          <w:sz w:val="28"/>
          <w:szCs w:val="28"/>
          <w:lang w:val="el-GR"/>
        </w:rPr>
        <w:t>态度看待一切的人来说，也是他最美的时刻。【</w:t>
      </w:r>
      <w:r>
        <w:rPr>
          <w:rFonts w:hint="eastAsia"/>
          <w:sz w:val="28"/>
          <w:szCs w:val="28"/>
          <w:lang w:val="el-GR"/>
        </w:rPr>
        <w:t>294</w:t>
      </w:r>
      <w:r>
        <w:rPr>
          <w:rFonts w:hint="eastAsia"/>
          <w:sz w:val="28"/>
          <w:szCs w:val="28"/>
          <w:lang w:val="el-GR"/>
        </w:rPr>
        <w:t>】</w:t>
      </w:r>
    </w:p>
    <w:p w:rsidR="00000000" w:rsidRDefault="00EF3B58">
      <w:pPr>
        <w:tabs>
          <w:tab w:val="left" w:pos="5560"/>
        </w:tabs>
        <w:jc w:val="left"/>
        <w:rPr>
          <w:rFonts w:hint="eastAsia"/>
          <w:sz w:val="28"/>
          <w:szCs w:val="28"/>
          <w:lang w:val="el-GR"/>
        </w:rPr>
      </w:pPr>
      <w:r>
        <w:rPr>
          <w:rFonts w:hint="eastAsia"/>
          <w:sz w:val="28"/>
          <w:szCs w:val="28"/>
          <w:lang w:val="el-GR"/>
        </w:rPr>
        <w:t>500</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违反本性思考。</w:t>
      </w:r>
      <w:r>
        <w:rPr>
          <w:rFonts w:hint="eastAsia"/>
          <w:sz w:val="28"/>
          <w:szCs w:val="28"/>
          <w:lang w:val="el-GR"/>
        </w:rPr>
        <w:t>——一个思想者可以连续多年违反本性地思考，不去追求那些发自内心的思想，而是追求那些由于公务、时间表或随便什么勤奋之责任不得不去追求的思想。最终，他病了。无论是装门面的道德的自我克服，还是长期的不道德的自我放荡，结果都是神经能量的彻底毁灭。</w:t>
      </w:r>
    </w:p>
    <w:p w:rsidR="00000000" w:rsidRDefault="00EF3B58">
      <w:pPr>
        <w:tabs>
          <w:tab w:val="left" w:pos="5560"/>
        </w:tabs>
        <w:jc w:val="left"/>
        <w:rPr>
          <w:rFonts w:hint="eastAsia"/>
          <w:sz w:val="28"/>
          <w:szCs w:val="28"/>
          <w:lang w:val="el-GR"/>
        </w:rPr>
      </w:pPr>
      <w:r>
        <w:rPr>
          <w:rFonts w:hint="eastAsia"/>
          <w:sz w:val="28"/>
          <w:szCs w:val="28"/>
          <w:lang w:val="el-GR"/>
        </w:rPr>
        <w:t>501</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有死的灵魂！</w:t>
      </w:r>
      <w:r>
        <w:rPr>
          <w:rFonts w:hint="eastAsia"/>
          <w:sz w:val="28"/>
          <w:szCs w:val="28"/>
          <w:lang w:val="el-GR"/>
        </w:rPr>
        <w:t>——对知识的发展而言，废除人类对灵魂不朽的信仰也许是最关键的一步。现在，人们愿意等多长时间就等多长时间，而无须再像过去那样匆匆忙忙地吞下一些半生不熟的观念。在过去的时代，这一可怜</w:t>
      </w:r>
      <w:r>
        <w:rPr>
          <w:rFonts w:hint="eastAsia"/>
          <w:sz w:val="28"/>
          <w:szCs w:val="28"/>
          <w:lang w:val="el-GR"/>
        </w:rPr>
        <w:t>的“不朽的灵魂”能否得救取决于人们在一个短暂的生存过程中所获得的知识，人们必须在一夜之间</w:t>
      </w:r>
      <w:r>
        <w:rPr>
          <w:rFonts w:ascii="楷体_GB2312" w:eastAsia="楷体_GB2312" w:hint="eastAsia"/>
          <w:sz w:val="28"/>
          <w:szCs w:val="28"/>
          <w:lang w:val="el-GR"/>
        </w:rPr>
        <w:t>决定一切</w:t>
      </w:r>
      <w:r>
        <w:rPr>
          <w:rFonts w:hint="eastAsia"/>
          <w:sz w:val="28"/>
          <w:szCs w:val="28"/>
          <w:lang w:val="el-GR"/>
        </w:rPr>
        <w:t>——“知识”具有一种令人心惊的重要性！我们现在重新获得了一种对于错误、试验和临时接受某些观念的无畏的勇气——所有这一切并不具有什么终极的重要性！正是由于这一原因个人和时代现在可以致力于这样的任务，其规模之大足以使过去的人们目之为疯狂和在天堂和地狱问题上玩火。我们可以用我们自己来做试验！</w:t>
      </w:r>
      <w:r>
        <w:rPr>
          <w:rStyle w:val="a8"/>
          <w:sz w:val="28"/>
          <w:szCs w:val="28"/>
          <w:lang w:val="el-GR"/>
        </w:rPr>
        <w:footnoteReference w:id="557"/>
      </w:r>
      <w:r>
        <w:rPr>
          <w:rFonts w:hint="eastAsia"/>
          <w:sz w:val="28"/>
          <w:szCs w:val="28"/>
          <w:lang w:val="el-GR"/>
        </w:rPr>
        <w:t>我们现在有权做这种试验！人类还可以为知识做出更伟大的牺牲！——确实，在过去的时代，哪怕仅仅是</w:t>
      </w:r>
      <w:r>
        <w:rPr>
          <w:rFonts w:ascii="楷体_GB2312" w:eastAsia="楷体_GB2312" w:hint="eastAsia"/>
          <w:sz w:val="28"/>
          <w:szCs w:val="28"/>
          <w:lang w:val="el-GR"/>
        </w:rPr>
        <w:t>想一下</w:t>
      </w:r>
      <w:r>
        <w:rPr>
          <w:rFonts w:hint="eastAsia"/>
          <w:sz w:val="28"/>
          <w:szCs w:val="28"/>
          <w:lang w:val="el-GR"/>
        </w:rPr>
        <w:t>决定我们今天行动的那些观念也是</w:t>
      </w:r>
      <w:r>
        <w:rPr>
          <w:rFonts w:hint="eastAsia"/>
          <w:sz w:val="28"/>
          <w:szCs w:val="28"/>
          <w:lang w:val="el-GR"/>
        </w:rPr>
        <w:t>对神的亵渎和对一个人自己的永恒救赎的葬送。【</w:t>
      </w:r>
      <w:r>
        <w:rPr>
          <w:rFonts w:hint="eastAsia"/>
          <w:sz w:val="28"/>
          <w:szCs w:val="28"/>
          <w:lang w:val="el-GR"/>
        </w:rPr>
        <w:t>295</w:t>
      </w:r>
      <w:r>
        <w:rPr>
          <w:rFonts w:hint="eastAsia"/>
          <w:sz w:val="28"/>
          <w:szCs w:val="28"/>
          <w:lang w:val="el-GR"/>
        </w:rPr>
        <w:t>】</w:t>
      </w:r>
    </w:p>
    <w:p w:rsidR="00000000" w:rsidRDefault="00EF3B58">
      <w:pPr>
        <w:tabs>
          <w:tab w:val="left" w:pos="5560"/>
        </w:tabs>
        <w:jc w:val="left"/>
        <w:rPr>
          <w:rFonts w:hint="eastAsia"/>
          <w:sz w:val="28"/>
          <w:szCs w:val="28"/>
          <w:lang w:val="el-GR"/>
        </w:rPr>
      </w:pPr>
      <w:r>
        <w:rPr>
          <w:rFonts w:hint="eastAsia"/>
          <w:sz w:val="28"/>
          <w:szCs w:val="28"/>
          <w:lang w:val="el-GR"/>
        </w:rPr>
        <w:t>502</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一个词代表三种不同的状态。</w:t>
      </w:r>
      <w:r>
        <w:rPr>
          <w:rFonts w:hint="eastAsia"/>
          <w:sz w:val="28"/>
          <w:szCs w:val="28"/>
          <w:lang w:val="el-GR"/>
        </w:rPr>
        <w:t>——在激情中，一个人体验到的是狂暴的、可怕的、无法承受的动物性的爆发；另一个人觉得自己升华到一种宏伟庄严和光辉灿烂的高度，与这种高度相比，他通常的自我显得琐碎而渺小，第三个人充满了高尚的情感，同样体验到一种高贵的骚乱和紧张，在这种激情状态下，他变成了处于</w:t>
      </w:r>
      <w:r>
        <w:rPr>
          <w:rFonts w:ascii="楷体_GB2312" w:eastAsia="楷体_GB2312" w:hint="eastAsia"/>
          <w:sz w:val="28"/>
          <w:szCs w:val="28"/>
          <w:lang w:val="el-GR"/>
        </w:rPr>
        <w:t>野性美</w:t>
      </w:r>
      <w:r>
        <w:rPr>
          <w:rFonts w:hint="eastAsia"/>
          <w:sz w:val="28"/>
          <w:szCs w:val="28"/>
          <w:lang w:val="el-GR"/>
        </w:rPr>
        <w:t>中的自然，比他通常所代表的处于宁静美中的自然</w:t>
      </w:r>
      <w:r>
        <w:rPr>
          <w:rFonts w:ascii="楷体_GB2312" w:eastAsia="楷体_GB2312" w:hint="eastAsia"/>
          <w:sz w:val="28"/>
          <w:szCs w:val="28"/>
          <w:lang w:val="el-GR"/>
        </w:rPr>
        <w:t>更深刻</w:t>
      </w:r>
      <w:r>
        <w:rPr>
          <w:rFonts w:hint="eastAsia"/>
          <w:sz w:val="28"/>
          <w:szCs w:val="28"/>
          <w:lang w:val="el-GR"/>
        </w:rPr>
        <w:t>，虽然仅仅是一点点。然而，当他处于激情状态，人们更能理解他，并由于他的激情而崇拜他——因为当他激情洋溢时，他离他们</w:t>
      </w:r>
      <w:r>
        <w:rPr>
          <w:rFonts w:hint="eastAsia"/>
          <w:sz w:val="28"/>
          <w:szCs w:val="28"/>
          <w:lang w:val="el-GR"/>
        </w:rPr>
        <w:t>更近一步，也更像他们。他使人们感到着迷和惊恐，并</w:t>
      </w:r>
      <w:r>
        <w:rPr>
          <w:rFonts w:ascii="楷体_GB2312" w:eastAsia="楷体_GB2312" w:hint="eastAsia"/>
          <w:sz w:val="28"/>
          <w:szCs w:val="28"/>
          <w:lang w:val="el-GR"/>
        </w:rPr>
        <w:t>因此</w:t>
      </w:r>
      <w:r>
        <w:rPr>
          <w:rFonts w:hint="eastAsia"/>
          <w:sz w:val="28"/>
          <w:szCs w:val="28"/>
          <w:lang w:val="el-GR"/>
        </w:rPr>
        <w:t>把他称为——神。</w:t>
      </w:r>
      <w:r>
        <w:rPr>
          <w:rStyle w:val="a8"/>
          <w:sz w:val="28"/>
          <w:szCs w:val="28"/>
          <w:lang w:val="el-GR"/>
        </w:rPr>
        <w:footnoteReference w:id="558"/>
      </w:r>
    </w:p>
    <w:p w:rsidR="00000000" w:rsidRDefault="00EF3B58">
      <w:pPr>
        <w:tabs>
          <w:tab w:val="left" w:pos="5560"/>
        </w:tabs>
        <w:jc w:val="left"/>
        <w:rPr>
          <w:rFonts w:hint="eastAsia"/>
          <w:sz w:val="28"/>
          <w:szCs w:val="28"/>
          <w:lang w:val="el-GR"/>
        </w:rPr>
      </w:pPr>
      <w:r>
        <w:rPr>
          <w:rFonts w:hint="eastAsia"/>
          <w:sz w:val="28"/>
          <w:szCs w:val="28"/>
          <w:lang w:val="el-GR"/>
        </w:rPr>
        <w:t>503</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友谊。</w:t>
      </w:r>
      <w:r>
        <w:rPr>
          <w:rFonts w:hint="eastAsia"/>
          <w:sz w:val="28"/>
          <w:szCs w:val="28"/>
          <w:lang w:val="el-GR"/>
        </w:rPr>
        <w:t>——对今人来说，因为哲学生活</w:t>
      </w:r>
      <w:r>
        <w:rPr>
          <w:rFonts w:ascii="楷体_GB2312" w:eastAsia="楷体_GB2312" w:hint="eastAsia"/>
          <w:sz w:val="28"/>
          <w:szCs w:val="28"/>
          <w:lang w:val="el-GR"/>
        </w:rPr>
        <w:t>无补于</w:t>
      </w:r>
      <w:r>
        <w:rPr>
          <w:rFonts w:hint="eastAsia"/>
          <w:sz w:val="28"/>
          <w:szCs w:val="28"/>
          <w:lang w:val="el-GR"/>
        </w:rPr>
        <w:t>自己的朋友而反对它是闻所未闻的：它属于古人。古人的友谊更深切，感受更强烈，几乎至死不逾。这是他们优于我们的地方，而理想化的两性之爱则是我们的特点。古人的所有伟大成就都可以归因于这样一个事实：</w:t>
      </w:r>
      <w:r>
        <w:rPr>
          <w:rFonts w:ascii="楷体_GB2312" w:eastAsia="楷体_GB2312" w:hint="eastAsia"/>
          <w:sz w:val="28"/>
          <w:szCs w:val="28"/>
          <w:lang w:val="el-GR"/>
        </w:rPr>
        <w:t>男人和男人并肩携手</w:t>
      </w:r>
      <w:r>
        <w:rPr>
          <w:rFonts w:hint="eastAsia"/>
          <w:sz w:val="28"/>
          <w:szCs w:val="28"/>
          <w:lang w:val="el-GR"/>
        </w:rPr>
        <w:t>，一个女人不可能宣布自己是他的爱的最近的或最高的目标，更不用说是唯一的目标了——像性爱冲动促使我们去感觉的那样。我们的树木之所以长的不高，也许正是因为树上爬满了青藤蔓草。</w:t>
      </w:r>
    </w:p>
    <w:p w:rsidR="00000000" w:rsidRDefault="00EF3B58">
      <w:pPr>
        <w:tabs>
          <w:tab w:val="left" w:pos="5560"/>
        </w:tabs>
        <w:jc w:val="left"/>
        <w:rPr>
          <w:rFonts w:hint="eastAsia"/>
          <w:sz w:val="28"/>
          <w:szCs w:val="28"/>
          <w:lang w:val="el-GR"/>
        </w:rPr>
      </w:pPr>
      <w:r>
        <w:rPr>
          <w:rFonts w:hint="eastAsia"/>
          <w:sz w:val="28"/>
          <w:szCs w:val="28"/>
          <w:lang w:val="el-GR"/>
        </w:rPr>
        <w:t>504</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调和</w:t>
      </w:r>
      <w:r>
        <w:rPr>
          <w:rFonts w:ascii="楷体_GB2312" w:eastAsia="楷体_GB2312" w:hint="eastAsia"/>
          <w:sz w:val="28"/>
          <w:szCs w:val="28"/>
          <w:lang w:val="el-GR"/>
        </w:rPr>
        <w:t>！</w:t>
      </w:r>
      <w:r>
        <w:rPr>
          <w:rFonts w:hint="eastAsia"/>
          <w:sz w:val="28"/>
          <w:szCs w:val="28"/>
          <w:lang w:val="el-GR"/>
        </w:rPr>
        <w:t>——哲学该以</w:t>
      </w:r>
      <w:r>
        <w:rPr>
          <w:rFonts w:ascii="楷体_GB2312" w:eastAsia="楷体_GB2312" w:hint="eastAsia"/>
          <w:sz w:val="28"/>
          <w:szCs w:val="28"/>
          <w:lang w:val="el-GR"/>
        </w:rPr>
        <w:t>调和孩子</w:t>
      </w:r>
      <w:r>
        <w:rPr>
          <w:rFonts w:hint="eastAsia"/>
          <w:sz w:val="28"/>
          <w:szCs w:val="28"/>
          <w:lang w:val="el-GR"/>
        </w:rPr>
        <w:t>学到的东西和【</w:t>
      </w:r>
      <w:r>
        <w:rPr>
          <w:rFonts w:hint="eastAsia"/>
          <w:sz w:val="28"/>
          <w:szCs w:val="28"/>
          <w:lang w:val="el-GR"/>
        </w:rPr>
        <w:t>296</w:t>
      </w:r>
      <w:r>
        <w:rPr>
          <w:rFonts w:hint="eastAsia"/>
          <w:sz w:val="28"/>
          <w:szCs w:val="28"/>
          <w:lang w:val="el-GR"/>
        </w:rPr>
        <w:t>】</w:t>
      </w:r>
      <w:r>
        <w:rPr>
          <w:rFonts w:ascii="楷体_GB2312" w:eastAsia="楷体_GB2312" w:hint="eastAsia"/>
          <w:sz w:val="28"/>
          <w:szCs w:val="28"/>
          <w:lang w:val="el-GR"/>
        </w:rPr>
        <w:t>成人</w:t>
      </w:r>
      <w:r>
        <w:rPr>
          <w:rFonts w:hint="eastAsia"/>
          <w:sz w:val="28"/>
          <w:szCs w:val="28"/>
          <w:lang w:val="el-GR"/>
        </w:rPr>
        <w:t>认识到的东西为己任吗？由于青年处于儿童和成人的中间，具有一种折中的需要，哲学就该成为青年的一项专门作业吗？如果我们考虑到今天的哲学家一般都是在什么年龄产生他们最好的想法的，事情看起来几乎就是这样的：在一个对信仰来说太晚而对知识来说尚早的年龄。</w:t>
      </w:r>
    </w:p>
    <w:p w:rsidR="00000000" w:rsidRDefault="00EF3B58">
      <w:pPr>
        <w:tabs>
          <w:tab w:val="left" w:pos="5560"/>
        </w:tabs>
        <w:jc w:val="left"/>
        <w:rPr>
          <w:rFonts w:hint="eastAsia"/>
          <w:sz w:val="28"/>
          <w:szCs w:val="28"/>
          <w:lang w:val="el-GR"/>
        </w:rPr>
      </w:pPr>
      <w:r>
        <w:rPr>
          <w:rFonts w:hint="eastAsia"/>
          <w:sz w:val="28"/>
          <w:szCs w:val="28"/>
          <w:lang w:val="el-GR"/>
        </w:rPr>
        <w:t>505</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实践者。</w:t>
      </w:r>
      <w:r>
        <w:rPr>
          <w:rFonts w:hint="eastAsia"/>
          <w:sz w:val="28"/>
          <w:szCs w:val="28"/>
          <w:lang w:val="el-GR"/>
        </w:rPr>
        <w:t>——我们思想者最先决定了一切事物的</w:t>
      </w:r>
      <w:r>
        <w:rPr>
          <w:rFonts w:ascii="楷体_GB2312" w:eastAsia="楷体_GB2312" w:hint="eastAsia"/>
          <w:sz w:val="28"/>
          <w:szCs w:val="28"/>
          <w:lang w:val="el-GR"/>
        </w:rPr>
        <w:t>趣味</w:t>
      </w:r>
      <w:r>
        <w:rPr>
          <w:rFonts w:hint="eastAsia"/>
          <w:sz w:val="28"/>
          <w:szCs w:val="28"/>
          <w:lang w:val="el-GR"/>
        </w:rPr>
        <w:t>并在必要时颁布这种趣味。实践者从我们思想者的手里接受这种趣味：他们对于我们的依赖程度是难以想象的，这也是世界上最可笑的景象之一，无论他们自己对此如何毫无所知，也无论他</w:t>
      </w:r>
      <w:r>
        <w:rPr>
          <w:rFonts w:hint="eastAsia"/>
          <w:sz w:val="28"/>
          <w:szCs w:val="28"/>
          <w:lang w:val="el-GR"/>
        </w:rPr>
        <w:t>们如何骄傲地把我们这些脱离实际的人不放在眼里：真的，如果我们贬低他们的实际生活，他们甚至也会跟在我们后面贬低它——这使我们常常想报复他们一下。</w:t>
      </w:r>
    </w:p>
    <w:p w:rsidR="00000000" w:rsidRDefault="00EF3B58">
      <w:pPr>
        <w:tabs>
          <w:tab w:val="left" w:pos="5560"/>
        </w:tabs>
        <w:jc w:val="left"/>
        <w:rPr>
          <w:rFonts w:hint="eastAsia"/>
          <w:sz w:val="28"/>
          <w:szCs w:val="28"/>
          <w:lang w:val="el-GR"/>
        </w:rPr>
      </w:pPr>
      <w:r>
        <w:rPr>
          <w:rFonts w:hint="eastAsia"/>
          <w:sz w:val="28"/>
          <w:szCs w:val="28"/>
          <w:lang w:val="el-GR"/>
        </w:rPr>
        <w:t>506</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一切好东西都必须变得干燥。</w:t>
      </w:r>
      <w:r>
        <w:rPr>
          <w:rFonts w:hint="eastAsia"/>
          <w:sz w:val="28"/>
          <w:szCs w:val="28"/>
          <w:lang w:val="el-GR"/>
        </w:rPr>
        <w:t>——只能以一部作品诞生时代的眼光来理解一部作品吗？为什么？如果不是这样来理解，我们将会有更多的乐趣，更多的惊奇，我们将从它那里学到更多的东西！你难道没有注意到，每一部新出现的优秀作品，只要它还处在它的时代的热烘烘的气息的包围中，它就具有最小的价值？——因为在这个时候，它还没有同市场的东西、敌人的东西、舆论的东西以及一切从早到晚变个不</w:t>
      </w:r>
      <w:r>
        <w:rPr>
          <w:rFonts w:hint="eastAsia"/>
          <w:sz w:val="28"/>
          <w:szCs w:val="28"/>
          <w:lang w:val="el-GR"/>
        </w:rPr>
        <w:t>停的东西分离开。经过一段时间以后，它的水分消失了，它的“时间性”</w:t>
      </w:r>
      <w:r>
        <w:rPr>
          <w:rStyle w:val="a8"/>
          <w:sz w:val="28"/>
          <w:szCs w:val="28"/>
          <w:lang w:val="el-GR"/>
        </w:rPr>
        <w:footnoteReference w:id="559"/>
      </w:r>
      <w:r>
        <w:rPr>
          <w:rFonts w:hint="eastAsia"/>
          <w:sz w:val="28"/>
          <w:szCs w:val="28"/>
          <w:lang w:val="el-GR"/>
        </w:rPr>
        <w:t>不见了——这时它才开始放射出内在的光华和散发出美好的气息，以及如果它追求的是永恒的沉静的目光的话，</w:t>
      </w:r>
      <w:r>
        <w:rPr>
          <w:rFonts w:hint="eastAsia"/>
          <w:sz w:val="28"/>
          <w:szCs w:val="28"/>
          <w:lang w:val="el-GR"/>
        </w:rPr>
        <w:t xml:space="preserve"> </w:t>
      </w:r>
      <w:r>
        <w:rPr>
          <w:rFonts w:hint="eastAsia"/>
          <w:sz w:val="28"/>
          <w:szCs w:val="28"/>
          <w:lang w:val="el-GR"/>
        </w:rPr>
        <w:t>开始获得永恒的沉静的目光。【</w:t>
      </w:r>
      <w:r>
        <w:rPr>
          <w:rFonts w:hint="eastAsia"/>
          <w:sz w:val="28"/>
          <w:szCs w:val="28"/>
          <w:lang w:val="el-GR"/>
        </w:rPr>
        <w:t>297</w:t>
      </w:r>
      <w:r>
        <w:rPr>
          <w:rFonts w:hint="eastAsia"/>
          <w:sz w:val="28"/>
          <w:szCs w:val="28"/>
          <w:lang w:val="el-GR"/>
        </w:rPr>
        <w:t>】</w:t>
      </w:r>
    </w:p>
    <w:p w:rsidR="00000000" w:rsidRDefault="00EF3B58">
      <w:pPr>
        <w:tabs>
          <w:tab w:val="left" w:pos="5560"/>
        </w:tabs>
        <w:jc w:val="left"/>
        <w:rPr>
          <w:rFonts w:hint="eastAsia"/>
          <w:sz w:val="28"/>
          <w:szCs w:val="28"/>
          <w:lang w:val="el-GR"/>
        </w:rPr>
      </w:pPr>
      <w:r>
        <w:rPr>
          <w:rFonts w:hint="eastAsia"/>
          <w:sz w:val="28"/>
          <w:szCs w:val="28"/>
          <w:lang w:val="el-GR"/>
        </w:rPr>
        <w:t>507</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反对真理专政。</w:t>
      </w:r>
      <w:r>
        <w:rPr>
          <w:rFonts w:hint="eastAsia"/>
          <w:sz w:val="28"/>
          <w:szCs w:val="28"/>
          <w:lang w:val="el-GR"/>
        </w:rPr>
        <w:t>——即使我们真的如此疯狂，以至于认为我们的全部意见都是真理，我们也仍然不能希望只有它们才有权存在——：我不明白，为什么人们会认为真理独自统治世界和成为至高无上主宰是一件好事；在我看来，假设它应该拥有</w:t>
      </w:r>
      <w:r>
        <w:rPr>
          <w:rFonts w:ascii="楷体_GB2312" w:eastAsia="楷体_GB2312" w:hint="eastAsia"/>
          <w:sz w:val="28"/>
          <w:szCs w:val="28"/>
          <w:lang w:val="el-GR"/>
        </w:rPr>
        <w:t>巨大的权力</w:t>
      </w:r>
      <w:r>
        <w:rPr>
          <w:rFonts w:hint="eastAsia"/>
          <w:sz w:val="28"/>
          <w:szCs w:val="28"/>
          <w:lang w:val="el-GR"/>
        </w:rPr>
        <w:t>也就足够了。无论如何，真理不能够没有对手，它必须能够</w:t>
      </w:r>
      <w:r>
        <w:rPr>
          <w:rFonts w:ascii="楷体_GB2312" w:eastAsia="楷体_GB2312" w:hint="eastAsia"/>
          <w:sz w:val="28"/>
          <w:szCs w:val="28"/>
          <w:lang w:val="el-GR"/>
        </w:rPr>
        <w:t>作战</w:t>
      </w:r>
      <w:r>
        <w:rPr>
          <w:rFonts w:hint="eastAsia"/>
          <w:sz w:val="28"/>
          <w:szCs w:val="28"/>
          <w:lang w:val="el-GR"/>
        </w:rPr>
        <w:t>，而我们也必须能够不时</w:t>
      </w:r>
      <w:r>
        <w:rPr>
          <w:rFonts w:hint="eastAsia"/>
          <w:sz w:val="28"/>
          <w:szCs w:val="28"/>
          <w:lang w:val="el-GR"/>
        </w:rPr>
        <w:t>离开真理在虚假中</w:t>
      </w:r>
      <w:r>
        <w:rPr>
          <w:rFonts w:ascii="楷体_GB2312" w:eastAsia="楷体_GB2312" w:hint="eastAsia"/>
          <w:sz w:val="28"/>
          <w:szCs w:val="28"/>
          <w:lang w:val="el-GR"/>
        </w:rPr>
        <w:t>休息</w:t>
      </w:r>
      <w:r>
        <w:rPr>
          <w:rFonts w:hint="eastAsia"/>
          <w:sz w:val="28"/>
          <w:szCs w:val="28"/>
          <w:lang w:val="el-GR"/>
        </w:rPr>
        <w:t>——否则，真理就会变得令人厌倦、无力和无趣，并使我们变得同样如是。</w:t>
      </w:r>
    </w:p>
    <w:p w:rsidR="00000000" w:rsidRDefault="00EF3B58">
      <w:pPr>
        <w:tabs>
          <w:tab w:val="left" w:pos="5560"/>
        </w:tabs>
        <w:jc w:val="left"/>
        <w:rPr>
          <w:rFonts w:hint="eastAsia"/>
          <w:sz w:val="28"/>
          <w:szCs w:val="28"/>
          <w:lang w:val="el-GR"/>
        </w:rPr>
      </w:pPr>
      <w:r>
        <w:rPr>
          <w:rFonts w:hint="eastAsia"/>
          <w:sz w:val="28"/>
          <w:szCs w:val="28"/>
          <w:lang w:val="el-GR"/>
        </w:rPr>
        <w:t>508</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无动于情</w:t>
      </w:r>
      <w:r>
        <w:rPr>
          <w:rFonts w:hint="eastAsia"/>
          <w:sz w:val="28"/>
          <w:szCs w:val="28"/>
          <w:lang w:val="el-GR"/>
        </w:rPr>
        <w:t>。——我们为了自己的</w:t>
      </w:r>
      <w:r>
        <w:rPr>
          <w:rFonts w:ascii="楷体_GB2312" w:eastAsia="楷体_GB2312" w:hint="eastAsia"/>
          <w:sz w:val="28"/>
          <w:szCs w:val="28"/>
          <w:lang w:val="el-GR"/>
        </w:rPr>
        <w:t>利益</w:t>
      </w:r>
      <w:r>
        <w:rPr>
          <w:rFonts w:hint="eastAsia"/>
          <w:sz w:val="28"/>
          <w:szCs w:val="28"/>
          <w:lang w:val="el-GR"/>
        </w:rPr>
        <w:t>所做的一切，不应该为我们赢得无论其他人还是我们自己的任何道德赞美；我们为了自己的</w:t>
      </w:r>
      <w:r>
        <w:rPr>
          <w:rFonts w:ascii="楷体_GB2312" w:eastAsia="楷体_GB2312" w:hint="eastAsia"/>
          <w:sz w:val="28"/>
          <w:szCs w:val="28"/>
          <w:lang w:val="el-GR"/>
        </w:rPr>
        <w:t>快乐</w:t>
      </w:r>
      <w:r>
        <w:rPr>
          <w:rFonts w:hint="eastAsia"/>
          <w:sz w:val="28"/>
          <w:szCs w:val="28"/>
          <w:lang w:val="el-GR"/>
        </w:rPr>
        <w:t>所做的一切同样也是如此。在此淡然处之和远离一切冲动乃是更优秀者的</w:t>
      </w:r>
      <w:r>
        <w:rPr>
          <w:rFonts w:ascii="楷体_GB2312" w:eastAsia="楷体_GB2312" w:hint="eastAsia"/>
          <w:sz w:val="28"/>
          <w:szCs w:val="28"/>
          <w:lang w:val="el-GR"/>
        </w:rPr>
        <w:t>好本色</w:t>
      </w:r>
      <w:r>
        <w:rPr>
          <w:rFonts w:eastAsia="楷体_GB2312"/>
          <w:sz w:val="28"/>
          <w:szCs w:val="28"/>
          <w:lang w:val="de-DE"/>
        </w:rPr>
        <w:t>(der gute Ton)</w:t>
      </w:r>
      <w:r>
        <w:rPr>
          <w:rFonts w:hint="eastAsia"/>
          <w:sz w:val="28"/>
          <w:szCs w:val="28"/>
          <w:lang w:val="el-GR"/>
        </w:rPr>
        <w:t>：谁对这种好本色已经习以为常，谁就已经重新恢复了</w:t>
      </w:r>
      <w:r>
        <w:rPr>
          <w:rFonts w:ascii="楷体_GB2312" w:eastAsia="楷体_GB2312" w:hint="eastAsia"/>
          <w:sz w:val="28"/>
          <w:szCs w:val="28"/>
          <w:lang w:val="el-GR"/>
        </w:rPr>
        <w:t>质朴</w:t>
      </w:r>
      <w:r>
        <w:rPr>
          <w:rFonts w:hint="eastAsia"/>
          <w:sz w:val="28"/>
          <w:szCs w:val="28"/>
          <w:lang w:val="el-GR"/>
        </w:rPr>
        <w:t>（</w:t>
      </w:r>
      <w:r>
        <w:rPr>
          <w:sz w:val="28"/>
          <w:szCs w:val="28"/>
          <w:lang w:val="de-DE"/>
        </w:rPr>
        <w:t>Naivität</w:t>
      </w:r>
      <w:r>
        <w:rPr>
          <w:rFonts w:hint="eastAsia"/>
          <w:sz w:val="28"/>
          <w:szCs w:val="28"/>
          <w:lang w:val="de-DE"/>
        </w:rPr>
        <w:t>）</w:t>
      </w:r>
      <w:r>
        <w:rPr>
          <w:rFonts w:hint="eastAsia"/>
          <w:sz w:val="28"/>
          <w:szCs w:val="28"/>
          <w:lang w:val="el-GR"/>
        </w:rPr>
        <w:t>。</w:t>
      </w:r>
      <w:r>
        <w:rPr>
          <w:rStyle w:val="a8"/>
          <w:sz w:val="28"/>
          <w:szCs w:val="28"/>
          <w:lang w:val="el-GR"/>
        </w:rPr>
        <w:footnoteReference w:id="560"/>
      </w:r>
    </w:p>
    <w:p w:rsidR="00000000" w:rsidRDefault="00EF3B58">
      <w:pPr>
        <w:tabs>
          <w:tab w:val="left" w:pos="5560"/>
        </w:tabs>
        <w:jc w:val="left"/>
        <w:rPr>
          <w:rFonts w:hint="eastAsia"/>
          <w:sz w:val="28"/>
          <w:szCs w:val="28"/>
          <w:lang w:val="el-GR"/>
        </w:rPr>
      </w:pPr>
      <w:r>
        <w:rPr>
          <w:rFonts w:hint="eastAsia"/>
          <w:sz w:val="28"/>
          <w:szCs w:val="28"/>
          <w:lang w:val="el-GR"/>
        </w:rPr>
        <w:t>509</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第三只眼睛。</w:t>
      </w:r>
      <w:r>
        <w:rPr>
          <w:rFonts w:hint="eastAsia"/>
          <w:sz w:val="28"/>
          <w:szCs w:val="28"/>
          <w:lang w:val="el-GR"/>
        </w:rPr>
        <w:t>——你仍然需要剧院？为什么？难道你仍然没有长大？聪明起来吧！到别处去寻找更精彩的悲剧和喜剧表演！那里的事</w:t>
      </w:r>
      <w:r>
        <w:rPr>
          <w:rFonts w:hint="eastAsia"/>
          <w:sz w:val="28"/>
          <w:szCs w:val="28"/>
          <w:lang w:val="el-GR"/>
        </w:rPr>
        <w:t>件更有趣，演员也更热情。确实，在这些事件中仅仅做一名观众是非常困难的——但是，你可以学习！然后，即使在最困难和最困苦的情况下，甚至是当你自己的激情袭击你的时候，你都仍然会拥有一扇通向快乐和平安之门。睁开你通过其他两只眼睛打量世界的戏剧眼，睁开你伟大的第三只眼吧！【</w:t>
      </w:r>
      <w:r>
        <w:rPr>
          <w:rFonts w:hint="eastAsia"/>
          <w:sz w:val="28"/>
          <w:szCs w:val="28"/>
          <w:lang w:val="el-GR"/>
        </w:rPr>
        <w:t>298</w:t>
      </w:r>
      <w:r>
        <w:rPr>
          <w:rFonts w:hint="eastAsia"/>
          <w:sz w:val="28"/>
          <w:szCs w:val="28"/>
          <w:lang w:val="el-GR"/>
        </w:rPr>
        <w:t>】</w:t>
      </w:r>
    </w:p>
    <w:p w:rsidR="00000000" w:rsidRDefault="00EF3B58">
      <w:pPr>
        <w:tabs>
          <w:tab w:val="left" w:pos="5560"/>
        </w:tabs>
        <w:jc w:val="left"/>
        <w:rPr>
          <w:rFonts w:hint="eastAsia"/>
          <w:sz w:val="28"/>
          <w:szCs w:val="28"/>
          <w:lang w:val="el-GR"/>
        </w:rPr>
      </w:pPr>
      <w:r>
        <w:rPr>
          <w:rFonts w:hint="eastAsia"/>
          <w:sz w:val="28"/>
          <w:szCs w:val="28"/>
          <w:lang w:val="el-GR"/>
        </w:rPr>
        <w:t>510</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逃离自己的美德。</w:t>
      </w:r>
      <w:r>
        <w:rPr>
          <w:rFonts w:hint="eastAsia"/>
          <w:sz w:val="28"/>
          <w:szCs w:val="28"/>
          <w:lang w:val="el-GR"/>
        </w:rPr>
        <w:t>——如果一个思想者不知道如何经常地逃离他自己的美德，</w:t>
      </w:r>
      <w:r>
        <w:rPr>
          <w:rStyle w:val="a8"/>
          <w:sz w:val="28"/>
          <w:szCs w:val="28"/>
          <w:lang w:val="el-GR"/>
        </w:rPr>
        <w:footnoteReference w:id="561"/>
      </w:r>
      <w:r>
        <w:rPr>
          <w:rFonts w:hint="eastAsia"/>
          <w:sz w:val="28"/>
          <w:szCs w:val="28"/>
          <w:lang w:val="el-GR"/>
        </w:rPr>
        <w:t>那他还有什么价值！他不应该“仅仅是一个道德存在”！</w:t>
      </w:r>
    </w:p>
    <w:p w:rsidR="00000000" w:rsidRDefault="00EF3B58">
      <w:pPr>
        <w:tabs>
          <w:tab w:val="left" w:pos="5560"/>
        </w:tabs>
        <w:jc w:val="left"/>
        <w:rPr>
          <w:rFonts w:hint="eastAsia"/>
          <w:sz w:val="28"/>
          <w:szCs w:val="28"/>
          <w:lang w:val="el-GR"/>
        </w:rPr>
      </w:pPr>
      <w:r>
        <w:rPr>
          <w:rFonts w:hint="eastAsia"/>
          <w:sz w:val="28"/>
          <w:szCs w:val="28"/>
          <w:lang w:val="el-GR"/>
        </w:rPr>
        <w:t>511</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诱惑者。</w:t>
      </w:r>
      <w:r>
        <w:rPr>
          <w:rFonts w:hint="eastAsia"/>
          <w:sz w:val="28"/>
          <w:szCs w:val="28"/>
          <w:lang w:val="el-GR"/>
        </w:rPr>
        <w:t>——真诚（</w:t>
      </w:r>
      <w:r>
        <w:rPr>
          <w:rFonts w:hint="eastAsia"/>
          <w:sz w:val="28"/>
          <w:szCs w:val="28"/>
          <w:lang w:val="el-GR"/>
        </w:rPr>
        <w:t>Ehrlichkeit</w:t>
      </w:r>
      <w:r>
        <w:rPr>
          <w:rFonts w:hint="eastAsia"/>
          <w:sz w:val="28"/>
          <w:szCs w:val="28"/>
          <w:lang w:val="el-GR"/>
        </w:rPr>
        <w:t>）是所有狂热者的最大诱惑者。那以魔鬼或美女的形象走近路德、但</w:t>
      </w:r>
      <w:r>
        <w:rPr>
          <w:rFonts w:hint="eastAsia"/>
          <w:sz w:val="28"/>
          <w:szCs w:val="28"/>
          <w:lang w:val="el-GR"/>
        </w:rPr>
        <w:t>被他以一种粗鲁可怕方式赶走的东西，</w:t>
      </w:r>
      <w:r>
        <w:rPr>
          <w:rStyle w:val="a8"/>
          <w:sz w:val="28"/>
          <w:szCs w:val="28"/>
          <w:lang w:val="el-GR"/>
        </w:rPr>
        <w:footnoteReference w:id="562"/>
      </w:r>
      <w:r>
        <w:rPr>
          <w:rFonts w:hint="eastAsia"/>
          <w:sz w:val="28"/>
          <w:szCs w:val="28"/>
          <w:lang w:val="el-GR"/>
        </w:rPr>
        <w:t>也许不是别的什么而就是真诚，以及在某些更罕见一些的情况下，也许就是真理。</w:t>
      </w:r>
      <w:r>
        <w:rPr>
          <w:rStyle w:val="a8"/>
          <w:sz w:val="28"/>
          <w:szCs w:val="28"/>
          <w:lang w:val="el-GR"/>
        </w:rPr>
        <w:footnoteReference w:id="563"/>
      </w:r>
    </w:p>
    <w:p w:rsidR="00000000" w:rsidRDefault="00EF3B58">
      <w:pPr>
        <w:tabs>
          <w:tab w:val="left" w:pos="5560"/>
        </w:tabs>
        <w:jc w:val="left"/>
        <w:rPr>
          <w:rFonts w:hint="eastAsia"/>
          <w:sz w:val="28"/>
          <w:szCs w:val="28"/>
          <w:lang w:val="el-GR"/>
        </w:rPr>
      </w:pPr>
      <w:r>
        <w:rPr>
          <w:rFonts w:hint="eastAsia"/>
          <w:sz w:val="28"/>
          <w:szCs w:val="28"/>
          <w:lang w:val="el-GR"/>
        </w:rPr>
        <w:t>512</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做事的勇敢。</w:t>
      </w:r>
      <w:r>
        <w:rPr>
          <w:rFonts w:hint="eastAsia"/>
          <w:sz w:val="28"/>
          <w:szCs w:val="28"/>
          <w:lang w:val="el-GR"/>
        </w:rPr>
        <w:t>——某些人在与人交往时天性多虑和羞怯，但他们做起事来却很勇敢，</w:t>
      </w:r>
      <w:r>
        <w:rPr>
          <w:rStyle w:val="a8"/>
          <w:sz w:val="28"/>
          <w:szCs w:val="28"/>
          <w:lang w:val="el-GR"/>
        </w:rPr>
        <w:footnoteReference w:id="564"/>
      </w:r>
      <w:r>
        <w:rPr>
          <w:rFonts w:hint="eastAsia"/>
          <w:sz w:val="28"/>
          <w:szCs w:val="28"/>
          <w:lang w:val="el-GR"/>
        </w:rPr>
        <w:t>毫不犹豫地关闭新的和密切的交往关系，并限制原有的交往关系，在真理的旗帜下保持他的“无名”（</w:t>
      </w:r>
      <w:r>
        <w:rPr>
          <w:rFonts w:hint="eastAsia"/>
          <w:sz w:val="28"/>
          <w:szCs w:val="28"/>
          <w:lang w:val="el-GR"/>
        </w:rPr>
        <w:t>Inkognito</w:t>
      </w:r>
      <w:r>
        <w:rPr>
          <w:rFonts w:hint="eastAsia"/>
          <w:sz w:val="28"/>
          <w:szCs w:val="28"/>
          <w:lang w:val="el-GR"/>
        </w:rPr>
        <w:t>）和残忍无情的结合。</w:t>
      </w:r>
    </w:p>
    <w:p w:rsidR="00000000" w:rsidRDefault="00EF3B58">
      <w:pPr>
        <w:tabs>
          <w:tab w:val="left" w:pos="5560"/>
        </w:tabs>
        <w:jc w:val="left"/>
        <w:rPr>
          <w:rFonts w:hint="eastAsia"/>
          <w:sz w:val="28"/>
          <w:szCs w:val="28"/>
          <w:lang w:val="el-GR"/>
        </w:rPr>
      </w:pPr>
      <w:r>
        <w:rPr>
          <w:rFonts w:hint="eastAsia"/>
          <w:sz w:val="28"/>
          <w:szCs w:val="28"/>
          <w:lang w:val="el-GR"/>
        </w:rPr>
        <w:t>513</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美与界限。</w:t>
      </w:r>
      <w:r>
        <w:rPr>
          <w:rFonts w:hint="eastAsia"/>
          <w:sz w:val="28"/>
          <w:szCs w:val="28"/>
          <w:lang w:val="el-GR"/>
        </w:rPr>
        <w:t>——无论是欣赏文化</w:t>
      </w:r>
      <w:r>
        <w:rPr>
          <w:rFonts w:ascii="楷体_GB2312" w:eastAsia="楷体_GB2312" w:hint="eastAsia"/>
          <w:sz w:val="28"/>
          <w:szCs w:val="28"/>
          <w:lang w:val="el-GR"/>
        </w:rPr>
        <w:t>美</w:t>
      </w:r>
      <w:r>
        <w:rPr>
          <w:rFonts w:hint="eastAsia"/>
          <w:sz w:val="28"/>
          <w:szCs w:val="28"/>
          <w:lang w:val="el-GR"/>
        </w:rPr>
        <w:t>的人，还是欣赏自然美的风景，我们都必须满足于</w:t>
      </w:r>
      <w:r>
        <w:rPr>
          <w:rFonts w:ascii="楷体_GB2312" w:eastAsia="楷体_GB2312" w:hint="eastAsia"/>
          <w:sz w:val="28"/>
          <w:szCs w:val="28"/>
          <w:lang w:val="el-GR"/>
        </w:rPr>
        <w:t>有限</w:t>
      </w:r>
      <w:r>
        <w:rPr>
          <w:rFonts w:hint="eastAsia"/>
          <w:sz w:val="28"/>
          <w:szCs w:val="28"/>
          <w:lang w:val="el-GR"/>
        </w:rPr>
        <w:t>的观点和景象。当然，全面的人是存在的，他们像全面的风景一样，富有教益，令人惊奇，但是不美。</w:t>
      </w:r>
    </w:p>
    <w:p w:rsidR="00000000" w:rsidRDefault="00EF3B58">
      <w:pPr>
        <w:tabs>
          <w:tab w:val="left" w:pos="5560"/>
        </w:tabs>
        <w:jc w:val="left"/>
        <w:rPr>
          <w:rFonts w:hint="eastAsia"/>
          <w:sz w:val="28"/>
          <w:szCs w:val="28"/>
          <w:lang w:val="el-GR"/>
        </w:rPr>
      </w:pPr>
      <w:r>
        <w:rPr>
          <w:rFonts w:hint="eastAsia"/>
          <w:sz w:val="28"/>
          <w:szCs w:val="28"/>
          <w:lang w:val="el-GR"/>
        </w:rPr>
        <w:t>514</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致强者。</w:t>
      </w:r>
      <w:r>
        <w:rPr>
          <w:rFonts w:hint="eastAsia"/>
          <w:sz w:val="28"/>
          <w:szCs w:val="28"/>
          <w:lang w:val="el-GR"/>
        </w:rPr>
        <w:t>——你们这些精神上的强者和骄傲者，我要求你们的只有一件事：【</w:t>
      </w:r>
      <w:r>
        <w:rPr>
          <w:rFonts w:hint="eastAsia"/>
          <w:sz w:val="28"/>
          <w:szCs w:val="28"/>
          <w:lang w:val="el-GR"/>
        </w:rPr>
        <w:t>299</w:t>
      </w:r>
      <w:r>
        <w:rPr>
          <w:rFonts w:hint="eastAsia"/>
          <w:sz w:val="28"/>
          <w:szCs w:val="28"/>
          <w:lang w:val="el-GR"/>
        </w:rPr>
        <w:t>】不要在我们的肩上增加新的负担，而是把我们的负担拿走一些，放到你们自己的肩上，因为你们是强者！然而，你们的所作所为正好相反：因为</w:t>
      </w:r>
      <w:r>
        <w:rPr>
          <w:rFonts w:ascii="楷体_GB2312" w:eastAsia="楷体_GB2312" w:hint="eastAsia"/>
          <w:sz w:val="28"/>
          <w:szCs w:val="28"/>
          <w:lang w:val="el-GR"/>
        </w:rPr>
        <w:t>你们</w:t>
      </w:r>
      <w:r>
        <w:rPr>
          <w:rFonts w:hint="eastAsia"/>
          <w:sz w:val="28"/>
          <w:szCs w:val="28"/>
          <w:lang w:val="el-GR"/>
        </w:rPr>
        <w:t>想要飞行，我们就不得不在我们自己的负担之外再加上你们的负担——</w:t>
      </w:r>
      <w:r>
        <w:rPr>
          <w:rFonts w:ascii="楷体_GB2312" w:eastAsia="楷体_GB2312" w:hint="eastAsia"/>
          <w:sz w:val="28"/>
          <w:szCs w:val="28"/>
          <w:lang w:val="el-GR"/>
        </w:rPr>
        <w:t>我们</w:t>
      </w:r>
      <w:r>
        <w:rPr>
          <w:rFonts w:hint="eastAsia"/>
          <w:sz w:val="28"/>
          <w:szCs w:val="28"/>
          <w:lang w:val="el-GR"/>
        </w:rPr>
        <w:t>不得不爬行！</w:t>
      </w:r>
    </w:p>
    <w:p w:rsidR="00000000" w:rsidRDefault="00EF3B58">
      <w:pPr>
        <w:tabs>
          <w:tab w:val="left" w:pos="5560"/>
        </w:tabs>
        <w:jc w:val="left"/>
        <w:rPr>
          <w:rFonts w:hint="eastAsia"/>
          <w:sz w:val="28"/>
          <w:szCs w:val="28"/>
          <w:lang w:val="el-GR"/>
        </w:rPr>
      </w:pPr>
      <w:r>
        <w:rPr>
          <w:rFonts w:hint="eastAsia"/>
          <w:sz w:val="28"/>
          <w:szCs w:val="28"/>
          <w:lang w:val="el-GR"/>
        </w:rPr>
        <w:t>515</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美的增加。</w:t>
      </w:r>
      <w:r>
        <w:rPr>
          <w:rFonts w:hint="eastAsia"/>
          <w:sz w:val="28"/>
          <w:szCs w:val="28"/>
          <w:lang w:val="el-GR"/>
        </w:rPr>
        <w:t>——为什么美随着文明的进步而增加？因为人的文明程度越高，他所拥有的三种表现丑的机会也就越少：第一，情绪的歇斯底里的发作；第二，身体的极度的消耗；第三，表现恐惧的必须——在低级的充满危险的文化中，此事是如此常见</w:t>
      </w:r>
      <w:r>
        <w:rPr>
          <w:rFonts w:hint="eastAsia"/>
          <w:sz w:val="28"/>
          <w:szCs w:val="28"/>
          <w:lang w:val="el-GR"/>
        </w:rPr>
        <w:t>和如此非同小可，以至于他们甚至为此规定了专门的姿势和礼节，使丑变成了一种</w:t>
      </w:r>
      <w:r>
        <w:rPr>
          <w:rFonts w:ascii="楷体_GB2312" w:eastAsia="楷体_GB2312" w:hint="eastAsia"/>
          <w:sz w:val="28"/>
          <w:szCs w:val="28"/>
          <w:lang w:val="el-GR"/>
        </w:rPr>
        <w:t>责任</w:t>
      </w:r>
      <w:r>
        <w:rPr>
          <w:rFonts w:hint="eastAsia"/>
          <w:sz w:val="28"/>
          <w:szCs w:val="28"/>
          <w:lang w:val="el-GR"/>
        </w:rPr>
        <w:t>。</w:t>
      </w:r>
    </w:p>
    <w:p w:rsidR="00000000" w:rsidRDefault="00EF3B58">
      <w:pPr>
        <w:tabs>
          <w:tab w:val="left" w:pos="5560"/>
        </w:tabs>
        <w:jc w:val="left"/>
        <w:rPr>
          <w:rFonts w:hint="eastAsia"/>
          <w:sz w:val="28"/>
          <w:szCs w:val="28"/>
          <w:lang w:val="el-GR"/>
        </w:rPr>
      </w:pPr>
      <w:r>
        <w:rPr>
          <w:rFonts w:hint="eastAsia"/>
          <w:sz w:val="28"/>
          <w:szCs w:val="28"/>
          <w:lang w:val="el-GR"/>
        </w:rPr>
        <w:t>516</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不要让你自己的魔鬼跑到别人身上！</w:t>
      </w:r>
      <w:r>
        <w:rPr>
          <w:rStyle w:val="a8"/>
          <w:sz w:val="28"/>
          <w:szCs w:val="28"/>
          <w:lang w:val="el-GR"/>
        </w:rPr>
        <w:footnoteReference w:id="565"/>
      </w:r>
      <w:r>
        <w:rPr>
          <w:rFonts w:hint="eastAsia"/>
          <w:sz w:val="28"/>
          <w:szCs w:val="28"/>
          <w:lang w:val="el-GR"/>
        </w:rPr>
        <w:t>——我们现在可以同意，善良和仁慈的人就是好人；我们唯一要补充的是，“但他首先必须善良和仁慈地</w:t>
      </w:r>
      <w:r>
        <w:rPr>
          <w:rFonts w:ascii="楷体_GB2312" w:eastAsia="楷体_GB2312" w:hint="eastAsia"/>
          <w:sz w:val="28"/>
          <w:szCs w:val="28"/>
          <w:lang w:val="el-GR"/>
        </w:rPr>
        <w:t>对他自己</w:t>
      </w:r>
      <w:r>
        <w:rPr>
          <w:rFonts w:hint="eastAsia"/>
          <w:sz w:val="28"/>
          <w:szCs w:val="28"/>
          <w:lang w:val="el-GR"/>
        </w:rPr>
        <w:t>。”如果</w:t>
      </w:r>
      <w:r>
        <w:rPr>
          <w:rFonts w:ascii="楷体_GB2312" w:eastAsia="楷体_GB2312" w:hint="eastAsia"/>
          <w:sz w:val="28"/>
          <w:szCs w:val="28"/>
          <w:lang w:val="el-GR"/>
        </w:rPr>
        <w:t>没有此前提</w:t>
      </w:r>
      <w:r>
        <w:rPr>
          <w:rFonts w:hint="eastAsia"/>
          <w:sz w:val="28"/>
          <w:szCs w:val="28"/>
          <w:lang w:val="el-GR"/>
        </w:rPr>
        <w:t>，如果他逃离他自己、仇恨他自己、伤害他自己，那他肯定就算不上一个好人。因为在这种情况下，他完全是把别人当成了躲避他的自我的避难所和救命稻草：无论他看上去是多么友善，我们都不能对他掉以轻心，以免受到他的危害。——然而事实上，迄今为止却正是这个逃离自我、仇视自我、生活在其他人</w:t>
      </w:r>
      <w:r>
        <w:rPr>
          <w:rFonts w:hint="eastAsia"/>
          <w:sz w:val="28"/>
          <w:szCs w:val="28"/>
          <w:lang w:val="el-GR"/>
        </w:rPr>
        <w:t>中间和为了其他人而生活的</w:t>
      </w:r>
      <w:r>
        <w:rPr>
          <w:rFonts w:ascii="楷体_GB2312" w:eastAsia="楷体_GB2312" w:hint="eastAsia"/>
          <w:sz w:val="28"/>
          <w:szCs w:val="28"/>
          <w:lang w:val="el-GR"/>
        </w:rPr>
        <w:t>自我（</w:t>
      </w:r>
      <w:r>
        <w:rPr>
          <w:rFonts w:ascii="楷体_GB2312" w:eastAsia="楷体_GB2312" w:hint="eastAsia"/>
          <w:sz w:val="28"/>
          <w:szCs w:val="28"/>
          <w:lang w:val="el-GR"/>
        </w:rPr>
        <w:t>ego</w:t>
      </w:r>
      <w:r>
        <w:rPr>
          <w:rFonts w:ascii="楷体_GB2312" w:eastAsia="楷体_GB2312" w:hint="eastAsia"/>
          <w:sz w:val="28"/>
          <w:szCs w:val="28"/>
          <w:lang w:val="el-GR"/>
        </w:rPr>
        <w:t>）</w:t>
      </w:r>
      <w:r>
        <w:rPr>
          <w:rFonts w:hint="eastAsia"/>
          <w:sz w:val="28"/>
          <w:szCs w:val="28"/>
          <w:lang w:val="el-GR"/>
        </w:rPr>
        <w:t>，被人们不假思索地和愚蠢地称为</w:t>
      </w:r>
      <w:r>
        <w:rPr>
          <w:rFonts w:ascii="楷体_GB2312" w:eastAsia="楷体_GB2312" w:hint="eastAsia"/>
          <w:sz w:val="28"/>
          <w:szCs w:val="28"/>
          <w:lang w:val="el-GR"/>
        </w:rPr>
        <w:t>“无私”以及因此也就是“善</w:t>
      </w:r>
      <w:r>
        <w:rPr>
          <w:rFonts w:hint="eastAsia"/>
          <w:sz w:val="28"/>
          <w:szCs w:val="28"/>
          <w:lang w:val="el-GR"/>
        </w:rPr>
        <w:t>”。【</w:t>
      </w:r>
      <w:r>
        <w:rPr>
          <w:rFonts w:hint="eastAsia"/>
          <w:sz w:val="28"/>
          <w:szCs w:val="28"/>
          <w:lang w:val="el-GR"/>
        </w:rPr>
        <w:t>300</w:t>
      </w:r>
      <w:r>
        <w:rPr>
          <w:rFonts w:hint="eastAsia"/>
          <w:sz w:val="28"/>
          <w:szCs w:val="28"/>
          <w:lang w:val="el-GR"/>
        </w:rPr>
        <w:t>】</w:t>
      </w:r>
    </w:p>
    <w:p w:rsidR="00000000" w:rsidRDefault="00EF3B58">
      <w:pPr>
        <w:tabs>
          <w:tab w:val="left" w:pos="5560"/>
        </w:tabs>
        <w:jc w:val="left"/>
        <w:rPr>
          <w:rFonts w:hint="eastAsia"/>
          <w:sz w:val="28"/>
          <w:szCs w:val="28"/>
          <w:lang w:val="el-GR"/>
        </w:rPr>
      </w:pPr>
      <w:r>
        <w:rPr>
          <w:rFonts w:hint="eastAsia"/>
          <w:sz w:val="28"/>
          <w:szCs w:val="28"/>
          <w:lang w:val="el-GR"/>
        </w:rPr>
        <w:t>517</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点燃爱心。</w:t>
      </w:r>
      <w:r>
        <w:rPr>
          <w:rFonts w:hint="eastAsia"/>
          <w:sz w:val="28"/>
          <w:szCs w:val="28"/>
          <w:lang w:val="el-GR"/>
        </w:rPr>
        <w:t>——我们害怕那仇恨他自己的人，因为我们容易成为他的愤怒和复仇的牺牲品。因此，我们最好还是想办法让他爱上他自己。</w:t>
      </w:r>
    </w:p>
    <w:p w:rsidR="00000000" w:rsidRDefault="00EF3B58">
      <w:pPr>
        <w:tabs>
          <w:tab w:val="left" w:pos="5560"/>
        </w:tabs>
        <w:jc w:val="left"/>
        <w:rPr>
          <w:rFonts w:hint="eastAsia"/>
          <w:sz w:val="28"/>
          <w:szCs w:val="28"/>
          <w:lang w:val="el-GR"/>
        </w:rPr>
      </w:pPr>
      <w:r>
        <w:rPr>
          <w:rFonts w:hint="eastAsia"/>
          <w:sz w:val="28"/>
          <w:szCs w:val="28"/>
          <w:lang w:val="el-GR"/>
        </w:rPr>
        <w:t>518</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屈服。</w:t>
      </w:r>
      <w:r>
        <w:rPr>
          <w:rFonts w:hint="eastAsia"/>
          <w:sz w:val="28"/>
          <w:szCs w:val="28"/>
          <w:lang w:val="el-GR"/>
        </w:rPr>
        <w:t>——什么是自我放弃（</w:t>
      </w:r>
      <w:r>
        <w:rPr>
          <w:rFonts w:hint="eastAsia"/>
          <w:sz w:val="28"/>
          <w:szCs w:val="28"/>
          <w:lang w:val="el-GR"/>
        </w:rPr>
        <w:t>Ergebung</w:t>
      </w:r>
      <w:r>
        <w:rPr>
          <w:rFonts w:hint="eastAsia"/>
          <w:sz w:val="28"/>
          <w:szCs w:val="28"/>
          <w:lang w:val="el-GR"/>
        </w:rPr>
        <w:t>）？自我放弃是</w:t>
      </w:r>
      <w:r>
        <w:rPr>
          <w:rStyle w:val="a8"/>
          <w:sz w:val="28"/>
          <w:szCs w:val="28"/>
          <w:lang w:val="el-GR"/>
        </w:rPr>
        <w:footnoteReference w:id="566"/>
      </w:r>
      <w:r>
        <w:rPr>
          <w:rFonts w:hint="eastAsia"/>
          <w:sz w:val="28"/>
          <w:szCs w:val="28"/>
          <w:lang w:val="el-GR"/>
        </w:rPr>
        <w:t>一个病人所能采取的最舒服的姿势；为了</w:t>
      </w:r>
      <w:r>
        <w:rPr>
          <w:rFonts w:ascii="楷体_GB2312" w:eastAsia="楷体_GB2312" w:hint="eastAsia"/>
          <w:sz w:val="28"/>
          <w:szCs w:val="28"/>
          <w:lang w:val="el-GR"/>
        </w:rPr>
        <w:t>找到</w:t>
      </w:r>
      <w:r>
        <w:rPr>
          <w:rFonts w:hint="eastAsia"/>
          <w:sz w:val="28"/>
          <w:szCs w:val="28"/>
          <w:lang w:val="el-GR"/>
        </w:rPr>
        <w:t>这种姿势，他费尽周折，痛苦不堪，最终</w:t>
      </w:r>
      <w:r>
        <w:rPr>
          <w:rFonts w:ascii="楷体_GB2312" w:eastAsia="楷体_GB2312" w:hint="eastAsia"/>
          <w:sz w:val="28"/>
          <w:szCs w:val="28"/>
          <w:lang w:val="el-GR"/>
        </w:rPr>
        <w:t>心灰意懒</w:t>
      </w:r>
      <w:r>
        <w:rPr>
          <w:rFonts w:hint="eastAsia"/>
          <w:sz w:val="28"/>
          <w:szCs w:val="28"/>
          <w:lang w:val="el-GR"/>
        </w:rPr>
        <w:t>——这时他找到了它。</w:t>
      </w:r>
    </w:p>
    <w:p w:rsidR="00000000" w:rsidRDefault="00EF3B58">
      <w:pPr>
        <w:tabs>
          <w:tab w:val="left" w:pos="5560"/>
        </w:tabs>
        <w:jc w:val="left"/>
        <w:rPr>
          <w:rFonts w:hint="eastAsia"/>
          <w:sz w:val="28"/>
          <w:szCs w:val="28"/>
          <w:lang w:val="el-GR"/>
        </w:rPr>
      </w:pPr>
      <w:r>
        <w:rPr>
          <w:rFonts w:hint="eastAsia"/>
          <w:sz w:val="28"/>
          <w:szCs w:val="28"/>
          <w:lang w:val="el-GR"/>
        </w:rPr>
        <w:t>519</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受骗。</w:t>
      </w:r>
      <w:r>
        <w:rPr>
          <w:rFonts w:hint="eastAsia"/>
          <w:sz w:val="28"/>
          <w:szCs w:val="28"/>
          <w:lang w:val="el-GR"/>
        </w:rPr>
        <w:t>——若你们想行动，必先关上怀疑之门——行动者这样说。——难道你就不怕因此</w:t>
      </w:r>
      <w:r>
        <w:rPr>
          <w:rFonts w:ascii="楷体_GB2312" w:eastAsia="楷体_GB2312" w:hint="eastAsia"/>
          <w:sz w:val="28"/>
          <w:szCs w:val="28"/>
          <w:lang w:val="el-GR"/>
        </w:rPr>
        <w:t>受骗</w:t>
      </w:r>
      <w:r>
        <w:rPr>
          <w:rFonts w:hint="eastAsia"/>
          <w:sz w:val="28"/>
          <w:szCs w:val="28"/>
          <w:lang w:val="el-GR"/>
        </w:rPr>
        <w:t>吗——观察</w:t>
      </w:r>
      <w:r>
        <w:rPr>
          <w:rFonts w:hint="eastAsia"/>
          <w:sz w:val="28"/>
          <w:szCs w:val="28"/>
          <w:lang w:val="el-GR"/>
        </w:rPr>
        <w:t>者这样回答。</w:t>
      </w:r>
    </w:p>
    <w:p w:rsidR="00000000" w:rsidRDefault="00EF3B58">
      <w:pPr>
        <w:tabs>
          <w:tab w:val="left" w:pos="5560"/>
        </w:tabs>
        <w:jc w:val="left"/>
        <w:rPr>
          <w:rFonts w:hint="eastAsia"/>
          <w:sz w:val="28"/>
          <w:szCs w:val="28"/>
          <w:lang w:val="el-GR"/>
        </w:rPr>
      </w:pPr>
      <w:r>
        <w:rPr>
          <w:rFonts w:hint="eastAsia"/>
          <w:sz w:val="28"/>
          <w:szCs w:val="28"/>
          <w:lang w:val="el-GR"/>
        </w:rPr>
        <w:t>520</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漫长的葬礼。</w:t>
      </w:r>
      <w:r>
        <w:rPr>
          <w:rFonts w:hint="eastAsia"/>
          <w:sz w:val="28"/>
          <w:szCs w:val="28"/>
          <w:lang w:val="el-GR"/>
        </w:rPr>
        <w:t>——在历史世界的深处，我们在恍惚中听到无穷无尽的哀悼的声音：人们过去一直在，现在也仍然还在把他们最珍爱的东西、他们的思想和他们的希望不停地送进坟墓，以便获得和继续获得骄傲，</w:t>
      </w:r>
      <w:r>
        <w:rPr>
          <w:rFonts w:hint="eastAsia"/>
          <w:sz w:val="28"/>
          <w:szCs w:val="28"/>
          <w:lang w:val="el-GR"/>
        </w:rPr>
        <w:t>gloria mundi</w:t>
      </w:r>
      <w:r>
        <w:rPr>
          <w:rStyle w:val="a8"/>
          <w:sz w:val="28"/>
          <w:szCs w:val="28"/>
          <w:lang w:val="el-GR"/>
        </w:rPr>
        <w:footnoteReference w:id="567"/>
      </w:r>
      <w:r>
        <w:rPr>
          <w:rFonts w:hint="eastAsia"/>
          <w:sz w:val="28"/>
          <w:szCs w:val="28"/>
          <w:lang w:val="el-GR"/>
        </w:rPr>
        <w:t>——葬礼致辞的辉煌。人们认为一切由此都得到了补偿！甚至直到今天，葬礼致辞者仍然是最大的公共善人。</w:t>
      </w:r>
      <w:r>
        <w:rPr>
          <w:rStyle w:val="a8"/>
          <w:sz w:val="28"/>
          <w:szCs w:val="28"/>
          <w:lang w:val="el-GR"/>
        </w:rPr>
        <w:footnoteReference w:id="568"/>
      </w:r>
    </w:p>
    <w:p w:rsidR="00000000" w:rsidRDefault="00EF3B58">
      <w:pPr>
        <w:tabs>
          <w:tab w:val="left" w:pos="5560"/>
        </w:tabs>
        <w:jc w:val="left"/>
        <w:rPr>
          <w:rFonts w:hint="eastAsia"/>
          <w:sz w:val="28"/>
          <w:szCs w:val="28"/>
          <w:lang w:val="el-GR"/>
        </w:rPr>
      </w:pPr>
      <w:r>
        <w:rPr>
          <w:rFonts w:hint="eastAsia"/>
          <w:sz w:val="28"/>
          <w:szCs w:val="28"/>
          <w:lang w:val="el-GR"/>
        </w:rPr>
        <w:t>521</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不同寻常的自负。</w:t>
      </w:r>
      <w:r>
        <w:rPr>
          <w:rFonts w:hint="eastAsia"/>
          <w:sz w:val="28"/>
          <w:szCs w:val="28"/>
          <w:lang w:val="el-GR"/>
        </w:rPr>
        <w:t>——某人拥有某种伟大品质并为此感到欣慰，而对他身上其余的一切——几乎等于他的一切——都感到轻蔑。然而，【</w:t>
      </w:r>
      <w:r>
        <w:rPr>
          <w:rFonts w:hint="eastAsia"/>
          <w:sz w:val="28"/>
          <w:szCs w:val="28"/>
          <w:lang w:val="el-GR"/>
        </w:rPr>
        <w:t>301</w:t>
      </w:r>
      <w:r>
        <w:rPr>
          <w:rFonts w:hint="eastAsia"/>
          <w:sz w:val="28"/>
          <w:szCs w:val="28"/>
          <w:lang w:val="el-GR"/>
        </w:rPr>
        <w:t>】一旦他走近他的圣殿（</w:t>
      </w:r>
      <w:r>
        <w:rPr>
          <w:rFonts w:hint="eastAsia"/>
          <w:sz w:val="28"/>
          <w:szCs w:val="28"/>
          <w:lang w:val="el-GR"/>
        </w:rPr>
        <w:t>Heiligtum</w:t>
      </w:r>
      <w:r>
        <w:rPr>
          <w:rFonts w:hint="eastAsia"/>
          <w:sz w:val="28"/>
          <w:szCs w:val="28"/>
          <w:lang w:val="el-GR"/>
        </w:rPr>
        <w:t>），他</w:t>
      </w:r>
      <w:r>
        <w:rPr>
          <w:rFonts w:hint="eastAsia"/>
          <w:sz w:val="28"/>
          <w:szCs w:val="28"/>
          <w:lang w:val="el-GR"/>
        </w:rPr>
        <w:t>就自我康复了，甚至那通向圣殿的小路在他眼前也变成了有着宽大柔软台阶的阶梯——而你们却残忍地因此称他为自负的！</w:t>
      </w:r>
      <w:r>
        <w:rPr>
          <w:rStyle w:val="a8"/>
          <w:sz w:val="28"/>
          <w:szCs w:val="28"/>
          <w:lang w:val="el-GR"/>
        </w:rPr>
        <w:footnoteReference w:id="569"/>
      </w:r>
    </w:p>
    <w:p w:rsidR="00000000" w:rsidRDefault="00EF3B58">
      <w:pPr>
        <w:tabs>
          <w:tab w:val="left" w:pos="5560"/>
        </w:tabs>
        <w:jc w:val="left"/>
        <w:rPr>
          <w:rFonts w:hint="eastAsia"/>
          <w:sz w:val="28"/>
          <w:szCs w:val="28"/>
          <w:lang w:val="el-GR"/>
        </w:rPr>
      </w:pPr>
      <w:r>
        <w:rPr>
          <w:rFonts w:hint="eastAsia"/>
          <w:sz w:val="28"/>
          <w:szCs w:val="28"/>
          <w:lang w:val="el-GR"/>
        </w:rPr>
        <w:t>522</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不听的智慧。</w:t>
      </w:r>
      <w:r>
        <w:rPr>
          <w:rFonts w:hint="eastAsia"/>
          <w:sz w:val="28"/>
          <w:szCs w:val="28"/>
          <w:lang w:val="el-GR"/>
        </w:rPr>
        <w:t>——如果我们整天满耳朵都是别人对我们的议论，甚至去推测别人心里对我们的想法，那么，即使最坚强的人也将不能幸免！因为其他人，只有在他们强于我们时，才能容许我们在他们身边生活；如果我们超过他们，如果我们哪怕仅仅是</w:t>
      </w:r>
      <w:r>
        <w:rPr>
          <w:rFonts w:ascii="楷体_GB2312" w:eastAsia="楷体_GB2312" w:hint="eastAsia"/>
          <w:sz w:val="28"/>
          <w:szCs w:val="28"/>
          <w:lang w:val="el-GR"/>
        </w:rPr>
        <w:t>想要</w:t>
      </w:r>
      <w:r>
        <w:rPr>
          <w:rFonts w:hint="eastAsia"/>
          <w:sz w:val="28"/>
          <w:szCs w:val="28"/>
          <w:lang w:val="el-GR"/>
        </w:rPr>
        <w:t>超过他们，他们就会不能容忍我们！总之，让我们以一种难得糊涂的精神和他们相处，对关于我们的所有议论、赞扬、谴责、希望和期待都充耳不闻，想也不想。</w:t>
      </w:r>
    </w:p>
    <w:p w:rsidR="00000000" w:rsidRDefault="00EF3B58">
      <w:pPr>
        <w:tabs>
          <w:tab w:val="left" w:pos="5560"/>
        </w:tabs>
        <w:jc w:val="left"/>
        <w:rPr>
          <w:rFonts w:hint="eastAsia"/>
          <w:sz w:val="28"/>
          <w:szCs w:val="28"/>
          <w:lang w:val="el-GR"/>
        </w:rPr>
      </w:pPr>
      <w:r>
        <w:rPr>
          <w:rFonts w:hint="eastAsia"/>
          <w:sz w:val="28"/>
          <w:szCs w:val="28"/>
          <w:lang w:val="el-GR"/>
        </w:rPr>
        <w:t>523</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深究。</w:t>
      </w:r>
      <w:r>
        <w:rPr>
          <w:rFonts w:hint="eastAsia"/>
          <w:sz w:val="28"/>
          <w:szCs w:val="28"/>
          <w:lang w:val="el-GR"/>
        </w:rPr>
        <w:t>——每当某</w:t>
      </w:r>
      <w:r>
        <w:rPr>
          <w:rFonts w:hint="eastAsia"/>
          <w:sz w:val="28"/>
          <w:szCs w:val="28"/>
          <w:lang w:val="el-GR"/>
        </w:rPr>
        <w:t>人对我们做出某种显示，我们可以问，这显示要隐瞒什么？它将我们的目光从什么上移开？它要造成什么偏见？以及，这一幻术的精妙何在？它又在哪里失算了？</w:t>
      </w:r>
    </w:p>
    <w:p w:rsidR="00000000" w:rsidRDefault="00EF3B58">
      <w:pPr>
        <w:tabs>
          <w:tab w:val="left" w:pos="5560"/>
        </w:tabs>
        <w:jc w:val="left"/>
        <w:rPr>
          <w:rFonts w:hint="eastAsia"/>
          <w:sz w:val="28"/>
          <w:szCs w:val="28"/>
          <w:lang w:val="el-GR"/>
        </w:rPr>
      </w:pPr>
      <w:r>
        <w:rPr>
          <w:rFonts w:hint="eastAsia"/>
          <w:sz w:val="28"/>
          <w:szCs w:val="28"/>
          <w:lang w:val="el-GR"/>
        </w:rPr>
        <w:t>524</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孤独者的嫉妒。</w:t>
      </w:r>
      <w:r>
        <w:rPr>
          <w:rFonts w:hint="eastAsia"/>
          <w:sz w:val="28"/>
          <w:szCs w:val="28"/>
          <w:lang w:val="el-GR"/>
        </w:rPr>
        <w:t>——聪明的拥有精神的善交际者和聪明的拥有精神的孤独者的区别在于，无论什么东西或几乎无论什么东西都能使前者满意，只要他们能在自己心中为其找到一种有效的和令人愉快的表达方式就行——这甚至可以使他们与魔鬼握手言和！但是，孤独者对于事物的欢乐和痛苦都是无声的，他们不愿看到他们【</w:t>
      </w:r>
      <w:r>
        <w:rPr>
          <w:rFonts w:hint="eastAsia"/>
          <w:sz w:val="28"/>
          <w:szCs w:val="28"/>
          <w:lang w:val="el-GR"/>
        </w:rPr>
        <w:t>302</w:t>
      </w:r>
      <w:r>
        <w:rPr>
          <w:rFonts w:hint="eastAsia"/>
          <w:sz w:val="28"/>
          <w:szCs w:val="28"/>
          <w:lang w:val="el-GR"/>
        </w:rPr>
        <w:t>】内心深处的问题表现得机智而完美，就像不愿看到他们的情人打扮得花枝招展</w:t>
      </w:r>
      <w:r>
        <w:rPr>
          <w:rFonts w:hint="eastAsia"/>
          <w:sz w:val="28"/>
          <w:szCs w:val="28"/>
          <w:lang w:val="el-GR"/>
        </w:rPr>
        <w:t>：他们忧心忡忡地注视着她，仿佛怀疑她正急不可待地要去取悦别人。这是所有孤独的思想者和狂热的梦想家在</w:t>
      </w:r>
      <w:r>
        <w:rPr>
          <w:rFonts w:hint="eastAsia"/>
          <w:sz w:val="28"/>
          <w:szCs w:val="28"/>
          <w:lang w:val="el-GR"/>
        </w:rPr>
        <w:t>esprit</w:t>
      </w:r>
      <w:r>
        <w:rPr>
          <w:rStyle w:val="a8"/>
          <w:sz w:val="28"/>
          <w:szCs w:val="28"/>
          <w:lang w:val="el-GR"/>
        </w:rPr>
        <w:footnoteReference w:id="570"/>
      </w:r>
      <w:r>
        <w:rPr>
          <w:rFonts w:hint="eastAsia"/>
          <w:sz w:val="28"/>
          <w:szCs w:val="28"/>
          <w:lang w:val="el-GR"/>
        </w:rPr>
        <w:t>面前所感到的嫉妒。</w:t>
      </w:r>
      <w:r>
        <w:rPr>
          <w:rStyle w:val="a8"/>
          <w:sz w:val="28"/>
          <w:szCs w:val="28"/>
          <w:lang w:val="el-GR"/>
        </w:rPr>
        <w:footnoteReference w:id="571"/>
      </w:r>
    </w:p>
    <w:p w:rsidR="00000000" w:rsidRDefault="00EF3B58">
      <w:pPr>
        <w:tabs>
          <w:tab w:val="left" w:pos="5560"/>
        </w:tabs>
        <w:jc w:val="left"/>
        <w:rPr>
          <w:rFonts w:hint="eastAsia"/>
          <w:sz w:val="28"/>
          <w:szCs w:val="28"/>
          <w:lang w:val="el-GR"/>
        </w:rPr>
      </w:pPr>
      <w:r>
        <w:rPr>
          <w:rFonts w:hint="eastAsia"/>
          <w:sz w:val="28"/>
          <w:szCs w:val="28"/>
          <w:lang w:val="el-GR"/>
        </w:rPr>
        <w:t>525</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赞美之效。</w:t>
      </w:r>
      <w:r>
        <w:rPr>
          <w:rFonts w:hint="eastAsia"/>
          <w:sz w:val="28"/>
          <w:szCs w:val="28"/>
          <w:lang w:val="el-GR"/>
        </w:rPr>
        <w:t>——赞美使一些人变得谦逊，使另一些人变得无礼。</w:t>
      </w:r>
    </w:p>
    <w:p w:rsidR="00000000" w:rsidRDefault="00EF3B58">
      <w:pPr>
        <w:tabs>
          <w:tab w:val="left" w:pos="5560"/>
        </w:tabs>
        <w:jc w:val="left"/>
        <w:rPr>
          <w:rFonts w:hint="eastAsia"/>
          <w:sz w:val="28"/>
          <w:szCs w:val="28"/>
          <w:lang w:val="el-GR"/>
        </w:rPr>
      </w:pPr>
      <w:r>
        <w:rPr>
          <w:rFonts w:hint="eastAsia"/>
          <w:sz w:val="28"/>
          <w:szCs w:val="28"/>
          <w:lang w:val="el-GR"/>
        </w:rPr>
        <w:t>526</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不愿成为符号。</w:t>
      </w:r>
      <w:r>
        <w:rPr>
          <w:rFonts w:hint="eastAsia"/>
          <w:sz w:val="28"/>
          <w:szCs w:val="28"/>
          <w:lang w:val="el-GR"/>
        </w:rPr>
        <w:t>——我可怜那些达官贵人，他们一刻也不能离开他们的位置，并且只能从这个需要不停地装腔作势的不舒服的位置观察人类；由于每时每刻都必须代表点什么，他们最终变成了一些漂亮的无意义之物。——所有以代表和象征为己任者的命运都是如此。</w:t>
      </w:r>
    </w:p>
    <w:p w:rsidR="00000000" w:rsidRDefault="00EF3B58">
      <w:pPr>
        <w:tabs>
          <w:tab w:val="left" w:pos="5560"/>
        </w:tabs>
        <w:jc w:val="left"/>
        <w:rPr>
          <w:rFonts w:hint="eastAsia"/>
          <w:sz w:val="28"/>
          <w:szCs w:val="28"/>
          <w:lang w:val="el-GR"/>
        </w:rPr>
      </w:pPr>
      <w:r>
        <w:rPr>
          <w:rFonts w:hint="eastAsia"/>
          <w:sz w:val="28"/>
          <w:szCs w:val="28"/>
          <w:lang w:val="el-GR"/>
        </w:rPr>
        <w:t>527</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隐身者。</w:t>
      </w:r>
      <w:r>
        <w:rPr>
          <w:rFonts w:hint="eastAsia"/>
          <w:sz w:val="28"/>
          <w:szCs w:val="28"/>
          <w:lang w:val="el-GR"/>
        </w:rPr>
        <w:t>——你难道从来没有遇到过这样的人，他们什么时候都把心</w:t>
      </w:r>
      <w:r>
        <w:rPr>
          <w:rFonts w:hint="eastAsia"/>
          <w:sz w:val="28"/>
          <w:szCs w:val="28"/>
          <w:lang w:val="el-GR"/>
        </w:rPr>
        <w:t>灵大门关的严严实实，即使满心欢喜也不露半点声色，宁可装聋作哑，也不肯失态于人？——你难道也从来没有遇见过这样的人，他们往往和善的令人难受，总是蹑手蹑脚，惟恐别人认出自己，甚至不停地抹去他们留在沙滩上的脚印，欺骗别人和欺骗自己，以便一直隐藏下去？【</w:t>
      </w:r>
      <w:r>
        <w:rPr>
          <w:rFonts w:hint="eastAsia"/>
          <w:sz w:val="28"/>
          <w:szCs w:val="28"/>
          <w:lang w:val="el-GR"/>
        </w:rPr>
        <w:t>303</w:t>
      </w:r>
      <w:r>
        <w:rPr>
          <w:rFonts w:hint="eastAsia"/>
          <w:sz w:val="28"/>
          <w:szCs w:val="28"/>
          <w:lang w:val="el-GR"/>
        </w:rPr>
        <w:t>】</w:t>
      </w:r>
    </w:p>
    <w:p w:rsidR="00000000" w:rsidRDefault="00EF3B58">
      <w:pPr>
        <w:tabs>
          <w:tab w:val="left" w:pos="5560"/>
        </w:tabs>
        <w:jc w:val="left"/>
        <w:rPr>
          <w:rFonts w:hint="eastAsia"/>
          <w:sz w:val="28"/>
          <w:szCs w:val="28"/>
          <w:lang w:val="el-GR"/>
        </w:rPr>
      </w:pPr>
      <w:r>
        <w:rPr>
          <w:rFonts w:hint="eastAsia"/>
          <w:sz w:val="28"/>
          <w:szCs w:val="28"/>
          <w:lang w:val="el-GR"/>
        </w:rPr>
        <w:t>528</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少有之自制。</w:t>
      </w:r>
      <w:r>
        <w:rPr>
          <w:rFonts w:hint="eastAsia"/>
          <w:sz w:val="28"/>
          <w:szCs w:val="28"/>
          <w:lang w:val="el-GR"/>
        </w:rPr>
        <w:t>——不去批评甚至不去想某人，这往往表现了极大的人道。</w:t>
      </w:r>
    </w:p>
    <w:p w:rsidR="00000000" w:rsidRDefault="00EF3B58">
      <w:pPr>
        <w:tabs>
          <w:tab w:val="left" w:pos="5560"/>
        </w:tabs>
        <w:jc w:val="left"/>
        <w:rPr>
          <w:rFonts w:hint="eastAsia"/>
          <w:sz w:val="28"/>
          <w:szCs w:val="28"/>
          <w:lang w:val="el-GR"/>
        </w:rPr>
      </w:pPr>
      <w:r>
        <w:rPr>
          <w:rFonts w:hint="eastAsia"/>
          <w:sz w:val="28"/>
          <w:szCs w:val="28"/>
          <w:lang w:val="el-GR"/>
        </w:rPr>
        <w:t>529</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个人和民族如何能够获得光芒。</w:t>
      </w:r>
      <w:r>
        <w:rPr>
          <w:rFonts w:hint="eastAsia"/>
          <w:sz w:val="28"/>
          <w:szCs w:val="28"/>
          <w:lang w:val="el-GR"/>
        </w:rPr>
        <w:t>——有多少真正</w:t>
      </w:r>
      <w:r>
        <w:rPr>
          <w:rFonts w:ascii="楷体_GB2312" w:eastAsia="楷体_GB2312" w:hint="eastAsia"/>
          <w:sz w:val="28"/>
          <w:szCs w:val="28"/>
          <w:lang w:val="el-GR"/>
        </w:rPr>
        <w:t>个人性</w:t>
      </w:r>
      <w:r>
        <w:rPr>
          <w:rFonts w:hint="eastAsia"/>
          <w:sz w:val="28"/>
          <w:szCs w:val="28"/>
          <w:lang w:val="el-GR"/>
        </w:rPr>
        <w:t>行动仅仅是因为我们在行动之前看到或担心被人们误解而</w:t>
      </w:r>
      <w:r>
        <w:rPr>
          <w:rFonts w:ascii="楷体_GB2312" w:eastAsia="楷体_GB2312" w:hint="eastAsia"/>
          <w:sz w:val="28"/>
          <w:szCs w:val="28"/>
          <w:lang w:val="el-GR"/>
        </w:rPr>
        <w:t>放弃</w:t>
      </w:r>
      <w:r>
        <w:rPr>
          <w:rFonts w:hint="eastAsia"/>
          <w:sz w:val="28"/>
          <w:szCs w:val="28"/>
          <w:lang w:val="el-GR"/>
        </w:rPr>
        <w:t>呀！——然而，恰恰这些行动才是真正</w:t>
      </w:r>
      <w:r>
        <w:rPr>
          <w:rFonts w:ascii="楷体_GB2312" w:eastAsia="楷体_GB2312" w:hint="eastAsia"/>
          <w:sz w:val="28"/>
          <w:szCs w:val="28"/>
          <w:lang w:val="el-GR"/>
        </w:rPr>
        <w:t>有价值</w:t>
      </w:r>
      <w:r>
        <w:rPr>
          <w:rFonts w:hint="eastAsia"/>
          <w:sz w:val="28"/>
          <w:szCs w:val="28"/>
          <w:lang w:val="el-GR"/>
        </w:rPr>
        <w:t>的行动，无论是善还是恶。一个时代</w:t>
      </w:r>
      <w:r>
        <w:rPr>
          <w:rFonts w:hint="eastAsia"/>
          <w:sz w:val="28"/>
          <w:szCs w:val="28"/>
          <w:lang w:val="el-GR"/>
        </w:rPr>
        <w:t>或一个民族对个人越是尊重，给予他们的权利越大，待遇越高，他们就越是敢于更多地做出这类行动——久而久之，真正的、纯粹的善的光辉，和真正的纯粹的恶的光辉就会弥漫整个时代和民族：这样，他们——如希腊人——就会像某些星体一样，在灭亡几千年后仍放射出璀璨之光。</w:t>
      </w:r>
    </w:p>
    <w:p w:rsidR="00000000" w:rsidRDefault="00EF3B58">
      <w:pPr>
        <w:tabs>
          <w:tab w:val="left" w:pos="5560"/>
        </w:tabs>
        <w:jc w:val="left"/>
        <w:rPr>
          <w:rFonts w:hint="eastAsia"/>
          <w:sz w:val="28"/>
          <w:szCs w:val="28"/>
          <w:lang w:val="el-GR"/>
        </w:rPr>
      </w:pPr>
      <w:r>
        <w:rPr>
          <w:rFonts w:hint="eastAsia"/>
          <w:sz w:val="28"/>
          <w:szCs w:val="28"/>
          <w:lang w:val="el-GR"/>
        </w:rPr>
        <w:t>530</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思想者的曲折。</w:t>
      </w:r>
      <w:r>
        <w:rPr>
          <w:rFonts w:hint="eastAsia"/>
          <w:sz w:val="28"/>
          <w:szCs w:val="28"/>
          <w:lang w:val="el-GR"/>
        </w:rPr>
        <w:t>——就许多思想者而言，其思想道路作为一个整体是严格和没有任何回旋余地的，有时甚至对他们自己也是残酷无情的，但在细节上却和缓而且柔韧；凡遇一事，必百绕心思，用心良苦，虽然最终还是向前去了。他们像是一条充满了曲折和秘密的河流，不时在这里或那里</w:t>
      </w:r>
      <w:r>
        <w:rPr>
          <w:rFonts w:hint="eastAsia"/>
          <w:sz w:val="28"/>
          <w:szCs w:val="28"/>
          <w:lang w:val="el-GR"/>
        </w:rPr>
        <w:t>推波助澜，沉醉在岛屿、树木、岩洞和瀑布的牧歌中，然后奔腾而去，在最坚硬的岩石上劈出一条道路，流向远方。【</w:t>
      </w:r>
      <w:r>
        <w:rPr>
          <w:rFonts w:hint="eastAsia"/>
          <w:sz w:val="28"/>
          <w:szCs w:val="28"/>
          <w:lang w:val="el-GR"/>
        </w:rPr>
        <w:t>304</w:t>
      </w:r>
      <w:r>
        <w:rPr>
          <w:rFonts w:hint="eastAsia"/>
          <w:sz w:val="28"/>
          <w:szCs w:val="28"/>
          <w:lang w:val="el-GR"/>
        </w:rPr>
        <w:t>】</w:t>
      </w:r>
    </w:p>
    <w:p w:rsidR="00000000" w:rsidRDefault="00EF3B58">
      <w:pPr>
        <w:tabs>
          <w:tab w:val="left" w:pos="5560"/>
        </w:tabs>
        <w:jc w:val="left"/>
        <w:rPr>
          <w:rFonts w:hint="eastAsia"/>
          <w:sz w:val="28"/>
          <w:szCs w:val="28"/>
          <w:lang w:val="el-GR"/>
        </w:rPr>
      </w:pPr>
      <w:r>
        <w:rPr>
          <w:rFonts w:hint="eastAsia"/>
          <w:sz w:val="28"/>
          <w:szCs w:val="28"/>
          <w:lang w:val="el-GR"/>
        </w:rPr>
        <w:t>531</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对于艺术的不同的感情。</w:t>
      </w:r>
      <w:r>
        <w:rPr>
          <w:rFonts w:hint="eastAsia"/>
          <w:sz w:val="28"/>
          <w:szCs w:val="28"/>
          <w:lang w:val="el-GR"/>
        </w:rPr>
        <w:t>——一旦我们无论在孤独中和在人群中，只与深刻和富有成果的思想为伴，消耗着它们和被它们消耗着，我们就会变得要么是根本不需要艺术，要么需要的是与以前需要的完全不同的艺术——这就是说，我们的口味发生了变化。因为我们过去朝思暮想，希望通过艺术片刻生活于其中的那种生活，就是我们现在整日厮守的生活；我们从前梦想通过艺术拥有的东西就是我们现在事实上已经拥有的东西。确实，从现在开始</w:t>
      </w:r>
      <w:r>
        <w:rPr>
          <w:rFonts w:hint="eastAsia"/>
          <w:sz w:val="28"/>
          <w:szCs w:val="28"/>
          <w:lang w:val="el-GR"/>
        </w:rPr>
        <w:t>，暂时忘却我们现在的生活，幻想自己是一个孩子，一个乞丐，或者一个白痴，经常给我们带来欢乐。</w:t>
      </w:r>
      <w:r>
        <w:rPr>
          <w:rStyle w:val="a8"/>
          <w:sz w:val="28"/>
          <w:szCs w:val="28"/>
          <w:lang w:val="el-GR"/>
        </w:rPr>
        <w:footnoteReference w:id="572"/>
      </w:r>
    </w:p>
    <w:p w:rsidR="00000000" w:rsidRDefault="00EF3B58">
      <w:pPr>
        <w:tabs>
          <w:tab w:val="left" w:pos="5560"/>
        </w:tabs>
        <w:jc w:val="left"/>
        <w:rPr>
          <w:rFonts w:hint="eastAsia"/>
          <w:sz w:val="28"/>
          <w:szCs w:val="28"/>
          <w:lang w:val="el-GR"/>
        </w:rPr>
      </w:pPr>
      <w:r>
        <w:rPr>
          <w:rFonts w:hint="eastAsia"/>
          <w:sz w:val="28"/>
          <w:szCs w:val="28"/>
          <w:lang w:val="el-GR"/>
        </w:rPr>
        <w:t>531</w:t>
      </w:r>
    </w:p>
    <w:p w:rsidR="00000000" w:rsidRDefault="00EF3B58">
      <w:pPr>
        <w:tabs>
          <w:tab w:val="left" w:pos="5560"/>
        </w:tabs>
        <w:jc w:val="left"/>
        <w:rPr>
          <w:rFonts w:hint="eastAsia"/>
          <w:sz w:val="28"/>
          <w:szCs w:val="28"/>
          <w:lang w:val="el-GR"/>
        </w:rPr>
      </w:pP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“爱使爱者同一”。</w:t>
      </w:r>
      <w:r>
        <w:rPr>
          <w:rFonts w:hint="eastAsia"/>
          <w:sz w:val="28"/>
          <w:szCs w:val="28"/>
          <w:lang w:val="el-GR"/>
        </w:rPr>
        <w:t>——爱想使所爱的对象消除任何</w:t>
      </w:r>
      <w:r>
        <w:rPr>
          <w:rFonts w:ascii="楷体_GB2312" w:eastAsia="楷体_GB2312" w:hint="eastAsia"/>
          <w:sz w:val="28"/>
          <w:szCs w:val="28"/>
          <w:lang w:val="el-GR"/>
        </w:rPr>
        <w:t>异物</w:t>
      </w:r>
      <w:r>
        <w:rPr>
          <w:rFonts w:hint="eastAsia"/>
          <w:sz w:val="28"/>
          <w:szCs w:val="28"/>
          <w:lang w:val="el-GR"/>
        </w:rPr>
        <w:t>感，因而充满了伪装和模仿，它总是做出实际并不存在的共同性骗人。这一过程是如此自然而然，以至恋爱中的女人根本就不承认这种伪装和不断的温情脉脉的欺骗，反而大胆地断言，爱</w:t>
      </w:r>
      <w:r>
        <w:rPr>
          <w:rFonts w:ascii="楷体_GB2312" w:eastAsia="楷体_GB2312" w:hint="eastAsia"/>
          <w:sz w:val="28"/>
          <w:szCs w:val="28"/>
          <w:lang w:val="el-GR"/>
        </w:rPr>
        <w:t>使爱人同一</w:t>
      </w:r>
      <w:r>
        <w:rPr>
          <w:rFonts w:hint="eastAsia"/>
          <w:sz w:val="28"/>
          <w:szCs w:val="28"/>
          <w:lang w:val="el-GR"/>
        </w:rPr>
        <w:t>。（也就是说，爱创造奇迹了！）——当恋爱中的一方处于</w:t>
      </w:r>
      <w:r>
        <w:rPr>
          <w:rFonts w:ascii="楷体_GB2312" w:eastAsia="楷体_GB2312" w:hint="eastAsia"/>
          <w:sz w:val="28"/>
          <w:szCs w:val="28"/>
          <w:lang w:val="el-GR"/>
        </w:rPr>
        <w:t>被人爱恋</w:t>
      </w:r>
      <w:r>
        <w:rPr>
          <w:rFonts w:hint="eastAsia"/>
          <w:sz w:val="28"/>
          <w:szCs w:val="28"/>
          <w:lang w:val="el-GR"/>
        </w:rPr>
        <w:t>的位置，不觉得自己有任何必要伪装，而只让恋爱的另一方去伪装，这一切都是简单明了的。然而，如果双方同时堕入情网，互相拜倒在对方</w:t>
      </w:r>
      <w:r>
        <w:rPr>
          <w:rFonts w:hint="eastAsia"/>
          <w:sz w:val="28"/>
          <w:szCs w:val="28"/>
          <w:lang w:val="el-GR"/>
        </w:rPr>
        <w:t>脚下，都身不由己地盼望变得和对方一模一样，那么，世界上最错综复杂和最不可思议的局面就产生了：两个人都希望模仿、伪造和假装对方，然而也正因为如此，他们在希望放弃自己的同时失去了模仿、伪造和假装的对象！这种美妙疯狂的景象对于这个世界太高超了，对于人类的眼睛太深奥了。【</w:t>
      </w:r>
      <w:r>
        <w:rPr>
          <w:rFonts w:hint="eastAsia"/>
          <w:sz w:val="28"/>
          <w:szCs w:val="28"/>
          <w:lang w:val="el-GR"/>
        </w:rPr>
        <w:t>305</w:t>
      </w:r>
      <w:r>
        <w:rPr>
          <w:rFonts w:hint="eastAsia"/>
          <w:sz w:val="28"/>
          <w:szCs w:val="28"/>
          <w:lang w:val="el-GR"/>
        </w:rPr>
        <w:t>】</w:t>
      </w:r>
    </w:p>
    <w:p w:rsidR="00000000" w:rsidRDefault="00EF3B58">
      <w:pPr>
        <w:tabs>
          <w:tab w:val="left" w:pos="5560"/>
        </w:tabs>
        <w:jc w:val="left"/>
        <w:rPr>
          <w:rFonts w:hint="eastAsia"/>
          <w:sz w:val="28"/>
          <w:szCs w:val="28"/>
          <w:lang w:val="el-GR"/>
        </w:rPr>
      </w:pPr>
      <w:r>
        <w:rPr>
          <w:rFonts w:hint="eastAsia"/>
          <w:sz w:val="28"/>
          <w:szCs w:val="28"/>
          <w:lang w:val="el-GR"/>
        </w:rPr>
        <w:t>533</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我们新手！</w:t>
      </w:r>
      <w:r>
        <w:rPr>
          <w:rFonts w:hint="eastAsia"/>
          <w:sz w:val="28"/>
          <w:szCs w:val="28"/>
          <w:lang w:val="el-GR"/>
        </w:rPr>
        <w:t>——一个观看另一个演员演出的演员所思所见何其多也！哪些姿势中的哪个肌肉动作失误了，哪些细微而刻板的技巧是演员在幕后对着镜子机械地练出来的，因而不能与整个演出融为一体，演员什么时候对自己在舞台上的发挥创造感到惊奇和开始</w:t>
      </w:r>
      <w:r>
        <w:rPr>
          <w:rFonts w:ascii="楷体_GB2312" w:eastAsia="楷体_GB2312" w:hint="eastAsia"/>
          <w:sz w:val="28"/>
          <w:szCs w:val="28"/>
          <w:lang w:val="el-GR"/>
        </w:rPr>
        <w:t>放肆</w:t>
      </w:r>
      <w:r>
        <w:rPr>
          <w:rFonts w:hint="eastAsia"/>
          <w:sz w:val="28"/>
          <w:szCs w:val="28"/>
          <w:lang w:val="el-GR"/>
        </w:rPr>
        <w:t>追求这种惊奇；所有这一切都逃不过他的眼睛。——一个画家观察一个从他面前走过的人的方式又是多么不同！在他眼前立刻浮现出来的不仅有实际存在的东西，而且还有许许多多并不实际存在的东西，他用这些并不实际存在的东西</w:t>
      </w:r>
      <w:r>
        <w:rPr>
          <w:rFonts w:ascii="楷体_GB2312" w:eastAsia="楷体_GB2312" w:hint="eastAsia"/>
          <w:sz w:val="28"/>
          <w:szCs w:val="28"/>
          <w:lang w:val="el-GR"/>
        </w:rPr>
        <w:t>补充</w:t>
      </w:r>
      <w:r>
        <w:rPr>
          <w:rFonts w:hint="eastAsia"/>
          <w:sz w:val="28"/>
          <w:szCs w:val="28"/>
          <w:lang w:val="el-GR"/>
        </w:rPr>
        <w:t>实际存在的东西，烘托实际存在的东西，划分实际存在的东西，使它们纤毫毕现，栩栩如生——比实际存在的东西更像实际存在的东西。——但愿我们在人类灵魂的世界有一天也能拥有与这位演员和这位画家一样的眼睛。</w:t>
      </w:r>
    </w:p>
    <w:p w:rsidR="00000000" w:rsidRDefault="00EF3B58">
      <w:pPr>
        <w:tabs>
          <w:tab w:val="left" w:pos="5560"/>
        </w:tabs>
        <w:jc w:val="left"/>
        <w:rPr>
          <w:rFonts w:hint="eastAsia"/>
          <w:sz w:val="28"/>
          <w:szCs w:val="28"/>
          <w:lang w:val="el-GR"/>
        </w:rPr>
      </w:pPr>
      <w:r>
        <w:rPr>
          <w:rFonts w:hint="eastAsia"/>
          <w:sz w:val="28"/>
          <w:szCs w:val="28"/>
          <w:lang w:val="el-GR"/>
        </w:rPr>
        <w:t>534</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小剂量用药</w:t>
      </w:r>
      <w:r>
        <w:rPr>
          <w:rFonts w:hint="eastAsia"/>
          <w:sz w:val="28"/>
          <w:szCs w:val="28"/>
          <w:lang w:val="el-GR"/>
        </w:rPr>
        <w:t>。——如果我们希望造成最深刻的变化，我们就必须小剂量地但长期不断地给药。有什么伟大的东西是</w:t>
      </w:r>
      <w:r>
        <w:rPr>
          <w:rFonts w:ascii="楷体_GB2312" w:eastAsia="楷体_GB2312" w:hint="eastAsia"/>
          <w:sz w:val="28"/>
          <w:szCs w:val="28"/>
          <w:lang w:val="el-GR"/>
        </w:rPr>
        <w:t>一下子</w:t>
      </w:r>
      <w:r>
        <w:rPr>
          <w:rFonts w:hint="eastAsia"/>
          <w:sz w:val="28"/>
          <w:szCs w:val="28"/>
          <w:lang w:val="el-GR"/>
        </w:rPr>
        <w:t>完成的？因此，我们应该注意，不要一下子彻底地和粗暴地改变我们已经习惯的道德状态，用一种新的价值观取而代之——我们甚至应该自愿地在过去的生活方式下生活，直到某个也许是非常遥远的未来时期，我们突然发现，</w:t>
      </w:r>
      <w:r>
        <w:rPr>
          <w:rFonts w:ascii="楷体_GB2312" w:eastAsia="楷体_GB2312" w:hint="eastAsia"/>
          <w:sz w:val="28"/>
          <w:szCs w:val="28"/>
          <w:lang w:val="el-GR"/>
        </w:rPr>
        <w:t>新的价值观</w:t>
      </w:r>
      <w:r>
        <w:rPr>
          <w:rFonts w:hint="eastAsia"/>
          <w:sz w:val="28"/>
          <w:szCs w:val="28"/>
          <w:lang w:val="el-GR"/>
        </w:rPr>
        <w:t>已经成为我们生活中的主导力量，长期的小剂量用药——我们</w:t>
      </w:r>
      <w:r>
        <w:rPr>
          <w:rFonts w:ascii="楷体_GB2312" w:eastAsia="楷体_GB2312" w:hint="eastAsia"/>
          <w:sz w:val="28"/>
          <w:szCs w:val="28"/>
          <w:lang w:val="el-GR"/>
        </w:rPr>
        <w:t>从现在开始就应该习惯</w:t>
      </w:r>
      <w:r>
        <w:rPr>
          <w:rFonts w:hint="eastAsia"/>
          <w:sz w:val="28"/>
          <w:szCs w:val="28"/>
          <w:lang w:val="el-GR"/>
        </w:rPr>
        <w:t>每天小剂量用药——已经在我们身上造成一种新的品质。——我们现在也认识到，不久以前的那种造成价值巨变——政治上的价值巨变（“大革命”</w:t>
      </w:r>
      <w:r>
        <w:rPr>
          <w:rStyle w:val="a8"/>
          <w:sz w:val="28"/>
          <w:szCs w:val="28"/>
          <w:lang w:val="el-GR"/>
        </w:rPr>
        <w:footnoteReference w:id="573"/>
      </w:r>
      <w:r>
        <w:rPr>
          <w:rFonts w:hint="eastAsia"/>
          <w:sz w:val="28"/>
          <w:szCs w:val="28"/>
          <w:lang w:val="el-GR"/>
        </w:rPr>
        <w:t>）——的企图，【</w:t>
      </w:r>
      <w:r>
        <w:rPr>
          <w:rFonts w:hint="eastAsia"/>
          <w:sz w:val="28"/>
          <w:szCs w:val="28"/>
          <w:lang w:val="el-GR"/>
        </w:rPr>
        <w:t>306</w:t>
      </w:r>
      <w:r>
        <w:rPr>
          <w:rFonts w:hint="eastAsia"/>
          <w:sz w:val="28"/>
          <w:szCs w:val="28"/>
          <w:lang w:val="el-GR"/>
        </w:rPr>
        <w:t>】</w:t>
      </w:r>
      <w:r>
        <w:rPr>
          <w:rFonts w:ascii="楷体_GB2312" w:eastAsia="楷体_GB2312" w:hint="eastAsia"/>
          <w:sz w:val="28"/>
          <w:szCs w:val="28"/>
          <w:lang w:val="el-GR"/>
        </w:rPr>
        <w:t>只</w:t>
      </w:r>
      <w:r>
        <w:rPr>
          <w:rFonts w:hint="eastAsia"/>
          <w:sz w:val="28"/>
          <w:szCs w:val="28"/>
          <w:lang w:val="el-GR"/>
        </w:rPr>
        <w:t>是一种可怜的和血腥的江湖庸医的虎狼之术（</w:t>
      </w:r>
      <w:r>
        <w:rPr>
          <w:rFonts w:hint="eastAsia"/>
          <w:sz w:val="28"/>
          <w:szCs w:val="28"/>
          <w:lang w:val="el-GR"/>
        </w:rPr>
        <w:t>Quacksalberei</w:t>
      </w:r>
      <w:r>
        <w:rPr>
          <w:rFonts w:hint="eastAsia"/>
          <w:sz w:val="28"/>
          <w:szCs w:val="28"/>
          <w:lang w:val="el-GR"/>
        </w:rPr>
        <w:t>），目的在于通过造成一种</w:t>
      </w:r>
      <w:r>
        <w:rPr>
          <w:rFonts w:ascii="楷体_GB2312" w:eastAsia="楷体_GB2312" w:hint="eastAsia"/>
          <w:sz w:val="28"/>
          <w:szCs w:val="28"/>
          <w:lang w:val="el-GR"/>
        </w:rPr>
        <w:t>突然</w:t>
      </w:r>
      <w:r>
        <w:rPr>
          <w:rFonts w:hint="eastAsia"/>
          <w:sz w:val="28"/>
          <w:szCs w:val="28"/>
          <w:lang w:val="el-GR"/>
        </w:rPr>
        <w:t>的危机，促使轻信的欧洲人希望一种同样突然的康复——这使直到我们目前这个时代的所有政治病人都变得</w:t>
      </w:r>
      <w:r>
        <w:rPr>
          <w:rFonts w:ascii="楷体_GB2312" w:eastAsia="楷体_GB2312" w:hint="eastAsia"/>
          <w:sz w:val="28"/>
          <w:szCs w:val="28"/>
          <w:lang w:val="el-GR"/>
        </w:rPr>
        <w:t>急躁而危险</w:t>
      </w:r>
      <w:r>
        <w:rPr>
          <w:rFonts w:hint="eastAsia"/>
          <w:sz w:val="28"/>
          <w:szCs w:val="28"/>
          <w:lang w:val="el-GR"/>
        </w:rPr>
        <w:t>。</w:t>
      </w:r>
    </w:p>
    <w:p w:rsidR="00000000" w:rsidRDefault="00EF3B58">
      <w:pPr>
        <w:tabs>
          <w:tab w:val="left" w:pos="5560"/>
        </w:tabs>
        <w:jc w:val="left"/>
        <w:rPr>
          <w:rFonts w:hint="eastAsia"/>
          <w:sz w:val="28"/>
          <w:szCs w:val="28"/>
          <w:lang w:val="el-GR"/>
        </w:rPr>
      </w:pPr>
      <w:r>
        <w:rPr>
          <w:rFonts w:hint="eastAsia"/>
          <w:sz w:val="28"/>
          <w:szCs w:val="28"/>
          <w:lang w:val="el-GR"/>
        </w:rPr>
        <w:t>535</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需要权力的真理。</w:t>
      </w:r>
      <w:r>
        <w:rPr>
          <w:rFonts w:hint="eastAsia"/>
          <w:sz w:val="28"/>
          <w:szCs w:val="28"/>
          <w:lang w:val="el-GR"/>
        </w:rPr>
        <w:t>——无论启蒙主义者</w:t>
      </w:r>
      <w:r>
        <w:rPr>
          <w:rStyle w:val="a8"/>
          <w:sz w:val="28"/>
          <w:szCs w:val="28"/>
          <w:lang w:val="el-GR"/>
        </w:rPr>
        <w:footnoteReference w:id="574"/>
      </w:r>
      <w:r>
        <w:rPr>
          <w:rFonts w:hint="eastAsia"/>
          <w:sz w:val="28"/>
          <w:szCs w:val="28"/>
          <w:lang w:val="el-GR"/>
        </w:rPr>
        <w:t>把真理吹得多么天花乱坠，真理本身并没有任何权力。真理必须把权力吸引到它自己一边，或使自己被吸引到权力一边，否则，不管有多少真理也都会死光的。这已得到充分和过于充分的证实。</w:t>
      </w:r>
    </w:p>
    <w:p w:rsidR="00000000" w:rsidRDefault="00EF3B58">
      <w:pPr>
        <w:tabs>
          <w:tab w:val="left" w:pos="5560"/>
        </w:tabs>
        <w:jc w:val="left"/>
        <w:rPr>
          <w:rFonts w:hint="eastAsia"/>
          <w:sz w:val="28"/>
          <w:szCs w:val="28"/>
          <w:lang w:val="el-GR"/>
        </w:rPr>
      </w:pPr>
      <w:r>
        <w:rPr>
          <w:rFonts w:hint="eastAsia"/>
          <w:sz w:val="28"/>
          <w:szCs w:val="28"/>
          <w:lang w:val="el-GR"/>
        </w:rPr>
        <w:t>536</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指钳。</w:t>
      </w:r>
      <w:r>
        <w:rPr>
          <w:rFonts w:hint="eastAsia"/>
          <w:sz w:val="28"/>
          <w:szCs w:val="28"/>
          <w:lang w:val="el-GR"/>
        </w:rPr>
        <w:t>——看到每人都凭借他拥有的两三种私人美德指责那些碰巧没有拥有它们的人，看到他如何折磨和为难他们，真让人义愤。因此，让我们人道地使用我们的“正义感（</w:t>
      </w:r>
      <w:r>
        <w:rPr>
          <w:rFonts w:hint="eastAsia"/>
          <w:sz w:val="28"/>
          <w:szCs w:val="28"/>
          <w:lang w:val="el-GR"/>
        </w:rPr>
        <w:t>Sinn f</w:t>
      </w:r>
      <w:r>
        <w:rPr>
          <w:sz w:val="28"/>
          <w:szCs w:val="28"/>
          <w:lang w:val="de-DE"/>
        </w:rPr>
        <w:t>ür Redlichkeit</w:t>
      </w:r>
      <w:r>
        <w:rPr>
          <w:rFonts w:hint="eastAsia"/>
          <w:sz w:val="28"/>
          <w:szCs w:val="28"/>
          <w:lang w:val="de-DE"/>
        </w:rPr>
        <w:t>）</w:t>
      </w:r>
      <w:r>
        <w:rPr>
          <w:rFonts w:hint="eastAsia"/>
          <w:sz w:val="28"/>
          <w:szCs w:val="28"/>
          <w:lang w:val="el-GR"/>
        </w:rPr>
        <w:t>”，</w:t>
      </w:r>
      <w:r>
        <w:rPr>
          <w:rStyle w:val="a8"/>
          <w:sz w:val="28"/>
          <w:szCs w:val="28"/>
          <w:lang w:val="el-GR"/>
        </w:rPr>
        <w:footnoteReference w:id="575"/>
      </w:r>
      <w:r>
        <w:rPr>
          <w:rFonts w:hint="eastAsia"/>
          <w:sz w:val="28"/>
          <w:szCs w:val="28"/>
          <w:lang w:val="el-GR"/>
        </w:rPr>
        <w:t>虽然我们确实可以把它当作一种刑具，用来夹痛所有伟大的自以为是的信仰者的手指，他们直到现在还希望把他们的信仰强加给整个世界：——我们用它夹住我们自己的手指！</w:t>
      </w:r>
    </w:p>
    <w:p w:rsidR="00000000" w:rsidRDefault="00EF3B58">
      <w:pPr>
        <w:tabs>
          <w:tab w:val="left" w:pos="5560"/>
        </w:tabs>
        <w:jc w:val="left"/>
        <w:rPr>
          <w:rFonts w:hint="eastAsia"/>
          <w:sz w:val="28"/>
          <w:szCs w:val="28"/>
          <w:lang w:val="el-GR"/>
        </w:rPr>
      </w:pPr>
      <w:r>
        <w:rPr>
          <w:rFonts w:hint="eastAsia"/>
          <w:sz w:val="28"/>
          <w:szCs w:val="28"/>
          <w:lang w:val="el-GR"/>
        </w:rPr>
        <w:t>537</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大师。</w:t>
      </w:r>
      <w:r>
        <w:rPr>
          <w:rFonts w:hint="eastAsia"/>
          <w:sz w:val="28"/>
          <w:szCs w:val="28"/>
          <w:lang w:val="el-GR"/>
        </w:rPr>
        <w:t>——行动起来既不出错，也不</w:t>
      </w:r>
      <w:r>
        <w:rPr>
          <w:rFonts w:ascii="楷体_GB2312" w:eastAsia="楷体_GB2312" w:hint="eastAsia"/>
          <w:sz w:val="28"/>
          <w:szCs w:val="28"/>
          <w:lang w:val="el-GR"/>
        </w:rPr>
        <w:t>迟疑</w:t>
      </w:r>
      <w:r>
        <w:rPr>
          <w:rFonts w:hint="eastAsia"/>
          <w:sz w:val="28"/>
          <w:szCs w:val="28"/>
          <w:lang w:val="el-GR"/>
        </w:rPr>
        <w:t>，即成大师。【</w:t>
      </w:r>
      <w:r>
        <w:rPr>
          <w:rFonts w:hint="eastAsia"/>
          <w:sz w:val="28"/>
          <w:szCs w:val="28"/>
          <w:lang w:val="el-GR"/>
        </w:rPr>
        <w:t>307</w:t>
      </w:r>
      <w:r>
        <w:rPr>
          <w:rFonts w:hint="eastAsia"/>
          <w:sz w:val="28"/>
          <w:szCs w:val="28"/>
          <w:lang w:val="el-GR"/>
        </w:rPr>
        <w:t>】</w:t>
      </w:r>
    </w:p>
    <w:p w:rsidR="00000000" w:rsidRDefault="00EF3B58">
      <w:pPr>
        <w:tabs>
          <w:tab w:val="left" w:pos="5560"/>
        </w:tabs>
        <w:jc w:val="left"/>
        <w:rPr>
          <w:rFonts w:hint="eastAsia"/>
          <w:sz w:val="28"/>
          <w:szCs w:val="28"/>
          <w:lang w:val="el-GR"/>
        </w:rPr>
      </w:pPr>
      <w:r>
        <w:rPr>
          <w:rFonts w:hint="eastAsia"/>
          <w:sz w:val="28"/>
          <w:szCs w:val="28"/>
          <w:lang w:val="el-GR"/>
        </w:rPr>
        <w:t>538</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天才的精神错乱。</w:t>
      </w:r>
      <w:r>
        <w:rPr>
          <w:rFonts w:hint="eastAsia"/>
          <w:sz w:val="28"/>
          <w:szCs w:val="28"/>
          <w:lang w:val="el-GR"/>
        </w:rPr>
        <w:t>——在某一类型的伟人那里，我们看到了一种痛苦甚至有些可怕的景象：他们的翅膀高举，飞向远方，往往好像与他们的全部体力不相称，超过了他们的能力，以至每每发生错误，久而久之，最终酿成</w:t>
      </w:r>
      <w:r>
        <w:rPr>
          <w:rFonts w:ascii="楷体_GB2312" w:eastAsia="楷体_GB2312" w:hint="eastAsia"/>
          <w:sz w:val="28"/>
          <w:szCs w:val="28"/>
          <w:lang w:val="el-GR"/>
        </w:rPr>
        <w:t>机体的大疾病</w:t>
      </w:r>
      <w:r>
        <w:rPr>
          <w:rFonts w:hint="eastAsia"/>
          <w:sz w:val="28"/>
          <w:szCs w:val="28"/>
          <w:lang w:val="el-GR"/>
        </w:rPr>
        <w:t>，而在我们这里所说的这些高度</w:t>
      </w:r>
      <w:r>
        <w:rPr>
          <w:rFonts w:hint="eastAsia"/>
          <w:sz w:val="28"/>
          <w:szCs w:val="28"/>
          <w:lang w:val="el-GR"/>
        </w:rPr>
        <w:t>精神化的人身上，这种疾病更经常地表现为各种道德上或精神上的症状，而不是身体的症状。因此，他们那突然发作的不可理解的焦虑、虚荣、恶意、嫉妒、苛求和被苛求，他们性格中那极端不自由和个人性，如卢梭和叔本华</w:t>
      </w:r>
      <w:r>
        <w:rPr>
          <w:rStyle w:val="a8"/>
          <w:sz w:val="28"/>
          <w:szCs w:val="28"/>
          <w:lang w:val="el-GR"/>
        </w:rPr>
        <w:footnoteReference w:id="576"/>
      </w:r>
      <w:r>
        <w:rPr>
          <w:rFonts w:hint="eastAsia"/>
          <w:sz w:val="28"/>
          <w:szCs w:val="28"/>
          <w:lang w:val="el-GR"/>
        </w:rPr>
        <w:t>的情形，完全可能是一种周期性发作的心脏病的结果，这种心脏病又是某种神经疾病的结果，以及这种神经疾病又是……的结果。当天才与我们同在，我们勇敢甚至疯狂，不在乎生命、健康和荣誉；白天我们比雄鹰飞翔还自由，夜里我们比猫头鹰凝视还清楚。然而，一旦天才离我们而去，深沉的恐惧就降临我们：我们就像换了一个人，一切我们经历的都</w:t>
      </w:r>
      <w:r>
        <w:rPr>
          <w:rFonts w:hint="eastAsia"/>
          <w:sz w:val="28"/>
          <w:szCs w:val="28"/>
          <w:lang w:val="el-GR"/>
        </w:rPr>
        <w:t>使我们痛苦，一切我们没有经历的也使我们痛苦：我们如置身暴风雪中，站在光秃秃的礁石下，无可躲避，又像是一个稚弱的小儿，害怕事物的影子和声响。——这个世界上四分之三的恶行都来源于恐惧，而恐惧主要是一种生理现象。</w:t>
      </w:r>
    </w:p>
    <w:p w:rsidR="00000000" w:rsidRDefault="00EF3B58">
      <w:pPr>
        <w:tabs>
          <w:tab w:val="left" w:pos="5560"/>
        </w:tabs>
        <w:jc w:val="left"/>
        <w:rPr>
          <w:rFonts w:hint="eastAsia"/>
          <w:sz w:val="28"/>
          <w:szCs w:val="28"/>
          <w:lang w:val="el-GR"/>
        </w:rPr>
      </w:pPr>
      <w:r>
        <w:rPr>
          <w:rFonts w:hint="eastAsia"/>
          <w:sz w:val="28"/>
          <w:szCs w:val="28"/>
          <w:lang w:val="el-GR"/>
        </w:rPr>
        <w:t>539</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你们知道你们想要的是什么吗？</w:t>
      </w:r>
      <w:r>
        <w:rPr>
          <w:rFonts w:hint="eastAsia"/>
          <w:sz w:val="28"/>
          <w:szCs w:val="28"/>
          <w:lang w:val="el-GR"/>
        </w:rPr>
        <w:t>——你们难道从来没有烦恼过，害怕自己完全没有能力【</w:t>
      </w:r>
      <w:r>
        <w:rPr>
          <w:rFonts w:hint="eastAsia"/>
          <w:sz w:val="28"/>
          <w:szCs w:val="28"/>
          <w:lang w:val="el-GR"/>
        </w:rPr>
        <w:t>308</w:t>
      </w:r>
      <w:r>
        <w:rPr>
          <w:rFonts w:hint="eastAsia"/>
          <w:sz w:val="28"/>
          <w:szCs w:val="28"/>
          <w:lang w:val="el-GR"/>
        </w:rPr>
        <w:t>】认识真理？害怕你们的意识太迟钝，你们最精微的看（</w:t>
      </w:r>
      <w:r>
        <w:rPr>
          <w:rFonts w:hint="eastAsia"/>
          <w:sz w:val="28"/>
          <w:szCs w:val="28"/>
          <w:lang w:val="el-GR"/>
        </w:rPr>
        <w:t>Sehen</w:t>
      </w:r>
      <w:r>
        <w:rPr>
          <w:rFonts w:hint="eastAsia"/>
          <w:sz w:val="28"/>
          <w:szCs w:val="28"/>
          <w:lang w:val="el-GR"/>
        </w:rPr>
        <w:t>）仍然太粗糙？你们难道从来没有注意过，在你们的看的背后是什么样的意志在统治？比如说，为什么昨天你们想要比旁人看的更</w:t>
      </w:r>
      <w:r>
        <w:rPr>
          <w:rFonts w:ascii="楷体_GB2312" w:eastAsia="楷体_GB2312" w:hint="eastAsia"/>
          <w:sz w:val="28"/>
          <w:szCs w:val="28"/>
          <w:lang w:val="el-GR"/>
        </w:rPr>
        <w:t>多</w:t>
      </w:r>
      <w:r>
        <w:rPr>
          <w:rFonts w:hint="eastAsia"/>
          <w:sz w:val="28"/>
          <w:szCs w:val="28"/>
          <w:lang w:val="el-GR"/>
        </w:rPr>
        <w:t>，今天想要与旁人看的</w:t>
      </w:r>
      <w:r>
        <w:rPr>
          <w:rFonts w:ascii="楷体_GB2312" w:eastAsia="楷体_GB2312" w:hint="eastAsia"/>
          <w:sz w:val="28"/>
          <w:szCs w:val="28"/>
          <w:lang w:val="el-GR"/>
        </w:rPr>
        <w:t>不同</w:t>
      </w:r>
      <w:r>
        <w:rPr>
          <w:rFonts w:hint="eastAsia"/>
          <w:sz w:val="28"/>
          <w:szCs w:val="28"/>
          <w:lang w:val="el-GR"/>
        </w:rPr>
        <w:t>，或者为什么</w:t>
      </w:r>
      <w:r>
        <w:rPr>
          <w:rFonts w:hint="eastAsia"/>
          <w:sz w:val="28"/>
          <w:szCs w:val="28"/>
          <w:lang w:val="el-GR"/>
        </w:rPr>
        <w:t>从一开始你们就盼望看到别人以为他们看到的东西，或与他们所看到的东西相反的东西？多么可耻的欲望！有时，你们寻找的是那些最能感动你们的东西，有时又是那些最能安慰你们的东西——因为你们这时恰好疲倦了！你们的心中总是充满了隐秘的成见：真理必须具有</w:t>
      </w:r>
      <w:r>
        <w:rPr>
          <w:rFonts w:ascii="楷体_GB2312" w:eastAsia="楷体_GB2312" w:hint="eastAsia"/>
          <w:sz w:val="28"/>
          <w:szCs w:val="28"/>
          <w:lang w:val="el-GR"/>
        </w:rPr>
        <w:t>什么</w:t>
      </w:r>
      <w:r>
        <w:rPr>
          <w:rFonts w:hint="eastAsia"/>
          <w:sz w:val="28"/>
          <w:szCs w:val="28"/>
          <w:lang w:val="el-GR"/>
        </w:rPr>
        <w:t>性质，你们才能接纳它们！或者，你们是否以为，由于你们今天冷淡如冬日里的一个明亮的早晨，心中没有一丝热气和温情，你们的眼睛就像一尘不染的明镜了吗？要想</w:t>
      </w:r>
      <w:r>
        <w:rPr>
          <w:rFonts w:ascii="楷体_GB2312" w:eastAsia="楷体_GB2312" w:hint="eastAsia"/>
          <w:sz w:val="28"/>
          <w:szCs w:val="28"/>
          <w:lang w:val="el-GR"/>
        </w:rPr>
        <w:t>公正</w:t>
      </w:r>
      <w:r>
        <w:rPr>
          <w:rFonts w:hint="eastAsia"/>
          <w:sz w:val="28"/>
          <w:szCs w:val="28"/>
          <w:lang w:val="el-GR"/>
        </w:rPr>
        <w:t>看待事物（</w:t>
      </w:r>
      <w:r>
        <w:rPr>
          <w:rFonts w:hint="eastAsia"/>
          <w:sz w:val="28"/>
          <w:szCs w:val="28"/>
          <w:lang w:val="el-GR"/>
        </w:rPr>
        <w:t>Gedankendinge</w:t>
      </w:r>
      <w:r>
        <w:rPr>
          <w:rFonts w:hint="eastAsia"/>
          <w:sz w:val="28"/>
          <w:szCs w:val="28"/>
          <w:lang w:val="el-GR"/>
        </w:rPr>
        <w:t>），热情和温情难道不是必不可少的吗？</w:t>
      </w:r>
      <w:r>
        <w:rPr>
          <w:rFonts w:ascii="楷体_GB2312" w:eastAsia="楷体_GB2312" w:hint="eastAsia"/>
          <w:sz w:val="28"/>
          <w:szCs w:val="28"/>
          <w:lang w:val="el-GR"/>
        </w:rPr>
        <w:t>热情和温情难道不就是看本身吗</w:t>
      </w:r>
      <w:r>
        <w:rPr>
          <w:rFonts w:hint="eastAsia"/>
          <w:sz w:val="28"/>
          <w:szCs w:val="28"/>
          <w:lang w:val="el-GR"/>
        </w:rPr>
        <w:t>？难道我们能以与人</w:t>
      </w:r>
      <w:r>
        <w:rPr>
          <w:rFonts w:hint="eastAsia"/>
          <w:sz w:val="28"/>
          <w:szCs w:val="28"/>
          <w:lang w:val="el-GR"/>
        </w:rPr>
        <w:t>沟通不同的方式与事物沟通吗？在这种沟通中，你们不是需要表现出同样的道德，同样的正直，同样的谨慎，同样的放松，同样的胆怯——你们全部的可爱和可恨的自我吗？当你们疲倦不堪，你们所看到的事物也苍白而疲倦，而当你们发烧，它们又在你们面前变成了妖怪！你们在清晨看到的事物不是很少使你们伤心，你们在黄昏看到的事物不是很少使你们振奋吗？你们岂不害怕在每一个知识的洞穴里碰到的都只是你们自己的幽灵——而事物就躲藏在你们的幽灵的后面不让你们看见吗？这岂不是一出可怕的喜剧吗？而你们竟然浑然不觉，一心想在其中扮演一个角色！</w:t>
      </w:r>
      <w:r>
        <w:rPr>
          <w:rStyle w:val="a8"/>
          <w:sz w:val="28"/>
          <w:szCs w:val="28"/>
          <w:lang w:val="el-GR"/>
        </w:rPr>
        <w:footnoteReference w:id="577"/>
      </w:r>
    </w:p>
    <w:p w:rsidR="00000000" w:rsidRDefault="00EF3B58">
      <w:pPr>
        <w:tabs>
          <w:tab w:val="left" w:pos="5560"/>
        </w:tabs>
        <w:jc w:val="left"/>
        <w:rPr>
          <w:rFonts w:hint="eastAsia"/>
          <w:sz w:val="28"/>
          <w:szCs w:val="28"/>
          <w:lang w:val="el-GR"/>
        </w:rPr>
      </w:pPr>
      <w:r>
        <w:rPr>
          <w:rFonts w:hint="eastAsia"/>
          <w:sz w:val="28"/>
          <w:szCs w:val="28"/>
          <w:lang w:val="el-GR"/>
        </w:rPr>
        <w:t>539</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学习。</w:t>
      </w:r>
      <w:r>
        <w:rPr>
          <w:rFonts w:hint="eastAsia"/>
          <w:sz w:val="28"/>
          <w:szCs w:val="28"/>
          <w:lang w:val="el-GR"/>
        </w:rPr>
        <w:t>——米开朗基罗</w:t>
      </w:r>
      <w:r>
        <w:rPr>
          <w:rStyle w:val="a8"/>
          <w:sz w:val="28"/>
          <w:szCs w:val="28"/>
          <w:lang w:val="el-GR"/>
        </w:rPr>
        <w:footnoteReference w:id="578"/>
      </w:r>
      <w:r>
        <w:rPr>
          <w:rFonts w:hint="eastAsia"/>
          <w:sz w:val="28"/>
          <w:szCs w:val="28"/>
          <w:lang w:val="el-GR"/>
        </w:rPr>
        <w:t>在拉斐尔身上看到的是功力，在自己身上看到的是“自然”：在拉斐尔是</w:t>
      </w:r>
      <w:r>
        <w:rPr>
          <w:rFonts w:ascii="楷体_GB2312" w:eastAsia="楷体_GB2312" w:hint="eastAsia"/>
          <w:sz w:val="28"/>
          <w:szCs w:val="28"/>
          <w:lang w:val="el-GR"/>
        </w:rPr>
        <w:t>学习</w:t>
      </w:r>
      <w:r>
        <w:rPr>
          <w:rFonts w:hint="eastAsia"/>
          <w:sz w:val="28"/>
          <w:szCs w:val="28"/>
          <w:lang w:val="el-GR"/>
        </w:rPr>
        <w:t>，在他自己是</w:t>
      </w:r>
      <w:r>
        <w:rPr>
          <w:rFonts w:ascii="楷体_GB2312" w:eastAsia="楷体_GB2312" w:hint="eastAsia"/>
          <w:sz w:val="28"/>
          <w:szCs w:val="28"/>
          <w:lang w:val="el-GR"/>
        </w:rPr>
        <w:t>天赋</w:t>
      </w:r>
      <w:r>
        <w:rPr>
          <w:rFonts w:hint="eastAsia"/>
          <w:sz w:val="28"/>
          <w:szCs w:val="28"/>
          <w:lang w:val="el-GR"/>
        </w:rPr>
        <w:t>。然而，这是一种迂见，是怀着对他自己【</w:t>
      </w:r>
      <w:r>
        <w:rPr>
          <w:rFonts w:hint="eastAsia"/>
          <w:sz w:val="28"/>
          <w:szCs w:val="28"/>
          <w:lang w:val="el-GR"/>
        </w:rPr>
        <w:t>309</w:t>
      </w:r>
      <w:r>
        <w:rPr>
          <w:rFonts w:hint="eastAsia"/>
          <w:sz w:val="28"/>
          <w:szCs w:val="28"/>
          <w:lang w:val="el-GR"/>
        </w:rPr>
        <w:t>】这位学究的敬畏之心说出来的。因为所谓天赋，同样也是一种学习，只不过不是我们的学习，而是一种</w:t>
      </w:r>
      <w:r>
        <w:rPr>
          <w:rFonts w:ascii="楷体_GB2312" w:eastAsia="楷体_GB2312" w:hint="eastAsia"/>
          <w:sz w:val="28"/>
          <w:szCs w:val="28"/>
          <w:lang w:val="el-GR"/>
        </w:rPr>
        <w:t>过去</w:t>
      </w:r>
      <w:r>
        <w:rPr>
          <w:rFonts w:hint="eastAsia"/>
          <w:sz w:val="28"/>
          <w:szCs w:val="28"/>
          <w:lang w:val="el-GR"/>
        </w:rPr>
        <w:t>的学习，是我们的祖先甚至更早时代的学习，经历，练习，掌握和吸收；另一方面，学习也不仅仅是学习，学习就是</w:t>
      </w:r>
      <w:r>
        <w:rPr>
          <w:rFonts w:ascii="楷体_GB2312" w:eastAsia="楷体_GB2312" w:hint="eastAsia"/>
          <w:sz w:val="28"/>
          <w:szCs w:val="28"/>
          <w:lang w:val="el-GR"/>
        </w:rPr>
        <w:t>自己使自己有天赋</w:t>
      </w:r>
      <w:r>
        <w:rPr>
          <w:rFonts w:hint="eastAsia"/>
          <w:sz w:val="28"/>
          <w:szCs w:val="28"/>
          <w:lang w:val="el-GR"/>
        </w:rPr>
        <w:t>——只不过这种</w:t>
      </w:r>
      <w:r>
        <w:rPr>
          <w:rFonts w:ascii="楷体_GB2312" w:eastAsia="楷体_GB2312" w:hint="eastAsia"/>
          <w:sz w:val="28"/>
          <w:szCs w:val="28"/>
          <w:lang w:val="el-GR"/>
        </w:rPr>
        <w:t>学习</w:t>
      </w:r>
      <w:r>
        <w:rPr>
          <w:rFonts w:hint="eastAsia"/>
          <w:sz w:val="28"/>
          <w:szCs w:val="28"/>
          <w:lang w:val="el-GR"/>
        </w:rPr>
        <w:t>并不容易，光有学习的愿望还不够，一个人还必须</w:t>
      </w:r>
      <w:r>
        <w:rPr>
          <w:rFonts w:ascii="楷体_GB2312" w:eastAsia="楷体_GB2312" w:hint="eastAsia"/>
          <w:sz w:val="28"/>
          <w:szCs w:val="28"/>
          <w:lang w:val="el-GR"/>
        </w:rPr>
        <w:t>会</w:t>
      </w:r>
      <w:r>
        <w:rPr>
          <w:rFonts w:hint="eastAsia"/>
          <w:sz w:val="28"/>
          <w:szCs w:val="28"/>
          <w:lang w:val="el-GR"/>
        </w:rPr>
        <w:t>学习。在艺术家身上，常有一种猜忌和骄矜，一遇到异己的因素，就锋芒毕露，防备别人而不</w:t>
      </w:r>
      <w:r>
        <w:rPr>
          <w:rFonts w:hint="eastAsia"/>
          <w:sz w:val="28"/>
          <w:szCs w:val="28"/>
          <w:lang w:val="el-GR"/>
        </w:rPr>
        <w:t>是学习别人。拉斐尔和歌德一样，没有这种猜忌和骄矜，所以他们是</w:t>
      </w:r>
      <w:r>
        <w:rPr>
          <w:rFonts w:ascii="楷体_GB2312" w:eastAsia="楷体_GB2312" w:hint="eastAsia"/>
          <w:sz w:val="28"/>
          <w:szCs w:val="28"/>
          <w:lang w:val="el-GR"/>
        </w:rPr>
        <w:t>伟大的学习者</w:t>
      </w:r>
      <w:r>
        <w:rPr>
          <w:rFonts w:hint="eastAsia"/>
          <w:sz w:val="28"/>
          <w:szCs w:val="28"/>
          <w:lang w:val="el-GR"/>
        </w:rPr>
        <w:t>，而不仅仅是祖传矿藏的剥削者。拉斐尔是作为一个学习者逝去的，当时他正把他伟大的对手称为</w:t>
      </w:r>
      <w:r>
        <w:rPr>
          <w:rFonts w:ascii="楷体_GB2312" w:eastAsia="楷体_GB2312" w:hint="eastAsia"/>
          <w:sz w:val="28"/>
          <w:szCs w:val="28"/>
          <w:lang w:val="el-GR"/>
        </w:rPr>
        <w:t>其</w:t>
      </w:r>
      <w:r>
        <w:rPr>
          <w:rFonts w:hint="eastAsia"/>
          <w:sz w:val="28"/>
          <w:szCs w:val="28"/>
          <w:lang w:val="el-GR"/>
        </w:rPr>
        <w:t>“自然”的东西据为己有：这位所有窃贼中最高贵的窃贼每天都在不停地搬走一些，但是，在他把整个米开朗基罗转移到他自己身上之前，他死了——他的最后一批作品，作为一项新的学习计划的</w:t>
      </w:r>
      <w:r>
        <w:rPr>
          <w:rFonts w:ascii="楷体_GB2312" w:eastAsia="楷体_GB2312" w:hint="eastAsia"/>
          <w:sz w:val="28"/>
          <w:szCs w:val="28"/>
          <w:lang w:val="el-GR"/>
        </w:rPr>
        <w:t>开端</w:t>
      </w:r>
      <w:r>
        <w:rPr>
          <w:rFonts w:hint="eastAsia"/>
          <w:sz w:val="28"/>
          <w:szCs w:val="28"/>
          <w:lang w:val="el-GR"/>
        </w:rPr>
        <w:t>，不够完美，不够出色，因为这伟大的学习者在他最艰难的作业中被死神打扰，把他所憧憬的本可达到的最终目标一起带走了。</w:t>
      </w:r>
    </w:p>
    <w:p w:rsidR="00000000" w:rsidRDefault="00EF3B58">
      <w:pPr>
        <w:tabs>
          <w:tab w:val="left" w:pos="5560"/>
        </w:tabs>
        <w:jc w:val="left"/>
        <w:rPr>
          <w:rFonts w:hint="eastAsia"/>
          <w:sz w:val="28"/>
          <w:szCs w:val="28"/>
          <w:lang w:val="el-GR"/>
        </w:rPr>
      </w:pPr>
      <w:r>
        <w:rPr>
          <w:rFonts w:hint="eastAsia"/>
          <w:sz w:val="28"/>
          <w:szCs w:val="28"/>
          <w:lang w:val="el-GR"/>
        </w:rPr>
        <w:t>541</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如何化为石。</w:t>
      </w:r>
      <w:r>
        <w:rPr>
          <w:rFonts w:hint="eastAsia"/>
          <w:sz w:val="28"/>
          <w:szCs w:val="28"/>
          <w:lang w:val="el-GR"/>
        </w:rPr>
        <w:t>——像宝石一样一点一点地慢慢凝固，结晶，变</w:t>
      </w:r>
      <w:r>
        <w:rPr>
          <w:rFonts w:hint="eastAsia"/>
          <w:sz w:val="28"/>
          <w:szCs w:val="28"/>
          <w:lang w:val="el-GR"/>
        </w:rPr>
        <w:t>硬——最后躺在那里，欢乐，宁静，永恒。</w:t>
      </w:r>
    </w:p>
    <w:p w:rsidR="00000000" w:rsidRDefault="00EF3B58">
      <w:pPr>
        <w:tabs>
          <w:tab w:val="left" w:pos="5560"/>
        </w:tabs>
        <w:jc w:val="left"/>
        <w:rPr>
          <w:rFonts w:hint="eastAsia"/>
          <w:sz w:val="28"/>
          <w:szCs w:val="28"/>
          <w:lang w:val="el-GR"/>
        </w:rPr>
      </w:pPr>
      <w:r>
        <w:rPr>
          <w:rFonts w:hint="eastAsia"/>
          <w:sz w:val="28"/>
          <w:szCs w:val="28"/>
          <w:lang w:val="el-GR"/>
        </w:rPr>
        <w:t>542</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哲学家与老年。</w:t>
      </w:r>
      <w:r>
        <w:rPr>
          <w:rFonts w:hint="eastAsia"/>
          <w:sz w:val="28"/>
          <w:szCs w:val="28"/>
          <w:lang w:val="el-GR"/>
        </w:rPr>
        <w:t>——让黄昏评判白日不是一个好主意，【</w:t>
      </w:r>
      <w:r>
        <w:rPr>
          <w:rFonts w:hint="eastAsia"/>
          <w:sz w:val="28"/>
          <w:szCs w:val="28"/>
          <w:lang w:val="el-GR"/>
        </w:rPr>
        <w:t>310</w:t>
      </w:r>
      <w:r>
        <w:rPr>
          <w:rFonts w:hint="eastAsia"/>
          <w:sz w:val="28"/>
          <w:szCs w:val="28"/>
          <w:lang w:val="el-GR"/>
        </w:rPr>
        <w:t>】这实际上是让疲弱评判力量、成功和优秀意志。同样，对于</w:t>
      </w:r>
      <w:r>
        <w:rPr>
          <w:rFonts w:ascii="楷体_GB2312" w:eastAsia="楷体_GB2312" w:hint="eastAsia"/>
          <w:sz w:val="28"/>
          <w:szCs w:val="28"/>
          <w:lang w:val="el-GR"/>
        </w:rPr>
        <w:t>老人</w:t>
      </w:r>
      <w:r>
        <w:rPr>
          <w:rFonts w:hint="eastAsia"/>
          <w:sz w:val="28"/>
          <w:szCs w:val="28"/>
          <w:lang w:val="el-GR"/>
        </w:rPr>
        <w:t>及其对于生活的判断，我们也必须百倍警惕，特别是因为，像黄昏一样，老人爱用新奇的迷人的精神装扮自己，知道如何通过晚霞、暮色、平安的或怅望的寂静使白日羞惭。我们对上了年纪的人的敬重，特别是对上了年纪的哲学家和智者的敬重，很容易迷住我们的双眼，使我们看不到他们的</w:t>
      </w:r>
      <w:r>
        <w:rPr>
          <w:rFonts w:ascii="楷体_GB2312" w:eastAsia="楷体_GB2312" w:hint="eastAsia"/>
          <w:sz w:val="28"/>
          <w:szCs w:val="28"/>
          <w:lang w:val="el-GR"/>
        </w:rPr>
        <w:t>心灵也同样上了年纪</w:t>
      </w:r>
      <w:r>
        <w:rPr>
          <w:rFonts w:hint="eastAsia"/>
          <w:sz w:val="28"/>
          <w:szCs w:val="28"/>
          <w:lang w:val="el-GR"/>
        </w:rPr>
        <w:t>，因此，我们必须不停地揭露他们衰老和疲倦的</w:t>
      </w:r>
      <w:r>
        <w:rPr>
          <w:rFonts w:ascii="楷体_GB2312" w:eastAsia="楷体_GB2312" w:hint="eastAsia"/>
          <w:sz w:val="28"/>
          <w:szCs w:val="28"/>
          <w:lang w:val="el-GR"/>
        </w:rPr>
        <w:t>标志</w:t>
      </w:r>
      <w:r>
        <w:rPr>
          <w:rFonts w:hint="eastAsia"/>
          <w:sz w:val="28"/>
          <w:szCs w:val="28"/>
          <w:lang w:val="el-GR"/>
        </w:rPr>
        <w:t>——也就是说，揭露隐藏在他们的</w:t>
      </w:r>
      <w:r>
        <w:rPr>
          <w:rFonts w:hint="eastAsia"/>
          <w:sz w:val="28"/>
          <w:szCs w:val="28"/>
          <w:lang w:val="el-GR"/>
        </w:rPr>
        <w:t>思想情感和精神偏见后面的</w:t>
      </w:r>
      <w:r>
        <w:rPr>
          <w:rFonts w:ascii="楷体_GB2312" w:eastAsia="楷体_GB2312" w:hint="eastAsia"/>
          <w:sz w:val="28"/>
          <w:szCs w:val="28"/>
          <w:lang w:val="el-GR"/>
        </w:rPr>
        <w:t>生理</w:t>
      </w:r>
      <w:r>
        <w:rPr>
          <w:rFonts w:hint="eastAsia"/>
          <w:sz w:val="28"/>
          <w:szCs w:val="28"/>
          <w:lang w:val="el-GR"/>
        </w:rPr>
        <w:t>现象，以使我们不至成为崇敬的受害者和知识的加害者。我们常常可以看到，老年人沉醉在一种伟大的精神更新和再生的幻想中，并根据这种幻想对于他一生的工作和道路做出判断，仿佛只是现在他才看清了一切——然而，造成他的这种幸福感和促使他做出这些充满自信的判断的，不是智慧，而是</w:t>
      </w:r>
      <w:r>
        <w:rPr>
          <w:rFonts w:ascii="楷体_GB2312" w:eastAsia="楷体_GB2312" w:hint="eastAsia"/>
          <w:sz w:val="28"/>
          <w:szCs w:val="28"/>
          <w:lang w:val="el-GR"/>
        </w:rPr>
        <w:t>疲倦</w:t>
      </w:r>
      <w:r>
        <w:rPr>
          <w:rFonts w:hint="eastAsia"/>
          <w:sz w:val="28"/>
          <w:szCs w:val="28"/>
          <w:lang w:val="el-GR"/>
        </w:rPr>
        <w:t>。这种疲倦的最危险的表现首先是</w:t>
      </w:r>
      <w:r>
        <w:rPr>
          <w:rFonts w:ascii="楷体_GB2312" w:eastAsia="楷体_GB2312" w:hint="eastAsia"/>
          <w:sz w:val="28"/>
          <w:szCs w:val="28"/>
          <w:lang w:val="el-GR"/>
        </w:rPr>
        <w:t>对于他们自己的天才的信念</w:t>
      </w:r>
      <w:r>
        <w:rPr>
          <w:rFonts w:hint="eastAsia"/>
          <w:sz w:val="28"/>
          <w:szCs w:val="28"/>
          <w:lang w:val="el-GR"/>
        </w:rPr>
        <w:t>；一般来说，只有当那些伟大的和比较伟大的心灵的生命走到尽头的时候，他们才会开始狂热地持有这种信念，相信自己占有一个不同寻常的位置，拥有一种不同寻常的特权。在这样一种</w:t>
      </w:r>
      <w:r>
        <w:rPr>
          <w:rFonts w:hint="eastAsia"/>
          <w:sz w:val="28"/>
          <w:szCs w:val="28"/>
          <w:lang w:val="el-GR"/>
        </w:rPr>
        <w:t>信念的支配下，思想家认为自己可以</w:t>
      </w:r>
      <w:r>
        <w:rPr>
          <w:rFonts w:ascii="楷体_GB2312" w:eastAsia="楷体_GB2312" w:hint="eastAsia"/>
          <w:sz w:val="28"/>
          <w:szCs w:val="28"/>
          <w:lang w:val="el-GR"/>
        </w:rPr>
        <w:t>更为随便地对待事物</w:t>
      </w:r>
      <w:r>
        <w:rPr>
          <w:rFonts w:hint="eastAsia"/>
          <w:sz w:val="28"/>
          <w:szCs w:val="28"/>
          <w:lang w:val="el-GR"/>
        </w:rPr>
        <w:t>，作为天才发布命令而不是进行证明：然而，非常可能的是，他这样做主要是为了获得一种</w:t>
      </w:r>
      <w:r>
        <w:rPr>
          <w:rFonts w:ascii="楷体_GB2312" w:eastAsia="楷体_GB2312" w:hint="eastAsia"/>
          <w:sz w:val="28"/>
          <w:szCs w:val="28"/>
          <w:lang w:val="el-GR"/>
        </w:rPr>
        <w:t>轻松</w:t>
      </w:r>
      <w:r>
        <w:rPr>
          <w:rFonts w:hint="eastAsia"/>
          <w:sz w:val="28"/>
          <w:szCs w:val="28"/>
          <w:lang w:val="el-GR"/>
        </w:rPr>
        <w:t>感，消除他心灵的疲倦；首先出现的是他心灵的疲倦，然后才有了消除这种疲倦的对于天才的信念，而不是相反，先有了天才的发号施令，然后心灵才感到疲倦，无论这种说法从表面上看是多么更为合理。其次，在生命的这个阶段，由于一种为疲倦者和老年人所特有的对于享乐的爱好，他开始</w:t>
      </w:r>
      <w:r>
        <w:rPr>
          <w:rFonts w:ascii="楷体_GB2312" w:eastAsia="楷体_GB2312" w:hint="eastAsia"/>
          <w:sz w:val="28"/>
          <w:szCs w:val="28"/>
          <w:lang w:val="el-GR"/>
        </w:rPr>
        <w:t>享受</w:t>
      </w:r>
      <w:r>
        <w:rPr>
          <w:rFonts w:hint="eastAsia"/>
          <w:sz w:val="28"/>
          <w:szCs w:val="28"/>
          <w:lang w:val="el-GR"/>
        </w:rPr>
        <w:t>自己思想的结果，而不是检验它们和把它们的种子撒向未来；为了达到这一目的，【</w:t>
      </w:r>
      <w:r>
        <w:rPr>
          <w:rFonts w:hint="eastAsia"/>
          <w:sz w:val="28"/>
          <w:szCs w:val="28"/>
          <w:lang w:val="el-GR"/>
        </w:rPr>
        <w:t>311</w:t>
      </w:r>
      <w:r>
        <w:rPr>
          <w:rFonts w:hint="eastAsia"/>
          <w:sz w:val="28"/>
          <w:szCs w:val="28"/>
          <w:lang w:val="el-GR"/>
        </w:rPr>
        <w:t>】他精心调制他的思想，去掉其中一切枯</w:t>
      </w:r>
      <w:r>
        <w:rPr>
          <w:rFonts w:hint="eastAsia"/>
          <w:sz w:val="28"/>
          <w:szCs w:val="28"/>
          <w:lang w:val="el-GR"/>
        </w:rPr>
        <w:t>燥、冷漠和乏味的东西，把它们做成可口的美味佳肴。因此，我们看到，某些上了年纪的思想家似乎老当益壮，超出于他自己一生的工作之上，而实际上，他所做的一切都是在败坏他一生的工作，使它们充满狂热、甜蜜、风趣、诗情画意和神秘的启示。柏拉图的一生是这样结束的，伟大而正直的法国人孔德的一生也是这样结束；孔德，作为精确科学的拥抱者和驯服者，这个世纪的德国人和英国人中没有谁可以和他匹敌。疲倦的第三征象：当伟大的思想家年轻时，他胸中燃烧的是野心的烈火，然而当时却没有找到任何可以满足这种野心的东西，因此随着岁月的流逝，这种野心也</w:t>
      </w:r>
      <w:r>
        <w:rPr>
          <w:rFonts w:hint="eastAsia"/>
          <w:sz w:val="28"/>
          <w:szCs w:val="28"/>
          <w:lang w:val="el-GR"/>
        </w:rPr>
        <w:t>来到了它的暮年，现在就像是一个知道自己没有更多时间可以失去的人一样，开始追求那些更粗俗和更一般的满足，也就是说，开始以那些性格活跃、脾气暴烈、喜欢支配别人和征服别人者的满足为满足。从现在起，他希望的不是建立思想的大厦，而是在制度的历史上留下他的名字；对于现在的他来说，所有那些证明和反驳的轻飘飘的胜利又算得了什么！他在书本中的永恒又算得了什么！读者心灵的激动和颤抖又算得了什么！只有制度才是真正的神殿，——他对此非常清楚——一座用石头建成的永久性的神殿，神在其中肯定要比在柔软的、稀少的心灵的献祭中活得长久的多。</w:t>
      </w:r>
      <w:r>
        <w:rPr>
          <w:rFonts w:hint="eastAsia"/>
          <w:sz w:val="28"/>
          <w:szCs w:val="28"/>
          <w:lang w:val="el-GR"/>
        </w:rPr>
        <w:t>也许，在他生命的这个阶段，他还将第一次感到一种更适合神而不是人的爱；在这轮爱的太阳的照耀下，他的整个存在都变得愈加柔和和甜美，有如秋天里的果实。事实上，这位伟大的男人确实变得越来越神圣和越来越美了——但是，这种神圣和美的来源却是暮年的疲倦，是疲倦</w:t>
      </w:r>
      <w:r>
        <w:rPr>
          <w:rFonts w:ascii="楷体_GB2312" w:eastAsia="楷体_GB2312" w:hint="eastAsia"/>
          <w:sz w:val="28"/>
          <w:szCs w:val="28"/>
          <w:lang w:val="el-GR"/>
        </w:rPr>
        <w:t>让</w:t>
      </w:r>
      <w:r>
        <w:rPr>
          <w:rFonts w:hint="eastAsia"/>
          <w:sz w:val="28"/>
          <w:szCs w:val="28"/>
          <w:lang w:val="el-GR"/>
        </w:rPr>
        <w:t>他变得如此成熟、安静，在一位女性的甜言蜜语（</w:t>
      </w:r>
      <w:r>
        <w:rPr>
          <w:rFonts w:hint="eastAsia"/>
          <w:sz w:val="28"/>
          <w:szCs w:val="28"/>
          <w:lang w:val="el-GR"/>
        </w:rPr>
        <w:t>Abg</w:t>
      </w:r>
      <w:r>
        <w:rPr>
          <w:sz w:val="28"/>
          <w:szCs w:val="28"/>
          <w:lang w:val="de-DE"/>
        </w:rPr>
        <w:t>ötterei</w:t>
      </w:r>
      <w:r>
        <w:rPr>
          <w:rFonts w:hint="eastAsia"/>
          <w:sz w:val="28"/>
          <w:szCs w:val="28"/>
          <w:lang w:val="de-DE"/>
        </w:rPr>
        <w:t>）</w:t>
      </w:r>
      <w:r>
        <w:rPr>
          <w:rFonts w:hint="eastAsia"/>
          <w:sz w:val="28"/>
          <w:szCs w:val="28"/>
          <w:lang w:val="el-GR"/>
        </w:rPr>
        <w:t>中睡着了。当他年轻时，他充满一种自我超越的渴望，渴望着真正的弟子，他的思想的真正的【</w:t>
      </w:r>
      <w:r>
        <w:rPr>
          <w:rFonts w:hint="eastAsia"/>
          <w:sz w:val="28"/>
          <w:szCs w:val="28"/>
          <w:lang w:val="el-GR"/>
        </w:rPr>
        <w:t>312</w:t>
      </w:r>
      <w:r>
        <w:rPr>
          <w:rFonts w:hint="eastAsia"/>
          <w:sz w:val="28"/>
          <w:szCs w:val="28"/>
          <w:lang w:val="el-GR"/>
        </w:rPr>
        <w:t>】继续者，也就是他的思想的真正的反对者；他之所以有此渴望，是因为他拥有一种还没有变得虚弱的力量，是因为他有一</w:t>
      </w:r>
      <w:r>
        <w:rPr>
          <w:rFonts w:hint="eastAsia"/>
          <w:sz w:val="28"/>
          <w:szCs w:val="28"/>
          <w:lang w:val="el-GR"/>
        </w:rPr>
        <w:t>种骄傲意识，觉得自己在任何时候都能变成反对者，甚至变成他自己学说的终结者，然而现在，这一切都结束了——他现在渴望的是坚定的党派追随者、不犹豫的同志、助手、传令官和前呼后拥的随从。每一个走在别人前面的思想家不得不生活于其中的那种可怕的孤独现在对他来说是完全不可忍受的；他让自己的身边堆满了各种可敬的、可爱的、友爱的和感动人的东西，他甚至还希望享受所有宗教信徒享有的特权，在</w:t>
      </w:r>
      <w:r>
        <w:rPr>
          <w:rFonts w:ascii="楷体_GB2312" w:eastAsia="楷体_GB2312" w:hint="eastAsia"/>
          <w:sz w:val="28"/>
          <w:szCs w:val="28"/>
          <w:lang w:val="el-GR"/>
        </w:rPr>
        <w:t>团体</w:t>
      </w:r>
      <w:r>
        <w:rPr>
          <w:rFonts w:hint="eastAsia"/>
          <w:sz w:val="28"/>
          <w:szCs w:val="28"/>
          <w:lang w:val="el-GR"/>
        </w:rPr>
        <w:t>内赞颂他所崇敬的东西，为了达到这一目的，他甚至会创造一种宗教。智慧的老人就是这样生活的：由于这样生活，他在不知不觉中几乎完全沦落到与堕落的</w:t>
      </w:r>
      <w:r>
        <w:rPr>
          <w:rFonts w:hint="eastAsia"/>
          <w:sz w:val="28"/>
          <w:szCs w:val="28"/>
          <w:lang w:val="el-GR"/>
        </w:rPr>
        <w:t>牧师和诗人为伍的可悲境地；我们很难想象，这样一个人在年轻时曾经是多么智慧和严厉，他那时头脑是多么清醒，和他那时是多么像一个真正的男人一样对于一切启示和幻想都感到恐惧。过去，当他把自己与其他的更老的思想家相比时，他这样做只是为了用他们的力量来衬托自己的虚弱，以便更为冷静和更为勇敢地对待自己：但是现在，他用这种比较来制造关于他自己的幻象，让自己陶醉。过去，他充满信心地期待着未来的思想家，甚至乐于看到他们的强烈的光芒使自己暗淡下去，但是现在，因为想到他自己不可能是最后的思想家使他大为苦恼，他竭力要找到某种方法，使</w:t>
      </w:r>
      <w:r>
        <w:rPr>
          <w:rFonts w:hint="eastAsia"/>
          <w:sz w:val="28"/>
          <w:szCs w:val="28"/>
          <w:lang w:val="el-GR"/>
        </w:rPr>
        <w:t>他能在留给人类一分遗产的同时，也给他们的独立思想立下一道界限。个人主义思想者的骄傲和对自由的渴望使他害怕，他咒骂他们——：在他以后，没有人可以是他自己的心灵的完全的主人，他希望自己成为一道所有自由思想的波涛都不能逾越的高高的堤坝——这就是他内心世界的秘密，这种秘密有时甚至不再是秘密！然而，隐藏在这种愿望后面的无情的事实却是，【</w:t>
      </w:r>
      <w:r>
        <w:rPr>
          <w:rFonts w:hint="eastAsia"/>
          <w:sz w:val="28"/>
          <w:szCs w:val="28"/>
          <w:lang w:val="el-GR"/>
        </w:rPr>
        <w:t>313</w:t>
      </w:r>
      <w:r>
        <w:rPr>
          <w:rFonts w:hint="eastAsia"/>
          <w:sz w:val="28"/>
          <w:szCs w:val="28"/>
          <w:lang w:val="el-GR"/>
        </w:rPr>
        <w:t>】他的思想已经</w:t>
      </w:r>
      <w:r>
        <w:rPr>
          <w:rFonts w:ascii="楷体_GB2312" w:eastAsia="楷体_GB2312" w:hint="eastAsia"/>
          <w:sz w:val="28"/>
          <w:szCs w:val="28"/>
          <w:lang w:val="el-GR"/>
        </w:rPr>
        <w:t>走到尽头</w:t>
      </w:r>
      <w:r>
        <w:rPr>
          <w:rFonts w:hint="eastAsia"/>
          <w:sz w:val="28"/>
          <w:szCs w:val="28"/>
          <w:lang w:val="el-GR"/>
        </w:rPr>
        <w:t>，他为自己立下了“到此为止，不可越过”</w:t>
      </w:r>
      <w:r>
        <w:rPr>
          <w:rStyle w:val="a8"/>
          <w:sz w:val="28"/>
          <w:szCs w:val="28"/>
          <w:lang w:val="el-GR"/>
        </w:rPr>
        <w:footnoteReference w:id="579"/>
      </w:r>
      <w:r>
        <w:rPr>
          <w:rFonts w:hint="eastAsia"/>
          <w:sz w:val="28"/>
          <w:szCs w:val="28"/>
          <w:lang w:val="el-GR"/>
        </w:rPr>
        <w:t>的界碑。通过他的自我</w:t>
      </w:r>
      <w:r>
        <w:rPr>
          <w:rFonts w:ascii="楷体_GB2312" w:eastAsia="楷体_GB2312" w:hint="eastAsia"/>
          <w:sz w:val="28"/>
          <w:szCs w:val="28"/>
          <w:lang w:val="el-GR"/>
        </w:rPr>
        <w:t>圣化</w:t>
      </w:r>
      <w:r>
        <w:rPr>
          <w:rFonts w:hint="eastAsia"/>
          <w:sz w:val="28"/>
          <w:szCs w:val="28"/>
          <w:lang w:val="el-GR"/>
        </w:rPr>
        <w:t>（</w:t>
      </w:r>
      <w:r>
        <w:rPr>
          <w:rFonts w:hint="eastAsia"/>
          <w:sz w:val="28"/>
          <w:szCs w:val="28"/>
          <w:lang w:val="el-GR"/>
        </w:rPr>
        <w:t>kanonisiert</w:t>
      </w:r>
      <w:r>
        <w:rPr>
          <w:rFonts w:hint="eastAsia"/>
          <w:sz w:val="28"/>
          <w:szCs w:val="28"/>
          <w:lang w:val="el-GR"/>
        </w:rPr>
        <w:t>），他签下了他自己的死亡证书：从现在以后，他的思想不许</w:t>
      </w:r>
      <w:r>
        <w:rPr>
          <w:rFonts w:ascii="楷体_GB2312" w:eastAsia="楷体_GB2312" w:hint="eastAsia"/>
          <w:sz w:val="28"/>
          <w:szCs w:val="28"/>
          <w:lang w:val="el-GR"/>
        </w:rPr>
        <w:t>再</w:t>
      </w:r>
      <w:r>
        <w:rPr>
          <w:rFonts w:hint="eastAsia"/>
          <w:sz w:val="28"/>
          <w:szCs w:val="28"/>
          <w:lang w:val="el-GR"/>
        </w:rPr>
        <w:t>发展，他的时</w:t>
      </w:r>
      <w:r>
        <w:rPr>
          <w:rFonts w:hint="eastAsia"/>
          <w:sz w:val="28"/>
          <w:szCs w:val="28"/>
          <w:lang w:val="el-GR"/>
        </w:rPr>
        <w:t>间已经用完，他的钟表的指针永远留在它最后停下的地方。一旦一个伟大的思想家希望使自己成为人类的不可逃脱的制度，他实际上就是向世界宣布，他力量的颠峰时期已过，他不堪疲倦了，他的生命的太阳就要落下了。</w:t>
      </w:r>
      <w:r>
        <w:rPr>
          <w:rStyle w:val="a8"/>
          <w:sz w:val="28"/>
          <w:szCs w:val="28"/>
          <w:lang w:val="el-GR"/>
        </w:rPr>
        <w:footnoteReference w:id="580"/>
      </w:r>
    </w:p>
    <w:p w:rsidR="00000000" w:rsidRDefault="00EF3B58">
      <w:pPr>
        <w:tabs>
          <w:tab w:val="left" w:pos="5560"/>
        </w:tabs>
        <w:jc w:val="left"/>
        <w:rPr>
          <w:rFonts w:hint="eastAsia"/>
          <w:sz w:val="28"/>
          <w:szCs w:val="28"/>
          <w:lang w:val="el-GR"/>
        </w:rPr>
      </w:pPr>
      <w:r>
        <w:rPr>
          <w:rFonts w:hint="eastAsia"/>
          <w:sz w:val="28"/>
          <w:szCs w:val="28"/>
          <w:lang w:val="el-GR"/>
        </w:rPr>
        <w:t>543</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不要把激情当真理的证据！</w:t>
      </w:r>
      <w:r>
        <w:rPr>
          <w:rFonts w:hint="eastAsia"/>
          <w:sz w:val="28"/>
          <w:szCs w:val="28"/>
          <w:lang w:val="el-GR"/>
        </w:rPr>
        <w:t>——你们这些善良甚至高尚的狂热者呀，我了解你们！你们想要在我们面前和你们自己面前，但特别是在你们自己面前为你们自己辩护！——你们的良知常常隐隐作痛，驱使你们</w:t>
      </w:r>
      <w:r>
        <w:rPr>
          <w:rFonts w:ascii="楷体_GB2312" w:eastAsia="楷体_GB2312" w:hint="eastAsia"/>
          <w:sz w:val="28"/>
          <w:szCs w:val="28"/>
          <w:lang w:val="el-GR"/>
        </w:rPr>
        <w:t>反对</w:t>
      </w:r>
      <w:r>
        <w:rPr>
          <w:rFonts w:hint="eastAsia"/>
          <w:sz w:val="28"/>
          <w:szCs w:val="28"/>
          <w:lang w:val="el-GR"/>
        </w:rPr>
        <w:t>你们的狂热！你们对付和消灭这种良知的手段是多么高明！正直的、质朴的和单纯的人是多么使你们痛恨，他们的纯洁的目光是多么使你们</w:t>
      </w:r>
      <w:r>
        <w:rPr>
          <w:rFonts w:hint="eastAsia"/>
          <w:sz w:val="28"/>
          <w:szCs w:val="28"/>
          <w:lang w:val="el-GR"/>
        </w:rPr>
        <w:t>害怕！</w:t>
      </w:r>
      <w:r>
        <w:rPr>
          <w:rStyle w:val="a8"/>
          <w:sz w:val="28"/>
          <w:szCs w:val="28"/>
          <w:lang w:val="el-GR"/>
        </w:rPr>
        <w:footnoteReference w:id="581"/>
      </w:r>
      <w:r>
        <w:rPr>
          <w:rFonts w:ascii="楷体_GB2312" w:eastAsia="楷体_GB2312" w:hint="eastAsia"/>
          <w:sz w:val="28"/>
          <w:szCs w:val="28"/>
          <w:lang w:val="el-GR"/>
        </w:rPr>
        <w:t>完全清楚</w:t>
      </w:r>
      <w:r>
        <w:rPr>
          <w:rFonts w:hint="eastAsia"/>
          <w:sz w:val="28"/>
          <w:szCs w:val="28"/>
          <w:lang w:val="el-GR"/>
        </w:rPr>
        <w:t>这种目光是谁的目光，那使你们怀疑自己的信念的刺耳的声音是</w:t>
      </w:r>
      <w:r>
        <w:rPr>
          <w:rFonts w:ascii="楷体_GB2312" w:eastAsia="楷体_GB2312" w:hint="eastAsia"/>
          <w:sz w:val="28"/>
          <w:szCs w:val="28"/>
          <w:lang w:val="el-GR"/>
        </w:rPr>
        <w:t>谁</w:t>
      </w:r>
      <w:r>
        <w:rPr>
          <w:rFonts w:hint="eastAsia"/>
          <w:sz w:val="28"/>
          <w:szCs w:val="28"/>
          <w:lang w:val="el-GR"/>
        </w:rPr>
        <w:t>的声音，你们千方百计地把它们说成一种不良习惯，一种时代病，说成你们的精神健康的疏忽和感染！你们开始仇视批评、科学和理性！你们不得不伪造历史，以便它能够为你们出具假证；不得不否认美德，以免你们的偶像和理想化为鸡啼时的鬼影！用生动的想象代替理性的论证！用热烈的有力的表达，用朦胧的月色，用安布罗西亚之夜</w:t>
      </w:r>
      <w:r>
        <w:rPr>
          <w:rStyle w:val="a8"/>
          <w:sz w:val="28"/>
          <w:szCs w:val="28"/>
          <w:lang w:val="el-GR"/>
        </w:rPr>
        <w:footnoteReference w:id="582"/>
      </w:r>
      <w:r>
        <w:rPr>
          <w:rFonts w:hint="eastAsia"/>
          <w:sz w:val="28"/>
          <w:szCs w:val="28"/>
          <w:lang w:val="el-GR"/>
        </w:rPr>
        <w:t>代替理性的论证！你们知道如何阐明一些东西和如何模糊一些东西，知道如何</w:t>
      </w:r>
      <w:r>
        <w:rPr>
          <w:rFonts w:ascii="楷体_GB2312" w:eastAsia="楷体_GB2312" w:hint="eastAsia"/>
          <w:sz w:val="28"/>
          <w:szCs w:val="28"/>
          <w:lang w:val="el-GR"/>
        </w:rPr>
        <w:t>清晰地</w:t>
      </w:r>
      <w:r>
        <w:rPr>
          <w:rFonts w:hint="eastAsia"/>
          <w:sz w:val="28"/>
          <w:szCs w:val="28"/>
          <w:lang w:val="el-GR"/>
        </w:rPr>
        <w:t>进行模糊！当你们的狂热上升到发疯的高度，【</w:t>
      </w:r>
      <w:r>
        <w:rPr>
          <w:rFonts w:hint="eastAsia"/>
          <w:sz w:val="28"/>
          <w:szCs w:val="28"/>
          <w:lang w:val="el-GR"/>
        </w:rPr>
        <w:t>314</w:t>
      </w:r>
      <w:r>
        <w:rPr>
          <w:rFonts w:hint="eastAsia"/>
          <w:sz w:val="28"/>
          <w:szCs w:val="28"/>
          <w:lang w:val="el-GR"/>
        </w:rPr>
        <w:t>】你们梦寐以求的</w:t>
      </w:r>
      <w:r>
        <w:rPr>
          <w:rFonts w:hint="eastAsia"/>
          <w:sz w:val="28"/>
          <w:szCs w:val="28"/>
          <w:lang w:val="el-GR"/>
        </w:rPr>
        <w:t>时刻就会到来，使你们可以对自己说：“我现在占有好良心，我现在高尚、勇敢、自我否定、宽宏大量；我现在是一个正直的人！”你们是多么渴望听到这种声音，多么渴望看到你们的狂热为你们提供完美的自我证明和证明你们是完全纯洁的，多么渴望看到你们在战斗、陶醉、冒险和希望中完全忘掉自己，忘掉一切怀疑；多么渴望能够宣布：“凡没有像我们这样忘掉自己的人都不可能知道什么是真理和真理在哪里！”你们是多么渴望发现在这方面——即在</w:t>
      </w:r>
      <w:r>
        <w:rPr>
          <w:rFonts w:ascii="楷体_GB2312" w:eastAsia="楷体_GB2312" w:hint="eastAsia"/>
          <w:sz w:val="28"/>
          <w:szCs w:val="28"/>
          <w:lang w:val="el-GR"/>
        </w:rPr>
        <w:t>精神堕落</w:t>
      </w:r>
      <w:r>
        <w:rPr>
          <w:rFonts w:hint="eastAsia"/>
          <w:sz w:val="28"/>
          <w:szCs w:val="28"/>
          <w:lang w:val="el-GR"/>
        </w:rPr>
        <w:t>方面——与你们志同道合的人和用你们的火种点燃他们的火炬！啊，你们这些可怜的牺牲者！啊，你们的神圣谎言</w:t>
      </w:r>
      <w:r>
        <w:rPr>
          <w:rFonts w:hint="eastAsia"/>
          <w:sz w:val="28"/>
          <w:szCs w:val="28"/>
          <w:lang w:val="el-GR"/>
        </w:rPr>
        <w:t>的可怜的胜利！你们难道必须使你们自己</w:t>
      </w:r>
      <w:r>
        <w:rPr>
          <w:rFonts w:ascii="楷体_GB2312" w:eastAsia="楷体_GB2312" w:hint="eastAsia"/>
          <w:sz w:val="28"/>
          <w:szCs w:val="28"/>
          <w:lang w:val="el-GR"/>
        </w:rPr>
        <w:t>如此</w:t>
      </w:r>
      <w:r>
        <w:rPr>
          <w:rFonts w:hint="eastAsia"/>
          <w:sz w:val="28"/>
          <w:szCs w:val="28"/>
          <w:lang w:val="el-GR"/>
        </w:rPr>
        <w:t>痛苦吗？——你们</w:t>
      </w:r>
      <w:r>
        <w:rPr>
          <w:rFonts w:ascii="楷体_GB2312" w:eastAsia="楷体_GB2312" w:hint="eastAsia"/>
          <w:sz w:val="28"/>
          <w:szCs w:val="28"/>
          <w:lang w:val="el-GR"/>
        </w:rPr>
        <w:t>必须</w:t>
      </w:r>
      <w:r>
        <w:rPr>
          <w:rFonts w:hint="eastAsia"/>
          <w:sz w:val="28"/>
          <w:szCs w:val="28"/>
          <w:lang w:val="el-GR"/>
        </w:rPr>
        <w:t>吗？</w:t>
      </w:r>
    </w:p>
    <w:p w:rsidR="00000000" w:rsidRDefault="00EF3B58">
      <w:pPr>
        <w:tabs>
          <w:tab w:val="left" w:pos="5560"/>
        </w:tabs>
        <w:jc w:val="left"/>
        <w:rPr>
          <w:rFonts w:hint="eastAsia"/>
          <w:sz w:val="28"/>
          <w:szCs w:val="28"/>
          <w:lang w:val="el-GR"/>
        </w:rPr>
      </w:pPr>
      <w:r>
        <w:rPr>
          <w:rFonts w:hint="eastAsia"/>
          <w:sz w:val="28"/>
          <w:szCs w:val="28"/>
          <w:lang w:val="el-GR"/>
        </w:rPr>
        <w:t>544</w:t>
      </w:r>
    </w:p>
    <w:p w:rsidR="00000000" w:rsidRDefault="00EF3B58">
      <w:pPr>
        <w:tabs>
          <w:tab w:val="left" w:pos="5560"/>
        </w:tabs>
        <w:jc w:val="left"/>
        <w:rPr>
          <w:rFonts w:hint="eastAsia"/>
          <w:sz w:val="28"/>
          <w:szCs w:val="28"/>
          <w:lang w:val="el-GR"/>
        </w:rPr>
      </w:pPr>
      <w:r>
        <w:rPr>
          <w:rFonts w:ascii="楷体_GB2312" w:eastAsia="楷体_GB2312" w:hint="eastAsia"/>
          <w:sz w:val="28"/>
          <w:szCs w:val="28"/>
          <w:lang w:val="el-GR"/>
        </w:rPr>
        <w:t>我们今天如何做哲学。</w:t>
      </w:r>
      <w:r>
        <w:rPr>
          <w:rFonts w:hint="eastAsia"/>
          <w:sz w:val="28"/>
          <w:szCs w:val="28"/>
          <w:lang w:val="el-GR"/>
        </w:rPr>
        <w:t>——我清楚看到，我们今天爱好哲学的青年、女士和艺术家希望从哲学中得到的，与希腊人曾经从哲学中得到的，</w:t>
      </w:r>
      <w:r>
        <w:rPr>
          <w:rFonts w:ascii="楷体_GB2312" w:eastAsia="楷体_GB2312" w:hint="eastAsia"/>
          <w:sz w:val="28"/>
          <w:szCs w:val="28"/>
          <w:lang w:val="el-GR"/>
        </w:rPr>
        <w:t>正好相反</w:t>
      </w:r>
      <w:r>
        <w:rPr>
          <w:rFonts w:hint="eastAsia"/>
          <w:sz w:val="28"/>
          <w:szCs w:val="28"/>
          <w:lang w:val="el-GR"/>
        </w:rPr>
        <w:t>。谁从没有听到过一场柏拉图式对话</w:t>
      </w:r>
      <w:r>
        <w:rPr>
          <w:rStyle w:val="a8"/>
          <w:sz w:val="28"/>
          <w:szCs w:val="28"/>
          <w:lang w:val="el-GR"/>
        </w:rPr>
        <w:footnoteReference w:id="583"/>
      </w:r>
      <w:r>
        <w:rPr>
          <w:rFonts w:hint="eastAsia"/>
          <w:sz w:val="28"/>
          <w:szCs w:val="28"/>
          <w:lang w:val="el-GR"/>
        </w:rPr>
        <w:t>双方的演说和反驳所引起的不断欢呼声，谁从没有听到过为</w:t>
      </w:r>
      <w:r>
        <w:rPr>
          <w:rFonts w:ascii="楷体_GB2312" w:eastAsia="楷体_GB2312" w:hint="eastAsia"/>
          <w:sz w:val="28"/>
          <w:szCs w:val="28"/>
          <w:lang w:val="el-GR"/>
        </w:rPr>
        <w:t>理性</w:t>
      </w:r>
      <w:r>
        <w:rPr>
          <w:rFonts w:hint="eastAsia"/>
          <w:sz w:val="28"/>
          <w:szCs w:val="28"/>
          <w:lang w:val="el-GR"/>
        </w:rPr>
        <w:t>思维的新发明创造而响起的欢呼声，他对柏拉图，对古代哲学，又能知道些什么呢？当时，灵魂沉醉在严格而清醒的概念、概括、反驳和限定的游戏中——伟大的、严格而清醒的古代对位法</w:t>
      </w:r>
      <w:r>
        <w:rPr>
          <w:rStyle w:val="a8"/>
          <w:sz w:val="28"/>
          <w:szCs w:val="28"/>
          <w:lang w:val="el-GR"/>
        </w:rPr>
        <w:footnoteReference w:id="584"/>
      </w:r>
      <w:r>
        <w:rPr>
          <w:rFonts w:hint="eastAsia"/>
          <w:sz w:val="28"/>
          <w:szCs w:val="28"/>
          <w:lang w:val="el-GR"/>
        </w:rPr>
        <w:t>作曲家也许同样知道这种沉醉。当时，某些古老的一度占据</w:t>
      </w:r>
      <w:r>
        <w:rPr>
          <w:rFonts w:hint="eastAsia"/>
          <w:sz w:val="28"/>
          <w:szCs w:val="28"/>
          <w:lang w:val="el-GR"/>
        </w:rPr>
        <w:t>统治地位的趣味仍然存在：与这种古老的趣味相比，新的趣味显得如此神奇和充满魅力，以至于这些希腊人有如处在一种爱的狂喜中，以一种【</w:t>
      </w:r>
      <w:r>
        <w:rPr>
          <w:rFonts w:hint="eastAsia"/>
          <w:sz w:val="28"/>
          <w:szCs w:val="28"/>
          <w:lang w:val="el-GR"/>
        </w:rPr>
        <w:t>315</w:t>
      </w:r>
      <w:r>
        <w:rPr>
          <w:rFonts w:hint="eastAsia"/>
          <w:sz w:val="28"/>
          <w:szCs w:val="28"/>
          <w:lang w:val="el-GR"/>
        </w:rPr>
        <w:t>】断续的声音歌唱神圣的辩证法。</w:t>
      </w:r>
      <w:r>
        <w:rPr>
          <w:rStyle w:val="a8"/>
          <w:sz w:val="28"/>
          <w:szCs w:val="28"/>
          <w:lang w:val="el-GR"/>
        </w:rPr>
        <w:footnoteReference w:id="585"/>
      </w:r>
      <w:r>
        <w:rPr>
          <w:rFonts w:hint="eastAsia"/>
          <w:sz w:val="28"/>
          <w:szCs w:val="28"/>
          <w:lang w:val="el-GR"/>
        </w:rPr>
        <w:t>在古老的思想方式下，思想完全为习俗所支配，存在的只有一成不变的判断和已经确立的原因，</w:t>
      </w:r>
      <w:r>
        <w:rPr>
          <w:rStyle w:val="a8"/>
          <w:sz w:val="28"/>
          <w:szCs w:val="28"/>
          <w:lang w:val="el-GR"/>
        </w:rPr>
        <w:footnoteReference w:id="586"/>
      </w:r>
      <w:r>
        <w:rPr>
          <w:rFonts w:hint="eastAsia"/>
          <w:sz w:val="28"/>
          <w:szCs w:val="28"/>
          <w:lang w:val="el-GR"/>
        </w:rPr>
        <w:t>权威的理由就是全部的理由：因此，思想只不过是</w:t>
      </w:r>
      <w:r>
        <w:rPr>
          <w:rFonts w:ascii="楷体_GB2312" w:eastAsia="楷体_GB2312" w:hint="eastAsia"/>
          <w:sz w:val="28"/>
          <w:szCs w:val="28"/>
          <w:lang w:val="el-GR"/>
        </w:rPr>
        <w:t>重复思想</w:t>
      </w:r>
      <w:r>
        <w:rPr>
          <w:rFonts w:hint="eastAsia"/>
          <w:sz w:val="28"/>
          <w:szCs w:val="28"/>
          <w:lang w:val="el-GR"/>
        </w:rPr>
        <w:t>，言语和语言的全部快乐都只与思想的</w:t>
      </w:r>
      <w:r>
        <w:rPr>
          <w:rFonts w:ascii="楷体_GB2312" w:eastAsia="楷体_GB2312" w:hint="eastAsia"/>
          <w:sz w:val="28"/>
          <w:szCs w:val="28"/>
          <w:lang w:val="el-GR"/>
        </w:rPr>
        <w:t>形式</w:t>
      </w:r>
      <w:r>
        <w:rPr>
          <w:rFonts w:hint="eastAsia"/>
          <w:sz w:val="28"/>
          <w:szCs w:val="28"/>
          <w:lang w:val="el-GR"/>
        </w:rPr>
        <w:t>有关。（在思想的内容被当作永恒和普遍有效的地方，人们只能追求</w:t>
      </w:r>
      <w:r>
        <w:rPr>
          <w:rFonts w:ascii="楷体_GB2312" w:eastAsia="楷体_GB2312" w:hint="eastAsia"/>
          <w:sz w:val="28"/>
          <w:szCs w:val="28"/>
          <w:lang w:val="el-GR"/>
        </w:rPr>
        <w:t>一种</w:t>
      </w:r>
      <w:r>
        <w:rPr>
          <w:rFonts w:hint="eastAsia"/>
          <w:sz w:val="28"/>
          <w:szCs w:val="28"/>
          <w:lang w:val="el-GR"/>
        </w:rPr>
        <w:t>大乐趣：形式也就是风格变化的乐趣。甚至在荷马以后的希腊诗人身上，以及在更晚一些的希腊雕刻家身上，使希腊人欣赏</w:t>
      </w:r>
      <w:r>
        <w:rPr>
          <w:rFonts w:hint="eastAsia"/>
          <w:sz w:val="28"/>
          <w:szCs w:val="28"/>
          <w:lang w:val="el-GR"/>
        </w:rPr>
        <w:t>的也不是他们的独创性而是相反。）只有苏格拉底才发现了相反的乐趣：原因和结果的乐趣，根据和推论的乐趣：我们现代人对这种乐趣如此熟悉——我们实际上是在以逻辑为必须的教育下长大的——以至它变成了我们的正常趣味，而对于那些多欲和自负的人来说，它却是一种可恶的乐趣。这种人现在只对明显不正常的东西感兴趣：在他们的狡猾的野心的驱使下，他们希望闭上眼睛相信，他们是一些特殊的人，不是辩正的或理性的存在，而是什么“直觉性的存在”，这种存在赋有一种“内在感官”或某种“精神知觉”。</w:t>
      </w:r>
      <w:r>
        <w:rPr>
          <w:rStyle w:val="a8"/>
          <w:sz w:val="28"/>
          <w:szCs w:val="28"/>
          <w:lang w:val="el-GR"/>
        </w:rPr>
        <w:footnoteReference w:id="587"/>
      </w:r>
      <w:r>
        <w:rPr>
          <w:rFonts w:hint="eastAsia"/>
          <w:sz w:val="28"/>
          <w:szCs w:val="28"/>
          <w:lang w:val="el-GR"/>
        </w:rPr>
        <w:t>不过，他们最希望的是成为一个“艺术性的存在”，拥</w:t>
      </w:r>
      <w:r>
        <w:rPr>
          <w:rFonts w:hint="eastAsia"/>
          <w:sz w:val="28"/>
          <w:szCs w:val="28"/>
          <w:lang w:val="el-GR"/>
        </w:rPr>
        <w:t>有一个天才的头脑和一个魔鬼的身体，因而无论在这个世界上还是在将要到来的世界上，他们都会拥有一分神圣的特权，特别是不让人们理解的权利。</w:t>
      </w:r>
      <w:r>
        <w:rPr>
          <w:rFonts w:ascii="楷体_GB2312" w:eastAsia="楷体_GB2312" w:hint="eastAsia"/>
          <w:sz w:val="28"/>
          <w:szCs w:val="28"/>
          <w:lang w:val="el-GR"/>
        </w:rPr>
        <w:t>这</w:t>
      </w:r>
      <w:r>
        <w:rPr>
          <w:rFonts w:hint="eastAsia"/>
          <w:sz w:val="28"/>
          <w:szCs w:val="28"/>
          <w:lang w:val="el-GR"/>
        </w:rPr>
        <w:t>就是人们现在追求哲学的方式！我恐怕他们早晚会发现他们现在所做的是一个错误——他们实际上想要的是宗教！</w:t>
      </w:r>
      <w:r>
        <w:rPr>
          <w:sz w:val="28"/>
          <w:szCs w:val="28"/>
          <w:lang w:val="el-GR"/>
        </w:rPr>
        <w:br/>
      </w:r>
      <w:r>
        <w:rPr>
          <w:rFonts w:hint="eastAsia"/>
          <w:sz w:val="28"/>
          <w:szCs w:val="28"/>
          <w:lang w:val="el-GR"/>
        </w:rPr>
        <w:t>545</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但我们不相信你们！</w:t>
      </w:r>
      <w:r>
        <w:rPr>
          <w:rFonts w:hint="eastAsia"/>
          <w:sz w:val="28"/>
          <w:szCs w:val="28"/>
          <w:lang w:val="el-GR"/>
        </w:rPr>
        <w:t>——你们希望以人类认识者自居，但我们不会让你们这么溜过去的！我们岂看不出，你们装得【</w:t>
      </w:r>
      <w:r>
        <w:rPr>
          <w:rFonts w:hint="eastAsia"/>
          <w:sz w:val="28"/>
          <w:szCs w:val="28"/>
          <w:lang w:val="el-GR"/>
        </w:rPr>
        <w:t>316</w:t>
      </w:r>
      <w:r>
        <w:rPr>
          <w:rFonts w:hint="eastAsia"/>
          <w:sz w:val="28"/>
          <w:szCs w:val="28"/>
          <w:lang w:val="el-GR"/>
        </w:rPr>
        <w:t>】比你们实际上更有经验、更深刻、更热情和更老练？正如我们只要看一下一个画家挥动他的刷子的方式就可以看出他的自以为是，只要听一下一个音乐家介绍其主题的方式就可以意</w:t>
      </w:r>
      <w:r>
        <w:rPr>
          <w:rFonts w:hint="eastAsia"/>
          <w:sz w:val="28"/>
          <w:szCs w:val="28"/>
          <w:lang w:val="el-GR"/>
        </w:rPr>
        <w:t>识到，他希望他的主题听上去比其实际更崇高。你们经历过你们自己的</w:t>
      </w:r>
      <w:r>
        <w:rPr>
          <w:rFonts w:ascii="楷体_GB2312" w:eastAsia="楷体_GB2312" w:hint="eastAsia"/>
          <w:sz w:val="28"/>
          <w:szCs w:val="28"/>
          <w:lang w:val="el-GR"/>
        </w:rPr>
        <w:t>历史</w:t>
      </w:r>
      <w:r>
        <w:rPr>
          <w:rFonts w:hint="eastAsia"/>
          <w:sz w:val="28"/>
          <w:szCs w:val="28"/>
          <w:lang w:val="el-GR"/>
        </w:rPr>
        <w:t>吗？你们经历过心灵的骚动、地震、深远的悲伤和闪电般的快乐吗？你们曾经和伟大的和渺小的傻子一起犯傻吗？你们经历过好人的幻想和苦难吗？最恶者的苦及最独特的乐呢？</w:t>
      </w:r>
      <w:r>
        <w:rPr>
          <w:rStyle w:val="a8"/>
          <w:sz w:val="28"/>
          <w:szCs w:val="28"/>
          <w:lang w:val="el-GR"/>
        </w:rPr>
        <w:footnoteReference w:id="588"/>
      </w:r>
      <w:r>
        <w:rPr>
          <w:rFonts w:hint="eastAsia"/>
          <w:sz w:val="28"/>
          <w:szCs w:val="28"/>
          <w:lang w:val="el-GR"/>
        </w:rPr>
        <w:t>如果你们曾经体验过这一切，如果你们曾经做过这一切，那么请跟我谈论道德，否则闭嘴！</w:t>
      </w:r>
    </w:p>
    <w:p w:rsidR="00000000" w:rsidRDefault="00EF3B58">
      <w:pPr>
        <w:tabs>
          <w:tab w:val="left" w:pos="5560"/>
        </w:tabs>
        <w:rPr>
          <w:rFonts w:hint="eastAsia"/>
          <w:sz w:val="28"/>
          <w:szCs w:val="28"/>
          <w:lang w:val="el-GR"/>
        </w:rPr>
      </w:pPr>
      <w:r>
        <w:rPr>
          <w:rFonts w:hint="eastAsia"/>
          <w:sz w:val="28"/>
          <w:szCs w:val="28"/>
          <w:lang w:val="el-GR"/>
        </w:rPr>
        <w:t>546</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奴隶和理想主义者。</w:t>
      </w:r>
      <w:r>
        <w:rPr>
          <w:rFonts w:hint="eastAsia"/>
          <w:sz w:val="28"/>
          <w:szCs w:val="28"/>
          <w:lang w:val="el-GR"/>
        </w:rPr>
        <w:t>——艾皮克塔特</w:t>
      </w:r>
      <w:r>
        <w:rPr>
          <w:rFonts w:hint="eastAsia"/>
          <w:sz w:val="28"/>
          <w:szCs w:val="28"/>
          <w:lang w:val="de-DE"/>
        </w:rPr>
        <w:t>主义者（</w:t>
      </w:r>
      <w:r>
        <w:rPr>
          <w:sz w:val="28"/>
          <w:szCs w:val="28"/>
          <w:lang w:val="de-DE"/>
        </w:rPr>
        <w:t>der epiktetische Mensch</w:t>
      </w:r>
      <w:r>
        <w:rPr>
          <w:rFonts w:hint="eastAsia"/>
          <w:sz w:val="28"/>
          <w:szCs w:val="28"/>
          <w:lang w:val="de-DE"/>
        </w:rPr>
        <w:t>）</w:t>
      </w:r>
      <w:r>
        <w:rPr>
          <w:rFonts w:hint="eastAsia"/>
          <w:sz w:val="28"/>
          <w:szCs w:val="28"/>
          <w:lang w:val="el-GR"/>
        </w:rPr>
        <w:t>的趣味显然不同于我们今天那些追求理想者的趣味。他的生存的长期的紧张状态，他的永不疲倦的内心审视，当他偶尔打量外</w:t>
      </w:r>
      <w:r>
        <w:rPr>
          <w:rFonts w:hint="eastAsia"/>
          <w:sz w:val="28"/>
          <w:szCs w:val="28"/>
          <w:lang w:val="el-GR"/>
        </w:rPr>
        <w:t>部世界时他的目光的内敛、谨慎和冷淡，特别是他的沉默或寡言：所有这些十足坚忍（</w:t>
      </w:r>
      <w:r>
        <w:rPr>
          <w:rFonts w:hint="eastAsia"/>
          <w:sz w:val="28"/>
          <w:szCs w:val="28"/>
          <w:lang w:val="el-GR"/>
        </w:rPr>
        <w:t>Tapferkeit</w:t>
      </w:r>
      <w:r>
        <w:rPr>
          <w:rFonts w:hint="eastAsia"/>
          <w:sz w:val="28"/>
          <w:szCs w:val="28"/>
          <w:lang w:val="el-GR"/>
        </w:rPr>
        <w:t>）的表现——怎么会让我们那些以追求</w:t>
      </w:r>
      <w:r>
        <w:rPr>
          <w:rFonts w:ascii="楷体_GB2312" w:eastAsia="楷体_GB2312" w:hint="eastAsia"/>
          <w:sz w:val="28"/>
          <w:szCs w:val="28"/>
          <w:lang w:val="el-GR"/>
        </w:rPr>
        <w:t>膨胀</w:t>
      </w:r>
      <w:r>
        <w:rPr>
          <w:rFonts w:hint="eastAsia"/>
          <w:sz w:val="28"/>
          <w:szCs w:val="28"/>
          <w:lang w:val="el-GR"/>
        </w:rPr>
        <w:t>为己任的理想主义者喜欢呢？但是，无论他多么坚忍，他并不狂热。他讨厌我们的理想主义者的表演和夸耀：不管他多么自负，他并不想用这种自负去干扰别人的生活。他允许一定程度上的亲近，一点也不想败坏任何一个人的好心情——事实上，他甚至能够真心微笑。这一理想中包含了古人的多少人性！然而，其中最美妙的是，在这种理想下，思想者完全没有对上帝的恐惧，严格相信理性，与忏悔布道者分道扬镳。艾皮克塔特</w:t>
      </w:r>
      <w:r>
        <w:rPr>
          <w:rFonts w:hint="eastAsia"/>
          <w:sz w:val="28"/>
          <w:szCs w:val="28"/>
          <w:lang w:val="el-GR"/>
        </w:rPr>
        <w:t>是一个奴隶，他心目中的理想的人不属于任何特定阶级，可以存在于社会的任何层次，但是，作为一个处于普遍奴役深处的沉默的和自我满足的人，作为一个独自对抗外部世界，保卫自己和【</w:t>
      </w:r>
      <w:r>
        <w:rPr>
          <w:rFonts w:hint="eastAsia"/>
          <w:sz w:val="28"/>
          <w:szCs w:val="28"/>
          <w:lang w:val="el-GR"/>
        </w:rPr>
        <w:t>317</w:t>
      </w:r>
      <w:r>
        <w:rPr>
          <w:rFonts w:hint="eastAsia"/>
          <w:sz w:val="28"/>
          <w:szCs w:val="28"/>
          <w:lang w:val="el-GR"/>
        </w:rPr>
        <w:t>】经常生活在一种最大限度的坚忍状态的人，他首先最容易在社会的最低层和最底层找到。他不同于</w:t>
      </w:r>
      <w:r>
        <w:rPr>
          <w:rFonts w:ascii="楷体_GB2312" w:eastAsia="楷体_GB2312" w:hint="eastAsia"/>
          <w:sz w:val="28"/>
          <w:szCs w:val="28"/>
          <w:lang w:val="el-GR"/>
        </w:rPr>
        <w:t>基督徒</w:t>
      </w:r>
      <w:r>
        <w:rPr>
          <w:rFonts w:hint="eastAsia"/>
          <w:sz w:val="28"/>
          <w:szCs w:val="28"/>
          <w:lang w:val="el-GR"/>
        </w:rPr>
        <w:t>的特别之处在于，基督徒生活在希望中，生活在对于“无言的荣耀”</w:t>
      </w:r>
      <w:r>
        <w:rPr>
          <w:rStyle w:val="a8"/>
          <w:sz w:val="28"/>
          <w:szCs w:val="28"/>
          <w:lang w:val="el-GR"/>
        </w:rPr>
        <w:footnoteReference w:id="589"/>
      </w:r>
      <w:r>
        <w:rPr>
          <w:rFonts w:hint="eastAsia"/>
          <w:sz w:val="28"/>
          <w:szCs w:val="28"/>
          <w:lang w:val="el-GR"/>
        </w:rPr>
        <w:t>的期待中；在于基督徒接受赠予，希望通过神的爱和慈恩而不是通过他自己获得他所知道的最好的东西。但是，艾皮克塔特既不希望、也不允许别人给予他的最好的东西——他已经拥有了这种最好的东西，牢</w:t>
      </w:r>
      <w:r>
        <w:rPr>
          <w:rFonts w:hint="eastAsia"/>
          <w:sz w:val="28"/>
          <w:szCs w:val="28"/>
          <w:lang w:val="el-GR"/>
        </w:rPr>
        <w:t>牢地把它抓在手里，为了保卫这种东西面对整个世界而无所畏惧。基督教是为古代奴隶中的另一个阶层发明的，是为那些既缺少意志又缺少理性的奴隶发明的——也就是说，是为奴隶中的绝大多数发明的。</w:t>
      </w:r>
      <w:r>
        <w:rPr>
          <w:rStyle w:val="a8"/>
          <w:sz w:val="28"/>
          <w:szCs w:val="28"/>
          <w:lang w:val="el-GR"/>
        </w:rPr>
        <w:footnoteReference w:id="590"/>
      </w:r>
    </w:p>
    <w:p w:rsidR="00000000" w:rsidRDefault="00EF3B58">
      <w:pPr>
        <w:tabs>
          <w:tab w:val="left" w:pos="5560"/>
        </w:tabs>
        <w:rPr>
          <w:rFonts w:hint="eastAsia"/>
          <w:sz w:val="28"/>
          <w:szCs w:val="28"/>
          <w:lang w:val="el-GR"/>
        </w:rPr>
      </w:pPr>
      <w:r>
        <w:rPr>
          <w:rFonts w:hint="eastAsia"/>
          <w:sz w:val="28"/>
          <w:szCs w:val="28"/>
          <w:lang w:val="el-GR"/>
        </w:rPr>
        <w:t>547</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精神世界的独裁者。</w:t>
      </w:r>
      <w:r>
        <w:rPr>
          <w:rFonts w:hint="eastAsia"/>
          <w:sz w:val="28"/>
          <w:szCs w:val="28"/>
          <w:lang w:val="el-GR"/>
        </w:rPr>
        <w:t>——现在，科学的进步不再受制于一个偶然的事实：人的寿命一般只有七十年的时间，而在过去的漫长岁月里，它一直是围着这一事实打转的。从前，人们希望在这短短七十年内掌握全部知识，任何一种知识方法的价值都取决于它满足这一愿望的能力。较小的不具有普遍性的问题和实验在人们心目中是没有地位的：人们希望找到一条最短的道</w:t>
      </w:r>
      <w:r>
        <w:rPr>
          <w:rFonts w:hint="eastAsia"/>
          <w:sz w:val="28"/>
          <w:szCs w:val="28"/>
          <w:lang w:val="el-GR"/>
        </w:rPr>
        <w:t>路，他相信这样一条道路必定是存在的，因为在他看来，世界上的每件事情似乎都</w:t>
      </w:r>
      <w:r>
        <w:rPr>
          <w:rFonts w:ascii="楷体_GB2312" w:eastAsia="楷体_GB2312" w:hint="eastAsia"/>
          <w:sz w:val="28"/>
          <w:szCs w:val="28"/>
          <w:lang w:val="el-GR"/>
        </w:rPr>
        <w:t>与人的需要相适应</w:t>
      </w:r>
      <w:r>
        <w:rPr>
          <w:rFonts w:hint="eastAsia"/>
          <w:sz w:val="28"/>
          <w:szCs w:val="28"/>
          <w:lang w:val="el-GR"/>
        </w:rPr>
        <w:t>，知识的要求也不例外，应以人类的寿命为限。用一个词一下子解决所有问题——这就是人们内心深处的隐秘愿望；他们用戈尔蒂结或哥伦布蛋的象征表达这种愿望：他们毫不怀疑，在知识王国中，人们也可以像亚力山大</w:t>
      </w:r>
      <w:r>
        <w:rPr>
          <w:rStyle w:val="a8"/>
          <w:sz w:val="28"/>
          <w:szCs w:val="28"/>
          <w:lang w:val="el-GR"/>
        </w:rPr>
        <w:footnoteReference w:id="591"/>
      </w:r>
      <w:r>
        <w:rPr>
          <w:rFonts w:hint="eastAsia"/>
          <w:sz w:val="28"/>
          <w:szCs w:val="28"/>
          <w:lang w:val="el-GR"/>
        </w:rPr>
        <w:t>或哥伦布</w:t>
      </w:r>
      <w:r>
        <w:rPr>
          <w:rStyle w:val="a8"/>
          <w:sz w:val="28"/>
          <w:szCs w:val="28"/>
          <w:lang w:val="el-GR"/>
        </w:rPr>
        <w:footnoteReference w:id="592"/>
      </w:r>
      <w:r>
        <w:rPr>
          <w:rFonts w:hint="eastAsia"/>
          <w:sz w:val="28"/>
          <w:szCs w:val="28"/>
          <w:lang w:val="el-GR"/>
        </w:rPr>
        <w:t>那样一蹴而就，直接达到自己的目的，用</w:t>
      </w:r>
      <w:r>
        <w:rPr>
          <w:rFonts w:ascii="楷体_GB2312" w:eastAsia="楷体_GB2312" w:hint="eastAsia"/>
          <w:sz w:val="28"/>
          <w:szCs w:val="28"/>
          <w:lang w:val="el-GR"/>
        </w:rPr>
        <w:t>一个</w:t>
      </w:r>
      <w:r>
        <w:rPr>
          <w:rFonts w:hint="eastAsia"/>
          <w:sz w:val="28"/>
          <w:szCs w:val="28"/>
          <w:lang w:val="el-GR"/>
        </w:rPr>
        <w:t>答案解决所有问题。【</w:t>
      </w:r>
      <w:r>
        <w:rPr>
          <w:rFonts w:hint="eastAsia"/>
          <w:sz w:val="28"/>
          <w:szCs w:val="28"/>
          <w:lang w:val="el-GR"/>
        </w:rPr>
        <w:t>318</w:t>
      </w:r>
      <w:r>
        <w:rPr>
          <w:rFonts w:hint="eastAsia"/>
          <w:sz w:val="28"/>
          <w:szCs w:val="28"/>
          <w:lang w:val="el-GR"/>
        </w:rPr>
        <w:t>】“有一个</w:t>
      </w:r>
      <w:r>
        <w:rPr>
          <w:rFonts w:ascii="楷体_GB2312" w:eastAsia="楷体_GB2312" w:hint="eastAsia"/>
          <w:sz w:val="28"/>
          <w:szCs w:val="28"/>
          <w:lang w:val="el-GR"/>
        </w:rPr>
        <w:t>谜</w:t>
      </w:r>
      <w:r>
        <w:rPr>
          <w:rFonts w:hint="eastAsia"/>
          <w:sz w:val="28"/>
          <w:szCs w:val="28"/>
          <w:lang w:val="el-GR"/>
        </w:rPr>
        <w:t>需要解开”：哲学家们把解开这个谜当作自己生活的目的。首先是找到这个谜和把世界上的问题压缩为最简练的谜语的形式。成为“解开世界之谜之人”的无限</w:t>
      </w:r>
      <w:r>
        <w:rPr>
          <w:rFonts w:hint="eastAsia"/>
          <w:sz w:val="28"/>
          <w:szCs w:val="28"/>
          <w:lang w:val="el-GR"/>
        </w:rPr>
        <w:t>野心和欢乐是每一个思想家的梦想。他关心的只是为所有事物做出一个圆满的结论，任何无助</w:t>
      </w:r>
      <w:r>
        <w:rPr>
          <w:rFonts w:ascii="楷体_GB2312" w:eastAsia="楷体_GB2312" w:hint="eastAsia"/>
          <w:sz w:val="28"/>
          <w:szCs w:val="28"/>
          <w:lang w:val="el-GR"/>
        </w:rPr>
        <w:t>于他</w:t>
      </w:r>
      <w:r>
        <w:rPr>
          <w:rFonts w:hint="eastAsia"/>
          <w:sz w:val="28"/>
          <w:szCs w:val="28"/>
          <w:lang w:val="el-GR"/>
        </w:rPr>
        <w:t>达到这种结论的东西对于他来说都是不值得注意的。因此，哲学乃是一场争夺精神的独裁统治的决战——只有某些非常幸运、非常聪明、非常有创造性、非常大胆和非常有力量的人才能获得这场战斗的胜利——而且在这些人中间也只有一个人能够获得这场战斗的胜利！——所有人都对此坚信不疑，不止一个人，叔本华是其中最近的一个，幻想他们自己就是这唯一的一个人。——因此，我们看到，迄今为止，由于其追随者的</w:t>
      </w:r>
      <w:r>
        <w:rPr>
          <w:rFonts w:ascii="楷体_GB2312" w:eastAsia="楷体_GB2312" w:hint="eastAsia"/>
          <w:sz w:val="28"/>
          <w:szCs w:val="28"/>
          <w:lang w:val="el-GR"/>
        </w:rPr>
        <w:t>精神上的画地为牢</w:t>
      </w:r>
      <w:r>
        <w:rPr>
          <w:rFonts w:hint="eastAsia"/>
          <w:sz w:val="28"/>
          <w:szCs w:val="28"/>
          <w:lang w:val="el-GR"/>
        </w:rPr>
        <w:t>，科学从整体上说一直处于一种停滞不前</w:t>
      </w:r>
      <w:r>
        <w:rPr>
          <w:rFonts w:hint="eastAsia"/>
          <w:sz w:val="28"/>
          <w:szCs w:val="28"/>
          <w:lang w:val="el-GR"/>
        </w:rPr>
        <w:t>的状态，因此，我们应该以一种更高尚和</w:t>
      </w:r>
      <w:r>
        <w:rPr>
          <w:rFonts w:ascii="楷体_GB2312" w:eastAsia="楷体_GB2312" w:hint="eastAsia"/>
          <w:sz w:val="28"/>
          <w:szCs w:val="28"/>
          <w:lang w:val="el-GR"/>
        </w:rPr>
        <w:t>更慷慨</w:t>
      </w:r>
      <w:r>
        <w:rPr>
          <w:rFonts w:hint="eastAsia"/>
          <w:sz w:val="28"/>
          <w:szCs w:val="28"/>
          <w:lang w:val="el-GR"/>
        </w:rPr>
        <w:t>的精神追求科学，把“我个人又算得了什么！”</w:t>
      </w:r>
      <w:r>
        <w:rPr>
          <w:sz w:val="28"/>
          <w:szCs w:val="28"/>
          <w:lang w:val="de-DE"/>
        </w:rPr>
        <w:t>(was liegt an mir)</w:t>
      </w:r>
      <w:r>
        <w:rPr>
          <w:rFonts w:hint="eastAsia"/>
          <w:sz w:val="28"/>
          <w:szCs w:val="28"/>
          <w:lang w:val="el-GR"/>
        </w:rPr>
        <w:t>写在每个未来思想家的门上。</w:t>
      </w:r>
      <w:r>
        <w:rPr>
          <w:rStyle w:val="a8"/>
          <w:sz w:val="28"/>
          <w:szCs w:val="28"/>
          <w:lang w:val="el-GR"/>
        </w:rPr>
        <w:footnoteReference w:id="593"/>
      </w:r>
    </w:p>
    <w:p w:rsidR="00000000" w:rsidRDefault="00EF3B58">
      <w:pPr>
        <w:tabs>
          <w:tab w:val="left" w:pos="5560"/>
        </w:tabs>
        <w:rPr>
          <w:rFonts w:hint="eastAsia"/>
          <w:sz w:val="28"/>
          <w:szCs w:val="28"/>
          <w:lang w:val="el-GR"/>
        </w:rPr>
      </w:pPr>
      <w:r>
        <w:rPr>
          <w:rFonts w:hint="eastAsia"/>
          <w:sz w:val="28"/>
          <w:szCs w:val="28"/>
          <w:lang w:val="el-GR"/>
        </w:rPr>
        <w:t>548</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对于力</w:t>
      </w:r>
      <w:r>
        <w:rPr>
          <w:rFonts w:eastAsia="楷体_GB2312"/>
          <w:sz w:val="28"/>
          <w:szCs w:val="28"/>
          <w:lang w:val="de-DE"/>
        </w:rPr>
        <w:t>(Kraft)</w:t>
      </w:r>
      <w:r>
        <w:rPr>
          <w:rFonts w:ascii="楷体_GB2312" w:eastAsia="楷体_GB2312" w:hint="eastAsia"/>
          <w:sz w:val="28"/>
          <w:szCs w:val="28"/>
          <w:lang w:val="el-GR"/>
        </w:rPr>
        <w:t>的胜利。</w:t>
      </w:r>
      <w:r>
        <w:rPr>
          <w:rFonts w:hint="eastAsia"/>
          <w:sz w:val="28"/>
          <w:szCs w:val="28"/>
          <w:lang w:val="el-GR"/>
        </w:rPr>
        <w:t>——只要想一下迄今为止一直被称为“超人才智”、“天才”的都是些什么东西，我们对于人类智力之低下和琐碎就会得出一个悲观的结论：迄今为止，只需要一丁点智力就会立即使它自愧不如了。啊，那些“天才”的名声多么没有价值！他们的王位来得多么容易！对于他们的崇拜多么迅速就成了一种惯例！由于一种古老的奴隶习俗，我们一见到</w:t>
      </w:r>
      <w:r>
        <w:rPr>
          <w:rFonts w:ascii="楷体_GB2312" w:eastAsia="楷体_GB2312" w:hint="eastAsia"/>
          <w:sz w:val="28"/>
          <w:szCs w:val="28"/>
          <w:lang w:val="el-GR"/>
        </w:rPr>
        <w:t>力</w:t>
      </w:r>
      <w:r>
        <w:rPr>
          <w:rFonts w:hint="eastAsia"/>
          <w:sz w:val="28"/>
          <w:szCs w:val="28"/>
          <w:lang w:val="el-GR"/>
        </w:rPr>
        <w:t>就双腿发软，不由自</w:t>
      </w:r>
      <w:r>
        <w:rPr>
          <w:rFonts w:hint="eastAsia"/>
          <w:sz w:val="28"/>
          <w:szCs w:val="28"/>
          <w:lang w:val="el-GR"/>
        </w:rPr>
        <w:t>主要在它面前屈膝，然而，一种力</w:t>
      </w:r>
      <w:r>
        <w:rPr>
          <w:rFonts w:ascii="楷体_GB2312" w:eastAsia="楷体_GB2312" w:hint="eastAsia"/>
          <w:sz w:val="28"/>
          <w:szCs w:val="28"/>
          <w:lang w:val="el-GR"/>
        </w:rPr>
        <w:t>是否可敬和可敬到什么程度</w:t>
      </w:r>
      <w:r>
        <w:rPr>
          <w:rFonts w:hint="eastAsia"/>
          <w:sz w:val="28"/>
          <w:szCs w:val="28"/>
          <w:lang w:val="el-GR"/>
        </w:rPr>
        <w:t>，取决于</w:t>
      </w:r>
      <w:r>
        <w:rPr>
          <w:rFonts w:ascii="楷体_GB2312" w:eastAsia="楷体_GB2312" w:hint="eastAsia"/>
          <w:sz w:val="28"/>
          <w:szCs w:val="28"/>
          <w:lang w:val="el-GR"/>
        </w:rPr>
        <w:t>它所包含的理性的程度</w:t>
      </w:r>
      <w:r>
        <w:rPr>
          <w:rFonts w:hint="eastAsia"/>
          <w:sz w:val="28"/>
          <w:szCs w:val="28"/>
          <w:lang w:val="el-GR"/>
        </w:rPr>
        <w:t>：因此，我们必须确定，力到底在什么程度上被某些更高的东西克服了，</w:t>
      </w:r>
      <w:r>
        <w:rPr>
          <w:rStyle w:val="a8"/>
          <w:sz w:val="28"/>
          <w:szCs w:val="28"/>
          <w:lang w:val="el-GR"/>
        </w:rPr>
        <w:footnoteReference w:id="594"/>
      </w:r>
      <w:r>
        <w:rPr>
          <w:rFonts w:hint="eastAsia"/>
          <w:sz w:val="28"/>
          <w:szCs w:val="28"/>
          <w:lang w:val="el-GR"/>
        </w:rPr>
        <w:t>这些更高的东西现在把力用作一种手段和工具。但是，要想做这样一种确定，我们还不具备相应的眼睛；【</w:t>
      </w:r>
      <w:r>
        <w:rPr>
          <w:rFonts w:hint="eastAsia"/>
          <w:sz w:val="28"/>
          <w:szCs w:val="28"/>
          <w:lang w:val="el-GR"/>
        </w:rPr>
        <w:t>319</w:t>
      </w:r>
      <w:r>
        <w:rPr>
          <w:rFonts w:hint="eastAsia"/>
          <w:sz w:val="28"/>
          <w:szCs w:val="28"/>
          <w:lang w:val="el-GR"/>
        </w:rPr>
        <w:t>】在绝大多数情况下，甚至评论天才也是不允许的，被视为一种亵渎。因此，所有最美妙的东西也许都不得不仍然在黑暗中发生，刚一出现就立即消失在无边的黑夜中——我指的是这样一种情景，天才不是将力</w:t>
      </w:r>
      <w:r>
        <w:rPr>
          <w:rFonts w:ascii="楷体_GB2312" w:eastAsia="楷体_GB2312" w:hint="eastAsia"/>
          <w:sz w:val="28"/>
          <w:szCs w:val="28"/>
          <w:lang w:val="el-GR"/>
        </w:rPr>
        <w:t>用于作品</w:t>
      </w:r>
      <w:r>
        <w:rPr>
          <w:rFonts w:hint="eastAsia"/>
          <w:sz w:val="28"/>
          <w:szCs w:val="28"/>
          <w:lang w:val="el-GR"/>
        </w:rPr>
        <w:t>，而是</w:t>
      </w:r>
      <w:r>
        <w:rPr>
          <w:rFonts w:ascii="楷体_GB2312" w:eastAsia="楷体_GB2312" w:hint="eastAsia"/>
          <w:sz w:val="28"/>
          <w:szCs w:val="28"/>
          <w:lang w:val="el-GR"/>
        </w:rPr>
        <w:t>用于他自身</w:t>
      </w:r>
      <w:r>
        <w:rPr>
          <w:rFonts w:hint="eastAsia"/>
          <w:sz w:val="28"/>
          <w:szCs w:val="28"/>
          <w:lang w:val="el-GR"/>
        </w:rPr>
        <w:t>，</w:t>
      </w:r>
      <w:r>
        <w:rPr>
          <w:rFonts w:ascii="楷体_GB2312" w:eastAsia="楷体_GB2312" w:hint="eastAsia"/>
          <w:sz w:val="28"/>
          <w:szCs w:val="28"/>
          <w:lang w:val="el-GR"/>
        </w:rPr>
        <w:t>把他自身当作一件作品</w:t>
      </w:r>
      <w:r>
        <w:rPr>
          <w:rFonts w:hint="eastAsia"/>
          <w:sz w:val="28"/>
          <w:szCs w:val="28"/>
          <w:lang w:val="el-GR"/>
        </w:rPr>
        <w:t>，控制他自己，纯化他自己的想象力，</w:t>
      </w:r>
      <w:r>
        <w:rPr>
          <w:rFonts w:hint="eastAsia"/>
          <w:sz w:val="28"/>
          <w:szCs w:val="28"/>
          <w:lang w:val="el-GR"/>
        </w:rPr>
        <w:t>安排和选择他的任务和印象。伟大的人的值得崇拜的伟大之处仍然像遥远的星一样不为人知：他</w:t>
      </w:r>
      <w:r>
        <w:rPr>
          <w:rFonts w:ascii="楷体_GB2312" w:eastAsia="楷体_GB2312" w:hint="eastAsia"/>
          <w:sz w:val="28"/>
          <w:szCs w:val="28"/>
          <w:lang w:val="el-GR"/>
        </w:rPr>
        <w:t>对于力的胜利</w:t>
      </w:r>
      <w:r>
        <w:rPr>
          <w:rFonts w:hint="eastAsia"/>
          <w:sz w:val="28"/>
          <w:szCs w:val="28"/>
          <w:lang w:val="el-GR"/>
        </w:rPr>
        <w:t>一直没有见证，因而也没有歌唱和歌唱者。过去所有人类的伟大的等级仍然没有确定。</w:t>
      </w:r>
      <w:r>
        <w:rPr>
          <w:rStyle w:val="a8"/>
          <w:sz w:val="28"/>
          <w:szCs w:val="28"/>
          <w:lang w:val="el-GR"/>
        </w:rPr>
        <w:footnoteReference w:id="595"/>
      </w:r>
    </w:p>
    <w:p w:rsidR="00000000" w:rsidRDefault="00EF3B58">
      <w:pPr>
        <w:tabs>
          <w:tab w:val="left" w:pos="5560"/>
        </w:tabs>
        <w:rPr>
          <w:rFonts w:hint="eastAsia"/>
          <w:sz w:val="28"/>
          <w:szCs w:val="28"/>
          <w:lang w:val="el-GR"/>
        </w:rPr>
      </w:pPr>
      <w:r>
        <w:rPr>
          <w:rFonts w:hint="eastAsia"/>
          <w:sz w:val="28"/>
          <w:szCs w:val="28"/>
          <w:lang w:val="el-GR"/>
        </w:rPr>
        <w:t>549</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“逃避自我”。</w:t>
      </w:r>
      <w:r>
        <w:rPr>
          <w:rFonts w:hint="eastAsia"/>
          <w:sz w:val="28"/>
          <w:szCs w:val="28"/>
          <w:lang w:val="el-GR"/>
        </w:rPr>
        <w:t>——那些生来精神紧张和不自然的人——例如拜伦和缪塞</w:t>
      </w:r>
      <w:r>
        <w:rPr>
          <w:rStyle w:val="a8"/>
          <w:sz w:val="28"/>
          <w:szCs w:val="28"/>
          <w:lang w:val="el-GR"/>
        </w:rPr>
        <w:footnoteReference w:id="596"/>
      </w:r>
      <w:r>
        <w:rPr>
          <w:rFonts w:hint="eastAsia"/>
          <w:sz w:val="28"/>
          <w:szCs w:val="28"/>
          <w:lang w:val="el-GR"/>
        </w:rPr>
        <w:t>——对待他们自己焦躁而阴郁，做起任何事情来都像脱缰的野马，从自己的所作所为中只能获得一种短暂的、稍纵即逝的和热血沸腾的快乐，</w:t>
      </w:r>
      <w:r>
        <w:rPr>
          <w:rStyle w:val="a8"/>
          <w:sz w:val="28"/>
          <w:szCs w:val="28"/>
          <w:lang w:val="el-GR"/>
        </w:rPr>
        <w:footnoteReference w:id="597"/>
      </w:r>
      <w:r>
        <w:rPr>
          <w:rFonts w:hint="eastAsia"/>
          <w:sz w:val="28"/>
          <w:szCs w:val="28"/>
          <w:lang w:val="el-GR"/>
        </w:rPr>
        <w:t>在一瞬间内几乎使他们的血管就要迸裂开来，接着便是严冬一般的凄凉和悲伤：他们该是怎么忍受着他们的</w:t>
      </w:r>
      <w:r>
        <w:rPr>
          <w:rFonts w:ascii="楷体_GB2312" w:eastAsia="楷体_GB2312" w:hint="eastAsia"/>
          <w:sz w:val="28"/>
          <w:szCs w:val="28"/>
          <w:lang w:val="el-GR"/>
        </w:rPr>
        <w:t>自我</w:t>
      </w:r>
      <w:r>
        <w:rPr>
          <w:rFonts w:hint="eastAsia"/>
          <w:sz w:val="28"/>
          <w:szCs w:val="28"/>
          <w:lang w:val="el-GR"/>
        </w:rPr>
        <w:t>啊！他们渴望上升到一种“</w:t>
      </w:r>
      <w:r>
        <w:rPr>
          <w:rFonts w:ascii="楷体_GB2312" w:eastAsia="楷体_GB2312" w:hint="eastAsia"/>
          <w:sz w:val="28"/>
          <w:szCs w:val="28"/>
          <w:lang w:val="el-GR"/>
        </w:rPr>
        <w:t>外在于自我</w:t>
      </w:r>
      <w:r>
        <w:rPr>
          <w:rFonts w:hint="eastAsia"/>
          <w:sz w:val="28"/>
          <w:szCs w:val="28"/>
          <w:lang w:val="el-GR"/>
        </w:rPr>
        <w:t>”</w:t>
      </w:r>
      <w:r>
        <w:rPr>
          <w:sz w:val="28"/>
          <w:szCs w:val="28"/>
          <w:lang w:val="de-DE"/>
        </w:rPr>
        <w:t>(</w:t>
      </w:r>
      <w:r>
        <w:rPr>
          <w:sz w:val="28"/>
          <w:szCs w:val="28"/>
          <w:lang w:val="de-DE"/>
        </w:rPr>
        <w:t>Außer-sich)</w:t>
      </w:r>
      <w:r>
        <w:rPr>
          <w:rFonts w:hint="eastAsia"/>
          <w:sz w:val="28"/>
          <w:szCs w:val="28"/>
          <w:lang w:val="el-GR"/>
        </w:rPr>
        <w:t>的境界；如果他们是基督徒，他们就会渴望上升到上帝之中，“与上帝合为一体”；如果他们是莎士比亚，他们就会渴望上升到最热烈生命的形象中；如果他们是拜伦，他们就会渴望上升到</w:t>
      </w:r>
      <w:r>
        <w:rPr>
          <w:rFonts w:ascii="楷体_GB2312" w:eastAsia="楷体_GB2312" w:hint="eastAsia"/>
          <w:sz w:val="28"/>
          <w:szCs w:val="28"/>
          <w:lang w:val="el-GR"/>
        </w:rPr>
        <w:t>行动</w:t>
      </w:r>
      <w:r>
        <w:rPr>
          <w:rFonts w:hint="eastAsia"/>
          <w:sz w:val="28"/>
          <w:szCs w:val="28"/>
          <w:lang w:val="el-GR"/>
        </w:rPr>
        <w:t>，因为行动比思想、情感和作品更能把他们从自身引开。</w:t>
      </w:r>
      <w:r>
        <w:rPr>
          <w:rStyle w:val="a8"/>
          <w:sz w:val="28"/>
          <w:szCs w:val="28"/>
          <w:lang w:val="el-GR"/>
        </w:rPr>
        <w:footnoteReference w:id="598"/>
      </w:r>
      <w:r>
        <w:rPr>
          <w:rFonts w:hint="eastAsia"/>
          <w:sz w:val="28"/>
          <w:szCs w:val="28"/>
          <w:lang w:val="el-GR"/>
        </w:rPr>
        <w:t>那么，行动欲也许骨子里就是一种自我逃避？——帕斯卡会这样问。</w:t>
      </w:r>
      <w:r>
        <w:rPr>
          <w:rStyle w:val="a8"/>
          <w:sz w:val="28"/>
          <w:szCs w:val="28"/>
          <w:lang w:val="el-GR"/>
        </w:rPr>
        <w:footnoteReference w:id="599"/>
      </w:r>
      <w:r>
        <w:rPr>
          <w:rFonts w:hint="eastAsia"/>
          <w:sz w:val="28"/>
          <w:szCs w:val="28"/>
          <w:lang w:val="el-GR"/>
        </w:rPr>
        <w:t>事实确实如此。渴望行动者的最高典范可以证实这一命题。我们不妨以【</w:t>
      </w:r>
      <w:r>
        <w:rPr>
          <w:rFonts w:hint="eastAsia"/>
          <w:sz w:val="28"/>
          <w:szCs w:val="28"/>
          <w:lang w:val="el-GR"/>
        </w:rPr>
        <w:t>320</w:t>
      </w:r>
      <w:r>
        <w:rPr>
          <w:rFonts w:hint="eastAsia"/>
          <w:sz w:val="28"/>
          <w:szCs w:val="28"/>
          <w:lang w:val="el-GR"/>
        </w:rPr>
        <w:t>】精神病医生的知识和经验公正地想一下，为什么历代最渴望行动的四个人（亚历山大</w:t>
      </w:r>
      <w:r>
        <w:rPr>
          <w:rStyle w:val="a8"/>
          <w:sz w:val="28"/>
          <w:szCs w:val="28"/>
          <w:lang w:val="el-GR"/>
        </w:rPr>
        <w:footnoteReference w:id="600"/>
      </w:r>
      <w:r>
        <w:rPr>
          <w:rFonts w:hint="eastAsia"/>
          <w:sz w:val="28"/>
          <w:szCs w:val="28"/>
          <w:lang w:val="el-GR"/>
        </w:rPr>
        <w:t>、恺撒</w:t>
      </w:r>
      <w:r>
        <w:rPr>
          <w:rStyle w:val="a8"/>
          <w:sz w:val="28"/>
          <w:szCs w:val="28"/>
          <w:lang w:val="el-GR"/>
        </w:rPr>
        <w:footnoteReference w:id="601"/>
      </w:r>
      <w:r>
        <w:rPr>
          <w:rFonts w:hint="eastAsia"/>
          <w:sz w:val="28"/>
          <w:szCs w:val="28"/>
          <w:lang w:val="el-GR"/>
        </w:rPr>
        <w:t>、穆罕默德和拿破仑）都是癫痫病患者，以及为什么拜伦</w:t>
      </w:r>
      <w:r>
        <w:rPr>
          <w:rFonts w:hint="eastAsia"/>
          <w:sz w:val="28"/>
          <w:szCs w:val="28"/>
          <w:lang w:val="el-GR"/>
        </w:rPr>
        <w:t>也同样深受此种痛苦。</w:t>
      </w:r>
    </w:p>
    <w:p w:rsidR="00000000" w:rsidRDefault="00EF3B58">
      <w:pPr>
        <w:tabs>
          <w:tab w:val="left" w:pos="5560"/>
        </w:tabs>
        <w:rPr>
          <w:rFonts w:hint="eastAsia"/>
          <w:sz w:val="28"/>
          <w:szCs w:val="28"/>
          <w:lang w:val="el-GR"/>
        </w:rPr>
      </w:pPr>
      <w:r>
        <w:rPr>
          <w:rFonts w:hint="eastAsia"/>
          <w:sz w:val="28"/>
          <w:szCs w:val="28"/>
          <w:lang w:val="el-GR"/>
        </w:rPr>
        <w:t>550</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认识与美。</w:t>
      </w:r>
      <w:r>
        <w:rPr>
          <w:rFonts w:hint="eastAsia"/>
          <w:sz w:val="28"/>
          <w:szCs w:val="28"/>
          <w:lang w:val="el-GR"/>
        </w:rPr>
        <w:t>——如果人们像他们至今仍然做着的那样，只爱好幻想和虚构，把他们的全部敬意和快感都留给虚构和幻想，那么，毫不奇怪，面对任何幻想和虚构的反面，他们都会感到冷酷和无趣。对于事物的任何真正的知识，哪怕是最微不足道的知识，都会给心灵带来某种喜悦，而随着科学的发展，这种喜悦正源源不断地向我们涌来——然而，至少在目前，那些只在脱离现实和沉浸在外观时才感到快乐的人，对于这种喜悦还不能</w:t>
      </w:r>
      <w:r>
        <w:rPr>
          <w:rFonts w:ascii="楷体_GB2312" w:eastAsia="楷体_GB2312" w:hint="eastAsia"/>
          <w:sz w:val="28"/>
          <w:szCs w:val="28"/>
          <w:lang w:val="el-GR"/>
        </w:rPr>
        <w:t>理解</w:t>
      </w:r>
      <w:r>
        <w:rPr>
          <w:rFonts w:hint="eastAsia"/>
          <w:sz w:val="28"/>
          <w:szCs w:val="28"/>
          <w:lang w:val="el-GR"/>
        </w:rPr>
        <w:t>。在他们眼中，现实是丑的，他们不知道，对哪怕最丑的现实的认识也是美的，而一个经常认识和认识很多的人</w:t>
      </w:r>
      <w:r>
        <w:rPr>
          <w:rFonts w:hint="eastAsia"/>
          <w:sz w:val="28"/>
          <w:szCs w:val="28"/>
          <w:lang w:val="el-GR"/>
        </w:rPr>
        <w:t>，最终往往根本不认为可以说现实是丑的，揭示这个现实每每使他由衷感到幸福。难道有什么“本身美”的东西吗？认识者的幸福增加了这个世界的美，使一切存在的东西都更加光彩照人，认识不仅把自己的美投射到事物之上，而且还不断把自己的美渗透到事物之中——但愿未来的人类能够为这一命题做出见证！在此，我们回想起一个古老的史实，柏拉图和亚里士多德</w:t>
      </w:r>
      <w:r>
        <w:rPr>
          <w:rStyle w:val="a8"/>
          <w:sz w:val="28"/>
          <w:szCs w:val="28"/>
          <w:lang w:val="el-GR"/>
        </w:rPr>
        <w:footnoteReference w:id="602"/>
      </w:r>
      <w:r>
        <w:rPr>
          <w:rFonts w:hint="eastAsia"/>
          <w:sz w:val="28"/>
          <w:szCs w:val="28"/>
          <w:lang w:val="el-GR"/>
        </w:rPr>
        <w:t>，天性如此不同的两个人，谈到什么是最高幸福——不仅是对他们自己或整个人类来说的最高幸福，而且是最高幸福本身，甚至是至高无上的神的</w:t>
      </w:r>
      <w:r>
        <w:rPr>
          <w:rFonts w:ascii="楷体_GB2312" w:eastAsia="楷体_GB2312" w:hint="eastAsia"/>
          <w:sz w:val="28"/>
          <w:szCs w:val="28"/>
          <w:lang w:val="el-GR"/>
        </w:rPr>
        <w:t>最高幸福</w:t>
      </w:r>
      <w:r>
        <w:rPr>
          <w:rFonts w:hint="eastAsia"/>
          <w:sz w:val="28"/>
          <w:szCs w:val="28"/>
          <w:lang w:val="el-GR"/>
        </w:rPr>
        <w:t>——却意见一致：他们发现【</w:t>
      </w:r>
      <w:r>
        <w:rPr>
          <w:rFonts w:hint="eastAsia"/>
          <w:sz w:val="28"/>
          <w:szCs w:val="28"/>
          <w:lang w:val="el-GR"/>
        </w:rPr>
        <w:t>321</w:t>
      </w:r>
      <w:r>
        <w:rPr>
          <w:rFonts w:hint="eastAsia"/>
          <w:sz w:val="28"/>
          <w:szCs w:val="28"/>
          <w:lang w:val="el-GR"/>
        </w:rPr>
        <w:t>】它在于</w:t>
      </w:r>
      <w:r>
        <w:rPr>
          <w:rFonts w:ascii="楷体_GB2312" w:eastAsia="楷体_GB2312" w:hint="eastAsia"/>
          <w:sz w:val="28"/>
          <w:szCs w:val="28"/>
          <w:lang w:val="el-GR"/>
        </w:rPr>
        <w:t>认识</w:t>
      </w:r>
      <w:r>
        <w:rPr>
          <w:rFonts w:eastAsia="楷体_GB2312"/>
          <w:sz w:val="28"/>
          <w:szCs w:val="28"/>
          <w:lang w:val="de-DE"/>
        </w:rPr>
        <w:t>(</w:t>
      </w:r>
      <w:r>
        <w:rPr>
          <w:rFonts w:eastAsia="楷体_GB2312" w:hint="eastAsia"/>
          <w:sz w:val="28"/>
          <w:szCs w:val="28"/>
          <w:lang w:val="de-DE"/>
        </w:rPr>
        <w:t>E</w:t>
      </w:r>
      <w:r>
        <w:rPr>
          <w:rFonts w:eastAsia="楷体_GB2312"/>
          <w:sz w:val="28"/>
          <w:szCs w:val="28"/>
          <w:lang w:val="de-DE"/>
        </w:rPr>
        <w:t>rkennen)</w:t>
      </w:r>
      <w:r>
        <w:rPr>
          <w:rFonts w:hint="eastAsia"/>
          <w:sz w:val="28"/>
          <w:szCs w:val="28"/>
          <w:lang w:val="el-GR"/>
        </w:rPr>
        <w:t>，在于受过良好训练的好奇和有创造力的心智活动（而</w:t>
      </w:r>
      <w:r>
        <w:rPr>
          <w:rFonts w:ascii="楷体_GB2312" w:eastAsia="楷体_GB2312" w:hint="eastAsia"/>
          <w:sz w:val="28"/>
          <w:szCs w:val="28"/>
          <w:lang w:val="el-GR"/>
        </w:rPr>
        <w:t>不</w:t>
      </w:r>
      <w:r>
        <w:rPr>
          <w:rFonts w:hint="eastAsia"/>
          <w:sz w:val="28"/>
          <w:szCs w:val="28"/>
          <w:lang w:val="el-GR"/>
        </w:rPr>
        <w:t>在于“直觉”，如德国的大小神学家们所想；</w:t>
      </w:r>
      <w:r>
        <w:rPr>
          <w:rFonts w:ascii="楷体_GB2312" w:eastAsia="楷体_GB2312" w:hint="eastAsia"/>
          <w:sz w:val="28"/>
          <w:szCs w:val="28"/>
          <w:lang w:val="el-GR"/>
        </w:rPr>
        <w:t>不</w:t>
      </w:r>
      <w:r>
        <w:rPr>
          <w:rFonts w:hint="eastAsia"/>
          <w:sz w:val="28"/>
          <w:szCs w:val="28"/>
          <w:lang w:val="el-GR"/>
        </w:rPr>
        <w:t>在于幻觉，如神秘论者所想；同样也</w:t>
      </w:r>
      <w:r>
        <w:rPr>
          <w:rFonts w:ascii="楷体_GB2312" w:eastAsia="楷体_GB2312" w:hint="eastAsia"/>
          <w:sz w:val="28"/>
          <w:szCs w:val="28"/>
          <w:lang w:val="el-GR"/>
        </w:rPr>
        <w:t>不</w:t>
      </w:r>
      <w:r>
        <w:rPr>
          <w:rFonts w:hint="eastAsia"/>
          <w:sz w:val="28"/>
          <w:szCs w:val="28"/>
          <w:lang w:val="el-GR"/>
        </w:rPr>
        <w:t>在于成功，如一切实行家所想）。笛卡儿</w:t>
      </w:r>
      <w:r>
        <w:rPr>
          <w:rStyle w:val="a8"/>
          <w:sz w:val="28"/>
          <w:szCs w:val="28"/>
          <w:lang w:val="el-GR"/>
        </w:rPr>
        <w:footnoteReference w:id="603"/>
      </w:r>
      <w:r>
        <w:rPr>
          <w:rFonts w:hint="eastAsia"/>
          <w:sz w:val="28"/>
          <w:szCs w:val="28"/>
          <w:lang w:val="el-GR"/>
        </w:rPr>
        <w:t>和斯宾诺莎</w:t>
      </w:r>
      <w:r>
        <w:rPr>
          <w:rStyle w:val="a8"/>
          <w:sz w:val="28"/>
          <w:szCs w:val="28"/>
          <w:lang w:val="el-GR"/>
        </w:rPr>
        <w:footnoteReference w:id="604"/>
      </w:r>
      <w:r>
        <w:rPr>
          <w:rFonts w:hint="eastAsia"/>
          <w:sz w:val="28"/>
          <w:szCs w:val="28"/>
          <w:lang w:val="el-GR"/>
        </w:rPr>
        <w:t>也曾表达过类似的意见。他们必定怎样畅饮过知识的琼浆！他们的正直必定面临过多么巨大的危险——变为事物吹捧者的危险！</w:t>
      </w:r>
    </w:p>
    <w:p w:rsidR="00000000" w:rsidRDefault="00EF3B58">
      <w:pPr>
        <w:tabs>
          <w:tab w:val="left" w:pos="5560"/>
        </w:tabs>
        <w:rPr>
          <w:rFonts w:hint="eastAsia"/>
          <w:sz w:val="28"/>
          <w:szCs w:val="28"/>
          <w:lang w:val="el-GR"/>
        </w:rPr>
      </w:pPr>
      <w:r>
        <w:rPr>
          <w:rFonts w:hint="eastAsia"/>
          <w:sz w:val="28"/>
          <w:szCs w:val="28"/>
          <w:lang w:val="el-GR"/>
        </w:rPr>
        <w:t>551</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未来的美德</w:t>
      </w:r>
      <w:r>
        <w:rPr>
          <w:rFonts w:hint="eastAsia"/>
          <w:sz w:val="28"/>
          <w:szCs w:val="28"/>
          <w:lang w:val="el-GR"/>
        </w:rPr>
        <w:t>。——为什么随着世界的可理解性增加，世界越来越不像过去那样庄重威严（</w:t>
      </w:r>
      <w:r>
        <w:rPr>
          <w:rFonts w:hint="eastAsia"/>
          <w:sz w:val="28"/>
          <w:szCs w:val="28"/>
          <w:lang w:val="el-GR"/>
        </w:rPr>
        <w:t>Feierlichkeit</w:t>
      </w:r>
      <w:r>
        <w:rPr>
          <w:rFonts w:hint="eastAsia"/>
          <w:sz w:val="28"/>
          <w:szCs w:val="28"/>
          <w:lang w:val="el-GR"/>
        </w:rPr>
        <w:t>）？是否恐惧乃敬畏的唯一源泉，使我们在所有未知和神秘的事物面前肃然，不由自主拜倒，请求它们宽恕</w:t>
      </w:r>
      <w:r>
        <w:rPr>
          <w:rFonts w:hint="eastAsia"/>
          <w:sz w:val="28"/>
          <w:szCs w:val="28"/>
          <w:lang w:val="el-GR"/>
        </w:rPr>
        <w:t>我们？是否随着我们对这个世界的畏惧的减少，她在我们眼中也就没有过去可爱？是否随着我们的畏惧之心衰落，我们自己的尊严和庄严也衰落，</w:t>
      </w:r>
      <w:r>
        <w:rPr>
          <w:rFonts w:ascii="楷体_GB2312" w:eastAsia="楷体_GB2312" w:hint="eastAsia"/>
          <w:sz w:val="28"/>
          <w:szCs w:val="28"/>
          <w:lang w:val="el-GR"/>
        </w:rPr>
        <w:t>我们自己也没有以前可畏</w:t>
      </w:r>
      <w:r>
        <w:rPr>
          <w:rFonts w:hint="eastAsia"/>
          <w:sz w:val="28"/>
          <w:szCs w:val="28"/>
          <w:lang w:val="el-GR"/>
        </w:rPr>
        <w:t>？也许，由于更勇敢地思考世界和思考我们自己，我们对世界和对我们自己都减少了几分敬意？也许，这种勇敢的思考方式总有一天会变得如此无所畏惧，以至于它觉得自己</w:t>
      </w:r>
      <w:r>
        <w:rPr>
          <w:rFonts w:ascii="楷体_GB2312" w:eastAsia="楷体_GB2312" w:hint="eastAsia"/>
          <w:sz w:val="28"/>
          <w:szCs w:val="28"/>
          <w:lang w:val="el-GR"/>
        </w:rPr>
        <w:t>超越</w:t>
      </w:r>
      <w:r>
        <w:rPr>
          <w:rFonts w:hint="eastAsia"/>
          <w:sz w:val="28"/>
          <w:szCs w:val="28"/>
          <w:lang w:val="el-GR"/>
        </w:rPr>
        <w:t>一切人和事物，怀着不可一世的心情飞翔在它们的上空，而智慧者（</w:t>
      </w:r>
      <w:r>
        <w:rPr>
          <w:rFonts w:hint="eastAsia"/>
          <w:sz w:val="28"/>
          <w:szCs w:val="28"/>
          <w:lang w:val="el-GR"/>
        </w:rPr>
        <w:t>Weise</w:t>
      </w:r>
      <w:r>
        <w:rPr>
          <w:rFonts w:hint="eastAsia"/>
          <w:sz w:val="28"/>
          <w:szCs w:val="28"/>
          <w:lang w:val="el-GR"/>
        </w:rPr>
        <w:t>），作为所有人中最勇敢的人，同时也是一个把他自己和他的存在贬得最低的人？——这种类型的勇敢，与极度的慷慨相去不远，在今天的人类身上还</w:t>
      </w:r>
      <w:r>
        <w:rPr>
          <w:rFonts w:ascii="楷体_GB2312" w:eastAsia="楷体_GB2312" w:hint="eastAsia"/>
          <w:sz w:val="28"/>
          <w:szCs w:val="28"/>
          <w:lang w:val="el-GR"/>
        </w:rPr>
        <w:t>不能</w:t>
      </w:r>
      <w:r>
        <w:rPr>
          <w:rFonts w:ascii="楷体_GB2312" w:eastAsia="楷体_GB2312" w:hint="eastAsia"/>
          <w:sz w:val="28"/>
          <w:szCs w:val="28"/>
          <w:lang w:val="el-GR"/>
        </w:rPr>
        <w:t>发现</w:t>
      </w:r>
      <w:r>
        <w:rPr>
          <w:rFonts w:hint="eastAsia"/>
          <w:sz w:val="28"/>
          <w:szCs w:val="28"/>
          <w:lang w:val="el-GR"/>
        </w:rPr>
        <w:t>。——啊，我们的诗人也许会再一次变得和过去一样，成为讲述某些</w:t>
      </w:r>
      <w:r>
        <w:rPr>
          <w:rFonts w:ascii="楷体_GB2312" w:eastAsia="楷体_GB2312" w:hint="eastAsia"/>
          <w:sz w:val="28"/>
          <w:szCs w:val="28"/>
          <w:lang w:val="el-GR"/>
        </w:rPr>
        <w:t>可能发生的事情</w:t>
      </w:r>
      <w:r>
        <w:rPr>
          <w:rFonts w:hint="eastAsia"/>
          <w:sz w:val="28"/>
          <w:szCs w:val="28"/>
          <w:lang w:val="el-GR"/>
        </w:rPr>
        <w:t>的</w:t>
      </w:r>
      <w:r>
        <w:rPr>
          <w:rFonts w:ascii="楷体_GB2312" w:eastAsia="楷体_GB2312" w:hint="eastAsia"/>
          <w:sz w:val="28"/>
          <w:szCs w:val="28"/>
          <w:lang w:val="el-GR"/>
        </w:rPr>
        <w:t>先知</w:t>
      </w:r>
      <w:r>
        <w:rPr>
          <w:rFonts w:hint="eastAsia"/>
          <w:sz w:val="28"/>
          <w:szCs w:val="28"/>
          <w:lang w:val="el-GR"/>
        </w:rPr>
        <w:t>(Seher)</w:t>
      </w:r>
      <w:r>
        <w:rPr>
          <w:rFonts w:hint="eastAsia"/>
          <w:sz w:val="28"/>
          <w:szCs w:val="28"/>
          <w:lang w:val="el-GR"/>
        </w:rPr>
        <w:t>！现在，他们正一点一点地失去，并将继续一点一点失去所有现实和过去的东西——【</w:t>
      </w:r>
      <w:r>
        <w:rPr>
          <w:rFonts w:hint="eastAsia"/>
          <w:sz w:val="28"/>
          <w:szCs w:val="28"/>
          <w:lang w:val="el-GR"/>
        </w:rPr>
        <w:t>322</w:t>
      </w:r>
      <w:r>
        <w:rPr>
          <w:rFonts w:hint="eastAsia"/>
          <w:sz w:val="28"/>
          <w:szCs w:val="28"/>
          <w:lang w:val="el-GR"/>
        </w:rPr>
        <w:t>】因为天真的作假的时代正在走向结束！但愿他们使我们对</w:t>
      </w:r>
      <w:r>
        <w:rPr>
          <w:rFonts w:ascii="楷体_GB2312" w:eastAsia="楷体_GB2312" w:hint="eastAsia"/>
          <w:sz w:val="28"/>
          <w:szCs w:val="28"/>
          <w:lang w:val="el-GR"/>
        </w:rPr>
        <w:t>未来的美德</w:t>
      </w:r>
      <w:r>
        <w:rPr>
          <w:rFonts w:hint="eastAsia"/>
          <w:sz w:val="28"/>
          <w:szCs w:val="28"/>
          <w:lang w:val="el-GR"/>
        </w:rPr>
        <w:t>有所预感，或者对于从来没有在地球上出现过，虽然完全可能在宇宙的其他什么地方存在的美德有所预感——使我们一瞥美的紫色光芒的星系和灿烂的银河！美好理想的天文学家何在？</w:t>
      </w:r>
    </w:p>
    <w:p w:rsidR="00000000" w:rsidRDefault="00EF3B58">
      <w:pPr>
        <w:tabs>
          <w:tab w:val="left" w:pos="5560"/>
        </w:tabs>
        <w:rPr>
          <w:rFonts w:hint="eastAsia"/>
          <w:sz w:val="28"/>
          <w:szCs w:val="28"/>
          <w:lang w:val="el-GR"/>
        </w:rPr>
      </w:pPr>
      <w:r>
        <w:rPr>
          <w:rFonts w:hint="eastAsia"/>
          <w:sz w:val="28"/>
          <w:szCs w:val="28"/>
          <w:lang w:val="el-GR"/>
        </w:rPr>
        <w:t>552</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完美的自私。</w:t>
      </w:r>
      <w:r>
        <w:rPr>
          <w:rFonts w:hint="eastAsia"/>
          <w:sz w:val="28"/>
          <w:szCs w:val="28"/>
          <w:lang w:val="el-GR"/>
        </w:rPr>
        <w:t>——还有比孕育更神圣的状态吗？孕妇所做的每一件事都出自一个无言的信念：它将有益于她体内</w:t>
      </w:r>
      <w:r>
        <w:rPr>
          <w:rFonts w:hint="eastAsia"/>
          <w:sz w:val="28"/>
          <w:szCs w:val="28"/>
          <w:lang w:val="el-GR"/>
        </w:rPr>
        <w:t>的胎儿！它将</w:t>
      </w:r>
      <w:r>
        <w:rPr>
          <w:rFonts w:ascii="楷体_GB2312" w:eastAsia="楷体_GB2312" w:hint="eastAsia"/>
          <w:sz w:val="28"/>
          <w:szCs w:val="28"/>
          <w:lang w:val="el-GR"/>
        </w:rPr>
        <w:t>增加</w:t>
      </w:r>
      <w:r>
        <w:rPr>
          <w:rFonts w:hint="eastAsia"/>
          <w:sz w:val="28"/>
          <w:szCs w:val="28"/>
          <w:lang w:val="el-GR"/>
        </w:rPr>
        <w:t>胎儿的迷人的神秘价值。在孕育状态，孕妇弃绝了很多东西，同时却不觉得弃绝这些东西是强迫自己！她克制她的愤怒，伸出她和解的手：她的孩子应该在柔和和良好的气氛中长大。如果她粗暴和严厉，她会为此恐慌，害怕这会在她最热爱之未来者的生命之杯中注入一滴有害的液体！关于那将要到来的东西，她什么也不知道；一切都是朦朦胧胧的，一切都是隐隐约约的；她满怀期待，随时都做好</w:t>
      </w:r>
      <w:r>
        <w:rPr>
          <w:rFonts w:ascii="楷体_GB2312" w:eastAsia="楷体_GB2312" w:hint="eastAsia"/>
          <w:sz w:val="28"/>
          <w:szCs w:val="28"/>
          <w:lang w:val="el-GR"/>
        </w:rPr>
        <w:t>准备</w:t>
      </w:r>
      <w:r>
        <w:rPr>
          <w:rFonts w:hint="eastAsia"/>
          <w:sz w:val="28"/>
          <w:szCs w:val="28"/>
          <w:lang w:val="el-GR"/>
        </w:rPr>
        <w:t>。但是，就在同时，她又体验到一种纯洁和令人纯洁的深刻的超然之感，有如一个面对拉起来的帷幕的观众——</w:t>
      </w:r>
      <w:r>
        <w:rPr>
          <w:rFonts w:ascii="楷体_GB2312" w:eastAsia="楷体_GB2312" w:hint="eastAsia"/>
          <w:sz w:val="28"/>
          <w:szCs w:val="28"/>
          <w:lang w:val="el-GR"/>
        </w:rPr>
        <w:t>它</w:t>
      </w:r>
      <w:r>
        <w:rPr>
          <w:rFonts w:hint="eastAsia"/>
          <w:sz w:val="28"/>
          <w:szCs w:val="28"/>
          <w:lang w:val="el-GR"/>
        </w:rPr>
        <w:t>在那里成长着，</w:t>
      </w:r>
      <w:r>
        <w:rPr>
          <w:rFonts w:ascii="楷体_GB2312" w:eastAsia="楷体_GB2312" w:hint="eastAsia"/>
          <w:sz w:val="28"/>
          <w:szCs w:val="28"/>
          <w:lang w:val="el-GR"/>
        </w:rPr>
        <w:t>它</w:t>
      </w:r>
      <w:r>
        <w:rPr>
          <w:rFonts w:hint="eastAsia"/>
          <w:sz w:val="28"/>
          <w:szCs w:val="28"/>
          <w:lang w:val="el-GR"/>
        </w:rPr>
        <w:t>就要出现在她面前：</w:t>
      </w:r>
      <w:r>
        <w:rPr>
          <w:rFonts w:ascii="楷体_GB2312" w:eastAsia="楷体_GB2312" w:hint="eastAsia"/>
          <w:sz w:val="28"/>
          <w:szCs w:val="28"/>
          <w:lang w:val="el-GR"/>
        </w:rPr>
        <w:t>她</w:t>
      </w:r>
      <w:r>
        <w:rPr>
          <w:rFonts w:hint="eastAsia"/>
          <w:sz w:val="28"/>
          <w:szCs w:val="28"/>
          <w:lang w:val="el-GR"/>
        </w:rPr>
        <w:t>既不能</w:t>
      </w:r>
      <w:r>
        <w:rPr>
          <w:rFonts w:hint="eastAsia"/>
          <w:sz w:val="28"/>
          <w:szCs w:val="28"/>
          <w:lang w:val="el-GR"/>
        </w:rPr>
        <w:t>决定它的价值，也不能决定它出现的时刻。关于它，她所能做的一切就是祝福和保护的间接影响。“正在生长的东西是比某种比我更伟大的东西”，这就是她心底里的希望：为了使它能顺利来到这个世界上，她做好了一切准备，不仅准备了那些对它来到这个世界有用的东西，而且还准备了她的欢乐而高贵的心灵。——这就是我们应该生活于其中的</w:t>
      </w:r>
      <w:r>
        <w:rPr>
          <w:rFonts w:ascii="楷体_GB2312" w:eastAsia="楷体_GB2312" w:hint="eastAsia"/>
          <w:sz w:val="28"/>
          <w:szCs w:val="28"/>
          <w:lang w:val="el-GR"/>
        </w:rPr>
        <w:t>献身状态</w:t>
      </w:r>
      <w:r>
        <w:rPr>
          <w:rFonts w:hint="eastAsia"/>
          <w:sz w:val="28"/>
          <w:szCs w:val="28"/>
          <w:lang w:val="el-GR"/>
        </w:rPr>
        <w:t>！这就是我们可以生活于其中的献身状态！对于任何一种【</w:t>
      </w:r>
      <w:r>
        <w:rPr>
          <w:rFonts w:hint="eastAsia"/>
          <w:sz w:val="28"/>
          <w:szCs w:val="28"/>
          <w:lang w:val="el-GR"/>
        </w:rPr>
        <w:t>323</w:t>
      </w:r>
      <w:r>
        <w:rPr>
          <w:rFonts w:hint="eastAsia"/>
          <w:sz w:val="28"/>
          <w:szCs w:val="28"/>
          <w:lang w:val="el-GR"/>
        </w:rPr>
        <w:t>】我们期待的成就，无论它是一个观念还是一项行动，除了孕育者和孕育物的基本关系外，我们都不可能有其他关系；所有狂妄自大的“意愿”和“创造”都不</w:t>
      </w:r>
      <w:r>
        <w:rPr>
          <w:rFonts w:hint="eastAsia"/>
          <w:sz w:val="28"/>
          <w:szCs w:val="28"/>
          <w:lang w:val="el-GR"/>
        </w:rPr>
        <w:t>过是一些胡言乱语。这是一种</w:t>
      </w:r>
      <w:r>
        <w:rPr>
          <w:rFonts w:ascii="楷体_GB2312" w:eastAsia="楷体_GB2312" w:hint="eastAsia"/>
          <w:sz w:val="28"/>
          <w:szCs w:val="28"/>
          <w:lang w:val="el-GR"/>
        </w:rPr>
        <w:t>完美的自私</w:t>
      </w:r>
      <w:r>
        <w:rPr>
          <w:rFonts w:hint="eastAsia"/>
          <w:sz w:val="28"/>
          <w:szCs w:val="28"/>
          <w:lang w:val="el-GR"/>
        </w:rPr>
        <w:t>：不停地看管和照顾我们的灵魂之树，保持它的安静，以便它</w:t>
      </w:r>
      <w:r>
        <w:rPr>
          <w:rFonts w:ascii="楷体_GB2312" w:eastAsia="楷体_GB2312" w:hint="eastAsia"/>
          <w:sz w:val="28"/>
          <w:szCs w:val="28"/>
          <w:lang w:val="el-GR"/>
        </w:rPr>
        <w:t>最终结出幸福的果实</w:t>
      </w:r>
      <w:r>
        <w:rPr>
          <w:rFonts w:hint="eastAsia"/>
          <w:sz w:val="28"/>
          <w:szCs w:val="28"/>
          <w:lang w:val="el-GR"/>
        </w:rPr>
        <w:t>！因此，作为一个监护者和中介者，我们是在看管和照顾</w:t>
      </w:r>
      <w:r>
        <w:rPr>
          <w:rFonts w:ascii="楷体_GB2312" w:eastAsia="楷体_GB2312" w:hint="eastAsia"/>
          <w:sz w:val="28"/>
          <w:szCs w:val="28"/>
          <w:lang w:val="el-GR"/>
        </w:rPr>
        <w:t>所有人的果实</w:t>
      </w:r>
      <w:r>
        <w:rPr>
          <w:rFonts w:hint="eastAsia"/>
          <w:sz w:val="28"/>
          <w:szCs w:val="28"/>
          <w:lang w:val="el-GR"/>
        </w:rPr>
        <w:t>，而我们作为孕育者生活于其中的那种心态，那种骄傲和温柔的心态，也会在我们周围扩散开去，给那些躁动不安的灵魂带去安慰和平静。——然而，孕育者的样子是</w:t>
      </w:r>
      <w:r>
        <w:rPr>
          <w:rFonts w:ascii="楷体_GB2312" w:eastAsia="楷体_GB2312" w:hint="eastAsia"/>
          <w:sz w:val="28"/>
          <w:szCs w:val="28"/>
          <w:lang w:val="el-GR"/>
        </w:rPr>
        <w:t>古怪</w:t>
      </w:r>
      <w:r>
        <w:rPr>
          <w:rFonts w:hint="eastAsia"/>
          <w:sz w:val="28"/>
          <w:szCs w:val="28"/>
          <w:lang w:val="el-GR"/>
        </w:rPr>
        <w:t>的！因此，让我们也成为一些看上去古怪和可笑的人，而如果别人也不得不成为这样古怪和可笑的人，让我们不要因此而取笑和谴责他们！即使在这种孕育变得危险和有害的情况下，我们也不应该让自己表现的比世俗正</w:t>
      </w:r>
      <w:r>
        <w:rPr>
          <w:rFonts w:hint="eastAsia"/>
          <w:sz w:val="28"/>
          <w:szCs w:val="28"/>
          <w:lang w:val="el-GR"/>
        </w:rPr>
        <w:t>义还低，</w:t>
      </w:r>
      <w:r>
        <w:rPr>
          <w:rStyle w:val="a8"/>
          <w:sz w:val="28"/>
          <w:szCs w:val="28"/>
          <w:lang w:val="el-GR"/>
        </w:rPr>
        <w:footnoteReference w:id="605"/>
      </w:r>
      <w:r>
        <w:rPr>
          <w:rFonts w:hint="eastAsia"/>
          <w:sz w:val="28"/>
          <w:szCs w:val="28"/>
          <w:lang w:val="el-GR"/>
        </w:rPr>
        <w:t>因为甚至世俗的正义也不允许法官或刽子手加害一位孕育者！</w:t>
      </w:r>
    </w:p>
    <w:p w:rsidR="00000000" w:rsidRDefault="00EF3B58">
      <w:pPr>
        <w:tabs>
          <w:tab w:val="left" w:pos="5560"/>
        </w:tabs>
        <w:rPr>
          <w:rFonts w:hint="eastAsia"/>
          <w:sz w:val="28"/>
          <w:szCs w:val="28"/>
          <w:lang w:val="el-GR"/>
        </w:rPr>
      </w:pPr>
      <w:r>
        <w:rPr>
          <w:rFonts w:hint="eastAsia"/>
          <w:sz w:val="28"/>
          <w:szCs w:val="28"/>
          <w:lang w:val="el-GR"/>
        </w:rPr>
        <w:t>553</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迂回曲折之路。</w:t>
      </w:r>
      <w:r>
        <w:rPr>
          <w:rFonts w:hint="eastAsia"/>
          <w:sz w:val="28"/>
          <w:szCs w:val="28"/>
          <w:lang w:val="el-GR"/>
        </w:rPr>
        <w:t>——哲学的道路迂回曲折，高深莫测，它将通往何处？我们是否可以认为，它所做的一切都只不过是为理性注入某种强烈而持久的欲望：对和煦的阳光，清新自由的空气，南方的植物，海风，不断变换的肉、水果和蛋类，饮用的热水，镇日无声的漫游，简短的谈话，不经常的和检点的阅读，离群索居，清洁，简朴和几乎军人般的生活习惯，</w:t>
      </w:r>
      <w:r>
        <w:rPr>
          <w:rStyle w:val="a8"/>
          <w:sz w:val="28"/>
          <w:szCs w:val="28"/>
          <w:lang w:val="el-GR"/>
        </w:rPr>
        <w:footnoteReference w:id="606"/>
      </w:r>
      <w:r>
        <w:rPr>
          <w:rFonts w:hint="eastAsia"/>
          <w:sz w:val="28"/>
          <w:szCs w:val="28"/>
          <w:lang w:val="el-GR"/>
        </w:rPr>
        <w:t>总之，对一些最适合我们的口味而别人也许觉得不能忍受的事物的欲望？也许哲学说穿了不过是个人的一种养生的本能？一条通过我的头脑</w:t>
      </w:r>
      <w:r>
        <w:rPr>
          <w:rFonts w:hint="eastAsia"/>
          <w:sz w:val="28"/>
          <w:szCs w:val="28"/>
          <w:lang w:val="el-GR"/>
        </w:rPr>
        <w:t>的迂回曲折的道路，寻找适合我自己的空气、海拔、气候和健康方式的本能？当然，存在着其他许多更为超然和更为崇高的哲学，【</w:t>
      </w:r>
      <w:r>
        <w:rPr>
          <w:rFonts w:hint="eastAsia"/>
          <w:sz w:val="28"/>
          <w:szCs w:val="28"/>
          <w:lang w:val="el-GR"/>
        </w:rPr>
        <w:t>324</w:t>
      </w:r>
      <w:r>
        <w:rPr>
          <w:rFonts w:hint="eastAsia"/>
          <w:sz w:val="28"/>
          <w:szCs w:val="28"/>
          <w:lang w:val="el-GR"/>
        </w:rPr>
        <w:t>】而不仅仅是那些比我的哲学还要阴暗和为他们自己要求更多的哲学——但是，也许它们同样也只是一些满足类似个人欲望的迂回曲折的智力道路？——然而，就在同时，我的目光一转，看到了一片新天地：在一片布满岩石的海岸上，生长着许多奇花异草，一只蝴蝶神秘和孤独地飞舞在它们之上：它飞着，舞着，轻盈地，一点也不关心它只能再活</w:t>
      </w:r>
      <w:r>
        <w:rPr>
          <w:rFonts w:ascii="楷体_GB2312" w:eastAsia="楷体_GB2312" w:hint="eastAsia"/>
          <w:sz w:val="28"/>
          <w:szCs w:val="28"/>
          <w:lang w:val="el-GR"/>
        </w:rPr>
        <w:t>一</w:t>
      </w:r>
      <w:r>
        <w:rPr>
          <w:rFonts w:hint="eastAsia"/>
          <w:sz w:val="28"/>
          <w:szCs w:val="28"/>
          <w:lang w:val="el-GR"/>
        </w:rPr>
        <w:t>天和它那脆弱的身体将不能承受夜的寒冷的事实。毫无疑问，在这只蝴蝶身上，我们可以找到</w:t>
      </w:r>
      <w:r>
        <w:rPr>
          <w:rFonts w:hint="eastAsia"/>
          <w:sz w:val="28"/>
          <w:szCs w:val="28"/>
          <w:lang w:val="el-GR"/>
        </w:rPr>
        <w:t>一种哲学，一种与我所拥有的哲学完全不同的哲学。</w:t>
      </w:r>
      <w:r>
        <w:rPr>
          <w:rStyle w:val="a8"/>
          <w:sz w:val="28"/>
          <w:szCs w:val="28"/>
          <w:lang w:val="el-GR"/>
        </w:rPr>
        <w:footnoteReference w:id="607"/>
      </w:r>
      <w:r>
        <w:rPr>
          <w:rFonts w:hint="eastAsia"/>
          <w:sz w:val="28"/>
          <w:szCs w:val="28"/>
          <w:lang w:val="el-GR"/>
        </w:rPr>
        <w:t>——</w:t>
      </w:r>
    </w:p>
    <w:p w:rsidR="00000000" w:rsidRDefault="00EF3B58">
      <w:pPr>
        <w:tabs>
          <w:tab w:val="left" w:pos="5560"/>
        </w:tabs>
        <w:rPr>
          <w:rFonts w:hint="eastAsia"/>
          <w:sz w:val="28"/>
          <w:szCs w:val="28"/>
          <w:lang w:val="el-GR"/>
        </w:rPr>
      </w:pPr>
      <w:r>
        <w:rPr>
          <w:rFonts w:hint="eastAsia"/>
          <w:sz w:val="28"/>
          <w:szCs w:val="28"/>
          <w:lang w:val="el-GR"/>
        </w:rPr>
        <w:t>554</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规定。</w:t>
      </w:r>
      <w:r>
        <w:rPr>
          <w:rFonts w:hint="eastAsia"/>
          <w:sz w:val="28"/>
          <w:szCs w:val="28"/>
          <w:lang w:val="el-GR"/>
        </w:rPr>
        <w:t>——当我们赞美</w:t>
      </w:r>
      <w:r>
        <w:rPr>
          <w:rFonts w:ascii="楷体_GB2312" w:eastAsia="楷体_GB2312" w:hint="eastAsia"/>
          <w:sz w:val="28"/>
          <w:szCs w:val="28"/>
          <w:lang w:val="el-GR"/>
        </w:rPr>
        <w:t>进步</w:t>
      </w:r>
      <w:r>
        <w:rPr>
          <w:rFonts w:hint="eastAsia"/>
          <w:sz w:val="28"/>
          <w:szCs w:val="28"/>
          <w:lang w:val="el-GR"/>
        </w:rPr>
        <w:t>（</w:t>
      </w:r>
      <w:r>
        <w:rPr>
          <w:rFonts w:hint="eastAsia"/>
          <w:sz w:val="28"/>
          <w:szCs w:val="28"/>
          <w:lang w:val="el-GR"/>
        </w:rPr>
        <w:t>Fortschritt</w:t>
      </w:r>
      <w:r>
        <w:rPr>
          <w:rFonts w:hint="eastAsia"/>
          <w:sz w:val="28"/>
          <w:szCs w:val="28"/>
          <w:lang w:val="el-GR"/>
        </w:rPr>
        <w:t>），我们赞美的只是变动和那些不让我们安静地停在一个地方的人——在某些情况下，特别是如果我们是生活在埃及人中间的话，</w:t>
      </w:r>
      <w:r>
        <w:rPr>
          <w:rStyle w:val="a8"/>
          <w:sz w:val="28"/>
          <w:szCs w:val="28"/>
          <w:lang w:val="el-GR"/>
        </w:rPr>
        <w:footnoteReference w:id="608"/>
      </w:r>
      <w:r>
        <w:rPr>
          <w:rFonts w:hint="eastAsia"/>
          <w:sz w:val="28"/>
          <w:szCs w:val="28"/>
          <w:lang w:val="el-GR"/>
        </w:rPr>
        <w:t>变动确实有其值得赞美之处。但是，在变来变去的欧洲，变动成了——用他们自己的话说——“自明之理”——让</w:t>
      </w:r>
      <w:r>
        <w:rPr>
          <w:rFonts w:ascii="楷体_GB2312" w:eastAsia="楷体_GB2312" w:hint="eastAsia"/>
          <w:sz w:val="28"/>
          <w:szCs w:val="28"/>
          <w:lang w:val="el-GR"/>
        </w:rPr>
        <w:t>我们</w:t>
      </w:r>
      <w:r>
        <w:rPr>
          <w:rFonts w:ascii="宋体" w:hAnsi="宋体" w:hint="eastAsia"/>
          <w:sz w:val="28"/>
          <w:szCs w:val="28"/>
          <w:lang w:val="el-GR"/>
        </w:rPr>
        <w:t>头晕的</w:t>
      </w:r>
      <w:r>
        <w:rPr>
          <w:rFonts w:hint="eastAsia"/>
          <w:sz w:val="28"/>
          <w:szCs w:val="28"/>
          <w:lang w:val="el-GR"/>
        </w:rPr>
        <w:t>自明之理！——我赞美</w:t>
      </w:r>
      <w:r>
        <w:rPr>
          <w:rFonts w:ascii="楷体_GB2312" w:eastAsia="楷体_GB2312" w:hint="eastAsia"/>
          <w:sz w:val="28"/>
          <w:szCs w:val="28"/>
          <w:lang w:val="el-GR"/>
        </w:rPr>
        <w:t>超越</w:t>
      </w:r>
      <w:r>
        <w:rPr>
          <w:rFonts w:hint="eastAsia"/>
          <w:sz w:val="28"/>
          <w:szCs w:val="28"/>
          <w:lang w:val="el-GR"/>
        </w:rPr>
        <w:t>(Vorschritt)</w:t>
      </w:r>
      <w:r>
        <w:rPr>
          <w:rFonts w:hint="eastAsia"/>
          <w:sz w:val="28"/>
          <w:szCs w:val="28"/>
          <w:lang w:val="el-GR"/>
        </w:rPr>
        <w:t>和超越者，他们总是不断把自己的影子留在身后，一点也不在乎是否有人跟随：“每当我停下来，我只看到了自己孤零零的影子：为什么我要停下</w:t>
      </w:r>
      <w:r>
        <w:rPr>
          <w:rFonts w:hint="eastAsia"/>
          <w:sz w:val="28"/>
          <w:szCs w:val="28"/>
          <w:lang w:val="el-GR"/>
        </w:rPr>
        <w:t>来！沙漠仍然望不到尽头！”这是真正的超越者的感情。</w:t>
      </w:r>
    </w:p>
    <w:p w:rsidR="00000000" w:rsidRDefault="00EF3B58">
      <w:pPr>
        <w:tabs>
          <w:tab w:val="left" w:pos="5560"/>
        </w:tabs>
        <w:rPr>
          <w:rFonts w:hint="eastAsia"/>
          <w:sz w:val="28"/>
          <w:szCs w:val="28"/>
          <w:lang w:val="el-GR"/>
        </w:rPr>
      </w:pPr>
      <w:r>
        <w:rPr>
          <w:rFonts w:hint="eastAsia"/>
          <w:sz w:val="28"/>
          <w:szCs w:val="28"/>
          <w:lang w:val="el-GR"/>
        </w:rPr>
        <w:t>555</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不容忽视的小节。</w:t>
      </w:r>
      <w:r>
        <w:rPr>
          <w:rFonts w:hint="eastAsia"/>
          <w:sz w:val="28"/>
          <w:szCs w:val="28"/>
          <w:lang w:val="el-GR"/>
        </w:rPr>
        <w:t>——如果我们知道某些事件，哪怕只是</w:t>
      </w:r>
      <w:r>
        <w:rPr>
          <w:rFonts w:ascii="楷体_GB2312" w:eastAsia="楷体_GB2312" w:hint="eastAsia"/>
          <w:sz w:val="28"/>
          <w:szCs w:val="28"/>
          <w:lang w:val="el-GR"/>
        </w:rPr>
        <w:t>一点点</w:t>
      </w:r>
      <w:r>
        <w:rPr>
          <w:rFonts w:hint="eastAsia"/>
          <w:sz w:val="28"/>
          <w:szCs w:val="28"/>
          <w:lang w:val="el-GR"/>
        </w:rPr>
        <w:t>，都会给我们造成足够强烈的印象，而我们无法抗拒这种印象，那么，我们就应该避免这些事件。——对于那些他无论如何仍然</w:t>
      </w:r>
      <w:r>
        <w:rPr>
          <w:rFonts w:ascii="楷体_GB2312" w:eastAsia="楷体_GB2312" w:hint="eastAsia"/>
          <w:sz w:val="28"/>
          <w:szCs w:val="28"/>
          <w:lang w:val="el-GR"/>
        </w:rPr>
        <w:t>希望经验</w:t>
      </w:r>
      <w:r>
        <w:rPr>
          <w:rFonts w:hint="eastAsia"/>
          <w:sz w:val="28"/>
          <w:szCs w:val="28"/>
          <w:lang w:val="el-GR"/>
        </w:rPr>
        <w:t>的事物，思想家必须在心中拥有一个大致的准则。</w:t>
      </w:r>
      <w:r>
        <w:rPr>
          <w:rStyle w:val="a8"/>
          <w:sz w:val="28"/>
          <w:szCs w:val="28"/>
          <w:lang w:val="el-GR"/>
        </w:rPr>
        <w:footnoteReference w:id="609"/>
      </w:r>
      <w:r>
        <w:rPr>
          <w:rFonts w:hint="eastAsia"/>
          <w:sz w:val="28"/>
          <w:szCs w:val="28"/>
          <w:lang w:val="el-GR"/>
        </w:rPr>
        <w:t>【</w:t>
      </w:r>
      <w:r>
        <w:rPr>
          <w:rFonts w:hint="eastAsia"/>
          <w:sz w:val="28"/>
          <w:szCs w:val="28"/>
          <w:lang w:val="el-GR"/>
        </w:rPr>
        <w:t>325</w:t>
      </w:r>
      <w:r>
        <w:rPr>
          <w:rFonts w:hint="eastAsia"/>
          <w:sz w:val="28"/>
          <w:szCs w:val="28"/>
          <w:lang w:val="el-GR"/>
        </w:rPr>
        <w:t>】</w:t>
      </w:r>
    </w:p>
    <w:p w:rsidR="00000000" w:rsidRDefault="00EF3B58">
      <w:pPr>
        <w:tabs>
          <w:tab w:val="left" w:pos="5560"/>
        </w:tabs>
        <w:rPr>
          <w:rFonts w:hint="eastAsia"/>
          <w:sz w:val="28"/>
          <w:szCs w:val="28"/>
          <w:lang w:val="el-GR"/>
        </w:rPr>
      </w:pPr>
      <w:r>
        <w:rPr>
          <w:rFonts w:hint="eastAsia"/>
          <w:sz w:val="28"/>
          <w:szCs w:val="28"/>
          <w:lang w:val="el-GR"/>
        </w:rPr>
        <w:t>556</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四美德。</w:t>
      </w:r>
      <w:r>
        <w:rPr>
          <w:rStyle w:val="a8"/>
          <w:sz w:val="28"/>
          <w:szCs w:val="28"/>
          <w:lang w:val="el-GR"/>
        </w:rPr>
        <w:footnoteReference w:id="610"/>
      </w:r>
      <w:r>
        <w:rPr>
          <w:rFonts w:hint="eastAsia"/>
          <w:sz w:val="28"/>
          <w:szCs w:val="28"/>
          <w:lang w:val="el-GR"/>
        </w:rPr>
        <w:t>——</w:t>
      </w:r>
      <w:r>
        <w:rPr>
          <w:rFonts w:ascii="楷体_GB2312" w:eastAsia="楷体_GB2312" w:hint="eastAsia"/>
          <w:sz w:val="28"/>
          <w:szCs w:val="28"/>
          <w:lang w:val="el-GR"/>
        </w:rPr>
        <w:t>正直</w:t>
      </w:r>
      <w:r>
        <w:rPr>
          <w:rFonts w:ascii="楷体_GB2312" w:eastAsia="楷体_GB2312" w:hint="eastAsia"/>
          <w:sz w:val="28"/>
          <w:szCs w:val="28"/>
          <w:lang w:val="el-GR"/>
        </w:rPr>
        <w:t xml:space="preserve"> </w:t>
      </w:r>
      <w:r>
        <w:rPr>
          <w:rFonts w:eastAsia="楷体_GB2312"/>
          <w:sz w:val="28"/>
          <w:szCs w:val="28"/>
          <w:lang w:val="el-GR"/>
        </w:rPr>
        <w:t>(</w:t>
      </w:r>
      <w:r>
        <w:rPr>
          <w:rFonts w:eastAsia="楷体_GB2312"/>
          <w:sz w:val="28"/>
          <w:szCs w:val="28"/>
          <w:lang w:val="de-DE"/>
        </w:rPr>
        <w:t>Redlich</w:t>
      </w:r>
      <w:r>
        <w:rPr>
          <w:rFonts w:eastAsia="楷体_GB2312"/>
          <w:sz w:val="28"/>
          <w:szCs w:val="28"/>
          <w:lang w:val="el-GR"/>
        </w:rPr>
        <w:t>)</w:t>
      </w:r>
      <w:r>
        <w:rPr>
          <w:rFonts w:ascii="楷体_GB2312" w:eastAsia="楷体_GB2312" w:hint="eastAsia"/>
          <w:sz w:val="28"/>
          <w:szCs w:val="28"/>
          <w:lang w:val="el-GR"/>
        </w:rPr>
        <w:t>，</w:t>
      </w:r>
      <w:r>
        <w:rPr>
          <w:rFonts w:hint="eastAsia"/>
          <w:sz w:val="28"/>
          <w:szCs w:val="28"/>
          <w:lang w:val="el-GR"/>
        </w:rPr>
        <w:t>对我们自己，</w:t>
      </w:r>
      <w:r>
        <w:rPr>
          <w:rFonts w:ascii="楷体_GB2312" w:eastAsia="楷体_GB2312" w:hint="eastAsia"/>
          <w:sz w:val="28"/>
          <w:szCs w:val="28"/>
          <w:lang w:val="el-GR"/>
        </w:rPr>
        <w:t>要不</w:t>
      </w:r>
      <w:r>
        <w:rPr>
          <w:rFonts w:hint="eastAsia"/>
          <w:sz w:val="28"/>
          <w:szCs w:val="28"/>
          <w:lang w:val="el-GR"/>
        </w:rPr>
        <w:t>就是对我们的朋友；</w:t>
      </w:r>
      <w:r>
        <w:rPr>
          <w:rFonts w:ascii="楷体_GB2312" w:eastAsia="楷体_GB2312" w:hint="eastAsia"/>
          <w:sz w:val="28"/>
          <w:szCs w:val="28"/>
          <w:lang w:val="el-GR"/>
        </w:rPr>
        <w:t>勇敢</w:t>
      </w:r>
      <w:r>
        <w:rPr>
          <w:rFonts w:eastAsia="楷体_GB2312"/>
          <w:sz w:val="28"/>
          <w:szCs w:val="28"/>
          <w:lang w:val="el-GR"/>
        </w:rPr>
        <w:t>(</w:t>
      </w:r>
      <w:r>
        <w:rPr>
          <w:rFonts w:eastAsia="楷体_GB2312"/>
          <w:sz w:val="28"/>
          <w:szCs w:val="28"/>
          <w:lang w:val="de-DE"/>
        </w:rPr>
        <w:t>tapfer</w:t>
      </w:r>
      <w:r>
        <w:rPr>
          <w:rFonts w:eastAsia="楷体_GB2312"/>
          <w:sz w:val="28"/>
          <w:szCs w:val="28"/>
          <w:lang w:val="el-GR"/>
        </w:rPr>
        <w:t>)</w:t>
      </w:r>
      <w:r>
        <w:rPr>
          <w:rFonts w:ascii="楷体_GB2312" w:eastAsia="楷体_GB2312" w:hint="eastAsia"/>
          <w:sz w:val="28"/>
          <w:szCs w:val="28"/>
          <w:lang w:val="el-GR"/>
        </w:rPr>
        <w:t>，</w:t>
      </w:r>
      <w:r>
        <w:rPr>
          <w:rFonts w:hint="eastAsia"/>
          <w:sz w:val="28"/>
          <w:szCs w:val="28"/>
          <w:lang w:val="el-GR"/>
        </w:rPr>
        <w:t>对敌人；</w:t>
      </w:r>
      <w:r>
        <w:rPr>
          <w:rFonts w:ascii="楷体_GB2312" w:eastAsia="楷体_GB2312" w:hint="eastAsia"/>
          <w:sz w:val="28"/>
          <w:szCs w:val="28"/>
          <w:lang w:val="el-GR"/>
        </w:rPr>
        <w:t>宽恕</w:t>
      </w:r>
      <w:r>
        <w:rPr>
          <w:rFonts w:eastAsia="楷体_GB2312"/>
          <w:sz w:val="28"/>
          <w:szCs w:val="28"/>
          <w:lang w:val="el-GR"/>
        </w:rPr>
        <w:t>(</w:t>
      </w:r>
      <w:r>
        <w:rPr>
          <w:rFonts w:eastAsia="楷体_GB2312"/>
          <w:sz w:val="28"/>
          <w:szCs w:val="28"/>
          <w:lang w:val="de-DE"/>
        </w:rPr>
        <w:t>gro</w:t>
      </w:r>
      <w:r>
        <w:rPr>
          <w:rFonts w:eastAsia="楷体_GB2312"/>
          <w:sz w:val="28"/>
          <w:szCs w:val="28"/>
          <w:lang w:val="el-GR"/>
        </w:rPr>
        <w:t>ß</w:t>
      </w:r>
      <w:r>
        <w:rPr>
          <w:rFonts w:eastAsia="楷体_GB2312"/>
          <w:sz w:val="28"/>
          <w:szCs w:val="28"/>
          <w:lang w:val="de-DE"/>
        </w:rPr>
        <w:t>m</w:t>
      </w:r>
      <w:r>
        <w:rPr>
          <w:rFonts w:eastAsia="楷体_GB2312"/>
          <w:sz w:val="28"/>
          <w:szCs w:val="28"/>
          <w:lang w:val="el-GR"/>
        </w:rPr>
        <w:t>ü</w:t>
      </w:r>
      <w:r>
        <w:rPr>
          <w:rFonts w:eastAsia="楷体_GB2312"/>
          <w:sz w:val="28"/>
          <w:szCs w:val="28"/>
          <w:lang w:val="de-DE"/>
        </w:rPr>
        <w:t>tig</w:t>
      </w:r>
      <w:r>
        <w:rPr>
          <w:rFonts w:eastAsia="楷体_GB2312"/>
          <w:sz w:val="28"/>
          <w:szCs w:val="28"/>
          <w:lang w:val="el-GR"/>
        </w:rPr>
        <w:t>)</w:t>
      </w:r>
      <w:r>
        <w:rPr>
          <w:rFonts w:hint="eastAsia"/>
          <w:sz w:val="28"/>
          <w:szCs w:val="28"/>
          <w:lang w:val="el-GR"/>
        </w:rPr>
        <w:t>，对失败者；</w:t>
      </w:r>
      <w:r>
        <w:rPr>
          <w:rFonts w:ascii="楷体_GB2312" w:eastAsia="楷体_GB2312" w:hint="eastAsia"/>
          <w:sz w:val="28"/>
          <w:szCs w:val="28"/>
          <w:lang w:val="el-GR"/>
        </w:rPr>
        <w:t>优雅</w:t>
      </w:r>
      <w:r>
        <w:rPr>
          <w:rFonts w:eastAsia="楷体_GB2312"/>
          <w:sz w:val="28"/>
          <w:szCs w:val="28"/>
          <w:lang w:val="el-GR"/>
        </w:rPr>
        <w:t>(</w:t>
      </w:r>
      <w:r>
        <w:rPr>
          <w:rFonts w:eastAsia="楷体_GB2312"/>
          <w:sz w:val="28"/>
          <w:szCs w:val="28"/>
          <w:lang w:val="de-DE"/>
        </w:rPr>
        <w:t>h</w:t>
      </w:r>
      <w:r>
        <w:rPr>
          <w:rFonts w:eastAsia="楷体_GB2312"/>
          <w:sz w:val="28"/>
          <w:szCs w:val="28"/>
          <w:lang w:val="el-GR"/>
        </w:rPr>
        <w:t>ö</w:t>
      </w:r>
      <w:r>
        <w:rPr>
          <w:rFonts w:eastAsia="楷体_GB2312"/>
          <w:sz w:val="28"/>
          <w:szCs w:val="28"/>
          <w:lang w:val="de-DE"/>
        </w:rPr>
        <w:t>flich</w:t>
      </w:r>
      <w:r>
        <w:rPr>
          <w:rFonts w:eastAsia="楷体_GB2312"/>
          <w:sz w:val="28"/>
          <w:szCs w:val="28"/>
          <w:lang w:val="el-GR"/>
        </w:rPr>
        <w:t>)</w:t>
      </w:r>
      <w:r>
        <w:rPr>
          <w:rFonts w:hint="eastAsia"/>
          <w:sz w:val="28"/>
          <w:szCs w:val="28"/>
          <w:lang w:val="el-GR"/>
        </w:rPr>
        <w:t>，任何情况下。这是四美德寄望于我们的。</w:t>
      </w:r>
    </w:p>
    <w:p w:rsidR="00000000" w:rsidRDefault="00EF3B58">
      <w:pPr>
        <w:tabs>
          <w:tab w:val="left" w:pos="5560"/>
        </w:tabs>
        <w:rPr>
          <w:rFonts w:hint="eastAsia"/>
          <w:sz w:val="28"/>
          <w:szCs w:val="28"/>
          <w:lang w:val="el-GR"/>
        </w:rPr>
      </w:pPr>
      <w:r>
        <w:rPr>
          <w:rFonts w:hint="eastAsia"/>
          <w:sz w:val="28"/>
          <w:szCs w:val="28"/>
          <w:lang w:val="el-GR"/>
        </w:rPr>
        <w:t>557</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出发击敌。</w:t>
      </w:r>
      <w:r>
        <w:rPr>
          <w:rFonts w:hint="eastAsia"/>
          <w:sz w:val="28"/>
          <w:szCs w:val="28"/>
          <w:lang w:val="el-GR"/>
        </w:rPr>
        <w:t>——当我们出发，去讨伐我们的敌人，最难听的音乐和最蹩脚的理由听上去也何其美妙！</w:t>
      </w:r>
    </w:p>
    <w:p w:rsidR="00000000" w:rsidRDefault="00EF3B58">
      <w:pPr>
        <w:tabs>
          <w:tab w:val="left" w:pos="5560"/>
        </w:tabs>
        <w:rPr>
          <w:rFonts w:hint="eastAsia"/>
          <w:sz w:val="28"/>
          <w:szCs w:val="28"/>
          <w:lang w:val="el-GR"/>
        </w:rPr>
      </w:pPr>
      <w:r>
        <w:rPr>
          <w:rFonts w:hint="eastAsia"/>
          <w:sz w:val="28"/>
          <w:szCs w:val="28"/>
          <w:lang w:val="el-GR"/>
        </w:rPr>
        <w:t>558</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但也不要隐藏自己的美德。</w:t>
      </w:r>
      <w:r>
        <w:rPr>
          <w:rFonts w:hint="eastAsia"/>
          <w:sz w:val="28"/>
          <w:szCs w:val="28"/>
          <w:lang w:val="el-GR"/>
        </w:rPr>
        <w:t>——我喜爱那些像溪水一样清澈的人，用波普的话说，他们不掩饰他们的溪流下面的淤泥</w:t>
      </w:r>
      <w:r>
        <w:rPr>
          <w:rStyle w:val="a8"/>
          <w:sz w:val="28"/>
          <w:szCs w:val="28"/>
          <w:lang w:val="el-GR"/>
        </w:rPr>
        <w:footnoteReference w:id="611"/>
      </w:r>
      <w:r>
        <w:rPr>
          <w:rFonts w:hint="eastAsia"/>
          <w:sz w:val="28"/>
          <w:szCs w:val="28"/>
          <w:lang w:val="el-GR"/>
        </w:rPr>
        <w:t>。但是，即使这些人也同样怀有某种虚荣，只不过是一种更精致和更超然的虚荣：他们希望我们只看到他们的淤泥，而不去注意那使淤泥一目了然的溪流的清澈。不止是乔答摩一个人发明了这种少见虚荣的规则：“让人们看到你们的罪过，不要让人们看到你们的美德。”</w:t>
      </w:r>
      <w:r>
        <w:rPr>
          <w:rStyle w:val="a8"/>
          <w:sz w:val="28"/>
          <w:szCs w:val="28"/>
          <w:lang w:val="el-GR"/>
        </w:rPr>
        <w:footnoteReference w:id="612"/>
      </w:r>
      <w:r>
        <w:rPr>
          <w:rFonts w:hint="eastAsia"/>
          <w:sz w:val="28"/>
          <w:szCs w:val="28"/>
          <w:lang w:val="el-GR"/>
        </w:rPr>
        <w:t>但是，这样做就意味着让世界看到一种令人不快的场景——这是一种违反良好</w:t>
      </w:r>
      <w:r>
        <w:rPr>
          <w:rFonts w:hint="eastAsia"/>
          <w:sz w:val="28"/>
          <w:szCs w:val="28"/>
          <w:lang w:val="el-GR"/>
        </w:rPr>
        <w:t>趣味的罪过。</w:t>
      </w:r>
    </w:p>
    <w:p w:rsidR="00000000" w:rsidRDefault="00EF3B58">
      <w:pPr>
        <w:tabs>
          <w:tab w:val="left" w:pos="5560"/>
        </w:tabs>
        <w:rPr>
          <w:rFonts w:hint="eastAsia"/>
          <w:sz w:val="28"/>
          <w:szCs w:val="28"/>
          <w:lang w:val="el-GR"/>
        </w:rPr>
      </w:pPr>
      <w:r>
        <w:rPr>
          <w:rFonts w:hint="eastAsia"/>
          <w:sz w:val="28"/>
          <w:szCs w:val="28"/>
          <w:lang w:val="el-GR"/>
        </w:rPr>
        <w:t>559</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“取法惟乎其上！”</w:t>
      </w:r>
      <w:r>
        <w:rPr>
          <w:rFonts w:hint="eastAsia"/>
          <w:sz w:val="28"/>
          <w:szCs w:val="28"/>
          <w:lang w:val="el-GR"/>
        </w:rPr>
        <w:t>——我们经常看到，人们劝说个人悬他力所不及的目标于未来，以便他至少能</w:t>
      </w:r>
      <w:r>
        <w:rPr>
          <w:rFonts w:ascii="楷体_GB2312" w:eastAsia="楷体_GB2312" w:hint="eastAsia"/>
          <w:sz w:val="28"/>
          <w:szCs w:val="28"/>
          <w:lang w:val="el-GR"/>
        </w:rPr>
        <w:t>最大限度</w:t>
      </w:r>
      <w:r>
        <w:rPr>
          <w:rFonts w:hint="eastAsia"/>
          <w:sz w:val="28"/>
          <w:szCs w:val="28"/>
          <w:lang w:val="el-GR"/>
        </w:rPr>
        <w:t>发挥他的能力，取得他能取得的最大的成绩。这种做法真的是那么可取吗？由于试图按照这一教导生活，即使最优秀的【</w:t>
      </w:r>
      <w:r>
        <w:rPr>
          <w:rFonts w:hint="eastAsia"/>
          <w:sz w:val="28"/>
          <w:szCs w:val="28"/>
          <w:lang w:val="el-GR"/>
        </w:rPr>
        <w:t>326</w:t>
      </w:r>
      <w:r>
        <w:rPr>
          <w:rFonts w:hint="eastAsia"/>
          <w:sz w:val="28"/>
          <w:szCs w:val="28"/>
          <w:lang w:val="el-GR"/>
        </w:rPr>
        <w:t>】人以及他们的最优秀的行动，看上去不是也有些造作、夸张和扭曲吗？由于到处都只看到勉为其难的个人和他们的可怕的姿势，由于无论在什么地方也看不到头戴胜利花环的胜利者和他们胜利的欢乐，</w:t>
      </w:r>
      <w:r>
        <w:rPr>
          <w:rStyle w:val="a8"/>
          <w:sz w:val="28"/>
          <w:szCs w:val="28"/>
          <w:lang w:val="el-GR"/>
        </w:rPr>
        <w:footnoteReference w:id="613"/>
      </w:r>
      <w:r>
        <w:rPr>
          <w:rFonts w:hint="eastAsia"/>
          <w:sz w:val="28"/>
          <w:szCs w:val="28"/>
          <w:lang w:val="el-GR"/>
        </w:rPr>
        <w:t>这个世界岂不是弥漫了惨淡的</w:t>
      </w:r>
      <w:r>
        <w:rPr>
          <w:rFonts w:ascii="楷体_GB2312" w:eastAsia="楷体_GB2312" w:hint="eastAsia"/>
          <w:sz w:val="28"/>
          <w:szCs w:val="28"/>
          <w:lang w:val="el-GR"/>
        </w:rPr>
        <w:t>失败</w:t>
      </w:r>
      <w:r>
        <w:rPr>
          <w:rFonts w:hint="eastAsia"/>
          <w:sz w:val="28"/>
          <w:szCs w:val="28"/>
          <w:lang w:val="el-GR"/>
        </w:rPr>
        <w:t>阴影吗？</w:t>
      </w:r>
    </w:p>
    <w:p w:rsidR="00000000" w:rsidRDefault="00EF3B58">
      <w:pPr>
        <w:tabs>
          <w:tab w:val="left" w:pos="5560"/>
        </w:tabs>
        <w:rPr>
          <w:rFonts w:hint="eastAsia"/>
          <w:sz w:val="28"/>
          <w:szCs w:val="28"/>
          <w:lang w:val="el-GR"/>
        </w:rPr>
      </w:pPr>
      <w:r>
        <w:rPr>
          <w:rFonts w:hint="eastAsia"/>
          <w:sz w:val="28"/>
          <w:szCs w:val="28"/>
          <w:lang w:val="el-GR"/>
        </w:rPr>
        <w:t>560</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我们可自由选择。</w:t>
      </w:r>
      <w:r>
        <w:rPr>
          <w:rFonts w:hint="eastAsia"/>
          <w:sz w:val="28"/>
          <w:szCs w:val="28"/>
          <w:lang w:val="el-GR"/>
        </w:rPr>
        <w:t>——我们可以成为我们的情欲的园丁，虽然我</w:t>
      </w:r>
      <w:r>
        <w:rPr>
          <w:rFonts w:hint="eastAsia"/>
          <w:sz w:val="28"/>
          <w:szCs w:val="28"/>
          <w:lang w:val="el-GR"/>
        </w:rPr>
        <w:t>们很少知道我们可以做到这一点。我们可以培育我们的愤怒、同情、好奇和虚荣的萌芽，使它们蓬蓬勃勃，开花结果，有如一株沿着我们搭设的棚架蜿蜒而上的葡萄。我们既可以按照高雅的趣味，也可以按照低劣的趣味，既可以按照法国的、英国的或德国的风格，也可以按照中国的风格培育它们。</w:t>
      </w:r>
      <w:r>
        <w:rPr>
          <w:rStyle w:val="a8"/>
          <w:sz w:val="28"/>
          <w:szCs w:val="28"/>
          <w:lang w:val="el-GR"/>
        </w:rPr>
        <w:footnoteReference w:id="614"/>
      </w:r>
      <w:r>
        <w:rPr>
          <w:rFonts w:hint="eastAsia"/>
          <w:sz w:val="28"/>
          <w:szCs w:val="28"/>
          <w:lang w:val="el-GR"/>
        </w:rPr>
        <w:t>我们可以让它们自然成长，只做一些小小的修剪和整理。我们甚至可以完全不管它们，让它们在其自然的机会和障碍中生长——不仅如此，我们甚至会对这一狂乱状态感到愉快，并且有意追求这种愉快，虽然它们同时也给我们带来了一些麻烦！所有这些都是我们可选择的：但是，有</w:t>
      </w:r>
      <w:r>
        <w:rPr>
          <w:rFonts w:hint="eastAsia"/>
          <w:sz w:val="28"/>
          <w:szCs w:val="28"/>
          <w:lang w:val="el-GR"/>
        </w:rPr>
        <w:t>几人知道我们在这些事情上可以自由选择？大多数人不都是把</w:t>
      </w:r>
      <w:r>
        <w:rPr>
          <w:rFonts w:ascii="楷体_GB2312" w:eastAsia="楷体_GB2312" w:hint="eastAsia"/>
          <w:sz w:val="28"/>
          <w:szCs w:val="28"/>
          <w:lang w:val="el-GR"/>
        </w:rPr>
        <w:t>自己当作</w:t>
      </w:r>
      <w:r>
        <w:rPr>
          <w:rFonts w:hint="eastAsia"/>
          <w:sz w:val="28"/>
          <w:szCs w:val="28"/>
          <w:lang w:val="el-GR"/>
        </w:rPr>
        <w:t>某种完全的</w:t>
      </w:r>
      <w:r>
        <w:rPr>
          <w:rFonts w:ascii="楷体_GB2312" w:eastAsia="楷体_GB2312" w:hint="eastAsia"/>
          <w:sz w:val="28"/>
          <w:szCs w:val="28"/>
          <w:lang w:val="el-GR"/>
        </w:rPr>
        <w:t>充分发展</w:t>
      </w:r>
      <w:r>
        <w:rPr>
          <w:rFonts w:hint="eastAsia"/>
          <w:sz w:val="28"/>
          <w:szCs w:val="28"/>
          <w:lang w:val="el-GR"/>
        </w:rPr>
        <w:t>的事实吗？大哲学家们岂不是将其图章——人性不变论——盖在这种成见上面了吗？</w:t>
      </w:r>
      <w:r>
        <w:rPr>
          <w:rStyle w:val="a8"/>
          <w:sz w:val="28"/>
          <w:szCs w:val="28"/>
          <w:lang w:val="el-GR"/>
        </w:rPr>
        <w:footnoteReference w:id="615"/>
      </w:r>
    </w:p>
    <w:p w:rsidR="00000000" w:rsidRDefault="00EF3B58">
      <w:pPr>
        <w:tabs>
          <w:tab w:val="left" w:pos="5560"/>
        </w:tabs>
        <w:rPr>
          <w:rFonts w:hint="eastAsia"/>
          <w:sz w:val="28"/>
          <w:szCs w:val="28"/>
          <w:lang w:val="el-GR"/>
        </w:rPr>
      </w:pPr>
      <w:r>
        <w:rPr>
          <w:rFonts w:hint="eastAsia"/>
          <w:sz w:val="28"/>
          <w:szCs w:val="28"/>
          <w:lang w:val="el-GR"/>
        </w:rPr>
        <w:t>561</w:t>
      </w:r>
    </w:p>
    <w:p w:rsidR="00000000" w:rsidRDefault="00EF3B58">
      <w:pPr>
        <w:tabs>
          <w:tab w:val="left" w:pos="5560"/>
        </w:tabs>
        <w:rPr>
          <w:rFonts w:hint="eastAsia"/>
          <w:sz w:val="28"/>
          <w:szCs w:val="28"/>
          <w:lang w:val="el-GR"/>
        </w:rPr>
      </w:pPr>
      <w:r>
        <w:rPr>
          <w:rFonts w:ascii="楷体_GB2312" w:eastAsia="楷体_GB2312" w:hint="eastAsia"/>
          <w:sz w:val="28"/>
          <w:szCs w:val="28"/>
          <w:lang w:val="el-GR"/>
        </w:rPr>
        <w:t>也让其幸福放射光芒。</w:t>
      </w:r>
      <w:r>
        <w:rPr>
          <w:rFonts w:hint="eastAsia"/>
          <w:sz w:val="28"/>
          <w:szCs w:val="28"/>
          <w:lang w:val="el-GR"/>
        </w:rPr>
        <w:t>——画家无法复制现实【</w:t>
      </w:r>
      <w:r>
        <w:rPr>
          <w:rFonts w:hint="eastAsia"/>
          <w:sz w:val="28"/>
          <w:szCs w:val="28"/>
          <w:lang w:val="el-GR"/>
        </w:rPr>
        <w:t>327</w:t>
      </w:r>
      <w:r>
        <w:rPr>
          <w:rFonts w:hint="eastAsia"/>
          <w:sz w:val="28"/>
          <w:szCs w:val="28"/>
          <w:lang w:val="el-GR"/>
        </w:rPr>
        <w:t>】天空深邃明亮的色调；当他描画景物时，他不得不让他所使用的颜色比自然中实际的颜色暗淡一些</w:t>
      </w:r>
      <w:r>
        <w:rPr>
          <w:rStyle w:val="a8"/>
          <w:sz w:val="28"/>
          <w:szCs w:val="28"/>
          <w:lang w:val="el-GR"/>
        </w:rPr>
        <w:footnoteReference w:id="616"/>
      </w:r>
      <w:r>
        <w:rPr>
          <w:rFonts w:hint="eastAsia"/>
          <w:sz w:val="28"/>
          <w:szCs w:val="28"/>
          <w:lang w:val="el-GR"/>
        </w:rPr>
        <w:t>；通过这种技巧，他终于重新产生出自然中的色调对比和色调和谐：同样，诗人和哲学家也无法复制现实幸福的灿烂光辉；他不得不让他所使用的描写事物的色彩比事物真正的色彩暗淡一些，从而使他的火把几乎像太阳一样耀眼，肖似现</w:t>
      </w:r>
      <w:r>
        <w:rPr>
          <w:rFonts w:hint="eastAsia"/>
          <w:sz w:val="28"/>
          <w:szCs w:val="28"/>
          <w:lang w:val="el-GR"/>
        </w:rPr>
        <w:t>实的幸福的光辉。——另一方面，我们又看到，悲观主义者赋予万物以最黑暗和最阴郁的颜色，然而，他使用的却是火焰、闪电和一切光芒璀璨、令人眩目的东西；在他们那里，光明的存在仅仅是为了增加恐怖，让人们感到事物的存在比其实际的样子更可怕。</w:t>
      </w:r>
    </w:p>
    <w:p w:rsidR="00000000" w:rsidRDefault="00EF3B58">
      <w:pPr>
        <w:tabs>
          <w:tab w:val="left" w:pos="5560"/>
        </w:tabs>
        <w:rPr>
          <w:rFonts w:hint="eastAsia"/>
          <w:sz w:val="28"/>
          <w:szCs w:val="28"/>
          <w:lang w:val="el-GR"/>
        </w:rPr>
      </w:pPr>
      <w:r>
        <w:rPr>
          <w:rFonts w:hint="eastAsia"/>
          <w:sz w:val="28"/>
          <w:szCs w:val="28"/>
          <w:lang w:val="el-GR"/>
        </w:rPr>
        <w:t>562</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留守者和漫游者。</w:t>
      </w:r>
      <w:r>
        <w:rPr>
          <w:rFonts w:hint="eastAsia"/>
          <w:sz w:val="28"/>
          <w:szCs w:val="28"/>
          <w:lang w:val="el-GR"/>
        </w:rPr>
        <w:t>——在俄底修斯</w:t>
      </w:r>
      <w:r>
        <w:rPr>
          <w:rStyle w:val="a8"/>
          <w:sz w:val="28"/>
          <w:szCs w:val="28"/>
          <w:lang w:val="el-GR"/>
        </w:rPr>
        <w:footnoteReference w:id="617"/>
      </w:r>
      <w:r>
        <w:rPr>
          <w:rFonts w:hint="eastAsia"/>
          <w:sz w:val="28"/>
          <w:szCs w:val="28"/>
          <w:lang w:val="el-GR"/>
        </w:rPr>
        <w:t>之流冒险家的周围，闪烁着一种冒险的欢乐光辉，有如大海永恒闪烁的光辉；只有置身冥界</w:t>
      </w:r>
      <w:r>
        <w:rPr>
          <w:rStyle w:val="a8"/>
          <w:sz w:val="28"/>
          <w:szCs w:val="28"/>
          <w:lang w:val="el-GR"/>
        </w:rPr>
        <w:footnoteReference w:id="618"/>
      </w:r>
      <w:r>
        <w:rPr>
          <w:rFonts w:hint="eastAsia"/>
          <w:sz w:val="28"/>
          <w:szCs w:val="28"/>
          <w:lang w:val="el-GR"/>
        </w:rPr>
        <w:t>，我们才第一次看到，这种光辉具有一种多么阴沉的背景——一旦看到这种背景，我们就再也无法忘记：俄底修斯的母亲</w:t>
      </w:r>
      <w:r>
        <w:rPr>
          <w:rStyle w:val="a8"/>
          <w:sz w:val="28"/>
          <w:szCs w:val="28"/>
          <w:lang w:val="el-GR"/>
        </w:rPr>
        <w:footnoteReference w:id="619"/>
      </w:r>
      <w:r>
        <w:rPr>
          <w:rFonts w:hint="eastAsia"/>
          <w:sz w:val="28"/>
          <w:szCs w:val="28"/>
          <w:lang w:val="el-GR"/>
        </w:rPr>
        <w:t>因为忧伤和思念她的孩子而死。一个人不停地从一个地方跑</w:t>
      </w:r>
      <w:r>
        <w:rPr>
          <w:rFonts w:hint="eastAsia"/>
          <w:sz w:val="28"/>
          <w:szCs w:val="28"/>
          <w:lang w:val="el-GR"/>
        </w:rPr>
        <w:t>到另一个地方，另一个人，</w:t>
      </w:r>
      <w:r>
        <w:rPr>
          <w:rFonts w:ascii="楷体_GB2312" w:eastAsia="楷体_GB2312" w:hint="eastAsia"/>
          <w:sz w:val="28"/>
          <w:szCs w:val="28"/>
          <w:lang w:val="el-GR"/>
        </w:rPr>
        <w:t>留守者</w:t>
      </w:r>
      <w:r>
        <w:rPr>
          <w:rFonts w:hint="eastAsia"/>
          <w:sz w:val="28"/>
          <w:szCs w:val="28"/>
          <w:lang w:val="el-GR"/>
        </w:rPr>
        <w:t>和瞩望者，为他心碎：历来如此。看到那些他们爱之弥切的人放弃他们从前的观点和信仰，人们不禁悲从中来，痛苦万分——这是自由精神</w:t>
      </w:r>
      <w:r>
        <w:rPr>
          <w:rFonts w:ascii="楷体_GB2312" w:eastAsia="楷体_GB2312" w:hint="eastAsia"/>
          <w:sz w:val="28"/>
          <w:szCs w:val="28"/>
          <w:lang w:val="el-GR"/>
        </w:rPr>
        <w:t>制造</w:t>
      </w:r>
      <w:r>
        <w:rPr>
          <w:rFonts w:hint="eastAsia"/>
          <w:sz w:val="28"/>
          <w:szCs w:val="28"/>
          <w:lang w:val="el-GR"/>
        </w:rPr>
        <w:t>的悲剧；事实上，自由的精神自己也常常</w:t>
      </w:r>
      <w:r>
        <w:rPr>
          <w:rFonts w:ascii="楷体_GB2312" w:eastAsia="楷体_GB2312" w:hint="eastAsia"/>
          <w:sz w:val="28"/>
          <w:szCs w:val="28"/>
          <w:lang w:val="el-GR"/>
        </w:rPr>
        <w:t>意识到</w:t>
      </w:r>
      <w:r>
        <w:rPr>
          <w:rFonts w:hint="eastAsia"/>
          <w:sz w:val="28"/>
          <w:szCs w:val="28"/>
          <w:lang w:val="el-GR"/>
        </w:rPr>
        <w:t>这种悲剧。因此，我们看到，他们也不得不像俄底修斯一样，在某些时候下降到死者中间，安慰他们的痛苦，抚慰他们的忧伤。【</w:t>
      </w:r>
      <w:r>
        <w:rPr>
          <w:rFonts w:hint="eastAsia"/>
          <w:sz w:val="28"/>
          <w:szCs w:val="28"/>
          <w:lang w:val="el-GR"/>
        </w:rPr>
        <w:t>328</w:t>
      </w:r>
      <w:r>
        <w:rPr>
          <w:rFonts w:hint="eastAsia"/>
          <w:sz w:val="28"/>
          <w:szCs w:val="28"/>
          <w:lang w:val="el-GR"/>
        </w:rPr>
        <w:t>】</w:t>
      </w:r>
    </w:p>
    <w:p w:rsidR="00000000" w:rsidRDefault="00EF3B58">
      <w:pPr>
        <w:tabs>
          <w:tab w:val="center" w:pos="4153"/>
        </w:tabs>
        <w:rPr>
          <w:rFonts w:hint="eastAsia"/>
          <w:sz w:val="28"/>
          <w:szCs w:val="28"/>
          <w:lang w:val="el-GR"/>
        </w:rPr>
      </w:pPr>
      <w:r>
        <w:rPr>
          <w:rFonts w:hint="eastAsia"/>
          <w:sz w:val="28"/>
          <w:szCs w:val="28"/>
          <w:lang w:val="el-GR"/>
        </w:rPr>
        <w:t>563</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道德世界秩序的幻想。</w:t>
      </w:r>
      <w:r>
        <w:rPr>
          <w:rFonts w:hint="eastAsia"/>
          <w:sz w:val="28"/>
          <w:szCs w:val="28"/>
          <w:lang w:val="el-GR"/>
        </w:rPr>
        <w:t>——</w:t>
      </w:r>
      <w:r>
        <w:rPr>
          <w:rFonts w:ascii="楷体_GB2312" w:eastAsia="楷体_GB2312" w:hint="eastAsia"/>
          <w:sz w:val="28"/>
          <w:szCs w:val="28"/>
          <w:lang w:val="el-GR"/>
        </w:rPr>
        <w:t>根本不存在什么永恒的必然性</w:t>
      </w:r>
      <w:r>
        <w:rPr>
          <w:rFonts w:hint="eastAsia"/>
          <w:sz w:val="28"/>
          <w:szCs w:val="28"/>
          <w:lang w:val="el-GR"/>
        </w:rPr>
        <w:t>，这种必然性要求一切罪过都将受到惩罚和付出代价——相信存在着这样一种正义乃是一种可怕的和没有多大用处的幻想，而相信我们现在</w:t>
      </w:r>
      <w:r>
        <w:rPr>
          <w:rFonts w:ascii="楷体_GB2312" w:eastAsia="楷体_GB2312" w:hint="eastAsia"/>
          <w:sz w:val="28"/>
          <w:szCs w:val="28"/>
          <w:lang w:val="el-GR"/>
        </w:rPr>
        <w:t>觉得有罪</w:t>
      </w:r>
      <w:r>
        <w:rPr>
          <w:rFonts w:hint="eastAsia"/>
          <w:sz w:val="28"/>
          <w:szCs w:val="28"/>
          <w:lang w:val="el-GR"/>
        </w:rPr>
        <w:t>的</w:t>
      </w:r>
      <w:r>
        <w:rPr>
          <w:rFonts w:hint="eastAsia"/>
          <w:sz w:val="28"/>
          <w:szCs w:val="28"/>
          <w:lang w:val="el-GR"/>
        </w:rPr>
        <w:t>一切事实上有罪也同样只是一种幻想。不是什么实在事物，而只是人们</w:t>
      </w:r>
      <w:r>
        <w:rPr>
          <w:rFonts w:ascii="楷体_GB2312" w:eastAsia="楷体_GB2312" w:hint="eastAsia"/>
          <w:sz w:val="28"/>
          <w:szCs w:val="28"/>
          <w:lang w:val="el-GR"/>
        </w:rPr>
        <w:t>关于并不存在的事物</w:t>
      </w:r>
      <w:r>
        <w:rPr>
          <w:rFonts w:hint="eastAsia"/>
          <w:sz w:val="28"/>
          <w:szCs w:val="28"/>
          <w:lang w:val="el-GR"/>
        </w:rPr>
        <w:t>的意见，使人类精神错乱了。</w:t>
      </w:r>
    </w:p>
    <w:p w:rsidR="00000000" w:rsidRDefault="00EF3B58">
      <w:pPr>
        <w:tabs>
          <w:tab w:val="center" w:pos="4153"/>
        </w:tabs>
        <w:rPr>
          <w:rFonts w:hint="eastAsia"/>
          <w:sz w:val="28"/>
          <w:szCs w:val="28"/>
          <w:lang w:val="el-GR"/>
        </w:rPr>
      </w:pPr>
      <w:r>
        <w:rPr>
          <w:rFonts w:hint="eastAsia"/>
          <w:sz w:val="28"/>
          <w:szCs w:val="28"/>
          <w:lang w:val="el-GR"/>
        </w:rPr>
        <w:t>564</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越过经验一步。</w:t>
      </w:r>
      <w:r>
        <w:rPr>
          <w:rFonts w:hint="eastAsia"/>
          <w:sz w:val="28"/>
          <w:szCs w:val="28"/>
          <w:lang w:val="el-GR"/>
        </w:rPr>
        <w:t>——即使最伟大天才的</w:t>
      </w:r>
      <w:r>
        <w:rPr>
          <w:rFonts w:ascii="楷体_GB2312" w:eastAsia="楷体_GB2312" w:hint="eastAsia"/>
          <w:sz w:val="28"/>
          <w:szCs w:val="28"/>
          <w:lang w:val="el-GR"/>
        </w:rPr>
        <w:t>经验</w:t>
      </w:r>
      <w:r>
        <w:rPr>
          <w:rFonts w:hint="eastAsia"/>
          <w:sz w:val="28"/>
          <w:szCs w:val="28"/>
          <w:lang w:val="el-GR"/>
        </w:rPr>
        <w:t>只有其一臂之遥——超过这个距离，他的思想止步，他的无限的空虚和愚昧开始。</w:t>
      </w:r>
      <w:r>
        <w:rPr>
          <w:rStyle w:val="a8"/>
          <w:sz w:val="28"/>
          <w:szCs w:val="28"/>
          <w:lang w:val="el-GR"/>
        </w:rPr>
        <w:footnoteReference w:id="620"/>
      </w:r>
    </w:p>
    <w:p w:rsidR="00000000" w:rsidRDefault="00EF3B58">
      <w:pPr>
        <w:tabs>
          <w:tab w:val="center" w:pos="4153"/>
        </w:tabs>
        <w:rPr>
          <w:rFonts w:hint="eastAsia"/>
          <w:sz w:val="28"/>
          <w:szCs w:val="28"/>
          <w:lang w:val="el-GR"/>
        </w:rPr>
      </w:pPr>
      <w:r>
        <w:rPr>
          <w:rFonts w:hint="eastAsia"/>
          <w:sz w:val="28"/>
          <w:szCs w:val="28"/>
          <w:lang w:val="el-GR"/>
        </w:rPr>
        <w:t>565</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尊严与无知同在。</w:t>
      </w:r>
      <w:r>
        <w:rPr>
          <w:rFonts w:hint="eastAsia"/>
          <w:sz w:val="28"/>
          <w:szCs w:val="28"/>
          <w:lang w:val="el-GR"/>
        </w:rPr>
        <w:t>——每当我们有所理解，我们就会变得亲切、快乐和机智：我们理解的越多，我们的眼睛和耳朵</w:t>
      </w:r>
      <w:r>
        <w:rPr>
          <w:rFonts w:ascii="楷体_GB2312" w:eastAsia="楷体_GB2312" w:hint="eastAsia"/>
          <w:sz w:val="28"/>
          <w:szCs w:val="28"/>
          <w:lang w:val="el-GR"/>
        </w:rPr>
        <w:t>感觉</w:t>
      </w:r>
      <w:r>
        <w:rPr>
          <w:rFonts w:hint="eastAsia"/>
          <w:sz w:val="28"/>
          <w:szCs w:val="28"/>
          <w:lang w:val="el-GR"/>
        </w:rPr>
        <w:t>的越多，我们的灵魂就越是轻快和柔和。然而，由于一般来说，我们的理解是如此肤浅，我们的知识是如此可怜，以至于我们很少能够通过对于一件事物的理解使我们自己也变的可爱——相反，</w:t>
      </w:r>
      <w:r>
        <w:rPr>
          <w:rFonts w:hint="eastAsia"/>
          <w:sz w:val="28"/>
          <w:szCs w:val="28"/>
          <w:lang w:val="el-GR"/>
        </w:rPr>
        <w:t>我们每每面无表情地和僵硬地走过城市、自然和历史，并对我们自己的冷漠和僵硬感到骄傲，仿佛它们证明了我们的优越。确实，我们的无知和不欲求知最善装出有尊严和有个性的样子高视阔步。</w:t>
      </w:r>
    </w:p>
    <w:p w:rsidR="00000000" w:rsidRDefault="00EF3B58">
      <w:pPr>
        <w:tabs>
          <w:tab w:val="center" w:pos="4153"/>
        </w:tabs>
        <w:rPr>
          <w:rFonts w:hint="eastAsia"/>
          <w:sz w:val="28"/>
          <w:szCs w:val="28"/>
          <w:lang w:val="el-GR"/>
        </w:rPr>
      </w:pPr>
      <w:r>
        <w:rPr>
          <w:rFonts w:hint="eastAsia"/>
          <w:sz w:val="28"/>
          <w:szCs w:val="28"/>
          <w:lang w:val="el-GR"/>
        </w:rPr>
        <w:t>566</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廉价的生活。</w:t>
      </w:r>
      <w:r>
        <w:rPr>
          <w:rFonts w:hint="eastAsia"/>
          <w:sz w:val="28"/>
          <w:szCs w:val="28"/>
          <w:lang w:val="el-GR"/>
        </w:rPr>
        <w:t>——思想者的生活方式是最廉价和最无害的生活方式。首先，他所需要的东西，一般来说，正是那些别人瞧不起和扔掉的东西——。其次，他很容易快乐，没有任何特别的和昂贵的爱好；他的工作不辛苦，有着南欧的宜人；他的白天和黑夜没有蒙上良心谴责的阴影；他以一种与他的精神相适应的方式活动、吃、喝和睡觉，使他的精神越来越安静、有力和澄澈；</w:t>
      </w:r>
      <w:r>
        <w:rPr>
          <w:rFonts w:hint="eastAsia"/>
          <w:sz w:val="28"/>
          <w:szCs w:val="28"/>
          <w:lang w:val="el-GR"/>
        </w:rPr>
        <w:t>他的身体使他快乐，他从来没有想到要恐惧它；他不需要同伴，有时他与人们在一起，只是为了随后更甜蜜地守着他的寂寞；作为一种补偿和代替，他可以生活在死去的人中间，甚至生活在死去的朋友——即过去的最好的人——中间。——我们不妨想一想，难道不正是那些相反的愿望和习惯使人们的生活变得昂贵、艰难和经常让人无法忍受吗？——毫无疑问，在另一种意义上，思想家的生活又是索价最高的生活——对于思想家来说，没有什么是太好的，而一种对于</w:t>
      </w:r>
      <w:r>
        <w:rPr>
          <w:rFonts w:ascii="楷体_GB2312" w:eastAsia="楷体_GB2312" w:hint="eastAsia"/>
          <w:sz w:val="28"/>
          <w:szCs w:val="28"/>
          <w:lang w:val="el-GR"/>
        </w:rPr>
        <w:t>最好的东西</w:t>
      </w:r>
      <w:r>
        <w:rPr>
          <w:rFonts w:hint="eastAsia"/>
          <w:sz w:val="28"/>
          <w:szCs w:val="28"/>
          <w:lang w:val="el-GR"/>
        </w:rPr>
        <w:t>的剥夺确实是一种</w:t>
      </w:r>
      <w:r>
        <w:rPr>
          <w:rFonts w:ascii="楷体_GB2312" w:eastAsia="楷体_GB2312" w:hint="eastAsia"/>
          <w:sz w:val="28"/>
          <w:szCs w:val="28"/>
          <w:lang w:val="el-GR"/>
        </w:rPr>
        <w:t>难以忍受</w:t>
      </w:r>
      <w:r>
        <w:rPr>
          <w:rFonts w:hint="eastAsia"/>
          <w:sz w:val="28"/>
          <w:szCs w:val="28"/>
          <w:lang w:val="el-GR"/>
        </w:rPr>
        <w:t>的剥夺。</w:t>
      </w:r>
      <w:r>
        <w:rPr>
          <w:rStyle w:val="a8"/>
          <w:sz w:val="28"/>
          <w:szCs w:val="28"/>
          <w:lang w:val="el-GR"/>
        </w:rPr>
        <w:footnoteReference w:id="621"/>
      </w:r>
    </w:p>
    <w:p w:rsidR="00000000" w:rsidRDefault="00EF3B58">
      <w:pPr>
        <w:tabs>
          <w:tab w:val="center" w:pos="4153"/>
        </w:tabs>
        <w:rPr>
          <w:rFonts w:hint="eastAsia"/>
          <w:sz w:val="28"/>
          <w:szCs w:val="28"/>
          <w:lang w:val="el-GR"/>
        </w:rPr>
      </w:pPr>
      <w:r>
        <w:rPr>
          <w:rFonts w:hint="eastAsia"/>
          <w:sz w:val="28"/>
          <w:szCs w:val="28"/>
          <w:lang w:val="el-GR"/>
        </w:rPr>
        <w:t>567</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战斗。</w:t>
      </w:r>
      <w:r>
        <w:rPr>
          <w:rFonts w:hint="eastAsia"/>
          <w:sz w:val="28"/>
          <w:szCs w:val="28"/>
          <w:lang w:val="el-GR"/>
        </w:rPr>
        <w:t>——“我们要以更快乐的心情对待事物，超出</w:t>
      </w:r>
      <w:r>
        <w:rPr>
          <w:rFonts w:hint="eastAsia"/>
          <w:sz w:val="28"/>
          <w:szCs w:val="28"/>
          <w:lang w:val="el-GR"/>
        </w:rPr>
        <w:t>了其所应当的；特别是因为，我们在非常长的时间里一直以一种过于阴郁的心情对待事物，也超出了其所应当的。”勇敢的知识战士如是说。</w:t>
      </w:r>
    </w:p>
    <w:p w:rsidR="00000000" w:rsidRDefault="00EF3B58">
      <w:pPr>
        <w:tabs>
          <w:tab w:val="center" w:pos="4153"/>
        </w:tabs>
        <w:rPr>
          <w:rFonts w:hint="eastAsia"/>
          <w:sz w:val="28"/>
          <w:szCs w:val="28"/>
          <w:lang w:val="el-GR"/>
        </w:rPr>
      </w:pPr>
      <w:r>
        <w:rPr>
          <w:rFonts w:hint="eastAsia"/>
          <w:sz w:val="28"/>
          <w:szCs w:val="28"/>
          <w:lang w:val="el-GR"/>
        </w:rPr>
        <w:t>568</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诗人与凤凰。</w:t>
      </w:r>
      <w:r>
        <w:rPr>
          <w:rFonts w:hint="eastAsia"/>
          <w:sz w:val="28"/>
          <w:szCs w:val="28"/>
          <w:lang w:val="el-GR"/>
        </w:rPr>
        <w:t>——凤凰鸟</w:t>
      </w:r>
      <w:r>
        <w:rPr>
          <w:rStyle w:val="a8"/>
          <w:sz w:val="28"/>
          <w:szCs w:val="28"/>
          <w:lang w:val="el-GR"/>
        </w:rPr>
        <w:footnoteReference w:id="622"/>
      </w:r>
      <w:r>
        <w:rPr>
          <w:rFonts w:hint="eastAsia"/>
          <w:sz w:val="28"/>
          <w:szCs w:val="28"/>
          <w:lang w:val="el-GR"/>
        </w:rPr>
        <w:t>给诗人看一卷正在慢慢烧掉的东西。它说：“别害怕！这是你的作品！它没有时代精神！【</w:t>
      </w:r>
      <w:r>
        <w:rPr>
          <w:rFonts w:hint="eastAsia"/>
          <w:sz w:val="28"/>
          <w:szCs w:val="28"/>
          <w:lang w:val="el-GR"/>
        </w:rPr>
        <w:t>330</w:t>
      </w:r>
      <w:r>
        <w:rPr>
          <w:rFonts w:hint="eastAsia"/>
          <w:sz w:val="28"/>
          <w:szCs w:val="28"/>
          <w:lang w:val="el-GR"/>
        </w:rPr>
        <w:t>】它更没有反时代精神！因此，它必须烧掉。不过这是一个好兆头，它具有朝霞的某些性质。</w:t>
      </w:r>
      <w:r>
        <w:rPr>
          <w:rStyle w:val="a8"/>
          <w:sz w:val="28"/>
          <w:szCs w:val="28"/>
          <w:lang w:val="el-GR"/>
        </w:rPr>
        <w:footnoteReference w:id="623"/>
      </w:r>
      <w:r>
        <w:rPr>
          <w:rFonts w:hint="eastAsia"/>
          <w:sz w:val="28"/>
          <w:szCs w:val="28"/>
          <w:lang w:val="el-GR"/>
        </w:rPr>
        <w:t>”</w:t>
      </w:r>
    </w:p>
    <w:p w:rsidR="00000000" w:rsidRDefault="00EF3B58">
      <w:pPr>
        <w:tabs>
          <w:tab w:val="center" w:pos="4153"/>
        </w:tabs>
        <w:rPr>
          <w:rFonts w:hint="eastAsia"/>
          <w:sz w:val="28"/>
          <w:szCs w:val="28"/>
          <w:lang w:val="el-GR"/>
        </w:rPr>
      </w:pPr>
      <w:r>
        <w:rPr>
          <w:rFonts w:hint="eastAsia"/>
          <w:sz w:val="28"/>
          <w:szCs w:val="28"/>
          <w:lang w:val="el-GR"/>
        </w:rPr>
        <w:t>569</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致孤独者。</w:t>
      </w:r>
      <w:r>
        <w:rPr>
          <w:rFonts w:hint="eastAsia"/>
          <w:sz w:val="28"/>
          <w:szCs w:val="28"/>
          <w:lang w:val="el-GR"/>
        </w:rPr>
        <w:t>——如果我们不能在独白中和在公开场合一样尊重别人的荣誉，那我们就是下流坯。</w:t>
      </w:r>
    </w:p>
    <w:p w:rsidR="00000000" w:rsidRDefault="00EF3B58">
      <w:pPr>
        <w:tabs>
          <w:tab w:val="center" w:pos="4153"/>
        </w:tabs>
        <w:rPr>
          <w:rFonts w:hint="eastAsia"/>
          <w:sz w:val="28"/>
          <w:szCs w:val="28"/>
          <w:lang w:val="el-GR"/>
        </w:rPr>
      </w:pPr>
      <w:r>
        <w:rPr>
          <w:rFonts w:hint="eastAsia"/>
          <w:sz w:val="28"/>
          <w:szCs w:val="28"/>
          <w:lang w:val="el-GR"/>
        </w:rPr>
        <w:t>570</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损失。</w:t>
      </w:r>
      <w:r>
        <w:rPr>
          <w:rFonts w:hint="eastAsia"/>
          <w:sz w:val="28"/>
          <w:szCs w:val="28"/>
          <w:lang w:val="el-GR"/>
        </w:rPr>
        <w:t>——有一些损失给灵魂带来一种崇高的感觉，使它停止哭泣，在沉默中漫步低徊，</w:t>
      </w:r>
      <w:r>
        <w:rPr>
          <w:rFonts w:hint="eastAsia"/>
          <w:sz w:val="28"/>
          <w:szCs w:val="28"/>
          <w:lang w:val="el-GR"/>
        </w:rPr>
        <w:t>就像是在松柏蔽日的墓地上漫步低徊。</w:t>
      </w:r>
    </w:p>
    <w:p w:rsidR="00000000" w:rsidRDefault="00EF3B58">
      <w:pPr>
        <w:tabs>
          <w:tab w:val="center" w:pos="4153"/>
        </w:tabs>
        <w:rPr>
          <w:rFonts w:hint="eastAsia"/>
          <w:sz w:val="28"/>
          <w:szCs w:val="28"/>
          <w:lang w:val="el-GR"/>
        </w:rPr>
      </w:pPr>
      <w:r>
        <w:rPr>
          <w:rFonts w:hint="eastAsia"/>
          <w:sz w:val="28"/>
          <w:szCs w:val="28"/>
          <w:lang w:val="el-GR"/>
        </w:rPr>
        <w:t>571</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心灵的战地救护所。</w:t>
      </w:r>
      <w:r>
        <w:rPr>
          <w:rFonts w:hint="eastAsia"/>
          <w:sz w:val="28"/>
          <w:szCs w:val="28"/>
          <w:lang w:val="el-GR"/>
        </w:rPr>
        <w:t>——最有效的药物是什么？——胜利。</w:t>
      </w:r>
      <w:r>
        <w:rPr>
          <w:rStyle w:val="a8"/>
          <w:sz w:val="28"/>
          <w:szCs w:val="28"/>
          <w:lang w:val="el-GR"/>
        </w:rPr>
        <w:footnoteReference w:id="624"/>
      </w:r>
    </w:p>
    <w:p w:rsidR="00000000" w:rsidRDefault="00EF3B58">
      <w:pPr>
        <w:tabs>
          <w:tab w:val="center" w:pos="4153"/>
        </w:tabs>
        <w:rPr>
          <w:rFonts w:hint="eastAsia"/>
          <w:sz w:val="28"/>
          <w:szCs w:val="28"/>
          <w:lang w:val="el-GR"/>
        </w:rPr>
      </w:pPr>
      <w:r>
        <w:rPr>
          <w:rFonts w:hint="eastAsia"/>
          <w:sz w:val="28"/>
          <w:szCs w:val="28"/>
          <w:lang w:val="el-GR"/>
        </w:rPr>
        <w:t>572</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生活是我们的安慰。</w:t>
      </w:r>
      <w:r>
        <w:rPr>
          <w:rFonts w:hint="eastAsia"/>
          <w:sz w:val="28"/>
          <w:szCs w:val="28"/>
          <w:lang w:val="el-GR"/>
        </w:rPr>
        <w:t>——如果我们像思想者那样，每天处在川流不息的思想和情感的洪流中，甚至在夜梦中也被它们推动着，</w:t>
      </w:r>
      <w:r>
        <w:rPr>
          <w:rStyle w:val="a8"/>
          <w:sz w:val="28"/>
          <w:szCs w:val="28"/>
          <w:lang w:val="el-GR"/>
        </w:rPr>
        <w:footnoteReference w:id="625"/>
      </w:r>
      <w:r>
        <w:rPr>
          <w:rFonts w:hint="eastAsia"/>
          <w:sz w:val="28"/>
          <w:szCs w:val="28"/>
          <w:lang w:val="el-GR"/>
        </w:rPr>
        <w:t>那么，我们就会渴望投入</w:t>
      </w:r>
      <w:r>
        <w:rPr>
          <w:rFonts w:ascii="楷体_GB2312" w:eastAsia="楷体_GB2312" w:hint="eastAsia"/>
          <w:sz w:val="28"/>
          <w:szCs w:val="28"/>
          <w:lang w:val="el-GR"/>
        </w:rPr>
        <w:t>生活</w:t>
      </w:r>
      <w:r>
        <w:rPr>
          <w:rFonts w:hint="eastAsia"/>
          <w:sz w:val="28"/>
          <w:szCs w:val="28"/>
          <w:lang w:val="el-GR"/>
        </w:rPr>
        <w:t>，以便得到休息和宁静，其他人则正好相反，希望离开生活进入沉思，以便得到休息。</w:t>
      </w:r>
    </w:p>
    <w:p w:rsidR="00000000" w:rsidRDefault="00EF3B58">
      <w:pPr>
        <w:tabs>
          <w:tab w:val="center" w:pos="4153"/>
        </w:tabs>
        <w:rPr>
          <w:rFonts w:hint="eastAsia"/>
          <w:sz w:val="28"/>
          <w:szCs w:val="28"/>
          <w:lang w:val="el-GR"/>
        </w:rPr>
      </w:pPr>
      <w:r>
        <w:rPr>
          <w:rFonts w:hint="eastAsia"/>
          <w:sz w:val="28"/>
          <w:szCs w:val="28"/>
          <w:lang w:val="el-GR"/>
        </w:rPr>
        <w:t>573</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蜕皮。</w:t>
      </w:r>
      <w:r>
        <w:rPr>
          <w:rFonts w:hint="eastAsia"/>
          <w:sz w:val="28"/>
          <w:szCs w:val="28"/>
          <w:lang w:val="el-GR"/>
        </w:rPr>
        <w:t>——如果一条蛇不再能蜕皮，它就会死；同样，如果一个心灵不再能改变它自己的观点，它就不再成其为心灵。【</w:t>
      </w:r>
      <w:r>
        <w:rPr>
          <w:rFonts w:hint="eastAsia"/>
          <w:sz w:val="28"/>
          <w:szCs w:val="28"/>
          <w:lang w:val="el-GR"/>
        </w:rPr>
        <w:t>331</w:t>
      </w:r>
      <w:r>
        <w:rPr>
          <w:rFonts w:hint="eastAsia"/>
          <w:sz w:val="28"/>
          <w:szCs w:val="28"/>
          <w:lang w:val="el-GR"/>
        </w:rPr>
        <w:t>】</w:t>
      </w:r>
    </w:p>
    <w:p w:rsidR="00000000" w:rsidRDefault="00EF3B58">
      <w:pPr>
        <w:tabs>
          <w:tab w:val="center" w:pos="4153"/>
        </w:tabs>
        <w:rPr>
          <w:rFonts w:hint="eastAsia"/>
          <w:sz w:val="28"/>
          <w:szCs w:val="28"/>
          <w:lang w:val="el-GR"/>
        </w:rPr>
      </w:pPr>
      <w:r>
        <w:rPr>
          <w:rFonts w:hint="eastAsia"/>
          <w:sz w:val="28"/>
          <w:szCs w:val="28"/>
          <w:lang w:val="el-GR"/>
        </w:rPr>
        <w:t>574</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切记！</w:t>
      </w:r>
      <w:r>
        <w:rPr>
          <w:rFonts w:hint="eastAsia"/>
          <w:sz w:val="28"/>
          <w:szCs w:val="28"/>
          <w:lang w:val="el-GR"/>
        </w:rPr>
        <w:t>——我们飞得越高，我们在那班飞不起来者眼中就越渺小</w:t>
      </w:r>
      <w:r>
        <w:rPr>
          <w:rFonts w:hint="eastAsia"/>
          <w:sz w:val="28"/>
          <w:szCs w:val="28"/>
          <w:lang w:val="el-GR"/>
        </w:rPr>
        <w:t>。</w:t>
      </w:r>
    </w:p>
    <w:p w:rsidR="00000000" w:rsidRDefault="00EF3B58">
      <w:pPr>
        <w:tabs>
          <w:tab w:val="center" w:pos="4153"/>
        </w:tabs>
        <w:rPr>
          <w:rFonts w:hint="eastAsia"/>
          <w:sz w:val="28"/>
          <w:szCs w:val="28"/>
          <w:lang w:val="el-GR"/>
        </w:rPr>
      </w:pPr>
      <w:r>
        <w:rPr>
          <w:rFonts w:hint="eastAsia"/>
          <w:sz w:val="28"/>
          <w:szCs w:val="28"/>
          <w:lang w:val="el-GR"/>
        </w:rPr>
        <w:t>575</w:t>
      </w:r>
    </w:p>
    <w:p w:rsidR="00000000" w:rsidRDefault="00EF3B58">
      <w:pPr>
        <w:tabs>
          <w:tab w:val="center" w:pos="4153"/>
        </w:tabs>
        <w:rPr>
          <w:rFonts w:hint="eastAsia"/>
          <w:sz w:val="28"/>
          <w:szCs w:val="28"/>
          <w:lang w:val="el-GR"/>
        </w:rPr>
      </w:pPr>
      <w:r>
        <w:rPr>
          <w:rFonts w:ascii="楷体_GB2312" w:eastAsia="楷体_GB2312" w:hint="eastAsia"/>
          <w:sz w:val="28"/>
          <w:szCs w:val="28"/>
          <w:lang w:val="el-GR"/>
        </w:rPr>
        <w:t>精神的飞行者。</w:t>
      </w:r>
      <w:r>
        <w:rPr>
          <w:rFonts w:hint="eastAsia"/>
          <w:sz w:val="28"/>
          <w:szCs w:val="28"/>
          <w:lang w:val="el-GR"/>
        </w:rPr>
        <w:t>——勇敢的鸟儿成群结队，飞向远方，飞向遥远和最遥远的远方，但是，我们知道，它们最终会在某个地方停下来，不再能继续飞翔，而栖身于某根桅杆或某个陡峭的崖壁上——它们现在甚至感谢如此凄凉的落脚之地！然而，谁又能因此得出结论，认为它们已经飞到天的尽头，已经飞过人所</w:t>
      </w:r>
      <w:r>
        <w:rPr>
          <w:rFonts w:ascii="楷体_GB2312" w:eastAsia="楷体_GB2312" w:hint="eastAsia"/>
          <w:sz w:val="28"/>
          <w:szCs w:val="28"/>
          <w:lang w:val="el-GR"/>
        </w:rPr>
        <w:t>能</w:t>
      </w:r>
      <w:r>
        <w:rPr>
          <w:rFonts w:hint="eastAsia"/>
          <w:sz w:val="28"/>
          <w:szCs w:val="28"/>
          <w:lang w:val="el-GR"/>
        </w:rPr>
        <w:t>飞行的极限？我们所有伟大的导师和先驱最终都在某个地方停了下来，精疲力竭，姿势可能既无威严也不优雅：这也将是你我之辈的下场！但你或我又算得了什么！</w:t>
      </w:r>
      <w:r>
        <w:rPr>
          <w:rFonts w:ascii="楷体_GB2312" w:eastAsia="楷体_GB2312" w:hint="eastAsia"/>
          <w:sz w:val="28"/>
          <w:szCs w:val="28"/>
          <w:lang w:val="el-GR"/>
        </w:rPr>
        <w:t>其他鸟儿将飞向更远的地方</w:t>
      </w:r>
      <w:r>
        <w:rPr>
          <w:rFonts w:hint="eastAsia"/>
          <w:sz w:val="28"/>
          <w:szCs w:val="28"/>
          <w:lang w:val="el-GR"/>
        </w:rPr>
        <w:t>！我们的这种信念和希望随着它们的翅膀上下翻飞，飞上云端，飞向</w:t>
      </w:r>
      <w:r>
        <w:rPr>
          <w:rFonts w:hint="eastAsia"/>
          <w:sz w:val="28"/>
          <w:szCs w:val="28"/>
          <w:lang w:val="el-GR"/>
        </w:rPr>
        <w:t>远方；它超越于我们自己和我们自己的无力之上，从云端上举目眺望，看见一群又一群比我们更强健的鸟儿仍然不懈地向着我们曾经飞向的地方飞翔，向着大海，向着无边无际的大海飞翔！——那么，我们的目的何在？我们是想</w:t>
      </w:r>
      <w:r>
        <w:rPr>
          <w:rFonts w:ascii="楷体_GB2312" w:eastAsia="楷体_GB2312" w:hint="eastAsia"/>
          <w:sz w:val="28"/>
          <w:szCs w:val="28"/>
          <w:lang w:val="el-GR"/>
        </w:rPr>
        <w:t>飞过</w:t>
      </w:r>
      <w:r>
        <w:rPr>
          <w:rFonts w:hint="eastAsia"/>
          <w:sz w:val="28"/>
          <w:szCs w:val="28"/>
          <w:lang w:val="el-GR"/>
        </w:rPr>
        <w:t>海洋？这种不可抗拒的向往，这种比其他任何东西都更使我们快乐的向往，究竟要把我们带向何方？为什么我们飞行的恰恰是这个方向，这个迄今为止所有人类的太阳</w:t>
      </w:r>
      <w:r>
        <w:rPr>
          <w:rFonts w:ascii="楷体_GB2312" w:eastAsia="楷体_GB2312" w:hint="eastAsia"/>
          <w:sz w:val="28"/>
          <w:szCs w:val="28"/>
          <w:lang w:val="el-GR"/>
        </w:rPr>
        <w:t>陨落</w:t>
      </w:r>
      <w:r>
        <w:rPr>
          <w:rFonts w:hint="eastAsia"/>
          <w:sz w:val="28"/>
          <w:szCs w:val="28"/>
          <w:lang w:val="el-GR"/>
        </w:rPr>
        <w:t>的方向？人们有一天也许会这样说我们：我们</w:t>
      </w:r>
      <w:r>
        <w:rPr>
          <w:rFonts w:ascii="楷体_GB2312" w:eastAsia="楷体_GB2312" w:hint="eastAsia"/>
          <w:sz w:val="28"/>
          <w:szCs w:val="28"/>
          <w:lang w:val="el-GR"/>
        </w:rPr>
        <w:t>取道西行，希望到达某个印度</w:t>
      </w:r>
      <w:r>
        <w:rPr>
          <w:rStyle w:val="a8"/>
          <w:sz w:val="28"/>
          <w:szCs w:val="28"/>
          <w:lang w:val="el-GR"/>
        </w:rPr>
        <w:footnoteReference w:id="626"/>
      </w:r>
      <w:r>
        <w:rPr>
          <w:rFonts w:hint="eastAsia"/>
          <w:sz w:val="28"/>
          <w:szCs w:val="28"/>
          <w:lang w:val="el-GR"/>
        </w:rPr>
        <w:t>——但却命中注定要葬身在茫茫的海上？</w:t>
      </w:r>
      <w:r>
        <w:rPr>
          <w:rStyle w:val="a8"/>
          <w:sz w:val="28"/>
          <w:szCs w:val="28"/>
          <w:lang w:val="el-GR"/>
        </w:rPr>
        <w:footnoteReference w:id="627"/>
      </w:r>
      <w:r>
        <w:rPr>
          <w:rFonts w:hint="eastAsia"/>
          <w:sz w:val="28"/>
          <w:szCs w:val="28"/>
          <w:lang w:val="el-GR"/>
        </w:rPr>
        <w:t>或者，我的兄弟们？或者？</w:t>
      </w:r>
    </w:p>
    <w:p w:rsidR="00000000" w:rsidRDefault="00EF3B58">
      <w:pPr>
        <w:tabs>
          <w:tab w:val="center" w:pos="4153"/>
        </w:tabs>
        <w:rPr>
          <w:rFonts w:hint="eastAsia"/>
          <w:sz w:val="28"/>
          <w:szCs w:val="28"/>
          <w:lang w:val="el-GR"/>
        </w:rPr>
      </w:pPr>
    </w:p>
    <w:sectPr w:rsidR="00000000">
      <w:footerReference w:type="even" r:id="rId6"/>
      <w:footerReference w:type="default" r:id="rId7"/>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EF3B58">
      <w:r>
        <w:separator/>
      </w:r>
    </w:p>
  </w:endnote>
  <w:endnote w:type="continuationSeparator" w:id="1">
    <w:p w:rsidR="00000000" w:rsidRDefault="00EF3B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F3B58">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000000" w:rsidRDefault="00EF3B58">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F3B58">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noProof/>
      </w:rPr>
      <w:t>361</w:t>
    </w:r>
    <w:r>
      <w:rPr>
        <w:rStyle w:val="a4"/>
      </w:rPr>
      <w:fldChar w:fldCharType="end"/>
    </w:r>
  </w:p>
  <w:p w:rsidR="00000000" w:rsidRDefault="00EF3B58">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EF3B58">
      <w:r>
        <w:separator/>
      </w:r>
    </w:p>
  </w:footnote>
  <w:footnote w:type="continuationSeparator" w:id="1">
    <w:p w:rsidR="00000000" w:rsidRDefault="00EF3B58">
      <w:r>
        <w:continuationSeparator/>
      </w:r>
    </w:p>
  </w:footnote>
  <w:footnote w:id="2">
    <w:p w:rsidR="00000000" w:rsidRDefault="00EF3B58">
      <w:pPr>
        <w:pStyle w:val="a7"/>
        <w:rPr>
          <w:rFonts w:hint="eastAsia"/>
        </w:rPr>
      </w:pPr>
      <w:r>
        <w:rPr>
          <w:rStyle w:val="a8"/>
        </w:rPr>
        <w:footnoteRef/>
      </w:r>
      <w:r>
        <w:rPr>
          <w:lang w:val="de-DE"/>
        </w:rPr>
        <w:t xml:space="preserve">  </w:t>
      </w:r>
      <w:r>
        <w:rPr>
          <w:rFonts w:hint="eastAsia"/>
        </w:rPr>
        <w:t>【</w:t>
      </w:r>
      <w:r>
        <w:rPr>
          <w:rFonts w:hint="eastAsia"/>
          <w:lang w:val="de-DE"/>
        </w:rPr>
        <w:t>P</w:t>
      </w:r>
      <w:r>
        <w:rPr>
          <w:lang w:val="de-DE"/>
        </w:rPr>
        <w:t>ü</w:t>
      </w:r>
      <w:r>
        <w:rPr>
          <w:rFonts w:hint="eastAsia"/>
          <w:lang w:val="de-DE"/>
        </w:rPr>
        <w:t>tz</w:t>
      </w:r>
      <w:r>
        <w:rPr>
          <w:rFonts w:hint="eastAsia"/>
        </w:rPr>
        <w:t>】</w:t>
      </w:r>
      <w:r>
        <w:rPr>
          <w:rFonts w:hint="eastAsia"/>
          <w:lang w:val="de-DE"/>
        </w:rPr>
        <w:t xml:space="preserve">Es </w:t>
      </w:r>
      <w:r>
        <w:rPr>
          <w:rFonts w:hint="eastAsia"/>
          <w:lang w:val="de-DE"/>
        </w:rPr>
        <w:t>gibt</w:t>
      </w:r>
      <w:r>
        <w:rPr>
          <w:lang w:val="de-DE"/>
        </w:rPr>
        <w:t xml:space="preserve">so viele Morgenröten </w:t>
      </w:r>
      <w:r>
        <w:rPr>
          <w:rFonts w:hint="eastAsia"/>
          <w:lang w:val="de-DE"/>
        </w:rPr>
        <w:t>，</w:t>
      </w:r>
      <w:r>
        <w:rPr>
          <w:lang w:val="de-DE"/>
        </w:rPr>
        <w:t>die noch nicht geleuchtet haben</w:t>
      </w:r>
      <w:r>
        <w:rPr>
          <w:rFonts w:hint="eastAsia"/>
          <w:lang w:val="de-DE"/>
        </w:rPr>
        <w:t>。</w:t>
      </w:r>
      <w:r>
        <w:rPr>
          <w:rFonts w:hint="eastAsia"/>
        </w:rPr>
        <w:t>尼采的格言集原本打算以“犁铧，关于道德偏见的思考”为名。在其于</w:t>
      </w:r>
      <w:r>
        <w:rPr>
          <w:rFonts w:hint="eastAsia"/>
        </w:rPr>
        <w:t>1881</w:t>
      </w:r>
      <w:r>
        <w:rPr>
          <w:rFonts w:hint="eastAsia"/>
        </w:rPr>
        <w:t>年制作的手稿副本的第一页上，加斯特（</w:t>
      </w:r>
      <w:r>
        <w:rPr>
          <w:rFonts w:hint="eastAsia"/>
        </w:rPr>
        <w:t>Peter Gast</w:t>
      </w:r>
      <w:r>
        <w:rPr>
          <w:rFonts w:hint="eastAsia"/>
        </w:rPr>
        <w:t>）写下上述来自《黎俱吠陀》的引文（出自献给最高神之一、道德世界秩序的掌管者伐楼那</w:t>
      </w:r>
      <w:r>
        <w:rPr>
          <w:rFonts w:hint="eastAsia"/>
        </w:rPr>
        <w:t>{Varuna}</w:t>
      </w:r>
      <w:r>
        <w:rPr>
          <w:rFonts w:hint="eastAsia"/>
        </w:rPr>
        <w:t>的颂歌）。尼采是如此喜爱这一题词，遂将自己著作改名为“一个朝霞。关于道德偏见的思考”，后又删去“一个”。（参尼采</w:t>
      </w:r>
      <w:r>
        <w:rPr>
          <w:rFonts w:hint="eastAsia"/>
        </w:rPr>
        <w:t>1881</w:t>
      </w:r>
      <w:r>
        <w:rPr>
          <w:rFonts w:hint="eastAsia"/>
        </w:rPr>
        <w:t>年</w:t>
      </w:r>
      <w:r>
        <w:rPr>
          <w:rFonts w:hint="eastAsia"/>
        </w:rPr>
        <w:t>2</w:t>
      </w:r>
      <w:r>
        <w:rPr>
          <w:rFonts w:hint="eastAsia"/>
        </w:rPr>
        <w:t>月</w:t>
      </w:r>
      <w:r>
        <w:rPr>
          <w:rFonts w:hint="eastAsia"/>
        </w:rPr>
        <w:t>9</w:t>
      </w:r>
      <w:r>
        <w:rPr>
          <w:rFonts w:hint="eastAsia"/>
        </w:rPr>
        <w:t>日致加斯特信。）这一书名可以作为尼采的讽喻性暗</w:t>
      </w:r>
      <w:r>
        <w:rPr>
          <w:rFonts w:hint="eastAsia"/>
        </w:rPr>
        <w:t>示来读：他的哲学以克服西方</w:t>
      </w:r>
      <w:r>
        <w:rPr>
          <w:rFonts w:hint="eastAsia"/>
        </w:rPr>
        <w:t>-</w:t>
      </w:r>
      <w:r>
        <w:rPr>
          <w:rFonts w:hint="eastAsia"/>
        </w:rPr>
        <w:t>基督教形而上学为己任，第一次描述了启蒙的真正开端。【译者注】本书翻译参考了徐梵澄先生的译本。</w:t>
      </w:r>
    </w:p>
  </w:footnote>
  <w:footnote w:id="3">
    <w:p w:rsidR="00000000" w:rsidRDefault="00EF3B58">
      <w:pPr>
        <w:pStyle w:val="a7"/>
        <w:rPr>
          <w:rFonts w:ascii="仿宋_GB2312" w:eastAsia="仿宋_GB2312"/>
          <w:lang w:val="de-DE"/>
        </w:rPr>
      </w:pPr>
      <w:r>
        <w:rPr>
          <w:rStyle w:val="a8"/>
        </w:rPr>
        <w:footnoteRef/>
      </w:r>
      <w:r>
        <w:rPr>
          <w:rFonts w:hint="eastAsia"/>
        </w:rPr>
        <w:t>【</w:t>
      </w:r>
      <w:r>
        <w:rPr>
          <w:rFonts w:hint="eastAsia"/>
        </w:rPr>
        <w:t>P</w:t>
      </w:r>
      <w:r>
        <w:rPr>
          <w:lang w:val="de-DE"/>
        </w:rPr>
        <w:t>ü</w:t>
      </w:r>
      <w:r>
        <w:rPr>
          <w:rFonts w:hint="eastAsia"/>
        </w:rPr>
        <w:t>tz</w:t>
      </w:r>
      <w:r>
        <w:rPr>
          <w:rFonts w:hint="eastAsia"/>
        </w:rPr>
        <w:t>】</w:t>
      </w:r>
      <w:r>
        <w:rPr>
          <w:rFonts w:ascii="宋体" w:hint="eastAsia"/>
        </w:rPr>
        <w:t>《吠陀》的最古老部分（“吠陀”，古印度语“知识”），宗教的文本，对它的承认是归属正统印度教的主要标准。《黎俱吠陀》包括献给几位神的</w:t>
      </w:r>
      <w:r>
        <w:rPr>
          <w:rFonts w:ascii="宋体" w:hint="eastAsia"/>
        </w:rPr>
        <w:t>1028</w:t>
      </w:r>
      <w:r>
        <w:rPr>
          <w:rFonts w:ascii="宋体" w:hint="eastAsia"/>
        </w:rPr>
        <w:t>首颂歌，分属</w:t>
      </w:r>
      <w:r>
        <w:rPr>
          <w:rFonts w:ascii="宋体" w:hint="eastAsia"/>
        </w:rPr>
        <w:t>10</w:t>
      </w:r>
      <w:r>
        <w:rPr>
          <w:rFonts w:ascii="宋体" w:hint="eastAsia"/>
        </w:rPr>
        <w:t>个曼茶罗（</w:t>
      </w:r>
      <w:r>
        <w:rPr>
          <w:rFonts w:ascii="宋体" w:hint="eastAsia"/>
        </w:rPr>
        <w:t>Mandalas</w:t>
      </w:r>
      <w:r>
        <w:rPr>
          <w:rFonts w:ascii="宋体" w:hint="eastAsia"/>
        </w:rPr>
        <w:t>，界），用来在祭祀时唱诵。这些颂歌在公元一千年前已经汇编成集，作为印度文学的最古老的成就，是印度语言史、宗教史和文化史的重要材料。</w:t>
      </w:r>
    </w:p>
  </w:footnote>
  <w:footnote w:id="4">
    <w:p w:rsidR="00000000" w:rsidRDefault="00EF3B58">
      <w:pPr>
        <w:pStyle w:val="a7"/>
        <w:rPr>
          <w:rFonts w:hint="eastAsia"/>
          <w:lang w:val="de-DE"/>
        </w:rPr>
      </w:pPr>
      <w:r>
        <w:rPr>
          <w:rStyle w:val="a8"/>
        </w:rPr>
        <w:footnoteRef/>
      </w:r>
      <w:r>
        <w:rPr>
          <w:rFonts w:hint="eastAsia"/>
        </w:rPr>
        <w:t>【</w:t>
      </w:r>
      <w:r>
        <w:rPr>
          <w:rFonts w:hint="eastAsia"/>
        </w:rPr>
        <w:t>P</w:t>
      </w:r>
      <w:r>
        <w:rPr>
          <w:lang w:val="de-DE"/>
        </w:rPr>
        <w:t>ü</w:t>
      </w:r>
      <w:r>
        <w:rPr>
          <w:rFonts w:hint="eastAsia"/>
        </w:rPr>
        <w:t>tz</w:t>
      </w:r>
      <w:r>
        <w:rPr>
          <w:rFonts w:hint="eastAsia"/>
        </w:rPr>
        <w:t>】希腊神话中阿波罗的另一个儿子，比尤田（</w:t>
      </w:r>
      <w:r>
        <w:rPr>
          <w:rFonts w:hint="eastAsia"/>
        </w:rPr>
        <w:t>Böotie</w:t>
      </w:r>
      <w:r>
        <w:rPr>
          <w:rFonts w:hint="eastAsia"/>
        </w:rPr>
        <w:t>n</w:t>
      </w:r>
      <w:r>
        <w:rPr>
          <w:rFonts w:hint="eastAsia"/>
          <w:lang w:val="de-DE"/>
        </w:rPr>
        <w:t>）地区的地神，他在其预言所的一间地下室里如此可怕地发布消息，以至于恐惧的来访者按照流行的迷信说法丧失了笑的能力。其洞穴被看作通向下界的入口，预言者则被看作一个死去的先知。</w:t>
      </w:r>
    </w:p>
  </w:footnote>
  <w:footnote w:id="5">
    <w:p w:rsidR="00000000" w:rsidRDefault="00EF3B58">
      <w:pPr>
        <w:pStyle w:val="a7"/>
        <w:rPr>
          <w:rFonts w:ascii="宋体" w:hAnsi="宋体" w:hint="eastAsia"/>
        </w:rPr>
      </w:pPr>
      <w:r>
        <w:rPr>
          <w:rStyle w:val="a8"/>
        </w:rPr>
        <w:footnoteRef/>
      </w:r>
      <w:r>
        <w:t xml:space="preserve"> </w:t>
      </w:r>
      <w:r>
        <w:rPr>
          <w:rFonts w:hint="eastAsia"/>
        </w:rPr>
        <w:t>【</w:t>
      </w:r>
      <w:r>
        <w:rPr>
          <w:rFonts w:hint="eastAsia"/>
        </w:rPr>
        <w:t>P</w:t>
      </w:r>
      <w:r>
        <w:rPr>
          <w:rFonts w:hint="eastAsia"/>
        </w:rPr>
        <w:t>ü</w:t>
      </w:r>
      <w:r>
        <w:rPr>
          <w:rFonts w:hint="eastAsia"/>
        </w:rPr>
        <w:t>tz</w:t>
      </w:r>
      <w:r>
        <w:rPr>
          <w:rFonts w:hint="eastAsia"/>
        </w:rPr>
        <w:t>】</w:t>
      </w:r>
      <w:r>
        <w:rPr>
          <w:rFonts w:ascii="宋体" w:hAnsi="宋体" w:hint="eastAsia"/>
        </w:rPr>
        <w:t>“自己的（</w:t>
      </w:r>
      <w:r>
        <w:rPr>
          <w:rFonts w:ascii="宋体" w:hAnsi="宋体" w:hint="eastAsia"/>
        </w:rPr>
        <w:t>fur sich</w:t>
      </w:r>
      <w:r>
        <w:rPr>
          <w:rFonts w:ascii="宋体" w:hAnsi="宋体" w:hint="eastAsia"/>
        </w:rPr>
        <w:t>）”</w:t>
      </w:r>
      <w:r>
        <w:rPr>
          <w:rFonts w:hint="eastAsia"/>
        </w:rPr>
        <w:t>：表面含义是“没有其他人”（及其背景）；同时尼采暗示作为自我意识，也就是作为自为存在</w:t>
      </w:r>
      <w:r>
        <w:rPr>
          <w:rFonts w:hint="eastAsia"/>
        </w:rPr>
        <w:t>(F</w:t>
      </w:r>
      <w:r>
        <w:rPr>
          <w:lang w:val="de-DE"/>
        </w:rPr>
        <w:t>ür-Sich-Sein)</w:t>
      </w:r>
      <w:r>
        <w:rPr>
          <w:rFonts w:hint="eastAsia"/>
        </w:rPr>
        <w:t>（反义词：自在存在）的自我的唯心主义说法；虽然理性主义和唯心主义在自为存在中看到一种自我奠基原则，开端，目的和最后的确实性，“自为存在”对尼采来说却是，基础的消失，危险和毁坏。</w:t>
      </w:r>
      <w:r>
        <w:rPr>
          <w:rFonts w:hint="eastAsia"/>
        </w:rPr>
        <w:t xml:space="preserve"> </w:t>
      </w:r>
      <w:r>
        <w:rPr>
          <w:rFonts w:hint="eastAsia"/>
        </w:rPr>
        <w:t xml:space="preserve">                  </w:t>
      </w:r>
    </w:p>
  </w:footnote>
  <w:footnote w:id="6">
    <w:p w:rsidR="00000000" w:rsidRDefault="00EF3B58">
      <w:pPr>
        <w:pStyle w:val="a7"/>
        <w:rPr>
          <w:rFonts w:hint="eastAsia"/>
        </w:rPr>
      </w:pPr>
      <w:r>
        <w:rPr>
          <w:rStyle w:val="a8"/>
        </w:rPr>
        <w:footnoteRef/>
      </w:r>
      <w:r>
        <w:rPr>
          <w:rFonts w:hint="eastAsia"/>
        </w:rPr>
        <w:t>【</w:t>
      </w:r>
      <w:r>
        <w:rPr>
          <w:rFonts w:hint="eastAsia"/>
        </w:rPr>
        <w:t>P</w:t>
      </w:r>
      <w:r>
        <w:rPr>
          <w:lang w:val="de-DE"/>
        </w:rPr>
        <w:t>ü</w:t>
      </w:r>
      <w:r>
        <w:rPr>
          <w:rFonts w:hint="eastAsia"/>
        </w:rPr>
        <w:t>tz</w:t>
      </w:r>
      <w:r>
        <w:rPr>
          <w:rFonts w:hint="eastAsia"/>
        </w:rPr>
        <w:t>】</w:t>
      </w:r>
      <w:r>
        <w:rPr>
          <w:rFonts w:ascii="宋体" w:hAnsi="宋体" w:hint="eastAsia"/>
        </w:rPr>
        <w:t>那应该揭开普遍流行的“道德信仰”之机制的特殊思想运动，尼采比之为地下挖掘和地下钻探。</w:t>
      </w:r>
      <w:r>
        <w:rPr>
          <w:rFonts w:ascii="宋体" w:hAnsi="宋体" w:hint="eastAsia"/>
        </w:rPr>
        <w:t>20</w:t>
      </w:r>
      <w:r>
        <w:rPr>
          <w:rFonts w:ascii="宋体" w:hAnsi="宋体" w:hint="eastAsia"/>
        </w:rPr>
        <w:t>世纪哲学中的新结构主义的思想运动之深受尼采思想影响，在此也表现出来：他所制作的比喻被重新加以考虑：法国哲学家福柯（</w:t>
      </w:r>
      <w:r>
        <w:rPr>
          <w:rFonts w:ascii="宋体" w:hAnsi="宋体" w:hint="eastAsia"/>
        </w:rPr>
        <w:t>Michel Foucault,1928-84</w:t>
      </w:r>
      <w:r>
        <w:rPr>
          <w:rFonts w:ascii="宋体" w:hAnsi="宋体"/>
        </w:rPr>
        <w:t>）</w:t>
      </w:r>
      <w:r>
        <w:rPr>
          <w:rFonts w:ascii="宋体" w:hAnsi="宋体" w:hint="eastAsia"/>
        </w:rPr>
        <w:t>在其代表作</w:t>
      </w:r>
      <w:r>
        <w:rPr>
          <w:rFonts w:ascii="宋体" w:hAnsi="宋体" w:hint="eastAsia"/>
          <w:i/>
        </w:rPr>
        <w:t xml:space="preserve">Les mots et les choses. Une archeologie des sciences humaines </w:t>
      </w:r>
      <w:r>
        <w:rPr>
          <w:rFonts w:ascii="宋体" w:hAnsi="宋体" w:hint="eastAsia"/>
        </w:rPr>
        <w:t>[</w:t>
      </w:r>
      <w:r>
        <w:rPr>
          <w:rFonts w:ascii="宋体" w:hAnsi="宋体" w:hint="eastAsia"/>
        </w:rPr>
        <w:t>词与物。一种人文科学考古学</w:t>
      </w:r>
      <w:r>
        <w:rPr>
          <w:rFonts w:ascii="宋体" w:hAnsi="宋体" w:hint="eastAsia"/>
        </w:rPr>
        <w:t>]</w:t>
      </w:r>
      <w:r>
        <w:rPr>
          <w:rFonts w:ascii="宋体" w:hAnsi="宋体" w:hint="eastAsia"/>
        </w:rPr>
        <w:t>，巴黎</w:t>
      </w:r>
      <w:r>
        <w:rPr>
          <w:rFonts w:ascii="宋体" w:hAnsi="宋体" w:hint="eastAsia"/>
        </w:rPr>
        <w:t>1966</w:t>
      </w:r>
      <w:r>
        <w:rPr>
          <w:rFonts w:ascii="宋体" w:hAnsi="宋体" w:hint="eastAsia"/>
        </w:rPr>
        <w:t>；德译本名为“事物与秩序”</w:t>
      </w:r>
      <w:r>
        <w:rPr>
          <w:rFonts w:ascii="宋体" w:hAnsi="宋体" w:hint="eastAsia"/>
        </w:rPr>
        <w:t>[</w:t>
      </w:r>
      <w:r>
        <w:rPr>
          <w:rFonts w:ascii="宋体" w:hAnsi="宋体" w:hint="eastAsia"/>
        </w:rPr>
        <w:t>美因</w:t>
      </w:r>
      <w:r>
        <w:rPr>
          <w:rFonts w:ascii="宋体" w:hAnsi="宋体" w:hint="eastAsia"/>
        </w:rPr>
        <w:t>河畔法兰克福</w:t>
      </w:r>
      <w:r>
        <w:rPr>
          <w:rFonts w:ascii="宋体" w:hAnsi="宋体" w:hint="eastAsia"/>
        </w:rPr>
        <w:t>1971]</w:t>
      </w:r>
      <w:r>
        <w:rPr>
          <w:rFonts w:ascii="宋体" w:hAnsi="宋体" w:hint="eastAsia"/>
        </w:rPr>
        <w:t>）以类似的方式同样表示，要掏空欧洲思想的基础。福柯认为，特别是一种主体中心的、排除一切异己的和不可公约的东西的合理性的独裁塑造了现代，这种合理性的基础是在理性（</w:t>
      </w:r>
      <w:r>
        <w:rPr>
          <w:rFonts w:ascii="宋体" w:hAnsi="宋体" w:hint="eastAsia"/>
        </w:rPr>
        <w:t>Vernuft</w:t>
      </w:r>
      <w:r>
        <w:rPr>
          <w:rFonts w:ascii="宋体" w:hAnsi="宋体"/>
        </w:rPr>
        <w:t>）</w:t>
      </w:r>
      <w:r>
        <w:rPr>
          <w:rFonts w:ascii="宋体" w:hAnsi="宋体" w:hint="eastAsia"/>
        </w:rPr>
        <w:t>的时代，也就是在过去的</w:t>
      </w:r>
      <w:r>
        <w:rPr>
          <w:rFonts w:ascii="宋体" w:hAnsi="宋体" w:hint="eastAsia"/>
        </w:rPr>
        <w:t>17</w:t>
      </w:r>
      <w:r>
        <w:rPr>
          <w:rFonts w:ascii="宋体" w:hAnsi="宋体" w:hint="eastAsia"/>
        </w:rPr>
        <w:t>和</w:t>
      </w:r>
      <w:r>
        <w:rPr>
          <w:rFonts w:ascii="宋体" w:hAnsi="宋体" w:hint="eastAsia"/>
        </w:rPr>
        <w:t>18</w:t>
      </w:r>
      <w:r>
        <w:rPr>
          <w:rFonts w:ascii="宋体" w:hAnsi="宋体" w:hint="eastAsia"/>
        </w:rPr>
        <w:t>世纪，奠定的。福柯像尼采一样认为，哲学家的任务在于分析欧洲之现代的思想传统，和“考古学地”摊开其起源。</w:t>
      </w:r>
    </w:p>
  </w:footnote>
  <w:footnote w:id="7">
    <w:p w:rsidR="00000000" w:rsidRDefault="00EF3B58">
      <w:pPr>
        <w:pStyle w:val="a7"/>
        <w:rPr>
          <w:rFonts w:ascii="宋体" w:hAnsi="宋体" w:hint="eastAsia"/>
          <w:lang w:val="de-DE"/>
        </w:rPr>
      </w:pPr>
      <w:r>
        <w:rPr>
          <w:rStyle w:val="a8"/>
        </w:rPr>
        <w:footnoteRef/>
      </w:r>
      <w:r>
        <w:t>【</w:t>
      </w:r>
      <w:r>
        <w:rPr>
          <w:szCs w:val="21"/>
          <w:lang w:val="de-DE"/>
        </w:rPr>
        <w:t>Pütz</w:t>
      </w:r>
      <w:r>
        <w:rPr>
          <w:lang w:val="de-DE"/>
        </w:rPr>
        <w:t>】</w:t>
      </w:r>
      <w:r>
        <w:rPr>
          <w:rFonts w:ascii="宋体" w:hint="eastAsia"/>
          <w:lang w:val="de-DE"/>
        </w:rPr>
        <w:t>1886</w:t>
      </w:r>
      <w:r>
        <w:rPr>
          <w:rFonts w:ascii="宋体" w:hint="eastAsia"/>
          <w:lang w:val="de-DE"/>
        </w:rPr>
        <w:t>年尼采《善恶之彼岸》一书问世。其中“彼岸”没有任何基督教末世论意义上与此岸尘世相对的值得追求的出路的含义。它不如说敞开了一个分析的视野和一个发展的目标，使善</w:t>
      </w:r>
      <w:r>
        <w:rPr>
          <w:rFonts w:ascii="宋体" w:hint="eastAsia"/>
          <w:lang w:val="de-DE"/>
        </w:rPr>
        <w:t>与恶之间的表面的对立，通过将其还原到一个共同基础和通过道德价值的一种重估，而得到克服。</w:t>
      </w:r>
    </w:p>
  </w:footnote>
  <w:footnote w:id="8">
    <w:p w:rsidR="00000000" w:rsidRDefault="00EF3B58">
      <w:pPr>
        <w:pStyle w:val="a7"/>
        <w:rPr>
          <w:rFonts w:ascii="宋体" w:hAnsi="宋体" w:hint="eastAsia"/>
          <w:lang w:val="de-DE"/>
        </w:rPr>
      </w:pPr>
      <w:r>
        <w:rPr>
          <w:rStyle w:val="a8"/>
        </w:rPr>
        <w:footnoteRef/>
      </w:r>
      <w:r>
        <w:t xml:space="preserve"> </w:t>
      </w:r>
      <w:r>
        <w:t>【</w:t>
      </w:r>
      <w:r>
        <w:rPr>
          <w:szCs w:val="21"/>
          <w:lang w:val="de-DE"/>
        </w:rPr>
        <w:t>Pütz</w:t>
      </w:r>
      <w:r>
        <w:rPr>
          <w:lang w:val="de-DE"/>
        </w:rPr>
        <w:t>】</w:t>
      </w:r>
      <w:r>
        <w:rPr>
          <w:rFonts w:hint="eastAsia"/>
          <w:lang w:val="de-DE"/>
        </w:rPr>
        <w:t>源于希腊文“</w:t>
      </w:r>
      <w:r>
        <w:rPr>
          <w:rFonts w:hint="eastAsia"/>
          <w:lang w:val="de-DE"/>
        </w:rPr>
        <w:t>anarchia</w:t>
      </w:r>
      <w:r>
        <w:t>”,</w:t>
      </w:r>
      <w:r>
        <w:rPr>
          <w:rFonts w:hint="eastAsia"/>
        </w:rPr>
        <w:t>指法律支配的缺失状态；一种学说的追随者，这种学说欲消除任何（国家的）支配和控制。斯蒂讷（</w:t>
      </w:r>
      <w:r>
        <w:rPr>
          <w:rFonts w:hint="eastAsia"/>
        </w:rPr>
        <w:t>Max Stirner, 1806-56</w:t>
      </w:r>
      <w:r>
        <w:t>）</w:t>
      </w:r>
      <w:r>
        <w:rPr>
          <w:rFonts w:hint="eastAsia"/>
        </w:rPr>
        <w:t>和蒲鲁东（</w:t>
      </w:r>
      <w:r>
        <w:rPr>
          <w:rFonts w:hint="eastAsia"/>
        </w:rPr>
        <w:t>Pierre Joseph Bakunin, 1809-65</w:t>
      </w:r>
      <w:r>
        <w:t>）</w:t>
      </w:r>
      <w:r>
        <w:rPr>
          <w:rFonts w:hint="eastAsia"/>
        </w:rPr>
        <w:t>代表了一种个人主义的无政府主义，而巴枯宁（</w:t>
      </w:r>
      <w:r>
        <w:rPr>
          <w:rFonts w:hint="eastAsia"/>
        </w:rPr>
        <w:t>Michail Alexandrowitsch Bakunin,1814-76</w:t>
      </w:r>
      <w:r>
        <w:t>）</w:t>
      </w:r>
      <w:r>
        <w:rPr>
          <w:rFonts w:hint="eastAsia"/>
        </w:rPr>
        <w:t>则开创了一种集体主义</w:t>
      </w:r>
      <w:r>
        <w:rPr>
          <w:rFonts w:hint="eastAsia"/>
        </w:rPr>
        <w:t>-</w:t>
      </w:r>
      <w:r>
        <w:rPr>
          <w:rFonts w:hint="eastAsia"/>
        </w:rPr>
        <w:t>共产主义的无政府主义。在</w:t>
      </w:r>
      <w:r>
        <w:rPr>
          <w:rFonts w:hint="eastAsia"/>
          <w:i/>
        </w:rPr>
        <w:t>Die</w:t>
      </w:r>
      <w:r>
        <w:rPr>
          <w:rFonts w:hint="eastAsia"/>
          <w:i/>
        </w:rPr>
        <w:t>u et l</w:t>
      </w:r>
      <w:r>
        <w:rPr>
          <w:rFonts w:hint="eastAsia"/>
          <w:i/>
          <w:lang w:val="de-DE"/>
        </w:rPr>
        <w:t>’</w:t>
      </w:r>
      <w:r>
        <w:rPr>
          <w:rFonts w:hint="eastAsia"/>
          <w:i/>
          <w:lang w:val="de-DE"/>
        </w:rPr>
        <w:t xml:space="preserve">Eta </w:t>
      </w:r>
      <w:r>
        <w:rPr>
          <w:rFonts w:hint="eastAsia"/>
          <w:lang w:val="de-DE"/>
        </w:rPr>
        <w:t>（《上帝和国家》，</w:t>
      </w:r>
      <w:r>
        <w:rPr>
          <w:rFonts w:hint="eastAsia"/>
          <w:lang w:val="de-DE"/>
        </w:rPr>
        <w:t>1871</w:t>
      </w:r>
      <w:r>
        <w:rPr>
          <w:rFonts w:hint="eastAsia"/>
          <w:lang w:val="de-DE"/>
        </w:rPr>
        <w:t>）中，他认为：随着国家强制秩序的废除，个人将自动地结合为超个人的团体，从而形成一个财产集体所有的无国家和无阶级的社会制度。除了其他人还对年轻的瓦格纳发生了影响的巴枯宁，</w:t>
      </w:r>
      <w:r>
        <w:rPr>
          <w:rFonts w:hint="eastAsia"/>
          <w:lang w:val="de-DE"/>
        </w:rPr>
        <w:t>1864</w:t>
      </w:r>
      <w:r>
        <w:rPr>
          <w:rFonts w:hint="eastAsia"/>
          <w:lang w:val="de-DE"/>
        </w:rPr>
        <w:t>年在意大利成立了第一个无政府主义联盟，其目的与其说是要夺取政权，不如说是要摧毁政权。此外他们也赞成使用恐怖手段。</w:t>
      </w:r>
    </w:p>
  </w:footnote>
  <w:footnote w:id="9">
    <w:p w:rsidR="00000000" w:rsidRDefault="00EF3B58">
      <w:pPr>
        <w:pStyle w:val="a7"/>
        <w:rPr>
          <w:rFonts w:ascii="宋体" w:hAnsi="宋体" w:hint="eastAsia"/>
          <w:lang w:val="de-DE"/>
        </w:rPr>
      </w:pPr>
      <w:r>
        <w:rPr>
          <w:rStyle w:val="a8"/>
        </w:rPr>
        <w:footnoteRef/>
      </w:r>
      <w:r>
        <w:t xml:space="preserve"> </w:t>
      </w:r>
      <w:r>
        <w:t>【</w:t>
      </w:r>
      <w:r>
        <w:rPr>
          <w:szCs w:val="21"/>
          <w:lang w:val="de-DE"/>
        </w:rPr>
        <w:t>Pütz</w:t>
      </w:r>
      <w:r>
        <w:rPr>
          <w:lang w:val="de-DE"/>
        </w:rPr>
        <w:t>】</w:t>
      </w:r>
      <w:r>
        <w:rPr>
          <w:rFonts w:ascii="宋体" w:hint="eastAsia"/>
          <w:lang w:val="de-DE"/>
        </w:rPr>
        <w:t>道德迷惑思想，正如希腊神话中那善于迷人之术的喀尔刻让生性狡猾的俄底修斯迷失；他的伙伴被太阳神的女儿变成了猪（荷马《奥德赛》第</w:t>
      </w:r>
      <w:r>
        <w:rPr>
          <w:rFonts w:ascii="宋体" w:hint="eastAsia"/>
          <w:lang w:val="de-DE"/>
        </w:rPr>
        <w:t>10</w:t>
      </w:r>
      <w:r>
        <w:rPr>
          <w:rFonts w:ascii="宋体" w:hint="eastAsia"/>
          <w:lang w:val="de-DE"/>
        </w:rPr>
        <w:t>卷，</w:t>
      </w:r>
      <w:r>
        <w:rPr>
          <w:rFonts w:ascii="宋体" w:hint="eastAsia"/>
          <w:lang w:val="de-DE"/>
        </w:rPr>
        <w:t>229</w:t>
      </w:r>
      <w:r>
        <w:rPr>
          <w:rFonts w:ascii="宋体" w:hint="eastAsia"/>
          <w:lang w:val="de-DE"/>
        </w:rPr>
        <w:t>以下）。比较其与“道</w:t>
      </w:r>
      <w:r>
        <w:rPr>
          <w:rFonts w:ascii="宋体" w:hint="eastAsia"/>
          <w:lang w:val="de-DE"/>
        </w:rPr>
        <w:t>德，人性的喀耳刻”（《看那这人》，</w:t>
      </w:r>
      <w:r>
        <w:rPr>
          <w:szCs w:val="21"/>
          <w:lang w:val="de-DE"/>
        </w:rPr>
        <w:t>Pütz</w:t>
      </w:r>
      <w:r>
        <w:rPr>
          <w:rFonts w:ascii="宋体" w:hint="eastAsia"/>
          <w:lang w:val="de-DE"/>
        </w:rPr>
        <w:t>版</w:t>
      </w:r>
      <w:del w:id="0" w:author="tian" w:date="2005-12-24T19:54:00Z">
        <w:r>
          <w:rPr>
            <w:rFonts w:ascii="宋体" w:hint="eastAsia"/>
            <w:lang w:val="de-DE"/>
          </w:rPr>
          <w:delText>lassike</w:delText>
        </w:r>
      </w:del>
      <w:r>
        <w:rPr>
          <w:rFonts w:ascii="宋体" w:hint="eastAsia"/>
          <w:lang w:val="de-DE"/>
        </w:rPr>
        <w:t xml:space="preserve">7511, </w:t>
      </w:r>
      <w:r>
        <w:rPr>
          <w:rFonts w:ascii="宋体" w:hint="eastAsia"/>
          <w:lang w:val="de-DE"/>
        </w:rPr>
        <w:t>页</w:t>
      </w:r>
      <w:r>
        <w:rPr>
          <w:rFonts w:ascii="宋体" w:hint="eastAsia"/>
          <w:lang w:val="de-DE"/>
        </w:rPr>
        <w:t>131</w:t>
      </w:r>
      <w:r>
        <w:rPr>
          <w:rFonts w:ascii="宋体" w:hint="eastAsia"/>
          <w:lang w:val="de-DE"/>
        </w:rPr>
        <w:t>）思想上的平行。</w:t>
      </w:r>
    </w:p>
  </w:footnote>
  <w:footnote w:id="10">
    <w:p w:rsidR="00000000" w:rsidRDefault="00EF3B58">
      <w:pPr>
        <w:pStyle w:val="a7"/>
        <w:rPr>
          <w:rFonts w:ascii="宋体" w:hAnsi="宋体" w:hint="eastAsia"/>
          <w:lang w:val="de-DE"/>
        </w:rPr>
      </w:pPr>
      <w:r>
        <w:rPr>
          <w:rStyle w:val="a8"/>
        </w:rPr>
        <w:footnoteRef/>
      </w:r>
      <w:r>
        <w:t xml:space="preserve"> </w:t>
      </w:r>
      <w:r>
        <w:t>【</w:t>
      </w:r>
      <w:r>
        <w:rPr>
          <w:szCs w:val="21"/>
          <w:lang w:val="de-DE"/>
        </w:rPr>
        <w:t>Pütz</w:t>
      </w:r>
      <w:r>
        <w:rPr>
          <w:lang w:val="de-DE"/>
        </w:rPr>
        <w:t>】</w:t>
      </w:r>
      <w:r>
        <w:rPr>
          <w:rFonts w:ascii="宋体" w:hint="eastAsia"/>
          <w:lang w:val="de-DE"/>
        </w:rPr>
        <w:t>公元前</w:t>
      </w:r>
      <w:r>
        <w:rPr>
          <w:rFonts w:ascii="宋体" w:hint="eastAsia"/>
          <w:lang w:val="de-DE"/>
        </w:rPr>
        <w:t>428/27-347</w:t>
      </w:r>
      <w:r>
        <w:rPr>
          <w:rFonts w:ascii="宋体" w:hint="eastAsia"/>
          <w:lang w:val="de-DE"/>
        </w:rPr>
        <w:t>，雅典哲学家，曾经短期居留叙拉古；苏格拉底的学生，亚里士多德的老师。柏拉图，特别是通过其中年时期的“理念论”，及其在新柏拉图主义和在中世纪哲学中的片面接受，造就了一个直到近代（康德和“德国唯心论”）的形而上学传统。接受一个永恒原型（理念）的真实世界，作为感觉世界的暂时现象的根据，对建造等级存在秩序的强烈的建筑学兴趣，以及认为支配特权和知识特属因为精神训练和禁欲美德而与众不</w:t>
      </w:r>
      <w:r>
        <w:rPr>
          <w:rFonts w:ascii="宋体" w:hint="eastAsia"/>
          <w:lang w:val="de-DE"/>
        </w:rPr>
        <w:t>同的哲学家（参柏拉图的</w:t>
      </w:r>
      <w:r>
        <w:rPr>
          <w:rFonts w:ascii="宋体" w:hint="eastAsia"/>
          <w:lang w:val="de-DE"/>
        </w:rPr>
        <w:t>Politeia</w:t>
      </w:r>
      <w:r>
        <w:rPr>
          <w:rFonts w:ascii="宋体" w:hint="eastAsia"/>
          <w:lang w:val="de-DE"/>
        </w:rPr>
        <w:t>，意为“城市</w:t>
      </w:r>
      <w:r>
        <w:rPr>
          <w:rFonts w:ascii="宋体" w:hint="eastAsia"/>
          <w:lang w:val="de-DE"/>
        </w:rPr>
        <w:t>-</w:t>
      </w:r>
      <w:r>
        <w:rPr>
          <w:rFonts w:ascii="宋体" w:hint="eastAsia"/>
          <w:lang w:val="de-DE"/>
        </w:rPr>
        <w:t>国家”【译按：中译为《理想国》，或应为《王制》】），在尼采看来，正是哲学家，神学家，甚至现代科学思想，的基本模式。按照尼采（及其某些解释者）的自我认识，这种模式由于尼采而第一次得到克服。（参《偶像的黄昏》中“‘真世界’如何最终变成一个寓言”章。）</w:t>
      </w:r>
    </w:p>
  </w:footnote>
  <w:footnote w:id="11">
    <w:p w:rsidR="00000000" w:rsidRDefault="00EF3B58">
      <w:pPr>
        <w:pStyle w:val="a7"/>
        <w:rPr>
          <w:rFonts w:ascii="宋体" w:hAnsi="宋体" w:hint="eastAsia"/>
        </w:rPr>
      </w:pPr>
      <w:r>
        <w:rPr>
          <w:rStyle w:val="a8"/>
        </w:rPr>
        <w:footnoteRef/>
      </w:r>
      <w:r>
        <w:t>【</w:t>
      </w:r>
      <w:r>
        <w:rPr>
          <w:szCs w:val="21"/>
          <w:lang w:val="de-DE"/>
        </w:rPr>
        <w:t>Pütz</w:t>
      </w:r>
      <w:r>
        <w:rPr>
          <w:lang w:val="de-DE"/>
        </w:rPr>
        <w:t>】</w:t>
      </w:r>
      <w:r>
        <w:rPr>
          <w:rFonts w:ascii="宋体" w:hint="eastAsia"/>
          <w:lang w:val="de-DE"/>
        </w:rPr>
        <w:t>aere perennius,</w:t>
      </w:r>
      <w:r>
        <w:rPr>
          <w:rFonts w:ascii="宋体" w:hint="eastAsia"/>
          <w:lang w:val="de-DE"/>
        </w:rPr>
        <w:t>拉丁文，比金属还持久。（参贺拉斯：“</w:t>
      </w:r>
      <w:r>
        <w:rPr>
          <w:rFonts w:ascii="宋体" w:hint="eastAsia"/>
          <w:lang w:val="de-DE"/>
        </w:rPr>
        <w:t>exegi monumentum aere perennius [</w:t>
      </w:r>
      <w:r>
        <w:rPr>
          <w:rFonts w:ascii="宋体" w:hint="eastAsia"/>
          <w:lang w:val="de-DE"/>
        </w:rPr>
        <w:t>我树立了一个纪念碑，比金属还持久”，“</w:t>
      </w:r>
      <w:r>
        <w:rPr>
          <w:rFonts w:ascii="宋体" w:hint="eastAsia"/>
          <w:lang w:val="de-DE"/>
        </w:rPr>
        <w:t>Oden</w:t>
      </w:r>
      <w:r>
        <w:rPr>
          <w:rFonts w:ascii="宋体" w:hint="eastAsia"/>
          <w:lang w:val="de-DE"/>
        </w:rPr>
        <w:t>”</w:t>
      </w:r>
      <w:r>
        <w:rPr>
          <w:rFonts w:ascii="宋体"/>
        </w:rPr>
        <w:t>III, 30 i</w:t>
      </w:r>
      <w:r>
        <w:rPr>
          <w:rFonts w:ascii="宋体" w:hint="eastAsia"/>
        </w:rPr>
        <w:t>]</w:t>
      </w:r>
      <w:r>
        <w:rPr>
          <w:rFonts w:ascii="宋体" w:hint="eastAsia"/>
        </w:rPr>
        <w:t>。）</w:t>
      </w:r>
      <w:r>
        <w:t xml:space="preserve"> </w:t>
      </w:r>
    </w:p>
  </w:footnote>
  <w:footnote w:id="12">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rFonts w:hint="eastAsia"/>
          <w:lang w:val="el-GR"/>
        </w:rPr>
        <w:t>参康德（</w:t>
      </w:r>
      <w:r>
        <w:rPr>
          <w:rFonts w:hint="eastAsia"/>
          <w:lang w:val="el-GR"/>
        </w:rPr>
        <w:t>1724-1804</w:t>
      </w:r>
      <w:r>
        <w:rPr>
          <w:rFonts w:hint="eastAsia"/>
          <w:lang w:val="el-GR"/>
        </w:rPr>
        <w:t>）：《纯粹理性批判》第一版（</w:t>
      </w:r>
      <w:r>
        <w:rPr>
          <w:rFonts w:hint="eastAsia"/>
          <w:lang w:val="el-GR"/>
        </w:rPr>
        <w:t>1781</w:t>
      </w:r>
      <w:r>
        <w:rPr>
          <w:rFonts w:hint="eastAsia"/>
          <w:lang w:val="el-GR"/>
        </w:rPr>
        <w:t>）页</w:t>
      </w:r>
      <w:r>
        <w:rPr>
          <w:rFonts w:hint="eastAsia"/>
          <w:lang w:val="el-GR"/>
        </w:rPr>
        <w:t>XI</w:t>
      </w:r>
      <w:r>
        <w:rPr>
          <w:rFonts w:hint="eastAsia"/>
          <w:lang w:val="el-GR"/>
        </w:rPr>
        <w:t>以下，（注）</w:t>
      </w:r>
      <w:r>
        <w:rPr>
          <w:rFonts w:hint="eastAsia"/>
          <w:lang w:val="el-GR"/>
        </w:rPr>
        <w:t>10</w:t>
      </w:r>
      <w:r>
        <w:rPr>
          <w:rFonts w:hint="eastAsia"/>
          <w:lang w:val="el-GR"/>
        </w:rPr>
        <w:t>；第二版（</w:t>
      </w:r>
      <w:r>
        <w:rPr>
          <w:rFonts w:hint="eastAsia"/>
          <w:lang w:val="el-GR"/>
        </w:rPr>
        <w:t>1787</w:t>
      </w:r>
      <w:r>
        <w:rPr>
          <w:rFonts w:hint="eastAsia"/>
          <w:lang w:val="el-GR"/>
        </w:rPr>
        <w:t>）页</w:t>
      </w:r>
      <w:r>
        <w:rPr>
          <w:rFonts w:hint="eastAsia"/>
          <w:lang w:val="el-GR"/>
        </w:rPr>
        <w:t>XXI</w:t>
      </w:r>
      <w:r>
        <w:rPr>
          <w:rFonts w:hint="eastAsia"/>
          <w:lang w:val="el-GR"/>
        </w:rPr>
        <w:t>以下，</w:t>
      </w:r>
      <w:r>
        <w:rPr>
          <w:rFonts w:hint="eastAsia"/>
          <w:lang w:val="el-GR"/>
        </w:rPr>
        <w:t>XXXV</w:t>
      </w:r>
      <w:r>
        <w:rPr>
          <w:rFonts w:hint="eastAsia"/>
          <w:lang w:val="el-GR"/>
        </w:rPr>
        <w:t>以下，页</w:t>
      </w:r>
      <w:r>
        <w:rPr>
          <w:rFonts w:hint="eastAsia"/>
          <w:lang w:val="el-GR"/>
        </w:rPr>
        <w:t>7</w:t>
      </w:r>
      <w:r>
        <w:rPr>
          <w:rFonts w:hint="eastAsia"/>
          <w:lang w:val="el-GR"/>
        </w:rPr>
        <w:t>、</w:t>
      </w:r>
      <w:r>
        <w:rPr>
          <w:rFonts w:hint="eastAsia"/>
          <w:lang w:val="el-GR"/>
        </w:rPr>
        <w:t>9</w:t>
      </w:r>
      <w:r>
        <w:rPr>
          <w:rFonts w:hint="eastAsia"/>
          <w:lang w:val="el-GR"/>
        </w:rPr>
        <w:t>。以其主要著作（此外尚有：《实践理性批判》</w:t>
      </w:r>
      <w:r>
        <w:rPr>
          <w:rFonts w:hint="eastAsia"/>
          <w:lang w:val="el-GR"/>
        </w:rPr>
        <w:t>[1788]</w:t>
      </w:r>
      <w:r>
        <w:rPr>
          <w:rFonts w:hint="eastAsia"/>
          <w:lang w:val="el-GR"/>
        </w:rPr>
        <w:t>，《判断力批判》</w:t>
      </w:r>
      <w:r>
        <w:rPr>
          <w:rFonts w:hint="eastAsia"/>
          <w:lang w:val="el-GR"/>
        </w:rPr>
        <w:t>[1790]</w:t>
      </w:r>
      <w:r>
        <w:rPr>
          <w:rFonts w:hint="eastAsia"/>
          <w:lang w:val="el-GR"/>
        </w:rPr>
        <w:t>，《纯粹理性限度内的宗教》</w:t>
      </w:r>
      <w:r>
        <w:rPr>
          <w:rFonts w:hint="eastAsia"/>
          <w:lang w:val="el-GR"/>
        </w:rPr>
        <w:t>[1794]</w:t>
      </w:r>
      <w:r>
        <w:rPr>
          <w:rFonts w:hint="eastAsia"/>
          <w:lang w:val="el-GR"/>
        </w:rPr>
        <w:t>），康德创立了“先验唯心主义”哲学。其中他坚持这样的立场：我们的经验知识被其可能性的条件（“先验”）和主体所特有的原则（“唯心主义”）所规定，但特别是被空间和时间的直观形式，以及被逻辑的、建构对象的判断形式所规定。认识是可以奠</w:t>
      </w:r>
      <w:r>
        <w:rPr>
          <w:rFonts w:hint="eastAsia"/>
          <w:lang w:val="el-GR"/>
        </w:rPr>
        <w:t>基的，因为理性能够在其自身中找到其根据和确实性（作为内部分配性奠基和评价的“批判”）。另一方面，这种奠基只限于关于经验对象的认识，例如就不适用于上帝，自由和不朽。它认识其对象，但只是必然在主观形式下呈现出来的对象。（作为外部划界的“批判”）。</w:t>
      </w:r>
    </w:p>
  </w:footnote>
  <w:footnote w:id="13">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rFonts w:hint="eastAsia"/>
          <w:lang w:val="el-GR"/>
        </w:rPr>
        <w:t>分别逐字引用的康德引文的压缩：《纯粹理性批判》</w:t>
      </w:r>
      <w:r>
        <w:rPr>
          <w:rFonts w:hint="eastAsia"/>
          <w:lang w:val="el-GR"/>
        </w:rPr>
        <w:t>1787</w:t>
      </w:r>
      <w:r>
        <w:rPr>
          <w:rFonts w:hint="eastAsia"/>
          <w:lang w:val="el-GR"/>
        </w:rPr>
        <w:t>年第二版页</w:t>
      </w:r>
      <w:r>
        <w:rPr>
          <w:rFonts w:hint="eastAsia"/>
          <w:lang w:val="el-GR"/>
        </w:rPr>
        <w:t>375</w:t>
      </w:r>
      <w:r>
        <w:rPr>
          <w:rFonts w:hint="eastAsia"/>
          <w:lang w:val="el-GR"/>
        </w:rPr>
        <w:t>以下。通过批判将人的认识限制在经验现象领域，开启了可以独立于我们的经验形式的“自在”的事物的领域，开启了信仰。在认识不可能的地方，因果关系的个别经验命题即不能反驳信仰之权利。按照康德理</w:t>
      </w:r>
      <w:r>
        <w:rPr>
          <w:rFonts w:hint="eastAsia"/>
          <w:lang w:val="el-GR"/>
        </w:rPr>
        <w:t>论，一些信仰立场可以通过实践理性的事实要求一种绝对义务感；这适用于自由，在限定条件下也适用于上帝和不朽。它们通过这种方式获得了一种实践上的约束力，但却不能成为知识。尼采的攻击也十分准确地切中了康德内心深处的意图，这种意图在其《纯粹理性批判》前言的著名句子中得到表达：“我不得不抬高</w:t>
      </w:r>
      <w:r>
        <w:rPr>
          <w:rFonts w:ascii="仿宋_GB2312" w:eastAsia="仿宋_GB2312" w:hint="eastAsia"/>
          <w:lang w:val="el-GR"/>
        </w:rPr>
        <w:t>知识</w:t>
      </w:r>
      <w:r>
        <w:rPr>
          <w:rFonts w:hint="eastAsia"/>
          <w:lang w:val="el-GR"/>
        </w:rPr>
        <w:t>，以便为</w:t>
      </w:r>
      <w:r>
        <w:rPr>
          <w:rFonts w:ascii="仿宋_GB2312" w:eastAsia="仿宋_GB2312" w:hint="eastAsia"/>
          <w:lang w:val="el-GR"/>
        </w:rPr>
        <w:t>信仰</w:t>
      </w:r>
      <w:r>
        <w:rPr>
          <w:rFonts w:hint="eastAsia"/>
          <w:lang w:val="el-GR"/>
        </w:rPr>
        <w:t>腾出地盘”（</w:t>
      </w:r>
      <w:r>
        <w:rPr>
          <w:rFonts w:hint="eastAsia"/>
          <w:lang w:val="el-GR"/>
        </w:rPr>
        <w:t>1787</w:t>
      </w:r>
      <w:r>
        <w:rPr>
          <w:rFonts w:hint="eastAsia"/>
          <w:lang w:val="el-GR"/>
        </w:rPr>
        <w:t>年第二版，页</w:t>
      </w:r>
      <w:r>
        <w:rPr>
          <w:rFonts w:hint="eastAsia"/>
          <w:lang w:val="el-GR"/>
        </w:rPr>
        <w:t>XXX</w:t>
      </w:r>
      <w:r>
        <w:rPr>
          <w:rFonts w:hint="eastAsia"/>
          <w:lang w:val="el-GR"/>
        </w:rPr>
        <w:t>）。</w:t>
      </w:r>
    </w:p>
  </w:footnote>
  <w:footnote w:id="14">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rFonts w:hint="eastAsia"/>
          <w:lang w:val="el-GR"/>
        </w:rPr>
        <w:t>指</w:t>
      </w:r>
      <w:r>
        <w:rPr>
          <w:rFonts w:hint="eastAsia"/>
          <w:lang w:val="el-GR"/>
        </w:rPr>
        <w:t>18</w:t>
      </w:r>
      <w:r>
        <w:rPr>
          <w:rFonts w:hint="eastAsia"/>
          <w:lang w:val="el-GR"/>
        </w:rPr>
        <w:t>世纪，欧洲启蒙运动的世纪。在此值得注意的是，尼采认为这个时代具有一种特性，恰好可以适用启蒙运动本身的激烈批判原则。热烈而盲目的有</w:t>
      </w:r>
      <w:r>
        <w:rPr>
          <w:rFonts w:hint="eastAsia"/>
          <w:lang w:val="el-GR"/>
        </w:rPr>
        <w:t>18</w:t>
      </w:r>
      <w:r>
        <w:rPr>
          <w:rFonts w:hint="eastAsia"/>
          <w:lang w:val="el-GR"/>
        </w:rPr>
        <w:t>世纪的各种过度的情感</w:t>
      </w:r>
      <w:r>
        <w:rPr>
          <w:rFonts w:hint="eastAsia"/>
          <w:lang w:val="el-GR"/>
        </w:rPr>
        <w:t>和夸大的想象力，它丧失了与作为启蒙运动思想的普遍范畴的理性的调节关系。尼采将启蒙运动时代看作“盲目热烈的世纪”，也就是说其根据对理性真理普遍有效性的一种非批判的信仰，不可解脱地与道德和伦理联系着在一起。正是由于启蒙运动的思想结论：有理性的人必然能道德地行动，尼采将其看作一种盲目而热烈的信仰，这种信仰与其说是建立在自然的先定（</w:t>
      </w:r>
      <w:r>
        <w:rPr>
          <w:rFonts w:hint="eastAsia"/>
          <w:lang w:val="el-GR"/>
        </w:rPr>
        <w:t>Vorgabe</w:t>
      </w:r>
      <w:r>
        <w:rPr>
          <w:rFonts w:hint="eastAsia"/>
          <w:lang w:val="el-GR"/>
        </w:rPr>
        <w:t>）上，不如说是建立道德狂热的基础上。</w:t>
      </w:r>
    </w:p>
  </w:footnote>
  <w:footnote w:id="15">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szCs w:val="28"/>
          <w:lang w:val="de-DE"/>
        </w:rPr>
        <w:t>Sensualismus</w:t>
      </w:r>
      <w:r>
        <w:rPr>
          <w:rFonts w:hint="eastAsia"/>
          <w:lang w:val="de-DE"/>
        </w:rPr>
        <w:t>，</w:t>
      </w:r>
      <w:r>
        <w:rPr>
          <w:rFonts w:hint="eastAsia"/>
          <w:lang w:val="el-GR"/>
        </w:rPr>
        <w:t>来自拉丁文“</w:t>
      </w:r>
      <w:r>
        <w:rPr>
          <w:rFonts w:hint="eastAsia"/>
          <w:lang w:val="el-GR"/>
        </w:rPr>
        <w:t>sensus</w:t>
      </w:r>
      <w:r>
        <w:rPr>
          <w:rFonts w:hint="eastAsia"/>
          <w:lang w:val="el-GR"/>
        </w:rPr>
        <w:t>”（感觉）；哲学流派之一，认为所有知识都来自感官知觉，或者更准确地说，</w:t>
      </w:r>
      <w:r>
        <w:rPr>
          <w:rFonts w:hint="eastAsia"/>
          <w:lang w:val="el-GR"/>
        </w:rPr>
        <w:t>在感觉和知识之间不存在任何区别。感觉主义的主要代表人物，在古代有伊壁鸠鲁（</w:t>
      </w:r>
      <w:r>
        <w:rPr>
          <w:rFonts w:hint="eastAsia"/>
          <w:lang w:val="el-GR"/>
        </w:rPr>
        <w:t xml:space="preserve">Epikur, </w:t>
      </w:r>
      <w:r>
        <w:rPr>
          <w:rFonts w:hint="eastAsia"/>
          <w:lang w:val="el-GR"/>
        </w:rPr>
        <w:t>前</w:t>
      </w:r>
      <w:r>
        <w:rPr>
          <w:rFonts w:hint="eastAsia"/>
          <w:lang w:val="el-GR"/>
        </w:rPr>
        <w:t>342/1-271/70</w:t>
      </w:r>
      <w:r>
        <w:rPr>
          <w:rFonts w:hint="eastAsia"/>
          <w:lang w:val="el-GR"/>
        </w:rPr>
        <w:t>）和斯多葛派，在近代有休谟（</w:t>
      </w:r>
      <w:r>
        <w:rPr>
          <w:rFonts w:hint="eastAsia"/>
          <w:lang w:val="el-GR"/>
        </w:rPr>
        <w:t>1711-76</w:t>
      </w:r>
      <w:r>
        <w:rPr>
          <w:rFonts w:hint="eastAsia"/>
          <w:lang w:val="el-GR"/>
        </w:rPr>
        <w:t>）和洛克（</w:t>
      </w:r>
      <w:r>
        <w:rPr>
          <w:rFonts w:hint="eastAsia"/>
          <w:lang w:val="el-GR"/>
        </w:rPr>
        <w:t>1632-1704</w:t>
      </w:r>
      <w:r>
        <w:rPr>
          <w:rFonts w:hint="eastAsia"/>
          <w:lang w:val="el-GR"/>
        </w:rPr>
        <w:t>）。感觉主义与经验主义有亲缘关系，二者共同对立于理性主义，理性主义将理性看作是最高的认识原则，以及接受建立在天赋知性概念</w:t>
      </w:r>
      <w:r>
        <w:rPr>
          <w:rFonts w:hint="eastAsia"/>
          <w:lang w:val="el-GR"/>
        </w:rPr>
        <w:t>(Verstandesbegriffe)</w:t>
      </w:r>
      <w:r>
        <w:rPr>
          <w:rFonts w:hint="eastAsia"/>
          <w:lang w:val="el-GR"/>
        </w:rPr>
        <w:t>基础上的独立于经验的知识的可能性。康德在其认识论中批判性地调解彼此对立的感觉</w:t>
      </w:r>
      <w:r>
        <w:rPr>
          <w:rFonts w:hint="eastAsia"/>
          <w:lang w:val="el-GR"/>
        </w:rPr>
        <w:t>/</w:t>
      </w:r>
      <w:r>
        <w:rPr>
          <w:rFonts w:hint="eastAsia"/>
          <w:lang w:val="el-GR"/>
        </w:rPr>
        <w:t>经验主义和理性主义的思想方向：“无感性则不会有对象给予我们，无知性则没有对象被思维。思维</w:t>
      </w:r>
      <w:r>
        <w:rPr>
          <w:rFonts w:hint="eastAsia"/>
          <w:lang w:val="el-GR"/>
        </w:rPr>
        <w:t>无内容即是空的，直观无概念是盲的。”（《纯粹理性批判》</w:t>
      </w:r>
      <w:r>
        <w:rPr>
          <w:rFonts w:hint="eastAsia"/>
          <w:lang w:val="el-GR"/>
        </w:rPr>
        <w:t>1787</w:t>
      </w:r>
      <w:r>
        <w:rPr>
          <w:rFonts w:hint="eastAsia"/>
          <w:lang w:val="el-GR"/>
        </w:rPr>
        <w:t>年第二版页</w:t>
      </w:r>
      <w:r>
        <w:rPr>
          <w:rFonts w:hint="eastAsia"/>
          <w:lang w:val="el-GR"/>
        </w:rPr>
        <w:t>75</w:t>
      </w:r>
      <w:r>
        <w:rPr>
          <w:rFonts w:hint="eastAsia"/>
          <w:lang w:val="el-GR"/>
        </w:rPr>
        <w:t>）</w:t>
      </w:r>
      <w:r>
        <w:t xml:space="preserve"> </w:t>
      </w:r>
    </w:p>
  </w:footnote>
  <w:footnote w:id="16">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rFonts w:hint="eastAsia"/>
          <w:lang w:val="el-GR"/>
        </w:rPr>
        <w:t>Jean-Jacques Rousseau, 1712-78</w:t>
      </w:r>
      <w:r>
        <w:rPr>
          <w:rFonts w:hint="eastAsia"/>
          <w:lang w:val="el-GR"/>
        </w:rPr>
        <w:t>，法国哲学家、作家。</w:t>
      </w:r>
      <w:r>
        <w:rPr>
          <w:rFonts w:hint="eastAsia"/>
          <w:lang w:val="el-GR"/>
        </w:rPr>
        <w:t>1750</w:t>
      </w:r>
      <w:r>
        <w:rPr>
          <w:rFonts w:hint="eastAsia"/>
          <w:lang w:val="el-GR"/>
        </w:rPr>
        <w:t>年，以其对于第戎科学院提出的、也是他自己所特有的问题“科学和艺术的复兴是否有助于道德的纯化？”的获奖答复而登上法国公众生活的舞台。卢梭独特回答的结论是否定的。从</w:t>
      </w:r>
      <w:r>
        <w:rPr>
          <w:rFonts w:hint="eastAsia"/>
          <w:lang w:val="el-GR"/>
        </w:rPr>
        <w:t>1751</w:t>
      </w:r>
      <w:r>
        <w:rPr>
          <w:rFonts w:hint="eastAsia"/>
          <w:lang w:val="el-GR"/>
        </w:rPr>
        <w:t>年开始，他反对他之前的启蒙运动，坚持情感对理性，自然对文明的优先性。针对一种朝向理性的历史进步的乐观主义观点，他代之以一个走向衰落的诊断，这种衰落必须被阻止，但</w:t>
      </w:r>
      <w:r>
        <w:rPr>
          <w:rFonts w:hint="eastAsia"/>
          <w:lang w:val="el-GR"/>
        </w:rPr>
        <w:t>要回头是不可能的。为了保存与自然和情感的亲近，他还开展他的教育和国家学说的研究。（《爱弥尔》</w:t>
      </w:r>
      <w:r>
        <w:rPr>
          <w:rFonts w:hint="eastAsia"/>
          <w:lang w:val="el-GR"/>
        </w:rPr>
        <w:t>[1762]</w:t>
      </w:r>
      <w:r>
        <w:rPr>
          <w:rFonts w:hint="eastAsia"/>
          <w:lang w:val="el-GR"/>
        </w:rPr>
        <w:t>，《社会契约论》</w:t>
      </w:r>
      <w:r>
        <w:rPr>
          <w:rFonts w:hint="eastAsia"/>
          <w:lang w:val="el-GR"/>
        </w:rPr>
        <w:t>[1762]</w:t>
      </w:r>
      <w:r>
        <w:rPr>
          <w:rFonts w:hint="eastAsia"/>
          <w:lang w:val="el-GR"/>
        </w:rPr>
        <w:t>）；正是在以道德为基础的权威行为之保护儿童权的、“否定性的”教育的转折点上（《爱弥尔》中的“信仰自白”），卢梭的实质上道德的和无论如何不“自然”的追求，通过道德训练的无辜（《新爱洛伊斯》</w:t>
      </w:r>
      <w:r>
        <w:rPr>
          <w:rFonts w:hint="eastAsia"/>
          <w:lang w:val="el-GR"/>
        </w:rPr>
        <w:t>[1761]</w:t>
      </w:r>
      <w:r>
        <w:rPr>
          <w:rFonts w:hint="eastAsia"/>
          <w:lang w:val="el-GR"/>
        </w:rPr>
        <w:t>），通过对整体结构的自由的、社会的理解，突出出来。通过其社会契约学说，卢梭成为法国大革命的哲学家（参</w:t>
      </w:r>
      <w:r>
        <w:rPr>
          <w:rFonts w:hint="eastAsia"/>
          <w:lang w:val="el-GR"/>
        </w:rPr>
        <w:t>1793</w:t>
      </w:r>
      <w:r>
        <w:rPr>
          <w:rFonts w:hint="eastAsia"/>
          <w:lang w:val="el-GR"/>
        </w:rPr>
        <w:t>年</w:t>
      </w:r>
      <w:r>
        <w:rPr>
          <w:rFonts w:hint="eastAsia"/>
          <w:lang w:val="el-GR"/>
        </w:rPr>
        <w:t>7</w:t>
      </w:r>
      <w:r>
        <w:rPr>
          <w:rFonts w:hint="eastAsia"/>
          <w:lang w:val="el-GR"/>
        </w:rPr>
        <w:t>月</w:t>
      </w:r>
      <w:r>
        <w:rPr>
          <w:rFonts w:hint="eastAsia"/>
          <w:lang w:val="el-GR"/>
        </w:rPr>
        <w:t>24</w:t>
      </w:r>
      <w:r>
        <w:rPr>
          <w:rFonts w:hint="eastAsia"/>
          <w:lang w:val="el-GR"/>
        </w:rPr>
        <w:t>日宪法）。罗伯斯比尔特别引用这一社会契约，要求实现</w:t>
      </w:r>
      <w:r>
        <w:rPr>
          <w:rFonts w:hint="eastAsia"/>
          <w:lang w:val="el-GR"/>
        </w:rPr>
        <w:t>volonte</w:t>
      </w:r>
      <w:r>
        <w:rPr>
          <w:rFonts w:hint="eastAsia"/>
          <w:lang w:val="el-GR"/>
        </w:rPr>
        <w:t xml:space="preserve"> generale[</w:t>
      </w:r>
      <w:r>
        <w:rPr>
          <w:rFonts w:hint="eastAsia"/>
          <w:lang w:val="el-GR"/>
        </w:rPr>
        <w:t>公意</w:t>
      </w:r>
      <w:r>
        <w:rPr>
          <w:rFonts w:hint="eastAsia"/>
          <w:lang w:val="el-GR"/>
        </w:rPr>
        <w:t>]</w:t>
      </w:r>
      <w:r>
        <w:rPr>
          <w:rFonts w:hint="eastAsia"/>
          <w:lang w:val="el-GR"/>
        </w:rPr>
        <w:t>，一个社会的理想的共同意志。</w:t>
      </w:r>
    </w:p>
  </w:footnote>
  <w:footnote w:id="17">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rFonts w:hint="eastAsia"/>
          <w:lang w:val="el-GR"/>
        </w:rPr>
        <w:t>Maximilien de Robespierre, 1758-94</w:t>
      </w:r>
      <w:r>
        <w:rPr>
          <w:rFonts w:hint="eastAsia"/>
          <w:lang w:val="el-GR"/>
        </w:rPr>
        <w:t>，法国革命家，</w:t>
      </w:r>
      <w:r>
        <w:rPr>
          <w:rFonts w:hint="eastAsia"/>
          <w:lang w:val="el-GR"/>
        </w:rPr>
        <w:t>1789</w:t>
      </w:r>
      <w:r>
        <w:rPr>
          <w:rFonts w:hint="eastAsia"/>
          <w:lang w:val="el-GR"/>
        </w:rPr>
        <w:t>年后为雅各宾俱乐部和国民议会成员。他推翻比较温和的吉伦特派，推动处死路易十六以及他自己的竞争对手丹东。雅各宾派的恐怖统治在罗伯斯比尔手里达到了顶点。</w:t>
      </w:r>
      <w:r>
        <w:rPr>
          <w:rFonts w:hint="eastAsia"/>
          <w:lang w:val="el-GR"/>
        </w:rPr>
        <w:t>1794</w:t>
      </w:r>
      <w:r>
        <w:rPr>
          <w:rFonts w:hint="eastAsia"/>
          <w:lang w:val="el-GR"/>
        </w:rPr>
        <w:t>年</w:t>
      </w:r>
      <w:r>
        <w:rPr>
          <w:rFonts w:hint="eastAsia"/>
          <w:lang w:val="el-GR"/>
        </w:rPr>
        <w:t>7</w:t>
      </w:r>
      <w:r>
        <w:rPr>
          <w:rFonts w:hint="eastAsia"/>
          <w:lang w:val="el-GR"/>
        </w:rPr>
        <w:t>月</w:t>
      </w:r>
      <w:r>
        <w:rPr>
          <w:rFonts w:hint="eastAsia"/>
          <w:lang w:val="el-GR"/>
        </w:rPr>
        <w:t>27</w:t>
      </w:r>
      <w:r>
        <w:rPr>
          <w:rFonts w:hint="eastAsia"/>
          <w:lang w:val="el-GR"/>
        </w:rPr>
        <w:t>日他被推翻和处死。</w:t>
      </w:r>
    </w:p>
  </w:footnote>
  <w:footnote w:id="18">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lang w:val="el-GR"/>
        </w:rPr>
        <w:t>法语：</w:t>
      </w:r>
      <w:r>
        <w:rPr>
          <w:rFonts w:hint="eastAsia"/>
          <w:szCs w:val="21"/>
          <w:lang w:val="el-GR"/>
        </w:rPr>
        <w:t>在地上建起智慧、正义和道德的王国。</w:t>
      </w:r>
      <w:r>
        <w:rPr>
          <w:rFonts w:hint="eastAsia"/>
          <w:lang w:val="el-GR"/>
        </w:rPr>
        <w:t>尼采引自舍雷尔（</w:t>
      </w:r>
      <w:r>
        <w:rPr>
          <w:rFonts w:hint="eastAsia"/>
          <w:lang w:val="el-GR"/>
        </w:rPr>
        <w:t>Edmond Sherer</w:t>
      </w:r>
      <w:r>
        <w:rPr>
          <w:rFonts w:hint="eastAsia"/>
          <w:lang w:val="el-GR"/>
        </w:rPr>
        <w:t>）</w:t>
      </w:r>
      <w:r>
        <w:rPr>
          <w:rFonts w:hint="eastAsia"/>
          <w:lang w:val="el-GR"/>
        </w:rPr>
        <w:t>:</w:t>
      </w:r>
      <w:r>
        <w:rPr>
          <w:rFonts w:hint="eastAsia"/>
          <w:i/>
          <w:lang w:val="el-GR"/>
        </w:rPr>
        <w:t>Etades</w:t>
      </w:r>
      <w:r>
        <w:rPr>
          <w:rFonts w:hint="eastAsia"/>
          <w:lang w:val="el-GR"/>
        </w:rPr>
        <w:t xml:space="preserve"> </w:t>
      </w:r>
      <w:r>
        <w:rPr>
          <w:rFonts w:hint="eastAsia"/>
          <w:i/>
          <w:lang w:val="el-GR"/>
        </w:rPr>
        <w:t>sur</w:t>
      </w:r>
      <w:r>
        <w:rPr>
          <w:rFonts w:hint="eastAsia"/>
          <w:lang w:val="el-GR"/>
        </w:rPr>
        <w:t xml:space="preserve"> </w:t>
      </w:r>
      <w:r>
        <w:rPr>
          <w:rFonts w:hint="eastAsia"/>
          <w:i/>
          <w:lang w:val="el-GR"/>
        </w:rPr>
        <w:t>la</w:t>
      </w:r>
      <w:r>
        <w:rPr>
          <w:rFonts w:hint="eastAsia"/>
          <w:lang w:val="el-GR"/>
        </w:rPr>
        <w:t xml:space="preserve"> </w:t>
      </w:r>
      <w:r>
        <w:rPr>
          <w:rFonts w:hint="eastAsia"/>
          <w:i/>
          <w:lang w:val="el-GR"/>
        </w:rPr>
        <w:t>litterature</w:t>
      </w:r>
      <w:r>
        <w:rPr>
          <w:rFonts w:hint="eastAsia"/>
          <w:lang w:val="el-GR"/>
        </w:rPr>
        <w:t xml:space="preserve"> </w:t>
      </w:r>
      <w:r>
        <w:rPr>
          <w:rFonts w:hint="eastAsia"/>
          <w:i/>
          <w:lang w:val="el-GR"/>
        </w:rPr>
        <w:t>contem</w:t>
      </w:r>
      <w:r>
        <w:rPr>
          <w:rFonts w:hint="eastAsia"/>
          <w:i/>
          <w:lang w:val="el-GR"/>
        </w:rPr>
        <w:t>poraine</w:t>
      </w:r>
      <w:r>
        <w:rPr>
          <w:rFonts w:hint="eastAsia"/>
          <w:lang w:val="el-GR"/>
        </w:rPr>
        <w:t>[</w:t>
      </w:r>
      <w:r>
        <w:rPr>
          <w:rFonts w:hint="eastAsia"/>
          <w:lang w:val="el-GR"/>
        </w:rPr>
        <w:t>当代文学研究</w:t>
      </w:r>
      <w:r>
        <w:rPr>
          <w:rFonts w:hint="eastAsia"/>
          <w:lang w:val="el-GR"/>
        </w:rPr>
        <w:t>]</w:t>
      </w:r>
      <w:r>
        <w:rPr>
          <w:rFonts w:hint="eastAsia"/>
          <w:lang w:val="el-GR"/>
        </w:rPr>
        <w:t>，巴黎，</w:t>
      </w:r>
      <w:r>
        <w:rPr>
          <w:rFonts w:hint="eastAsia"/>
          <w:lang w:val="el-GR"/>
        </w:rPr>
        <w:t>1885</w:t>
      </w:r>
      <w:r>
        <w:rPr>
          <w:rFonts w:hint="eastAsia"/>
          <w:lang w:val="el-GR"/>
        </w:rPr>
        <w:t>，第</w:t>
      </w:r>
      <w:r>
        <w:rPr>
          <w:rFonts w:hint="eastAsia"/>
          <w:lang w:val="el-GR"/>
        </w:rPr>
        <w:t>8</w:t>
      </w:r>
      <w:r>
        <w:rPr>
          <w:rFonts w:hint="eastAsia"/>
          <w:lang w:val="el-GR"/>
        </w:rPr>
        <w:t>卷，页</w:t>
      </w:r>
      <w:r>
        <w:rPr>
          <w:rFonts w:hint="eastAsia"/>
          <w:lang w:val="el-GR"/>
        </w:rPr>
        <w:t>79</w:t>
      </w:r>
      <w:r>
        <w:rPr>
          <w:rFonts w:hint="eastAsia"/>
          <w:lang w:val="el-GR"/>
        </w:rPr>
        <w:t>。</w:t>
      </w:r>
    </w:p>
  </w:footnote>
  <w:footnote w:id="19">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lang w:val="el-GR"/>
        </w:rPr>
        <w:t>在其历史哲学（《世界公民观点之下普遍历史的观念》</w:t>
      </w:r>
      <w:r>
        <w:rPr>
          <w:rFonts w:hint="eastAsia"/>
          <w:lang w:val="el-GR"/>
        </w:rPr>
        <w:t>[1784]</w:t>
      </w:r>
      <w:r>
        <w:rPr>
          <w:rFonts w:hint="eastAsia"/>
          <w:lang w:val="el-GR"/>
        </w:rPr>
        <w:t>，《人类历史起源臆测》</w:t>
      </w:r>
      <w:r>
        <w:rPr>
          <w:rFonts w:hint="eastAsia"/>
          <w:lang w:val="el-GR"/>
        </w:rPr>
        <w:t>[1786]</w:t>
      </w:r>
      <w:r>
        <w:rPr>
          <w:rFonts w:hint="eastAsia"/>
          <w:lang w:val="el-GR"/>
        </w:rPr>
        <w:t>，《永久和平论》</w:t>
      </w:r>
      <w:r>
        <w:rPr>
          <w:rFonts w:hint="eastAsia"/>
          <w:lang w:val="el-GR"/>
        </w:rPr>
        <w:t>[1795]</w:t>
      </w:r>
      <w:r>
        <w:rPr>
          <w:rFonts w:hint="eastAsia"/>
          <w:lang w:val="el-GR"/>
        </w:rPr>
        <w:t>）中，康德力图将属于理论认识和实践理性异质层面的两种不同立场结合起来。作为历史进程的动力，一方面，可以看到一种自然的和自私的驱动力的</w:t>
      </w:r>
      <w:r>
        <w:rPr>
          <w:rFonts w:hint="eastAsia"/>
          <w:lang w:val="de-DE"/>
        </w:rPr>
        <w:t>互相</w:t>
      </w:r>
      <w:r>
        <w:rPr>
          <w:rFonts w:hint="eastAsia"/>
          <w:lang w:val="el-GR"/>
        </w:rPr>
        <w:t>对抗。从实现人类在一个理性自由和和平秩序中的联合的绝对伦理责任来看，另一方面，又可以发现一种在自然中存在的目的性的假设：历史进程指向一个确定的目的。但是，一种这样的目的性按</w:t>
      </w:r>
      <w:r>
        <w:rPr>
          <w:rFonts w:hint="eastAsia"/>
          <w:lang w:val="el-GR"/>
        </w:rPr>
        <w:t>照康德的批判哲学虽然是不可认识的，却是实践命令的确定性的结果，并且使我们有责任接受一种历史观点，好象一方面确实存在着战争，另一方面是人们为此不得不采取的行动联合，以从一种自由的自我负责中取得一种自由的社会秩序。</w:t>
      </w:r>
    </w:p>
  </w:footnote>
  <w:footnote w:id="20">
    <w:p w:rsidR="00000000" w:rsidRDefault="00EF3B58">
      <w:pPr>
        <w:pStyle w:val="a7"/>
        <w:rPr>
          <w:rFonts w:hint="eastAsia"/>
          <w:szCs w:val="21"/>
          <w:lang w:val="el-GR"/>
        </w:rPr>
      </w:pPr>
      <w:r>
        <w:rPr>
          <w:rStyle w:val="a8"/>
        </w:rPr>
        <w:footnoteRef/>
      </w:r>
      <w:r>
        <w:rPr>
          <w:rFonts w:hint="eastAsia"/>
        </w:rPr>
        <w:t>【</w:t>
      </w:r>
      <w:r>
        <w:rPr>
          <w:szCs w:val="21"/>
          <w:lang w:val="de-DE"/>
        </w:rPr>
        <w:t>Pütz</w:t>
      </w:r>
      <w:r>
        <w:rPr>
          <w:rFonts w:hint="eastAsia"/>
          <w:lang w:val="de-DE"/>
        </w:rPr>
        <w:t>】</w:t>
      </w:r>
      <w:r>
        <w:rPr>
          <w:rFonts w:hint="eastAsia"/>
          <w:lang w:val="el-GR"/>
        </w:rPr>
        <w:t>来自拉丁文“</w:t>
      </w:r>
      <w:r>
        <w:rPr>
          <w:rFonts w:hint="eastAsia"/>
          <w:lang w:val="el-GR"/>
        </w:rPr>
        <w:t>pessmum</w:t>
      </w:r>
      <w:r>
        <w:rPr>
          <w:rFonts w:hint="eastAsia"/>
          <w:lang w:val="el-GR"/>
        </w:rPr>
        <w:t>”</w:t>
      </w:r>
      <w:r>
        <w:rPr>
          <w:rFonts w:hint="eastAsia"/>
          <w:lang w:val="el-GR"/>
        </w:rPr>
        <w:t>[</w:t>
      </w:r>
      <w:r>
        <w:rPr>
          <w:rFonts w:hint="eastAsia"/>
          <w:lang w:val="el-GR"/>
        </w:rPr>
        <w:t>糟透</w:t>
      </w:r>
      <w:r>
        <w:rPr>
          <w:rFonts w:hint="eastAsia"/>
          <w:lang w:val="el-GR"/>
        </w:rPr>
        <w:t>]</w:t>
      </w:r>
      <w:r>
        <w:rPr>
          <w:rFonts w:hint="eastAsia"/>
          <w:lang w:val="el-GR"/>
        </w:rPr>
        <w:t>；一种世界观的追随者，与乐观主义相反（来自拉丁文“</w:t>
      </w:r>
      <w:r>
        <w:rPr>
          <w:rFonts w:hint="eastAsia"/>
          <w:lang w:val="el-GR"/>
        </w:rPr>
        <w:t>optimum</w:t>
      </w:r>
      <w:r>
        <w:rPr>
          <w:rFonts w:hint="eastAsia"/>
          <w:lang w:val="el-GR"/>
        </w:rPr>
        <w:t>”</w:t>
      </w:r>
      <w:r>
        <w:rPr>
          <w:rFonts w:hint="eastAsia"/>
          <w:lang w:val="el-GR"/>
        </w:rPr>
        <w:t>[</w:t>
      </w:r>
      <w:r>
        <w:rPr>
          <w:rFonts w:hint="eastAsia"/>
          <w:lang w:val="el-GR"/>
        </w:rPr>
        <w:t>最好</w:t>
      </w:r>
      <w:r>
        <w:rPr>
          <w:rFonts w:hint="eastAsia"/>
          <w:lang w:val="el-GR"/>
        </w:rPr>
        <w:t>]</w:t>
      </w:r>
      <w:r>
        <w:rPr>
          <w:rFonts w:hint="eastAsia"/>
          <w:lang w:val="el-GR"/>
        </w:rPr>
        <w:t>），从事物的负面观察事物。悲观主义是许多宗教的组成要素，比如说是基督教和佛教的组成要素。在哲学中，叔本华特别代表了悲观主义。</w:t>
      </w:r>
    </w:p>
  </w:footnote>
  <w:footnote w:id="21">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rFonts w:hint="eastAsia"/>
          <w:lang w:val="el-GR"/>
        </w:rPr>
        <w:t>1483-1546</w:t>
      </w:r>
      <w:r>
        <w:rPr>
          <w:rFonts w:hint="eastAsia"/>
          <w:lang w:val="el-GR"/>
        </w:rPr>
        <w:t>，德国宗教改革家，</w:t>
      </w:r>
      <w:r>
        <w:rPr>
          <w:rFonts w:hint="eastAsia"/>
          <w:lang w:val="el-GR"/>
        </w:rPr>
        <w:t>原为奥古斯丁隐修会修士和圣经讲解教授。他关于赦免力量的</w:t>
      </w:r>
      <w:r>
        <w:rPr>
          <w:rFonts w:hint="eastAsia"/>
          <w:lang w:val="el-GR"/>
        </w:rPr>
        <w:t>95</w:t>
      </w:r>
      <w:r>
        <w:rPr>
          <w:rFonts w:hint="eastAsia"/>
          <w:lang w:val="el-GR"/>
        </w:rPr>
        <w:t>条论纲（</w:t>
      </w:r>
      <w:r>
        <w:rPr>
          <w:rFonts w:hint="eastAsia"/>
          <w:lang w:val="el-GR"/>
        </w:rPr>
        <w:t>1517</w:t>
      </w:r>
      <w:r>
        <w:rPr>
          <w:rFonts w:hint="eastAsia"/>
          <w:lang w:val="el-GR"/>
        </w:rPr>
        <w:t>）引起的争论导致了宗教的和教会的革新运动，并在奥格斯堡会议（</w:t>
      </w:r>
      <w:r>
        <w:rPr>
          <w:rFonts w:hint="eastAsia"/>
          <w:lang w:val="el-GR"/>
        </w:rPr>
        <w:t>1530</w:t>
      </w:r>
      <w:r>
        <w:rPr>
          <w:rFonts w:hint="eastAsia"/>
          <w:lang w:val="el-GR"/>
        </w:rPr>
        <w:t>）上导致了帝国的宗教和政治分裂。</w:t>
      </w:r>
    </w:p>
  </w:footnote>
  <w:footnote w:id="22">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rFonts w:hint="eastAsia"/>
          <w:lang w:val="el-GR"/>
        </w:rPr>
        <w:t>引文不能确定出处。</w:t>
      </w:r>
    </w:p>
  </w:footnote>
  <w:footnote w:id="23">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rFonts w:hint="eastAsia"/>
          <w:lang w:val="el-GR"/>
        </w:rPr>
        <w:t>拉丁文：因其荒谬，故我信之。（被误归于奥古斯丁）。</w:t>
      </w:r>
    </w:p>
  </w:footnote>
  <w:footnote w:id="24">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lang w:val="de-DE"/>
        </w:rPr>
        <w:t>一种</w:t>
      </w:r>
      <w:r>
        <w:rPr>
          <w:rFonts w:hint="eastAsia"/>
          <w:lang w:val="el-GR"/>
        </w:rPr>
        <w:t>重罪，这种罪在于有意识地拒绝必不可少的上帝恩典：“所以我告诉你们：人的一切罪和和亵渎的话，都可得赦免；惟独亵渎圣灵，总不得赦免。”（马太福音</w:t>
      </w:r>
      <w:r>
        <w:rPr>
          <w:lang w:val="de-DE"/>
        </w:rPr>
        <w:t>12, 31</w:t>
      </w:r>
      <w:r>
        <w:rPr>
          <w:rFonts w:hint="eastAsia"/>
          <w:lang w:val="de-DE"/>
        </w:rPr>
        <w:t>）</w:t>
      </w:r>
    </w:p>
  </w:footnote>
  <w:footnote w:id="25">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lang w:val="de-DE"/>
        </w:rPr>
        <w:t xml:space="preserve">Georg Wilhelm Friedrich </w:t>
      </w:r>
      <w:r>
        <w:rPr>
          <w:rFonts w:hint="eastAsia"/>
          <w:lang w:val="de-DE"/>
        </w:rPr>
        <w:t>Hegel, 1770-1883</w:t>
      </w:r>
      <w:r>
        <w:rPr>
          <w:rFonts w:hint="eastAsia"/>
          <w:lang w:val="de-DE"/>
        </w:rPr>
        <w:t>，与费希特、谢林和荷尔德林同为“德国唯心主义”哲学的开创者；特别是由于黑格尔左派和马克思对其的接受，其影响越出了学院之外。黑格尔的《精神现象学》（</w:t>
      </w:r>
      <w:r>
        <w:rPr>
          <w:rFonts w:hint="eastAsia"/>
          <w:lang w:val="de-DE"/>
        </w:rPr>
        <w:t>1807</w:t>
      </w:r>
      <w:r>
        <w:rPr>
          <w:rFonts w:hint="eastAsia"/>
          <w:lang w:val="de-DE"/>
        </w:rPr>
        <w:t>）勾画了作为绝对精神的自我意识而从自然意识开始的一种教育小说。这部著作的百科全书式的特点预示了《哲学全书》</w:t>
      </w:r>
      <w:r>
        <w:rPr>
          <w:rFonts w:hint="eastAsia"/>
          <w:lang w:val="de-DE"/>
        </w:rPr>
        <w:t>1817</w:t>
      </w:r>
      <w:r>
        <w:rPr>
          <w:rFonts w:hint="eastAsia"/>
          <w:lang w:val="de-DE"/>
        </w:rPr>
        <w:t>，</w:t>
      </w:r>
      <w:r>
        <w:rPr>
          <w:rFonts w:hint="eastAsia"/>
          <w:lang w:val="de-DE"/>
        </w:rPr>
        <w:t>1827</w:t>
      </w:r>
      <w:r>
        <w:rPr>
          <w:rFonts w:hint="eastAsia"/>
          <w:lang w:val="de-DE"/>
        </w:rPr>
        <w:t>，</w:t>
      </w:r>
      <w:r>
        <w:rPr>
          <w:rFonts w:hint="eastAsia"/>
          <w:lang w:val="de-DE"/>
        </w:rPr>
        <w:t>1830</w:t>
      </w:r>
      <w:r>
        <w:rPr>
          <w:rFonts w:hint="eastAsia"/>
          <w:lang w:val="de-DE"/>
        </w:rPr>
        <w:t>），在其中黑格尔描述了作为世界根据的理性（逻辑学），其在现实中的外化（自然哲学），和其回复到自身（精神哲学）。在此我们看到勇敢的和同时也是历史上最后的努力，试图将迄今的人类文化的整体的基础，与</w:t>
      </w:r>
      <w:r>
        <w:rPr>
          <w:rFonts w:hint="eastAsia"/>
          <w:lang w:val="de-DE"/>
        </w:rPr>
        <w:t>自然科学的新发现，或与年轻的历史意识，在一个理性</w:t>
      </w:r>
      <w:r>
        <w:rPr>
          <w:rFonts w:hint="eastAsia"/>
          <w:lang w:val="de-DE"/>
        </w:rPr>
        <w:t>-</w:t>
      </w:r>
      <w:r>
        <w:rPr>
          <w:rFonts w:hint="eastAsia"/>
          <w:lang w:val="de-DE"/>
        </w:rPr>
        <w:t>知识系统中结合起来。尼采和黑格尔的关系一直是不清楚的。</w:t>
      </w:r>
    </w:p>
  </w:footnote>
  <w:footnote w:id="26">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lang w:val="de-DE"/>
        </w:rPr>
        <w:t>几乎逐字参黑格尔《逻辑学》，第二编第二篇（“本质论”），第二章</w:t>
      </w:r>
      <w:r>
        <w:rPr>
          <w:rFonts w:hint="eastAsia"/>
          <w:lang w:val="de-DE"/>
        </w:rPr>
        <w:t>C</w:t>
      </w:r>
      <w:r>
        <w:rPr>
          <w:rFonts w:hint="eastAsia"/>
          <w:lang w:val="de-DE"/>
        </w:rPr>
        <w:t>（“矛盾”）注</w:t>
      </w:r>
      <w:r>
        <w:rPr>
          <w:rFonts w:hint="eastAsia"/>
          <w:lang w:val="de-DE"/>
        </w:rPr>
        <w:t>3</w:t>
      </w:r>
      <w:r>
        <w:rPr>
          <w:rFonts w:hint="eastAsia"/>
          <w:lang w:val="de-DE"/>
        </w:rPr>
        <w:t>。通过将矛盾提升为运动性的原则，对立于古典形而上学将同一性的支配作为存在之固定等级体系的原则的支配的做法，黑格尔显著地脱离了费希特，也未明言地脱离了他的同伴谢林。</w:t>
      </w:r>
    </w:p>
  </w:footnote>
  <w:footnote w:id="27">
    <w:p w:rsidR="00000000" w:rsidRDefault="00EF3B58">
      <w:pPr>
        <w:pStyle w:val="a7"/>
        <w:rPr>
          <w:rFonts w:hint="eastAsia"/>
          <w:szCs w:val="21"/>
          <w:lang w:val="de-DE"/>
        </w:rPr>
      </w:pPr>
      <w:r>
        <w:rPr>
          <w:rStyle w:val="a8"/>
        </w:rPr>
        <w:footnoteRef/>
      </w:r>
      <w:r>
        <w:t xml:space="preserve"> </w:t>
      </w:r>
      <w:r>
        <w:rPr>
          <w:rFonts w:hint="eastAsia"/>
        </w:rPr>
        <w:t>【</w:t>
      </w:r>
      <w:r>
        <w:rPr>
          <w:szCs w:val="21"/>
          <w:lang w:val="de-DE"/>
        </w:rPr>
        <w:t>Pütz</w:t>
      </w:r>
      <w:r>
        <w:rPr>
          <w:rFonts w:hint="eastAsia"/>
          <w:lang w:val="de-DE"/>
        </w:rPr>
        <w:t>】</w:t>
      </w:r>
      <w:r>
        <w:rPr>
          <w:rFonts w:hint="eastAsia"/>
          <w:szCs w:val="21"/>
          <w:lang w:val="de-DE"/>
        </w:rPr>
        <w:t>拉丁文：我信仰并且荒谬</w:t>
      </w:r>
      <w:r>
        <w:rPr>
          <w:rFonts w:hint="eastAsia"/>
          <w:szCs w:val="21"/>
          <w:lang w:val="de-DE"/>
        </w:rPr>
        <w:t>/</w:t>
      </w:r>
      <w:r>
        <w:rPr>
          <w:rFonts w:hint="eastAsia"/>
          <w:szCs w:val="21"/>
          <w:lang w:val="de-DE"/>
        </w:rPr>
        <w:t>无道理。转义：提出一种论点或意见同时又否定它。</w:t>
      </w:r>
    </w:p>
  </w:footnote>
  <w:footnote w:id="28">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lang w:val="de-DE"/>
        </w:rPr>
        <w:t>在此有与软弱化相联系的贬义。（参下一个注。）</w:t>
      </w:r>
    </w:p>
  </w:footnote>
  <w:footnote w:id="29">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lang w:val="de-DE"/>
        </w:rPr>
        <w:t>影射歌德《浮士德》第二部结尾的诗行：“永恒之女性，引我们上升。”（</w:t>
      </w:r>
      <w:r>
        <w:rPr>
          <w:rFonts w:hint="eastAsia"/>
          <w:lang w:val="de-DE"/>
        </w:rPr>
        <w:t>12110</w:t>
      </w:r>
      <w:r>
        <w:rPr>
          <w:rFonts w:hint="eastAsia"/>
          <w:lang w:val="de-DE"/>
        </w:rPr>
        <w:t>行以下。）</w:t>
      </w:r>
    </w:p>
  </w:footnote>
  <w:footnote w:id="30">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lang w:val="de-DE"/>
        </w:rPr>
        <w:t>这里的含义不同于今天通常的词义：准备牺牲的决心，或是对高尚的目标想象的热情。这样一些态度在这里被加以负面的评价，并被追溯到一种哲学</w:t>
      </w:r>
      <w:r>
        <w:rPr>
          <w:rFonts w:hint="eastAsia"/>
          <w:lang w:val="de-DE"/>
        </w:rPr>
        <w:t>-</w:t>
      </w:r>
      <w:r>
        <w:rPr>
          <w:rFonts w:hint="eastAsia"/>
          <w:lang w:val="de-DE"/>
        </w:rPr>
        <w:t>神学思想类型。这种类型以柏拉图中期哲学的理念论为基础。通过这种方式，美学与关于希腊的典范的想象相结合。在康德的“先验唯心主义”中，以及在“德国唯心论”——歌德的自然科学和美学思想尽管与其有怀疑的距离（参下一个注），也接近这种唯心论，它开始于费希特（</w:t>
      </w:r>
      <w:r>
        <w:rPr>
          <w:rFonts w:hint="eastAsia"/>
          <w:lang w:val="de-DE"/>
        </w:rPr>
        <w:t>1762-18</w:t>
      </w:r>
      <w:r>
        <w:rPr>
          <w:rFonts w:hint="eastAsia"/>
          <w:lang w:val="de-DE"/>
        </w:rPr>
        <w:t>14</w:t>
      </w:r>
      <w:r>
        <w:rPr>
          <w:rFonts w:hint="eastAsia"/>
          <w:lang w:val="de-DE"/>
        </w:rPr>
        <w:t>）的第一部《知识学》，以黑格尔之死（</w:t>
      </w:r>
      <w:r>
        <w:rPr>
          <w:rFonts w:hint="eastAsia"/>
          <w:lang w:val="de-DE"/>
        </w:rPr>
        <w:t>1831</w:t>
      </w:r>
      <w:r>
        <w:rPr>
          <w:rFonts w:hint="eastAsia"/>
          <w:lang w:val="de-DE"/>
        </w:rPr>
        <w:t>）和歌德之死（</w:t>
      </w:r>
      <w:r>
        <w:rPr>
          <w:rFonts w:hint="eastAsia"/>
          <w:lang w:val="de-DE"/>
        </w:rPr>
        <w:t>1832</w:t>
      </w:r>
      <w:r>
        <w:rPr>
          <w:rFonts w:hint="eastAsia"/>
          <w:lang w:val="de-DE"/>
        </w:rPr>
        <w:t>）为结束——中，柏拉图的理念论得到了一种修改了的更新。</w:t>
      </w:r>
      <w:r>
        <w:rPr>
          <w:rFonts w:hint="eastAsia"/>
          <w:lang w:val="de-DE"/>
        </w:rPr>
        <w:t>1888</w:t>
      </w:r>
      <w:r>
        <w:rPr>
          <w:rFonts w:hint="eastAsia"/>
          <w:lang w:val="de-DE"/>
        </w:rPr>
        <w:t>年</w:t>
      </w:r>
      <w:r>
        <w:rPr>
          <w:rFonts w:hint="eastAsia"/>
          <w:lang w:val="de-DE"/>
        </w:rPr>
        <w:t>10</w:t>
      </w:r>
      <w:r>
        <w:rPr>
          <w:rFonts w:hint="eastAsia"/>
          <w:lang w:val="de-DE"/>
        </w:rPr>
        <w:t>月</w:t>
      </w:r>
      <w:r>
        <w:rPr>
          <w:rFonts w:hint="eastAsia"/>
          <w:lang w:val="de-DE"/>
        </w:rPr>
        <w:t>20</w:t>
      </w:r>
      <w:r>
        <w:rPr>
          <w:rFonts w:hint="eastAsia"/>
          <w:lang w:val="de-DE"/>
        </w:rPr>
        <w:t>日，尼采从梅森堡（</w:t>
      </w:r>
      <w:r>
        <w:rPr>
          <w:rFonts w:hint="eastAsia"/>
          <w:lang w:val="de-DE"/>
        </w:rPr>
        <w:t>Meysenbug</w:t>
      </w:r>
      <w:r>
        <w:rPr>
          <w:rFonts w:hint="eastAsia"/>
          <w:lang w:val="de-DE"/>
        </w:rPr>
        <w:t>）写信给他的女朋友马尔维达（</w:t>
      </w:r>
      <w:r>
        <w:rPr>
          <w:rFonts w:hint="eastAsia"/>
          <w:lang w:val="de-DE"/>
        </w:rPr>
        <w:t>Malwida</w:t>
      </w:r>
      <w:r>
        <w:rPr>
          <w:rFonts w:hint="eastAsia"/>
          <w:lang w:val="de-DE"/>
        </w:rPr>
        <w:t>）：“我将唯心主义看作一种变成了本能的作假，看作一种不惜任何代价的不</w:t>
      </w:r>
      <w:r>
        <w:rPr>
          <w:rFonts w:ascii="楷体_GB2312" w:eastAsia="楷体_GB2312" w:hint="eastAsia"/>
          <w:lang w:val="de-DE"/>
        </w:rPr>
        <w:t>愿</w:t>
      </w:r>
      <w:r>
        <w:rPr>
          <w:rFonts w:hint="eastAsia"/>
          <w:lang w:val="de-DE"/>
        </w:rPr>
        <w:t>看现实。”</w:t>
      </w:r>
    </w:p>
  </w:footnote>
  <w:footnote w:id="31">
    <w:p w:rsidR="00000000" w:rsidRDefault="00EF3B58">
      <w:pPr>
        <w:pStyle w:val="a7"/>
        <w:rPr>
          <w:rFonts w:ascii="宋体" w:hAnsi="宋体" w:hint="eastAsia"/>
          <w:szCs w:val="21"/>
        </w:rPr>
      </w:pPr>
      <w:r>
        <w:rPr>
          <w:rStyle w:val="a8"/>
        </w:rPr>
        <w:footnoteRef/>
      </w:r>
      <w:r>
        <w:rPr>
          <w:lang w:val="de-DE"/>
        </w:rPr>
        <w:t xml:space="preserve"> </w:t>
      </w:r>
      <w:r>
        <w:t>【</w:t>
      </w:r>
      <w:r>
        <w:rPr>
          <w:szCs w:val="21"/>
          <w:lang w:val="de-DE"/>
        </w:rPr>
        <w:t>Pütz</w:t>
      </w:r>
      <w:r>
        <w:rPr>
          <w:lang w:val="de-DE"/>
        </w:rPr>
        <w:t>】</w:t>
      </w:r>
      <w:r>
        <w:rPr>
          <w:lang w:val="de-DE"/>
        </w:rPr>
        <w:t>Immoralisten</w:t>
      </w:r>
      <w:r>
        <w:rPr>
          <w:rFonts w:hint="eastAsia"/>
          <w:lang w:val="de-DE"/>
        </w:rPr>
        <w:t>，</w:t>
      </w:r>
      <w:r>
        <w:rPr>
          <w:rFonts w:hint="eastAsia"/>
        </w:rPr>
        <w:t>非道德主义的信奉者</w:t>
      </w:r>
      <w:r>
        <w:rPr>
          <w:rFonts w:hint="eastAsia"/>
          <w:lang w:val="de-DE"/>
        </w:rPr>
        <w:t>，</w:t>
      </w:r>
      <w:r>
        <w:rPr>
          <w:rFonts w:hint="eastAsia"/>
        </w:rPr>
        <w:t>否认道德准则和道德规定的约束力。在</w:t>
      </w:r>
      <w:r>
        <w:rPr>
          <w:rFonts w:hint="eastAsia"/>
        </w:rPr>
        <w:t>1888</w:t>
      </w:r>
      <w:r>
        <w:rPr>
          <w:rFonts w:hint="eastAsia"/>
        </w:rPr>
        <w:t>年</w:t>
      </w:r>
      <w:r>
        <w:rPr>
          <w:rFonts w:hint="eastAsia"/>
        </w:rPr>
        <w:t>7</w:t>
      </w:r>
      <w:r>
        <w:rPr>
          <w:rFonts w:hint="eastAsia"/>
        </w:rPr>
        <w:t>月</w:t>
      </w:r>
      <w:r>
        <w:rPr>
          <w:rFonts w:hint="eastAsia"/>
        </w:rPr>
        <w:t>29</w:t>
      </w:r>
      <w:r>
        <w:rPr>
          <w:rFonts w:hint="eastAsia"/>
        </w:rPr>
        <w:t>日致付荷斯（</w:t>
      </w:r>
      <w:r>
        <w:rPr>
          <w:rFonts w:hint="eastAsia"/>
        </w:rPr>
        <w:t>Carl Fuchs</w:t>
      </w:r>
      <w:r>
        <w:rPr>
          <w:rFonts w:hint="eastAsia"/>
        </w:rPr>
        <w:t>）的信中，尼采鉴定了非道德主义者的类型，并在《看哪这人》（</w:t>
      </w:r>
      <w:r>
        <w:rPr>
          <w:rFonts w:hint="eastAsia"/>
        </w:rPr>
        <w:t>19</w:t>
      </w:r>
      <w:r>
        <w:rPr>
          <w:rFonts w:hint="eastAsia"/>
        </w:rPr>
        <w:t>08</w:t>
      </w:r>
      <w:r>
        <w:rPr>
          <w:rFonts w:hint="eastAsia"/>
        </w:rPr>
        <w:t>年出版）中称自己为这一类型的第一个代表（§</w:t>
      </w:r>
      <w:r>
        <w:rPr>
          <w:rFonts w:hint="eastAsia"/>
        </w:rPr>
        <w:t>2</w:t>
      </w:r>
      <w:r>
        <w:rPr>
          <w:rFonts w:hint="eastAsia"/>
        </w:rPr>
        <w:t>，“为什么我是命运”），“智性诚实”的迄今为止的最高形式，“它在道德本身已经成为本能和不可避免的东西以后仍然可以将道德作为幻想来对待。”</w:t>
      </w:r>
    </w:p>
  </w:footnote>
  <w:footnote w:id="32">
    <w:p w:rsidR="00000000" w:rsidRDefault="00EF3B58">
      <w:pPr>
        <w:pStyle w:val="a7"/>
        <w:rPr>
          <w:rFonts w:ascii="宋体" w:hAnsi="宋体" w:hint="eastAsia"/>
          <w:szCs w:val="21"/>
        </w:rPr>
      </w:pPr>
      <w:r>
        <w:rPr>
          <w:rStyle w:val="a8"/>
        </w:rPr>
        <w:footnoteRef/>
      </w:r>
      <w:r>
        <w:t>【</w:t>
      </w:r>
      <w:r>
        <w:rPr>
          <w:szCs w:val="21"/>
          <w:lang w:val="de-DE"/>
        </w:rPr>
        <w:t>Pütz</w:t>
      </w:r>
      <w:r>
        <w:rPr>
          <w:lang w:val="de-DE"/>
        </w:rPr>
        <w:t>】</w:t>
      </w:r>
      <w:r>
        <w:rPr>
          <w:rFonts w:hint="eastAsia"/>
        </w:rPr>
        <w:t>尼采这篇写于</w:t>
      </w:r>
      <w:r>
        <w:rPr>
          <w:rFonts w:hint="eastAsia"/>
        </w:rPr>
        <w:t>1886</w:t>
      </w:r>
      <w:r>
        <w:rPr>
          <w:rFonts w:hint="eastAsia"/>
        </w:rPr>
        <w:t>年的前言采纳了一种思想，这思想他在《快乐的科学》中第一次尖锐地予以提示（节</w:t>
      </w:r>
      <w:r>
        <w:rPr>
          <w:rFonts w:hint="eastAsia"/>
        </w:rPr>
        <w:t>344</w:t>
      </w:r>
      <w:r>
        <w:rPr>
          <w:rFonts w:hint="eastAsia"/>
        </w:rPr>
        <w:t>和</w:t>
      </w:r>
      <w:r>
        <w:rPr>
          <w:rFonts w:hint="eastAsia"/>
        </w:rPr>
        <w:t>357</w:t>
      </w:r>
      <w:r>
        <w:rPr>
          <w:rFonts w:hint="eastAsia"/>
        </w:rPr>
        <w:t>），以及在《道德的谱系》中详细加以发挥（参其中第三篇论文以及对《朝霞》前言的回顾：节</w:t>
      </w:r>
      <w:r>
        <w:rPr>
          <w:rFonts w:hint="eastAsia"/>
        </w:rPr>
        <w:t>24</w:t>
      </w:r>
      <w:r>
        <w:rPr>
          <w:rFonts w:hint="eastAsia"/>
        </w:rPr>
        <w:t>）：怀疑者和自由精神者的智性诚实，似乎拒绝任何舒服的信仰，却以其自制和其对真理价值的信仰，证明自己同样是那种使他们拒</w:t>
      </w:r>
      <w:r>
        <w:rPr>
          <w:rFonts w:hint="eastAsia"/>
        </w:rPr>
        <w:t>绝信仰的禁欲主义理想的女继承人。她们的任务是通过重新解释对生命的故意否认（例如关于罪，忏悔和救赎的学说），弥补生命的所有缺陷。像生命中所有一切都被自我提高的法则所控制一样（关于道德参《朝霞》节</w:t>
      </w:r>
      <w:r>
        <w:rPr>
          <w:rFonts w:hint="eastAsia"/>
        </w:rPr>
        <w:t>425</w:t>
      </w:r>
      <w:r>
        <w:rPr>
          <w:rFonts w:hint="eastAsia"/>
        </w:rPr>
        <w:t>），所以在真理问题上被掩盖的道德原则本身也必须被扬弃。</w:t>
      </w:r>
    </w:p>
  </w:footnote>
  <w:footnote w:id="33">
    <w:p w:rsidR="00000000" w:rsidRDefault="00EF3B58">
      <w:pPr>
        <w:pStyle w:val="a7"/>
        <w:rPr>
          <w:rFonts w:ascii="宋体" w:hAnsi="宋体" w:hint="eastAsia"/>
          <w:szCs w:val="21"/>
        </w:rPr>
      </w:pPr>
      <w:r>
        <w:rPr>
          <w:rStyle w:val="a8"/>
        </w:rPr>
        <w:footnoteRef/>
      </w:r>
      <w:r>
        <w:t>【</w:t>
      </w:r>
      <w:r>
        <w:rPr>
          <w:szCs w:val="21"/>
          <w:lang w:val="de-DE"/>
        </w:rPr>
        <w:t>Pütz</w:t>
      </w:r>
      <w:r>
        <w:rPr>
          <w:lang w:val="de-DE"/>
        </w:rPr>
        <w:t>】</w:t>
      </w:r>
      <w:r>
        <w:rPr>
          <w:rFonts w:hint="eastAsia"/>
        </w:rPr>
        <w:t>意大利文，慢板。音乐中的节律，在此喻指尼采式的写作方式。参《看哪这人》前言中的类似的思想：“一种柔和的慢板是这一演说的速度。”</w:t>
      </w:r>
    </w:p>
  </w:footnote>
  <w:footnote w:id="34">
    <w:p w:rsidR="00000000" w:rsidRDefault="00EF3B58">
      <w:pPr>
        <w:pStyle w:val="a7"/>
        <w:rPr>
          <w:rFonts w:ascii="宋体" w:hAnsi="宋体" w:hint="eastAsia"/>
          <w:szCs w:val="21"/>
        </w:rPr>
      </w:pPr>
      <w:r>
        <w:rPr>
          <w:rStyle w:val="a8"/>
        </w:rPr>
        <w:footnoteRef/>
      </w:r>
      <w:r>
        <w:t>【</w:t>
      </w:r>
      <w:r>
        <w:rPr>
          <w:szCs w:val="21"/>
          <w:lang w:val="de-DE"/>
        </w:rPr>
        <w:t>Pütz</w:t>
      </w:r>
      <w:r>
        <w:rPr>
          <w:lang w:val="de-DE"/>
        </w:rPr>
        <w:t>】</w:t>
      </w:r>
      <w:r>
        <w:rPr>
          <w:rFonts w:hint="eastAsia"/>
        </w:rPr>
        <w:t>具体指尼采在</w:t>
      </w:r>
      <w:r>
        <w:rPr>
          <w:rFonts w:hint="eastAsia"/>
        </w:rPr>
        <w:t>1864-1879</w:t>
      </w:r>
      <w:r>
        <w:rPr>
          <w:rFonts w:hint="eastAsia"/>
        </w:rPr>
        <w:t>年间作为古典语文学家的经历，尼采在</w:t>
      </w:r>
      <w:r>
        <w:rPr>
          <w:rFonts w:hint="eastAsia"/>
        </w:rPr>
        <w:t>1886</w:t>
      </w:r>
      <w:r>
        <w:rPr>
          <w:rFonts w:hint="eastAsia"/>
        </w:rPr>
        <w:t>年在回顾性地暗示这一职业。尼采</w:t>
      </w:r>
      <w:r>
        <w:rPr>
          <w:rFonts w:hint="eastAsia"/>
        </w:rPr>
        <w:t>1864</w:t>
      </w:r>
      <w:r>
        <w:rPr>
          <w:rFonts w:hint="eastAsia"/>
        </w:rPr>
        <w:t>年在波恩开始学习古典语文学和神学，第二年就放弃了神学并转学到莱比锡，以便完全献身于语文学。</w:t>
      </w:r>
      <w:r>
        <w:rPr>
          <w:rFonts w:hint="eastAsia"/>
        </w:rPr>
        <w:t>1866</w:t>
      </w:r>
      <w:r>
        <w:rPr>
          <w:rFonts w:hint="eastAsia"/>
        </w:rPr>
        <w:t>年在他的老师里彻尔（</w:t>
      </w:r>
      <w:r>
        <w:rPr>
          <w:rFonts w:hint="eastAsia"/>
        </w:rPr>
        <w:t>Friedrich Wilhelm Ritschl</w:t>
      </w:r>
      <w:r>
        <w:t>）</w:t>
      </w:r>
      <w:r>
        <w:rPr>
          <w:rFonts w:hint="eastAsia"/>
        </w:rPr>
        <w:t>所创立的“语文学学会”中作了他的第一次报告。</w:t>
      </w:r>
      <w:r>
        <w:rPr>
          <w:rFonts w:hint="eastAsia"/>
        </w:rPr>
        <w:t>1867</w:t>
      </w:r>
      <w:r>
        <w:rPr>
          <w:rFonts w:hint="eastAsia"/>
        </w:rPr>
        <w:t>年，尼采写了“神谱格言集的历史”，</w:t>
      </w:r>
      <w:r>
        <w:rPr>
          <w:rFonts w:hint="eastAsia"/>
        </w:rPr>
        <w:t>1868/69</w:t>
      </w:r>
      <w:r>
        <w:rPr>
          <w:rFonts w:hint="eastAsia"/>
        </w:rPr>
        <w:t>写了“</w:t>
      </w:r>
      <w:r>
        <w:t>De Laerii Diogenis fontbus I-IV”[</w:t>
      </w:r>
      <w:r>
        <w:rPr>
          <w:rFonts w:hint="eastAsia"/>
        </w:rPr>
        <w:t>关于第欧根尼·拉尔修的史料</w:t>
      </w:r>
      <w:r>
        <w:t>]</w:t>
      </w:r>
      <w:r>
        <w:rPr>
          <w:rFonts w:hint="eastAsia"/>
        </w:rPr>
        <w:t>，以及“荷马和古典语文学，一个演讲”。在还没有获得博士学位和任职资格的情况下，尼采就被任命为巴塞尔大学的古典语文学的编外教授。</w:t>
      </w:r>
      <w:r>
        <w:rPr>
          <w:rFonts w:hint="eastAsia"/>
        </w:rPr>
        <w:t>3</w:t>
      </w:r>
      <w:r>
        <w:rPr>
          <w:rFonts w:hint="eastAsia"/>
        </w:rPr>
        <w:t>月</w:t>
      </w:r>
      <w:r>
        <w:rPr>
          <w:rFonts w:hint="eastAsia"/>
        </w:rPr>
        <w:t>23</w:t>
      </w:r>
      <w:r>
        <w:rPr>
          <w:rFonts w:hint="eastAsia"/>
        </w:rPr>
        <w:t>日未经考试，根据他在《莱茵博物馆》上发表的研究，莱比锡大学古典语文专业授予他博士学位。</w:t>
      </w:r>
      <w:r>
        <w:rPr>
          <w:rFonts w:hint="eastAsia"/>
        </w:rPr>
        <w:t>5</w:t>
      </w:r>
      <w:r>
        <w:rPr>
          <w:rFonts w:hint="eastAsia"/>
        </w:rPr>
        <w:t>月</w:t>
      </w:r>
      <w:r>
        <w:rPr>
          <w:rFonts w:hint="eastAsia"/>
        </w:rPr>
        <w:t>28</w:t>
      </w:r>
      <w:r>
        <w:rPr>
          <w:rFonts w:hint="eastAsia"/>
        </w:rPr>
        <w:t>日他作了他在巴塞尔大学的就职演讲：“荷马和古典语文学”。在</w:t>
      </w:r>
      <w:r>
        <w:rPr>
          <w:rFonts w:hint="eastAsia"/>
        </w:rPr>
        <w:t>1869</w:t>
      </w:r>
      <w:r>
        <w:rPr>
          <w:rFonts w:hint="eastAsia"/>
        </w:rPr>
        <w:t>年的夏季学期，他讲授希腊悲剧诗人埃斯库罗斯和希腊抒情诗人，冬季学期讲授拉丁语法。</w:t>
      </w:r>
      <w:r>
        <w:rPr>
          <w:rFonts w:hint="eastAsia"/>
        </w:rPr>
        <w:t>1870</w:t>
      </w:r>
      <w:r>
        <w:rPr>
          <w:rFonts w:hint="eastAsia"/>
        </w:rPr>
        <w:t>年</w:t>
      </w:r>
      <w:r>
        <w:rPr>
          <w:rFonts w:hint="eastAsia"/>
        </w:rPr>
        <w:t>4</w:t>
      </w:r>
      <w:r>
        <w:rPr>
          <w:rFonts w:hint="eastAsia"/>
        </w:rPr>
        <w:t>月</w:t>
      </w:r>
      <w:r>
        <w:rPr>
          <w:rFonts w:hint="eastAsia"/>
        </w:rPr>
        <w:t>9</w:t>
      </w:r>
      <w:r>
        <w:rPr>
          <w:rFonts w:hint="eastAsia"/>
        </w:rPr>
        <w:t>日他被任命为正式教授。在随后的岁月里他讲授古代文学和哲学，但从</w:t>
      </w:r>
      <w:r>
        <w:rPr>
          <w:rFonts w:hint="eastAsia"/>
        </w:rPr>
        <w:t>1873</w:t>
      </w:r>
      <w:r>
        <w:rPr>
          <w:rFonts w:hint="eastAsia"/>
        </w:rPr>
        <w:t>年开始经常产生由于他的不断加剧的疾病而放弃他在学校里的教师职务的想法。</w:t>
      </w:r>
      <w:r>
        <w:rPr>
          <w:rFonts w:hint="eastAsia"/>
        </w:rPr>
        <w:t>1876</w:t>
      </w:r>
      <w:r>
        <w:rPr>
          <w:rFonts w:hint="eastAsia"/>
        </w:rPr>
        <w:t>年他被免除教学任务；</w:t>
      </w:r>
      <w:r>
        <w:rPr>
          <w:rFonts w:hint="eastAsia"/>
        </w:rPr>
        <w:t>1879</w:t>
      </w:r>
      <w:r>
        <w:rPr>
          <w:rFonts w:hint="eastAsia"/>
        </w:rPr>
        <w:t>年</w:t>
      </w:r>
      <w:r>
        <w:rPr>
          <w:rFonts w:hint="eastAsia"/>
        </w:rPr>
        <w:t>6</w:t>
      </w:r>
      <w:r>
        <w:rPr>
          <w:rFonts w:hint="eastAsia"/>
        </w:rPr>
        <w:t>月他自愿辞职。</w:t>
      </w:r>
      <w:r>
        <w:t xml:space="preserve"> </w:t>
      </w:r>
    </w:p>
  </w:footnote>
  <w:footnote w:id="35">
    <w:p w:rsidR="00000000" w:rsidRDefault="00EF3B58">
      <w:pPr>
        <w:pStyle w:val="a7"/>
        <w:rPr>
          <w:rFonts w:ascii="宋体" w:hAnsi="宋体" w:hint="eastAsia"/>
          <w:szCs w:val="21"/>
        </w:rPr>
      </w:pPr>
      <w:r>
        <w:rPr>
          <w:rStyle w:val="a8"/>
        </w:rPr>
        <w:footnoteRef/>
      </w:r>
      <w:r>
        <w:t>【</w:t>
      </w:r>
      <w:r>
        <w:rPr>
          <w:szCs w:val="21"/>
          <w:lang w:val="de-DE"/>
        </w:rPr>
        <w:t>Pütz</w:t>
      </w:r>
      <w:r>
        <w:rPr>
          <w:lang w:val="de-DE"/>
        </w:rPr>
        <w:t>】</w:t>
      </w:r>
      <w:r>
        <w:rPr>
          <w:rFonts w:hint="eastAsia"/>
        </w:rPr>
        <w:t>作为工业革命的时代，</w:t>
      </w:r>
      <w:r>
        <w:rPr>
          <w:rFonts w:hint="eastAsia"/>
        </w:rPr>
        <w:t>19</w:t>
      </w:r>
      <w:r>
        <w:rPr>
          <w:rFonts w:hint="eastAsia"/>
        </w:rPr>
        <w:t>世纪发展起来一种关于</w:t>
      </w:r>
      <w:r>
        <w:rPr>
          <w:rFonts w:hint="eastAsia"/>
        </w:rPr>
        <w:t>工作的观念，这种观念的原则是通过不断增加的合理化而增加生产，与尼采关于阅读的缓慢工作的观念正好相反。</w:t>
      </w:r>
    </w:p>
  </w:footnote>
  <w:footnote w:id="36">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Ruta Ligure,</w:t>
      </w:r>
      <w:r>
        <w:rPr>
          <w:rFonts w:ascii="宋体" w:hAnsi="宋体" w:hint="eastAsia"/>
          <w:szCs w:val="21"/>
        </w:rPr>
        <w:t>位于热那亚东南的海边，尼采多次在此逗留；此外，</w:t>
      </w:r>
      <w:r>
        <w:rPr>
          <w:rFonts w:ascii="宋体" w:hAnsi="宋体" w:hint="eastAsia"/>
          <w:szCs w:val="21"/>
        </w:rPr>
        <w:t>1880</w:t>
      </w:r>
      <w:r>
        <w:rPr>
          <w:rFonts w:ascii="宋体" w:hAnsi="宋体" w:hint="eastAsia"/>
          <w:szCs w:val="21"/>
        </w:rPr>
        <w:t>和</w:t>
      </w:r>
      <w:r>
        <w:rPr>
          <w:rFonts w:ascii="宋体" w:hAnsi="宋体" w:hint="eastAsia"/>
          <w:szCs w:val="21"/>
        </w:rPr>
        <w:t>1881</w:t>
      </w:r>
      <w:r>
        <w:rPr>
          <w:rFonts w:ascii="宋体" w:hAnsi="宋体" w:hint="eastAsia"/>
          <w:szCs w:val="21"/>
        </w:rPr>
        <w:t>年的冬季月份他在此度过。</w:t>
      </w:r>
    </w:p>
    <w:p w:rsidR="00000000" w:rsidRDefault="00EF3B58">
      <w:pPr>
        <w:pStyle w:val="a7"/>
        <w:rPr>
          <w:rFonts w:hint="eastAsia"/>
        </w:rPr>
      </w:pPr>
    </w:p>
  </w:footnote>
  <w:footnote w:id="37">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自从早期的论文“论超道德意义上的真理和谎言”，尼采就将提供根据和确立价值描述为事后之理性化，目的是从中推出一种历史连续体观念、道德概念的起源以及宗教、科学和法律的形成。（参《朝霞》节</w:t>
      </w:r>
      <w:r>
        <w:rPr>
          <w:rFonts w:ascii="宋体" w:hAnsi="宋体" w:hint="eastAsia"/>
          <w:szCs w:val="21"/>
        </w:rPr>
        <w:t>1</w:t>
      </w:r>
      <w:r>
        <w:rPr>
          <w:rFonts w:ascii="宋体" w:hAnsi="宋体" w:hint="eastAsia"/>
          <w:szCs w:val="21"/>
        </w:rPr>
        <w:t>，</w:t>
      </w:r>
      <w:r>
        <w:rPr>
          <w:rFonts w:ascii="宋体" w:hAnsi="宋体" w:hint="eastAsia"/>
          <w:szCs w:val="21"/>
        </w:rPr>
        <w:t>34</w:t>
      </w:r>
      <w:r>
        <w:rPr>
          <w:rFonts w:ascii="宋体" w:hAnsi="宋体" w:hint="eastAsia"/>
          <w:szCs w:val="21"/>
        </w:rPr>
        <w:t>，</w:t>
      </w:r>
      <w:r>
        <w:rPr>
          <w:rFonts w:ascii="宋体" w:hAnsi="宋体" w:hint="eastAsia"/>
          <w:szCs w:val="21"/>
        </w:rPr>
        <w:t>40</w:t>
      </w:r>
      <w:r>
        <w:rPr>
          <w:rFonts w:ascii="宋体" w:hAnsi="宋体" w:hint="eastAsia"/>
          <w:szCs w:val="21"/>
        </w:rPr>
        <w:t>，</w:t>
      </w:r>
      <w:r>
        <w:rPr>
          <w:rFonts w:ascii="宋体" w:hAnsi="宋体" w:hint="eastAsia"/>
          <w:szCs w:val="21"/>
        </w:rPr>
        <w:t>110</w:t>
      </w:r>
      <w:r>
        <w:rPr>
          <w:rFonts w:ascii="宋体" w:hAnsi="宋体" w:hint="eastAsia"/>
          <w:szCs w:val="21"/>
        </w:rPr>
        <w:t>和更多）。他对各种情感的事后论证的看法也与此类似，这些事后</w:t>
      </w:r>
      <w:r>
        <w:rPr>
          <w:rFonts w:ascii="宋体" w:hAnsi="宋体" w:hint="eastAsia"/>
          <w:szCs w:val="21"/>
        </w:rPr>
        <w:t>论证违反其本来具有的起源和直接性，仍然停留在流传下来的判断和价值的掌握中。通过这种方式，尼采揭露了传统形而上学思想的“原则”（即“第一根据”），他指出，所谓的原初命题其实是在一个永远已经规划好的世界的圆圈中运动。（参节</w:t>
      </w:r>
      <w:r>
        <w:rPr>
          <w:rFonts w:ascii="宋体" w:hAnsi="宋体" w:hint="eastAsia"/>
          <w:szCs w:val="21"/>
        </w:rPr>
        <w:t>35</w:t>
      </w:r>
      <w:r>
        <w:rPr>
          <w:rFonts w:ascii="宋体" w:hAnsi="宋体" w:hint="eastAsia"/>
          <w:szCs w:val="21"/>
        </w:rPr>
        <w:t>。）</w:t>
      </w:r>
    </w:p>
    <w:p w:rsidR="00000000" w:rsidRDefault="00EF3B58">
      <w:pPr>
        <w:pStyle w:val="a7"/>
        <w:rPr>
          <w:rFonts w:hint="eastAsia"/>
        </w:rPr>
      </w:pPr>
    </w:p>
  </w:footnote>
  <w:footnote w:id="38">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尼采的批评针对的是一种历史写作，这种历史写作通过重新构造历史事件而规范历史事件的方式，事后赋予历史事件以一种理性的秩序。而“好”历史科学学者与此相反，他们通过一种悖反的方法分析过去发生的事情，将人为制造的统一、联系和规则性置于怀疑之中，加以拆除，以及因此暴露出历史事</w:t>
      </w:r>
      <w:r>
        <w:rPr>
          <w:rFonts w:ascii="宋体" w:hAnsi="宋体" w:hint="eastAsia"/>
          <w:szCs w:val="21"/>
        </w:rPr>
        <w:t>件的矛盾性。</w:t>
      </w:r>
    </w:p>
    <w:p w:rsidR="00000000" w:rsidRDefault="00EF3B58">
      <w:pPr>
        <w:pStyle w:val="a7"/>
        <w:rPr>
          <w:rFonts w:hint="eastAsia"/>
        </w:rPr>
      </w:pPr>
    </w:p>
  </w:footnote>
  <w:footnote w:id="39">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参</w:t>
      </w:r>
      <w:r>
        <w:rPr>
          <w:rFonts w:ascii="宋体" w:hAnsi="宋体" w:hint="eastAsia"/>
          <w:szCs w:val="21"/>
        </w:rPr>
        <w:t>PÜTZ</w:t>
      </w:r>
      <w:r>
        <w:rPr>
          <w:rFonts w:ascii="宋体" w:hAnsi="宋体" w:hint="eastAsia"/>
          <w:szCs w:val="21"/>
        </w:rPr>
        <w:t>版编辑说明。</w:t>
      </w:r>
    </w:p>
    <w:p w:rsidR="00000000" w:rsidRDefault="00EF3B58">
      <w:pPr>
        <w:pStyle w:val="a7"/>
        <w:rPr>
          <w:rFonts w:hint="eastAsia"/>
        </w:rPr>
      </w:pPr>
    </w:p>
  </w:footnote>
  <w:footnote w:id="40">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事物的语言命名带来对于事物本质的一种“深刻洞见”的看法，可以以名词的性为例来加以反驳。不同语言对于同一事物的不同性别的命名为此提供了有力的证明。德语将天体“太阳”规定为阴性，而与此相反，在比如说希腊语言以及在罗马语言中却被规定为阳性：希腊语，</w:t>
      </w:r>
      <w:r>
        <w:rPr>
          <w:rFonts w:ascii="宋体" w:hAnsi="宋体"/>
          <w:szCs w:val="21"/>
        </w:rPr>
        <w:t>helios</w:t>
      </w:r>
      <w:r>
        <w:rPr>
          <w:rFonts w:ascii="宋体" w:hAnsi="宋体" w:hint="eastAsia"/>
          <w:szCs w:val="21"/>
        </w:rPr>
        <w:t>；拉丁语，</w:t>
      </w:r>
      <w:r>
        <w:rPr>
          <w:rFonts w:ascii="宋体" w:hAnsi="宋体"/>
          <w:szCs w:val="21"/>
        </w:rPr>
        <w:t>sol</w:t>
      </w:r>
      <w:r>
        <w:rPr>
          <w:rFonts w:ascii="宋体" w:hAnsi="宋体" w:hint="eastAsia"/>
          <w:szCs w:val="21"/>
        </w:rPr>
        <w:t>；法语，</w:t>
      </w:r>
      <w:r>
        <w:rPr>
          <w:rFonts w:ascii="宋体" w:hAnsi="宋体"/>
          <w:szCs w:val="21"/>
        </w:rPr>
        <w:t>le soleil</w:t>
      </w:r>
      <w:r>
        <w:rPr>
          <w:rFonts w:ascii="宋体" w:hAnsi="宋体" w:hint="eastAsia"/>
          <w:szCs w:val="21"/>
        </w:rPr>
        <w:t>；意大利语，</w:t>
      </w:r>
      <w:r>
        <w:rPr>
          <w:rFonts w:ascii="宋体" w:hAnsi="宋体"/>
          <w:szCs w:val="21"/>
        </w:rPr>
        <w:t>il sole</w:t>
      </w:r>
      <w:r>
        <w:rPr>
          <w:rFonts w:ascii="宋体" w:hAnsi="宋体" w:hint="eastAsia"/>
          <w:szCs w:val="21"/>
        </w:rPr>
        <w:t>；等等。</w:t>
      </w:r>
    </w:p>
    <w:p w:rsidR="00000000" w:rsidRDefault="00EF3B58">
      <w:pPr>
        <w:pStyle w:val="a7"/>
        <w:rPr>
          <w:rFonts w:hint="eastAsia"/>
        </w:rPr>
      </w:pPr>
    </w:p>
  </w:footnote>
  <w:footnote w:id="41">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尼采影射一种过去的关于不同天体之间的和谐的观念，这种观念起源于希腊哲学家毕达哥拉斯，或者</w:t>
      </w:r>
      <w:r>
        <w:rPr>
          <w:rFonts w:ascii="宋体" w:hAnsi="宋体" w:hint="eastAsia"/>
          <w:szCs w:val="21"/>
        </w:rPr>
        <w:t>更准确地说，起源于南意大利的毕达哥拉斯门徒的共同生活。因此“宇宙”（</w:t>
      </w:r>
      <w:r>
        <w:rPr>
          <w:rFonts w:ascii="宋体" w:hAnsi="宋体" w:hint="eastAsia"/>
          <w:szCs w:val="21"/>
        </w:rPr>
        <w:t>K</w:t>
      </w:r>
      <w:r>
        <w:rPr>
          <w:rFonts w:ascii="宋体" w:hAnsi="宋体"/>
          <w:szCs w:val="21"/>
          <w:lang w:val="de-DE"/>
        </w:rPr>
        <w:t>osmos</w:t>
      </w:r>
      <w:r>
        <w:rPr>
          <w:rFonts w:ascii="宋体" w:hAnsi="宋体"/>
          <w:szCs w:val="21"/>
          <w:lang w:val="de-DE"/>
        </w:rPr>
        <w:t>）</w:t>
      </w:r>
      <w:r>
        <w:rPr>
          <w:rFonts w:ascii="宋体" w:hAnsi="宋体" w:hint="eastAsia"/>
          <w:szCs w:val="21"/>
        </w:rPr>
        <w:t>希腊文中意为“美”、“秩序”）就意味着，各天体在一种数字关系的和谐中运动，这种数字关系也构成了一种我们不能听到的天体音乐的音程。通过他的相反的运动（不</w:t>
      </w:r>
      <w:r>
        <w:rPr>
          <w:rFonts w:ascii="宋体" w:hAnsi="宋体" w:hint="eastAsia"/>
          <w:szCs w:val="21"/>
        </w:rPr>
        <w:t>-</w:t>
      </w:r>
      <w:r>
        <w:rPr>
          <w:rFonts w:ascii="宋体" w:hAnsi="宋体" w:hint="eastAsia"/>
          <w:szCs w:val="21"/>
        </w:rPr>
        <w:t>），尼采同时指涉自从</w:t>
      </w:r>
      <w:r>
        <w:rPr>
          <w:rFonts w:ascii="宋体" w:hAnsi="宋体" w:hint="eastAsia"/>
          <w:szCs w:val="21"/>
        </w:rPr>
        <w:t>18</w:t>
      </w:r>
      <w:r>
        <w:rPr>
          <w:rFonts w:ascii="宋体" w:hAnsi="宋体" w:hint="eastAsia"/>
          <w:szCs w:val="21"/>
        </w:rPr>
        <w:t>世纪以来讨论的美的形式的反类型，指涉崇高感。这种崇高感正是通过强大的毁灭性的自然力量的畸形在人心中唤起的。（参康德《判断力批判》，§</w:t>
      </w:r>
      <w:r>
        <w:rPr>
          <w:rFonts w:ascii="宋体" w:hAnsi="宋体" w:hint="eastAsia"/>
          <w:szCs w:val="21"/>
        </w:rPr>
        <w:t>25</w:t>
      </w:r>
      <w:r>
        <w:rPr>
          <w:rFonts w:ascii="宋体" w:hAnsi="宋体" w:hint="eastAsia"/>
          <w:szCs w:val="21"/>
        </w:rPr>
        <w:t>和§</w:t>
      </w:r>
      <w:r>
        <w:rPr>
          <w:rFonts w:ascii="宋体" w:hAnsi="宋体" w:hint="eastAsia"/>
          <w:szCs w:val="21"/>
        </w:rPr>
        <w:t>28</w:t>
      </w:r>
      <w:r>
        <w:rPr>
          <w:rFonts w:ascii="宋体" w:hAnsi="宋体" w:hint="eastAsia"/>
          <w:szCs w:val="21"/>
        </w:rPr>
        <w:t>。）</w:t>
      </w:r>
    </w:p>
    <w:p w:rsidR="00000000" w:rsidRDefault="00EF3B58">
      <w:pPr>
        <w:pStyle w:val="a7"/>
        <w:rPr>
          <w:rFonts w:hint="eastAsia"/>
        </w:rPr>
      </w:pPr>
    </w:p>
  </w:footnote>
  <w:footnote w:id="42">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参</w:t>
      </w:r>
      <w:r>
        <w:rPr>
          <w:rFonts w:ascii="宋体" w:hAnsi="宋体" w:hint="eastAsia"/>
          <w:szCs w:val="21"/>
        </w:rPr>
        <w:t>PÜTZ</w:t>
      </w:r>
      <w:r>
        <w:rPr>
          <w:rFonts w:ascii="宋体" w:hAnsi="宋体" w:hint="eastAsia"/>
          <w:szCs w:val="21"/>
        </w:rPr>
        <w:t>版编辑说明。</w:t>
      </w:r>
    </w:p>
    <w:p w:rsidR="00000000" w:rsidRDefault="00EF3B58">
      <w:pPr>
        <w:pStyle w:val="a7"/>
        <w:rPr>
          <w:rFonts w:hint="eastAsia"/>
        </w:rPr>
      </w:pPr>
    </w:p>
  </w:footnote>
  <w:footnote w:id="43">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基督在一座高山上显圣（《马太福音》</w:t>
      </w:r>
      <w:r>
        <w:rPr>
          <w:rFonts w:ascii="宋体" w:hAnsi="宋体" w:hint="eastAsia"/>
          <w:szCs w:val="21"/>
        </w:rPr>
        <w:t>17</w:t>
      </w:r>
      <w:r>
        <w:rPr>
          <w:rFonts w:ascii="宋体" w:hAnsi="宋体" w:hint="eastAsia"/>
          <w:szCs w:val="21"/>
        </w:rPr>
        <w:t>，</w:t>
      </w:r>
      <w:r>
        <w:rPr>
          <w:rFonts w:ascii="宋体" w:hAnsi="宋体" w:hint="eastAsia"/>
          <w:szCs w:val="21"/>
        </w:rPr>
        <w:t>1-</w:t>
      </w:r>
      <w:r>
        <w:rPr>
          <w:rFonts w:ascii="宋体" w:hAnsi="宋体" w:hint="eastAsia"/>
          <w:szCs w:val="21"/>
        </w:rPr>
        <w:t>13</w:t>
      </w:r>
      <w:r>
        <w:rPr>
          <w:rFonts w:ascii="宋体" w:hAnsi="宋体" w:hint="eastAsia"/>
          <w:szCs w:val="21"/>
        </w:rPr>
        <w:t>；《马可福音》</w:t>
      </w:r>
      <w:r>
        <w:rPr>
          <w:rFonts w:ascii="宋体" w:hAnsi="宋体" w:hint="eastAsia"/>
          <w:szCs w:val="21"/>
        </w:rPr>
        <w:t>9</w:t>
      </w:r>
      <w:r>
        <w:rPr>
          <w:rFonts w:ascii="宋体" w:hAnsi="宋体" w:hint="eastAsia"/>
          <w:szCs w:val="21"/>
        </w:rPr>
        <w:t>，</w:t>
      </w:r>
      <w:r>
        <w:rPr>
          <w:rFonts w:ascii="宋体" w:hAnsi="宋体" w:hint="eastAsia"/>
          <w:szCs w:val="21"/>
        </w:rPr>
        <w:t>2-13</w:t>
      </w:r>
      <w:r>
        <w:rPr>
          <w:rFonts w:ascii="宋体" w:hAnsi="宋体" w:hint="eastAsia"/>
          <w:szCs w:val="21"/>
        </w:rPr>
        <w:t>；《路加福音》</w:t>
      </w:r>
      <w:r>
        <w:rPr>
          <w:rFonts w:ascii="宋体" w:hAnsi="宋体" w:hint="eastAsia"/>
          <w:szCs w:val="21"/>
        </w:rPr>
        <w:t>9</w:t>
      </w:r>
      <w:r>
        <w:rPr>
          <w:rFonts w:ascii="宋体" w:hAnsi="宋体" w:hint="eastAsia"/>
          <w:szCs w:val="21"/>
        </w:rPr>
        <w:t>，</w:t>
      </w:r>
      <w:r>
        <w:rPr>
          <w:rFonts w:ascii="宋体" w:hAnsi="宋体" w:hint="eastAsia"/>
          <w:szCs w:val="21"/>
        </w:rPr>
        <w:t>28-36</w:t>
      </w:r>
      <w:r>
        <w:rPr>
          <w:rFonts w:ascii="宋体" w:hAnsi="宋体" w:hint="eastAsia"/>
          <w:szCs w:val="21"/>
        </w:rPr>
        <w:t>）及其艺术描绘。保存下来的最古老的作品现存西奈卡特琳娜修道院教堂的后殿（</w:t>
      </w:r>
      <w:r>
        <w:rPr>
          <w:rFonts w:ascii="宋体" w:hAnsi="宋体" w:hint="eastAsia"/>
          <w:szCs w:val="21"/>
        </w:rPr>
        <w:t>565/66</w:t>
      </w:r>
      <w:r>
        <w:rPr>
          <w:rFonts w:ascii="宋体" w:hAnsi="宋体" w:hint="eastAsia"/>
          <w:szCs w:val="21"/>
        </w:rPr>
        <w:t>）。拉斐尔（参下注）在其最后的未完成的画（</w:t>
      </w:r>
      <w:r>
        <w:rPr>
          <w:rFonts w:ascii="宋体" w:hAnsi="宋体" w:hint="eastAsia"/>
          <w:szCs w:val="21"/>
        </w:rPr>
        <w:t>1517-20</w:t>
      </w:r>
      <w:r>
        <w:rPr>
          <w:rFonts w:ascii="宋体" w:hAnsi="宋体" w:hint="eastAsia"/>
          <w:szCs w:val="21"/>
        </w:rPr>
        <w:t>）中致力于这一主题，画作可以在梵蒂冈博物馆看到。尼采所喜爱的文艺复兴画家将迄今的人物群体的严格排列（耶稣旁边是摩西和以利亚，以及被显圣光芒所压倒的门徒约翰，雅各和彼得）置于如此剧烈的运动中，从而使显圣的概念，现在在美学的意义上，又获得了其原来的拉丁文的“改造”的含义。</w:t>
      </w:r>
    </w:p>
    <w:p w:rsidR="00000000" w:rsidRDefault="00EF3B58">
      <w:pPr>
        <w:pStyle w:val="a7"/>
        <w:rPr>
          <w:rFonts w:hint="eastAsia"/>
        </w:rPr>
      </w:pPr>
    </w:p>
  </w:footnote>
  <w:footnote w:id="44">
    <w:p w:rsidR="00000000" w:rsidRDefault="00EF3B58">
      <w:pPr>
        <w:pStyle w:val="a7"/>
        <w:rPr>
          <w:rFonts w:ascii="宋体" w:hAnsi="宋体" w:hint="eastAsia"/>
          <w:szCs w:val="21"/>
        </w:rPr>
      </w:pPr>
      <w:r>
        <w:rPr>
          <w:rStyle w:val="a8"/>
        </w:rPr>
        <w:footnoteRef/>
      </w:r>
      <w:r>
        <w:t>【</w:t>
      </w:r>
      <w:r>
        <w:rPr>
          <w:szCs w:val="21"/>
          <w:lang w:val="de-DE"/>
        </w:rPr>
        <w:t>Pütz</w:t>
      </w:r>
      <w:r>
        <w:rPr>
          <w:lang w:val="de-DE"/>
        </w:rPr>
        <w:t>】</w:t>
      </w:r>
      <w:r>
        <w:rPr>
          <w:rFonts w:ascii="宋体" w:hAnsi="宋体" w:hint="eastAsia"/>
          <w:szCs w:val="21"/>
        </w:rPr>
        <w:t>即圣拉斐尔（</w:t>
      </w:r>
      <w:r>
        <w:rPr>
          <w:rFonts w:ascii="宋体" w:hAnsi="宋体" w:hint="eastAsia"/>
          <w:szCs w:val="21"/>
        </w:rPr>
        <w:t>Raffaell</w:t>
      </w:r>
      <w:r>
        <w:rPr>
          <w:rFonts w:ascii="宋体" w:hAnsi="宋体" w:hint="eastAsia"/>
          <w:szCs w:val="21"/>
        </w:rPr>
        <w:t>o Santi, 1483-1520</w:t>
      </w:r>
      <w:r>
        <w:rPr>
          <w:rFonts w:ascii="宋体" w:hAnsi="宋体" w:hint="eastAsia"/>
          <w:szCs w:val="21"/>
        </w:rPr>
        <w:t>），意大利文艺复兴时期的画家和建筑家，</w:t>
      </w:r>
      <w:r>
        <w:rPr>
          <w:rFonts w:ascii="宋体" w:hAnsi="宋体" w:hint="eastAsia"/>
          <w:szCs w:val="21"/>
        </w:rPr>
        <w:t>1504</w:t>
      </w:r>
      <w:r>
        <w:rPr>
          <w:rFonts w:ascii="宋体" w:hAnsi="宋体" w:hint="eastAsia"/>
          <w:szCs w:val="21"/>
        </w:rPr>
        <w:t>年后在佛罗伦萨生活和工作，</w:t>
      </w:r>
      <w:r>
        <w:rPr>
          <w:rFonts w:ascii="宋体" w:hAnsi="宋体" w:hint="eastAsia"/>
          <w:szCs w:val="21"/>
        </w:rPr>
        <w:t>1506</w:t>
      </w:r>
      <w:r>
        <w:rPr>
          <w:rFonts w:ascii="宋体" w:hAnsi="宋体" w:hint="eastAsia"/>
          <w:szCs w:val="21"/>
        </w:rPr>
        <w:t>年后在罗马生活和工作，这位从</w:t>
      </w:r>
      <w:r>
        <w:rPr>
          <w:rFonts w:ascii="宋体" w:hAnsi="宋体" w:hint="eastAsia"/>
          <w:szCs w:val="21"/>
        </w:rPr>
        <w:t>1515</w:t>
      </w:r>
      <w:r>
        <w:rPr>
          <w:rFonts w:ascii="宋体" w:hAnsi="宋体" w:hint="eastAsia"/>
          <w:szCs w:val="21"/>
        </w:rPr>
        <w:t>年后圣彼得大教堂的首席设计师和古代文物的保存者，在那里主持一个巨大的工作室。他的绘画作品特别获得了经典</w:t>
      </w:r>
      <w:r>
        <w:rPr>
          <w:rFonts w:ascii="宋体" w:hAnsi="宋体" w:hint="eastAsia"/>
          <w:szCs w:val="21"/>
        </w:rPr>
        <w:t>-</w:t>
      </w:r>
      <w:r>
        <w:rPr>
          <w:rFonts w:ascii="宋体" w:hAnsi="宋体" w:hint="eastAsia"/>
          <w:szCs w:val="21"/>
        </w:rPr>
        <w:t>典范的意义：雅典学派（</w:t>
      </w:r>
      <w:r>
        <w:rPr>
          <w:rFonts w:ascii="宋体" w:hAnsi="宋体" w:hint="eastAsia"/>
          <w:szCs w:val="21"/>
        </w:rPr>
        <w:t>1509-11</w:t>
      </w:r>
      <w:r>
        <w:rPr>
          <w:rFonts w:ascii="宋体" w:hAnsi="宋体" w:hint="eastAsia"/>
          <w:szCs w:val="21"/>
        </w:rPr>
        <w:t>），西斯廷圣母（</w:t>
      </w:r>
      <w:r>
        <w:rPr>
          <w:rFonts w:ascii="宋体" w:hAnsi="宋体" w:hint="eastAsia"/>
          <w:szCs w:val="21"/>
        </w:rPr>
        <w:t>1514</w:t>
      </w:r>
      <w:r>
        <w:rPr>
          <w:rFonts w:ascii="宋体" w:hAnsi="宋体" w:hint="eastAsia"/>
          <w:szCs w:val="21"/>
        </w:rPr>
        <w:t>），利奥十世和两位红衣主教（约</w:t>
      </w:r>
      <w:r>
        <w:rPr>
          <w:rFonts w:ascii="宋体" w:hAnsi="宋体" w:hint="eastAsia"/>
          <w:szCs w:val="21"/>
        </w:rPr>
        <w:t>1518</w:t>
      </w:r>
      <w:r>
        <w:rPr>
          <w:rFonts w:ascii="宋体" w:hAnsi="宋体" w:hint="eastAsia"/>
          <w:szCs w:val="21"/>
        </w:rPr>
        <w:t>）。</w:t>
      </w:r>
    </w:p>
    <w:p w:rsidR="00000000" w:rsidRDefault="00EF3B58">
      <w:pPr>
        <w:pStyle w:val="a7"/>
        <w:rPr>
          <w:rFonts w:hint="eastAsia"/>
        </w:rPr>
      </w:pPr>
    </w:p>
  </w:footnote>
  <w:footnote w:id="45">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当尼采在习俗中，也就是在一种社会性的传统的权威中，认识到反对个人性道德的道德的最古老的形式，他从事的不仅是一种历史的调查，而且也是在从</w:t>
      </w:r>
      <w:r>
        <w:rPr>
          <w:rFonts w:ascii="宋体" w:hAnsi="宋体" w:hint="eastAsia"/>
          <w:szCs w:val="21"/>
        </w:rPr>
        <w:t>事一种价值的确定。而与此相反的可以被视为个人性道德之基础的自由，按照习俗的标准则是恶的，因为它拒绝作为一切正当性的基础的权威的普遍有效的力量。尼采将现代观念加以谱系学的还原，还原到更早的观念（参在这之前的《人性的，太人性的》第一卷，节</w:t>
      </w:r>
      <w:r>
        <w:rPr>
          <w:rFonts w:ascii="宋体" w:hAnsi="宋体" w:hint="eastAsia"/>
          <w:szCs w:val="21"/>
        </w:rPr>
        <w:t>96</w:t>
      </w:r>
      <w:r>
        <w:rPr>
          <w:rFonts w:ascii="宋体" w:hAnsi="宋体" w:hint="eastAsia"/>
          <w:szCs w:val="21"/>
        </w:rPr>
        <w:t>），这相对化了互相对立的价值概念，开启了关注其功能的视角，也就是关注其对于生命的提高的价值（参《道德的谱系》，第二篇，节</w:t>
      </w:r>
      <w:r>
        <w:rPr>
          <w:rFonts w:ascii="宋体" w:hAnsi="宋体" w:hint="eastAsia"/>
          <w:szCs w:val="21"/>
        </w:rPr>
        <w:t>2</w:t>
      </w:r>
      <w:r>
        <w:rPr>
          <w:rFonts w:ascii="宋体" w:hAnsi="宋体" w:hint="eastAsia"/>
          <w:szCs w:val="21"/>
        </w:rPr>
        <w:t>）。</w:t>
      </w:r>
    </w:p>
    <w:p w:rsidR="00000000" w:rsidRDefault="00EF3B58">
      <w:pPr>
        <w:pStyle w:val="a7"/>
        <w:rPr>
          <w:rFonts w:hint="eastAsia"/>
        </w:rPr>
      </w:pPr>
    </w:p>
  </w:footnote>
  <w:footnote w:id="46">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Brahmenen,</w:t>
      </w:r>
      <w:r>
        <w:rPr>
          <w:rFonts w:ascii="宋体" w:hAnsi="宋体" w:hint="eastAsia"/>
          <w:szCs w:val="21"/>
        </w:rPr>
        <w:t>最高印度种姓之一，认为自己是高贵的雅利安上层社会的后裔。雅利安人于公元前</w:t>
      </w:r>
      <w:r>
        <w:rPr>
          <w:rFonts w:ascii="宋体" w:hAnsi="宋体" w:hint="eastAsia"/>
          <w:szCs w:val="21"/>
        </w:rPr>
        <w:t>1500</w:t>
      </w:r>
      <w:r>
        <w:rPr>
          <w:rFonts w:ascii="宋体" w:hAnsi="宋体" w:hint="eastAsia"/>
          <w:szCs w:val="21"/>
        </w:rPr>
        <w:t>年左右征服了印度文明，引进宗</w:t>
      </w:r>
      <w:r>
        <w:rPr>
          <w:rFonts w:ascii="宋体" w:hAnsi="宋体" w:hint="eastAsia"/>
          <w:szCs w:val="21"/>
        </w:rPr>
        <w:t>教性的种姓制度，以维护其统治。婆罗门不仅独占僧侣职务，而且他们也构成国家、科学和艺术的知识分子上层社会和所有高级社会和宗教荣誉集体的成员。其名称和等级称呼来自“</w:t>
      </w:r>
      <w:r>
        <w:rPr>
          <w:rFonts w:ascii="宋体" w:hAnsi="宋体" w:hint="eastAsia"/>
          <w:szCs w:val="21"/>
        </w:rPr>
        <w:t>Brahman</w:t>
      </w:r>
      <w:r>
        <w:rPr>
          <w:rFonts w:ascii="宋体" w:hAnsi="宋体"/>
          <w:szCs w:val="21"/>
        </w:rPr>
        <w:t>”</w:t>
      </w:r>
      <w:r>
        <w:rPr>
          <w:rFonts w:ascii="宋体" w:hAnsi="宋体" w:hint="eastAsia"/>
          <w:szCs w:val="21"/>
        </w:rPr>
        <w:t>，印度宗教历史中的一个具有多重含义的核心概念：最初被理解为咒语的</w:t>
      </w:r>
      <w:r>
        <w:rPr>
          <w:rFonts w:ascii="宋体" w:hAnsi="宋体" w:hint="eastAsia"/>
          <w:szCs w:val="21"/>
        </w:rPr>
        <w:t>Brahman,</w:t>
      </w:r>
      <w:r>
        <w:rPr>
          <w:rFonts w:ascii="宋体" w:hAnsi="宋体" w:hint="eastAsia"/>
          <w:szCs w:val="21"/>
        </w:rPr>
        <w:t>在作为《吠陀》一部分的《奥义书》中，被理解为有创造力的原词（</w:t>
      </w:r>
      <w:r>
        <w:rPr>
          <w:rFonts w:ascii="宋体" w:hAnsi="宋体" w:hint="eastAsia"/>
          <w:szCs w:val="21"/>
        </w:rPr>
        <w:t>Urwort</w:t>
      </w:r>
      <w:r>
        <w:rPr>
          <w:rFonts w:ascii="宋体" w:hAnsi="宋体"/>
          <w:szCs w:val="21"/>
        </w:rPr>
        <w:t>）</w:t>
      </w:r>
      <w:r>
        <w:rPr>
          <w:rFonts w:ascii="宋体" w:hAnsi="宋体" w:hint="eastAsia"/>
          <w:szCs w:val="21"/>
        </w:rPr>
        <w:t>，绝对</w:t>
      </w:r>
      <w:r>
        <w:rPr>
          <w:rFonts w:ascii="宋体" w:hAnsi="宋体" w:hint="eastAsia"/>
          <w:szCs w:val="21"/>
        </w:rPr>
        <w:t>,</w:t>
      </w:r>
      <w:r>
        <w:rPr>
          <w:rFonts w:ascii="宋体" w:hAnsi="宋体" w:hint="eastAsia"/>
          <w:szCs w:val="21"/>
        </w:rPr>
        <w:t>人类存在的精神自我，后来则作为造物神</w:t>
      </w:r>
      <w:r>
        <w:rPr>
          <w:rFonts w:ascii="宋体" w:hAnsi="宋体" w:hint="eastAsia"/>
          <w:szCs w:val="21"/>
        </w:rPr>
        <w:t>Brahman</w:t>
      </w:r>
      <w:r>
        <w:rPr>
          <w:rFonts w:ascii="宋体" w:hAnsi="宋体" w:hint="eastAsia"/>
          <w:szCs w:val="21"/>
        </w:rPr>
        <w:t>而人格化。婆罗门的理想的成长过程经过《吠陀》学习阶段和独自禁欲和托钵乞讨的阶段，他完全沉醉于</w:t>
      </w:r>
      <w:r>
        <w:rPr>
          <w:rFonts w:ascii="宋体" w:hAnsi="宋体" w:hint="eastAsia"/>
          <w:szCs w:val="21"/>
        </w:rPr>
        <w:t>Brahman</w:t>
      </w:r>
      <w:r>
        <w:rPr>
          <w:rFonts w:ascii="宋体" w:hAnsi="宋体" w:hint="eastAsia"/>
          <w:szCs w:val="21"/>
        </w:rPr>
        <w:t>的神秘展示。</w:t>
      </w:r>
    </w:p>
    <w:p w:rsidR="00000000" w:rsidRDefault="00EF3B58">
      <w:pPr>
        <w:pStyle w:val="a7"/>
        <w:rPr>
          <w:rFonts w:hint="eastAsia"/>
        </w:rPr>
      </w:pPr>
    </w:p>
  </w:footnote>
  <w:footnote w:id="47">
    <w:p w:rsidR="00000000" w:rsidRDefault="00EF3B58">
      <w:pPr>
        <w:pStyle w:val="a7"/>
        <w:rPr>
          <w:rFonts w:ascii="宋体" w:hAnsi="宋体" w:hint="eastAsia"/>
          <w:szCs w:val="21"/>
        </w:rPr>
      </w:pPr>
      <w:r>
        <w:rPr>
          <w:rStyle w:val="a8"/>
        </w:rPr>
        <w:footnoteRef/>
      </w:r>
      <w:r>
        <w:t>【</w:t>
      </w:r>
      <w:r>
        <w:rPr>
          <w:szCs w:val="21"/>
          <w:lang w:val="de-DE"/>
        </w:rPr>
        <w:t>Pütz</w:t>
      </w:r>
      <w:r>
        <w:rPr>
          <w:lang w:val="de-DE"/>
        </w:rPr>
        <w:t>】</w:t>
      </w:r>
      <w:r>
        <w:rPr>
          <w:rFonts w:hint="eastAsia"/>
          <w:lang w:val="de-DE"/>
        </w:rPr>
        <w:t>苏格拉底，</w:t>
      </w:r>
      <w:r>
        <w:rPr>
          <w:rFonts w:ascii="宋体" w:hAnsi="宋体" w:hint="eastAsia"/>
          <w:szCs w:val="21"/>
        </w:rPr>
        <w:t>希腊哲学家，雅典人（前</w:t>
      </w:r>
      <w:r>
        <w:rPr>
          <w:rFonts w:ascii="宋体" w:hAnsi="宋体" w:hint="eastAsia"/>
          <w:szCs w:val="21"/>
        </w:rPr>
        <w:t>470-399</w:t>
      </w:r>
      <w:r>
        <w:rPr>
          <w:rFonts w:ascii="宋体" w:hAnsi="宋体" w:hint="eastAsia"/>
          <w:szCs w:val="21"/>
        </w:rPr>
        <w:t>）。他本人没有任何文字流传下来；关于他的人和学说的描述可以从他的学生的著作中，特别是是从柏拉图的著作中，看到。对苏格拉底来说，知识不是占有，而是追求，特别是对于自己的无知的意识。只有这样拥有知识的人能和必然成为有美德的人。美德作为知识因此意味着人类所能获得的最高的善。（参柏拉图《普罗泰戈拉》以及色诺芬《回忆苏格拉底》。）尼采认为，由于苏格拉底，理论人类型登上了历史舞台。这一类型代表了的一种普遍堕落的开始，因为它将神话的整体性或者说生命的完整性分析性地</w:t>
      </w:r>
      <w:r>
        <w:rPr>
          <w:rFonts w:ascii="宋体" w:hAnsi="宋体" w:hint="eastAsia"/>
          <w:szCs w:val="21"/>
        </w:rPr>
        <w:t>予以摧毁（参《悲剧的诞生》，节</w:t>
      </w:r>
      <w:r>
        <w:rPr>
          <w:rFonts w:ascii="宋体" w:hAnsi="宋体" w:hint="eastAsia"/>
          <w:szCs w:val="21"/>
        </w:rPr>
        <w:t>12</w:t>
      </w:r>
      <w:r>
        <w:rPr>
          <w:rFonts w:ascii="宋体" w:hAnsi="宋体" w:hint="eastAsia"/>
          <w:szCs w:val="21"/>
        </w:rPr>
        <w:t>以下，以及《偶像的黄昏》之“苏格拉底问题”章）。</w:t>
      </w:r>
    </w:p>
    <w:p w:rsidR="00000000" w:rsidRDefault="00EF3B58">
      <w:pPr>
        <w:pStyle w:val="a7"/>
        <w:rPr>
          <w:rFonts w:hint="eastAsia"/>
        </w:rPr>
      </w:pPr>
    </w:p>
  </w:footnote>
  <w:footnote w:id="48">
    <w:p w:rsidR="00000000" w:rsidRDefault="00EF3B58">
      <w:pPr>
        <w:pStyle w:val="a7"/>
        <w:rPr>
          <w:rFonts w:hint="eastAsia"/>
          <w:lang w:val="de-DE"/>
        </w:rPr>
      </w:pPr>
      <w:r>
        <w:rPr>
          <w:rStyle w:val="a8"/>
        </w:rPr>
        <w:footnoteRef/>
      </w:r>
      <w:r>
        <w:rPr>
          <w:lang w:val="de-DE"/>
        </w:rPr>
        <w:t>【</w:t>
      </w:r>
      <w:r>
        <w:rPr>
          <w:lang w:val="de-DE"/>
        </w:rPr>
        <w:t>KSA</w:t>
      </w:r>
      <w:r>
        <w:rPr>
          <w:rFonts w:hint="eastAsia"/>
          <w:lang w:val="de-DE"/>
        </w:rPr>
        <w:t>版注</w:t>
      </w:r>
      <w:r>
        <w:rPr>
          <w:lang w:val="de-DE"/>
        </w:rPr>
        <w:t>】</w:t>
      </w:r>
      <w:r>
        <w:rPr>
          <w:rFonts w:hint="eastAsia"/>
          <w:lang w:val="de-DE"/>
        </w:rPr>
        <w:t>清样最后删去：“我们生活在这样一个道德时刻，再也看不到道德的任何身体影响可以证明某一道德命令：道德已经逃到‘理想’中。”</w:t>
      </w:r>
    </w:p>
  </w:footnote>
  <w:footnote w:id="49">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指涉德国诗人、文学批评家和哲学家莱辛（</w:t>
      </w:r>
      <w:r>
        <w:rPr>
          <w:rFonts w:ascii="宋体" w:hAnsi="宋体" w:hint="eastAsia"/>
          <w:szCs w:val="21"/>
        </w:rPr>
        <w:t>Gotthold Ephraim Lessing, 1729-81</w:t>
      </w:r>
      <w:r>
        <w:rPr>
          <w:rFonts w:ascii="宋体" w:hAnsi="宋体"/>
          <w:szCs w:val="21"/>
        </w:rPr>
        <w:t>）</w:t>
      </w:r>
      <w:r>
        <w:rPr>
          <w:rFonts w:ascii="宋体" w:hAnsi="宋体" w:hint="eastAsia"/>
          <w:szCs w:val="21"/>
        </w:rPr>
        <w:t>于</w:t>
      </w:r>
      <w:r>
        <w:rPr>
          <w:rFonts w:ascii="宋体" w:hAnsi="宋体" w:hint="eastAsia"/>
          <w:szCs w:val="21"/>
        </w:rPr>
        <w:t>1870</w:t>
      </w:r>
      <w:r>
        <w:rPr>
          <w:rFonts w:ascii="宋体" w:hAnsi="宋体" w:hint="eastAsia"/>
          <w:szCs w:val="21"/>
        </w:rPr>
        <w:t>年最后完成问世的作品《论人类的教育》。他将人类的发展理解为启示的真理向理性真理的逐渐转变过程。作为这一发展过程的最后的因此也是理想的阶段，作为“尽善尽美的时</w:t>
      </w:r>
      <w:r>
        <w:rPr>
          <w:rFonts w:ascii="宋体" w:hAnsi="宋体" w:hint="eastAsia"/>
          <w:szCs w:val="21"/>
        </w:rPr>
        <w:t>代”，正是理性最高度发展的时代。因此在这样的时代，人“将做好的事，只因为那是好的，而不是因为这样做所能获得的偶然的报酬”（段</w:t>
      </w:r>
      <w:r>
        <w:rPr>
          <w:rFonts w:ascii="宋体" w:hAnsi="宋体" w:hint="eastAsia"/>
          <w:szCs w:val="21"/>
        </w:rPr>
        <w:t>85</w:t>
      </w:r>
      <w:r>
        <w:rPr>
          <w:rFonts w:ascii="宋体" w:hAnsi="宋体" w:hint="eastAsia"/>
          <w:szCs w:val="21"/>
        </w:rPr>
        <w:t>）。</w:t>
      </w:r>
    </w:p>
    <w:p w:rsidR="00000000" w:rsidRDefault="00EF3B58">
      <w:pPr>
        <w:pStyle w:val="a7"/>
        <w:rPr>
          <w:rFonts w:hint="eastAsia"/>
        </w:rPr>
      </w:pPr>
    </w:p>
  </w:footnote>
  <w:footnote w:id="50">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二元论世界观的思想方法；中世纪和巴洛克时期可以为证。人生经历是如此强烈地受到战争和瘟疫的灾难的影响，以至于解脱尘世痛苦的唯一的希望，被投射到一种得到救赎的死后生命中。关于一切痛苦都是由于经验现实引起的观点，也见于佛教和印度教，在那里，这一认识被看作是一种可能的救赎的第一步。在此我们看到了和叔本华的连接点。</w:t>
      </w:r>
    </w:p>
    <w:p w:rsidR="00000000" w:rsidRDefault="00EF3B58">
      <w:pPr>
        <w:pStyle w:val="a7"/>
        <w:rPr>
          <w:rFonts w:hint="eastAsia"/>
        </w:rPr>
      </w:pPr>
    </w:p>
  </w:footnote>
  <w:footnote w:id="51">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Wahnwurz,</w:t>
      </w:r>
      <w:r>
        <w:rPr>
          <w:rFonts w:ascii="宋体" w:hAnsi="宋体" w:hint="eastAsia"/>
          <w:szCs w:val="21"/>
        </w:rPr>
        <w:t>尼采的似乎不通的</w:t>
      </w:r>
      <w:r>
        <w:rPr>
          <w:rFonts w:ascii="宋体" w:hAnsi="宋体" w:hint="eastAsia"/>
          <w:szCs w:val="21"/>
        </w:rPr>
        <w:t>构词。</w:t>
      </w:r>
      <w:r>
        <w:rPr>
          <w:rFonts w:ascii="宋体" w:hAnsi="宋体"/>
          <w:szCs w:val="21"/>
        </w:rPr>
        <w:t>W</w:t>
      </w:r>
      <w:r>
        <w:rPr>
          <w:rFonts w:ascii="宋体" w:hAnsi="宋体" w:hint="eastAsia"/>
          <w:szCs w:val="21"/>
        </w:rPr>
        <w:t>urz</w:t>
      </w:r>
      <w:r>
        <w:rPr>
          <w:rFonts w:ascii="宋体" w:hAnsi="宋体" w:hint="eastAsia"/>
          <w:szCs w:val="21"/>
        </w:rPr>
        <w:t>在古德语中意为作为“植物”，作为药物的“草木”或调料。这里指的是上述最后一种含义：应该给天才一点疯狂的刺激性调料，而不是一点理智之盐。</w:t>
      </w:r>
    </w:p>
    <w:p w:rsidR="00000000" w:rsidRDefault="00EF3B58">
      <w:pPr>
        <w:pStyle w:val="a7"/>
        <w:rPr>
          <w:rFonts w:hint="eastAsia"/>
        </w:rPr>
      </w:pPr>
    </w:p>
  </w:footnote>
  <w:footnote w:id="52">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出自柏拉图对话录《斐德若》</w:t>
      </w:r>
      <w:r>
        <w:rPr>
          <w:rFonts w:ascii="宋体" w:hAnsi="宋体" w:hint="eastAsia"/>
          <w:szCs w:val="21"/>
        </w:rPr>
        <w:t>244a-b</w:t>
      </w:r>
      <w:r>
        <w:rPr>
          <w:rFonts w:ascii="宋体" w:hAnsi="宋体" w:hint="eastAsia"/>
          <w:szCs w:val="21"/>
        </w:rPr>
        <w:t>的名言：“我们最大的善好来自一种疯狂，而要得到这种疯狂，只能通过神的恩赐。因为德尔斐的女预言家和多多那（</w:t>
      </w:r>
      <w:r>
        <w:rPr>
          <w:rFonts w:ascii="宋体" w:hAnsi="宋体" w:hint="eastAsia"/>
          <w:szCs w:val="21"/>
        </w:rPr>
        <w:t>Dodone</w:t>
      </w:r>
      <w:r>
        <w:rPr>
          <w:rFonts w:ascii="宋体" w:hAnsi="宋体"/>
          <w:szCs w:val="21"/>
        </w:rPr>
        <w:t>）</w:t>
      </w:r>
      <w:r>
        <w:rPr>
          <w:rFonts w:ascii="宋体" w:hAnsi="宋体" w:hint="eastAsia"/>
          <w:szCs w:val="21"/>
        </w:rPr>
        <w:t>的女祭司于疯狂中无论是私事上还是公事上给我们带来了许多善好。”（柏拉图《全集》卷</w:t>
      </w:r>
      <w:r>
        <w:rPr>
          <w:rFonts w:ascii="宋体" w:hAnsi="宋体" w:hint="eastAsia"/>
          <w:szCs w:val="21"/>
        </w:rPr>
        <w:t>4</w:t>
      </w:r>
      <w:r>
        <w:rPr>
          <w:rFonts w:ascii="宋体" w:hAnsi="宋体" w:hint="eastAsia"/>
          <w:szCs w:val="21"/>
        </w:rPr>
        <w:t>，施莱尔马赫译本，汉堡</w:t>
      </w:r>
      <w:r>
        <w:rPr>
          <w:rFonts w:ascii="宋体" w:hAnsi="宋体" w:hint="eastAsia"/>
          <w:szCs w:val="21"/>
        </w:rPr>
        <w:t>1959</w:t>
      </w:r>
      <w:r>
        <w:rPr>
          <w:rFonts w:ascii="宋体" w:hAnsi="宋体" w:hint="eastAsia"/>
          <w:szCs w:val="21"/>
        </w:rPr>
        <w:t>，页</w:t>
      </w:r>
      <w:r>
        <w:rPr>
          <w:rFonts w:ascii="宋体" w:hAnsi="宋体" w:hint="eastAsia"/>
          <w:szCs w:val="21"/>
        </w:rPr>
        <w:t>25</w:t>
      </w:r>
      <w:r>
        <w:rPr>
          <w:rFonts w:ascii="宋体" w:hAnsi="宋体" w:hint="eastAsia"/>
          <w:szCs w:val="21"/>
        </w:rPr>
        <w:t>以下。）</w:t>
      </w:r>
    </w:p>
    <w:p w:rsidR="00000000" w:rsidRDefault="00EF3B58">
      <w:pPr>
        <w:pStyle w:val="a7"/>
        <w:rPr>
          <w:rFonts w:hint="eastAsia"/>
        </w:rPr>
      </w:pPr>
    </w:p>
  </w:footnote>
  <w:footnote w:id="53">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见柏拉图对话《伊安》</w:t>
      </w:r>
      <w:r>
        <w:rPr>
          <w:rFonts w:ascii="宋体" w:hAnsi="宋体" w:hint="eastAsia"/>
          <w:szCs w:val="21"/>
        </w:rPr>
        <w:t>533e-534a:</w:t>
      </w:r>
      <w:r>
        <w:rPr>
          <w:rFonts w:ascii="宋体" w:hAnsi="宋体" w:hint="eastAsia"/>
          <w:szCs w:val="21"/>
        </w:rPr>
        <w:t>“因为真正的史诗诗人不是按照技艺，而是作为受灵感者和入迷者唱出所有这些美好的诗的。抒情诗人也是这样，正如那些被舞之疯狂攫获者完全不是根据理智有意识地舞蹈，抒情诗人也不是根据理智有意识地作诗；当他被和谐和律动所充满时，他就开始作诗”（同上，页</w:t>
      </w:r>
      <w:r>
        <w:rPr>
          <w:rFonts w:ascii="宋体" w:hAnsi="宋体" w:hint="eastAsia"/>
          <w:szCs w:val="21"/>
        </w:rPr>
        <w:t>103</w:t>
      </w:r>
      <w:r>
        <w:rPr>
          <w:rFonts w:ascii="宋体" w:hAnsi="宋体" w:hint="eastAsia"/>
          <w:szCs w:val="21"/>
        </w:rPr>
        <w:t>）。我们在此看到的是对酒神颂歌的一种暗示，尼采认为从酒神颂歌中产生出了阿提卡悲剧。（参《悲剧从音乐精神中的诞生》。）</w:t>
      </w:r>
    </w:p>
    <w:p w:rsidR="00000000" w:rsidRDefault="00EF3B58">
      <w:pPr>
        <w:pStyle w:val="a7"/>
        <w:rPr>
          <w:rFonts w:hint="eastAsia"/>
        </w:rPr>
      </w:pPr>
    </w:p>
  </w:footnote>
  <w:footnote w:id="54">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希腊诗人和传记作家普鲁塔克在其《平行列传·梭伦</w:t>
      </w:r>
      <w:r>
        <w:rPr>
          <w:rFonts w:ascii="宋体" w:hAnsi="宋体" w:hint="eastAsia"/>
          <w:szCs w:val="21"/>
        </w:rPr>
        <w:t>[8]</w:t>
      </w:r>
      <w:r>
        <w:rPr>
          <w:rFonts w:ascii="宋体" w:hAnsi="宋体" w:hint="eastAsia"/>
          <w:szCs w:val="21"/>
        </w:rPr>
        <w:t>》（《平行列传》即《希腊罗马名人传》——译者按）叙述了梭伦重新夺取萨拉米岛的奇</w:t>
      </w:r>
      <w:r>
        <w:rPr>
          <w:rFonts w:ascii="宋体" w:hAnsi="宋体" w:hint="eastAsia"/>
          <w:szCs w:val="21"/>
        </w:rPr>
        <w:t>特计谋：他让雅典的年轻人穿上妇女的服装作为诱饵在海边嬉戏，直到敌人接近。当敌人上岸后，他们从衣服下拔出藏着的短剑，杀死了麦加拉人，重新占领了萨拉米岛。希腊作家拉尔修·第欧根尼（约</w:t>
      </w:r>
      <w:r>
        <w:rPr>
          <w:rFonts w:ascii="宋体" w:hAnsi="宋体" w:hint="eastAsia"/>
          <w:szCs w:val="21"/>
        </w:rPr>
        <w:t>220</w:t>
      </w:r>
      <w:r>
        <w:rPr>
          <w:rFonts w:ascii="宋体" w:hAnsi="宋体" w:hint="eastAsia"/>
          <w:szCs w:val="21"/>
        </w:rPr>
        <w:t>年）在其涉猎广泛的《名哲言行录》中也叙述了梭伦的逸事。</w:t>
      </w:r>
    </w:p>
    <w:p w:rsidR="00000000" w:rsidRDefault="00EF3B58">
      <w:pPr>
        <w:pStyle w:val="a7"/>
        <w:rPr>
          <w:rFonts w:hint="eastAsia"/>
        </w:rPr>
      </w:pPr>
    </w:p>
  </w:footnote>
  <w:footnote w:id="55">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hint="eastAsia"/>
          <w:lang w:val="de-DE"/>
        </w:rPr>
        <w:t>Angekok</w:t>
      </w:r>
      <w:r>
        <w:rPr>
          <w:rFonts w:hint="eastAsia"/>
          <w:lang w:val="de-DE"/>
        </w:rPr>
        <w:t>，</w:t>
      </w:r>
      <w:r>
        <w:rPr>
          <w:rFonts w:ascii="宋体" w:hAnsi="宋体" w:hint="eastAsia"/>
          <w:szCs w:val="21"/>
        </w:rPr>
        <w:t>格陵兰岛的巫师，通过极其迷狂的行动赶走魔鬼。</w:t>
      </w:r>
    </w:p>
    <w:p w:rsidR="00000000" w:rsidRDefault="00EF3B58">
      <w:pPr>
        <w:pStyle w:val="a7"/>
        <w:rPr>
          <w:rFonts w:hint="eastAsia"/>
        </w:rPr>
      </w:pPr>
    </w:p>
  </w:footnote>
  <w:footnote w:id="56">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hint="eastAsia"/>
          <w:lang w:val="de-DE"/>
        </w:rPr>
        <w:t>Paje</w:t>
      </w:r>
      <w:r>
        <w:rPr>
          <w:rFonts w:hint="eastAsia"/>
          <w:lang w:val="de-DE"/>
        </w:rPr>
        <w:t>，</w:t>
      </w:r>
      <w:r>
        <w:rPr>
          <w:rFonts w:ascii="宋体" w:hAnsi="宋体" w:hint="eastAsia"/>
          <w:szCs w:val="21"/>
        </w:rPr>
        <w:t>南美印地安族的巫医。</w:t>
      </w:r>
    </w:p>
    <w:p w:rsidR="00000000" w:rsidRDefault="00EF3B58">
      <w:pPr>
        <w:pStyle w:val="a7"/>
        <w:rPr>
          <w:rFonts w:hint="eastAsia"/>
        </w:rPr>
      </w:pPr>
    </w:p>
  </w:footnote>
  <w:footnote w:id="57">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参鲁博克（</w:t>
      </w:r>
      <w:r>
        <w:rPr>
          <w:rFonts w:ascii="宋体" w:hAnsi="宋体" w:hint="eastAsia"/>
          <w:szCs w:val="21"/>
        </w:rPr>
        <w:t>John Lubbock</w:t>
      </w:r>
      <w:r>
        <w:rPr>
          <w:rFonts w:ascii="宋体" w:hAnsi="宋体" w:hint="eastAsia"/>
          <w:szCs w:val="21"/>
        </w:rPr>
        <w:t>）</w:t>
      </w:r>
      <w:r>
        <w:rPr>
          <w:rFonts w:ascii="宋体" w:hAnsi="宋体" w:hint="eastAsia"/>
          <w:szCs w:val="21"/>
        </w:rPr>
        <w:t>:</w:t>
      </w:r>
      <w:r>
        <w:rPr>
          <w:rFonts w:ascii="宋体" w:hAnsi="宋体" w:hint="eastAsia"/>
          <w:szCs w:val="21"/>
        </w:rPr>
        <w:t>《通过野蛮人的内心和外在生活解释文明的起源和人类的原始状态》（</w:t>
      </w:r>
      <w:r>
        <w:rPr>
          <w:rFonts w:ascii="宋体" w:hAnsi="宋体" w:hint="eastAsia"/>
          <w:szCs w:val="21"/>
        </w:rPr>
        <w:t>A.Passow</w:t>
      </w:r>
      <w:r>
        <w:rPr>
          <w:rFonts w:ascii="宋体" w:hAnsi="宋体" w:hint="eastAsia"/>
          <w:szCs w:val="21"/>
        </w:rPr>
        <w:t>译本，耶</w:t>
      </w:r>
      <w:r>
        <w:rPr>
          <w:rFonts w:ascii="宋体" w:hAnsi="宋体" w:hint="eastAsia"/>
          <w:szCs w:val="21"/>
        </w:rPr>
        <w:t>拿</w:t>
      </w:r>
      <w:r>
        <w:rPr>
          <w:rFonts w:ascii="宋体" w:hAnsi="宋体" w:hint="eastAsia"/>
          <w:szCs w:val="21"/>
        </w:rPr>
        <w:t>1875</w:t>
      </w:r>
      <w:r>
        <w:rPr>
          <w:rFonts w:ascii="宋体" w:hAnsi="宋体" w:hint="eastAsia"/>
          <w:szCs w:val="21"/>
        </w:rPr>
        <w:t>，页</w:t>
      </w:r>
      <w:r>
        <w:rPr>
          <w:rFonts w:ascii="宋体" w:hAnsi="宋体" w:hint="eastAsia"/>
          <w:szCs w:val="21"/>
        </w:rPr>
        <w:t>211</w:t>
      </w:r>
      <w:r>
        <w:rPr>
          <w:rFonts w:ascii="宋体" w:hAnsi="宋体" w:hint="eastAsia"/>
          <w:szCs w:val="21"/>
        </w:rPr>
        <w:t>以下。）</w:t>
      </w:r>
    </w:p>
    <w:p w:rsidR="00000000" w:rsidRDefault="00EF3B58">
      <w:pPr>
        <w:pStyle w:val="a7"/>
        <w:rPr>
          <w:rFonts w:hint="eastAsia"/>
        </w:rPr>
      </w:pPr>
    </w:p>
  </w:footnote>
  <w:footnote w:id="5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rPr>
        <w:t>“权力意志”是尼采思想中的一个核心概念，据说也构成他从</w:t>
      </w:r>
      <w:r>
        <w:rPr>
          <w:rFonts w:ascii="宋体" w:hAnsi="宋体" w:hint="eastAsia"/>
          <w:szCs w:val="21"/>
        </w:rPr>
        <w:t>1885</w:t>
      </w:r>
      <w:r>
        <w:rPr>
          <w:rFonts w:ascii="宋体" w:hAnsi="宋体" w:hint="eastAsia"/>
          <w:szCs w:val="21"/>
        </w:rPr>
        <w:t>年开始计划、但后来放弃的主要哲学著作“权力意志。一个新的世界解释的尝试”的书名。尼采为这部著作所准备的格言和笔记，被他的妹妹伊利莎白·福斯特</w:t>
      </w:r>
      <w:r>
        <w:rPr>
          <w:rFonts w:ascii="宋体" w:hAnsi="宋体" w:hint="eastAsia"/>
          <w:szCs w:val="21"/>
        </w:rPr>
        <w:t>-</w:t>
      </w:r>
      <w:r>
        <w:rPr>
          <w:rFonts w:ascii="宋体" w:hAnsi="宋体" w:hint="eastAsia"/>
          <w:szCs w:val="21"/>
        </w:rPr>
        <w:t>尼采（</w:t>
      </w:r>
      <w:r>
        <w:rPr>
          <w:rFonts w:ascii="宋体" w:hAnsi="宋体"/>
          <w:szCs w:val="21"/>
          <w:lang w:val="de-DE"/>
        </w:rPr>
        <w:t>Elisabeth Förster-Nietzsche</w:t>
      </w:r>
      <w:r>
        <w:rPr>
          <w:rFonts w:ascii="宋体" w:hAnsi="宋体" w:hint="eastAsia"/>
          <w:szCs w:val="21"/>
          <w:lang w:val="de-DE"/>
        </w:rPr>
        <w:t>，</w:t>
      </w:r>
      <w:r>
        <w:rPr>
          <w:rFonts w:ascii="宋体" w:hAnsi="宋体" w:hint="eastAsia"/>
          <w:szCs w:val="21"/>
          <w:lang w:val="de-DE"/>
        </w:rPr>
        <w:t>1846-1935</w:t>
      </w:r>
      <w:r>
        <w:rPr>
          <w:rFonts w:ascii="宋体" w:hAnsi="宋体" w:hint="eastAsia"/>
          <w:szCs w:val="21"/>
          <w:lang w:val="de-DE"/>
        </w:rPr>
        <w:t>）和其他人于</w:t>
      </w:r>
      <w:r>
        <w:rPr>
          <w:rFonts w:ascii="宋体" w:hAnsi="宋体" w:hint="eastAsia"/>
          <w:szCs w:val="21"/>
          <w:lang w:val="de-DE"/>
        </w:rPr>
        <w:t>1901</w:t>
      </w:r>
      <w:r>
        <w:rPr>
          <w:rFonts w:ascii="宋体" w:hAnsi="宋体" w:hint="eastAsia"/>
          <w:szCs w:val="21"/>
          <w:lang w:val="de-DE"/>
        </w:rPr>
        <w:t>年以《权力意志。草稿和片段》为名编辑和部分歪曲地出版。接着</w:t>
      </w:r>
      <w:r>
        <w:rPr>
          <w:rFonts w:ascii="宋体" w:hAnsi="宋体" w:hint="eastAsia"/>
          <w:szCs w:val="21"/>
          <w:lang w:val="de-DE"/>
        </w:rPr>
        <w:t>1906</w:t>
      </w:r>
      <w:r>
        <w:rPr>
          <w:rFonts w:ascii="宋体" w:hAnsi="宋体" w:hint="eastAsia"/>
          <w:szCs w:val="21"/>
          <w:lang w:val="de-DE"/>
        </w:rPr>
        <w:t>年产生了对上述著作一个重要的扩展了的理解：《权力意志。重估一切价值的尝试》。这一著作的规划题目</w:t>
      </w:r>
      <w:r>
        <w:rPr>
          <w:rFonts w:ascii="宋体" w:hAnsi="宋体" w:hint="eastAsia"/>
          <w:szCs w:val="21"/>
          <w:lang w:val="de-DE"/>
        </w:rPr>
        <w:t>能够推动国家社会主义接受尼采。尼采利用《权力意志》作为生成或生命运动的表达方式，他实际上将这种运动理解为认识观点和价值的自我克服（参《查拉特斯特拉如是说》第</w:t>
      </w:r>
      <w:r>
        <w:rPr>
          <w:rFonts w:ascii="宋体" w:hAnsi="宋体" w:hint="eastAsia"/>
          <w:szCs w:val="21"/>
          <w:lang w:val="de-DE"/>
        </w:rPr>
        <w:t>2</w:t>
      </w:r>
      <w:r>
        <w:rPr>
          <w:rFonts w:ascii="宋体" w:hAnsi="宋体" w:hint="eastAsia"/>
          <w:szCs w:val="21"/>
          <w:lang w:val="de-DE"/>
        </w:rPr>
        <w:t>部“论自我克服”）。意志一词的偶尔的复数化（</w:t>
      </w:r>
      <w:r>
        <w:rPr>
          <w:rFonts w:ascii="宋体" w:hAnsi="宋体" w:hint="eastAsia"/>
          <w:szCs w:val="21"/>
          <w:lang w:val="de-DE"/>
        </w:rPr>
        <w:t>die Willen zur Macht</w:t>
      </w:r>
      <w:r>
        <w:rPr>
          <w:rFonts w:ascii="宋体" w:hAnsi="宋体"/>
          <w:szCs w:val="21"/>
          <w:lang w:val="de-DE"/>
        </w:rPr>
        <w:t>）</w:t>
      </w:r>
      <w:r>
        <w:rPr>
          <w:rFonts w:ascii="宋体" w:hAnsi="宋体" w:hint="eastAsia"/>
          <w:szCs w:val="21"/>
          <w:lang w:val="de-DE"/>
        </w:rPr>
        <w:t>表明，权力意志不是什么作为某种最首要的、不可质问的先定的根据的原则，而总是保持他特有的对视角主义的拆毁的渴望和对自我克服的渴望。而且，对相同物的“永恒复返”之环中的超越的运动方向（《查拉图斯特拉如是说》第</w:t>
      </w:r>
      <w:r>
        <w:rPr>
          <w:rFonts w:ascii="宋体" w:hAnsi="宋体" w:hint="eastAsia"/>
          <w:szCs w:val="21"/>
          <w:lang w:val="de-DE"/>
        </w:rPr>
        <w:t>3</w:t>
      </w:r>
      <w:r>
        <w:rPr>
          <w:rFonts w:ascii="宋体" w:hAnsi="宋体" w:hint="eastAsia"/>
          <w:szCs w:val="21"/>
          <w:lang w:val="de-DE"/>
        </w:rPr>
        <w:t>部，“七个图印”），尼采在其旁边安置了一个反原则。《朝霞》已经</w:t>
      </w:r>
      <w:r>
        <w:rPr>
          <w:rFonts w:ascii="宋体" w:hAnsi="宋体" w:hint="eastAsia"/>
          <w:szCs w:val="21"/>
          <w:lang w:val="de-DE"/>
        </w:rPr>
        <w:t>以萌芽形式发展了权力概念的一些重要维度，同样还有其与法、道德、过错、惩罚和牺牲观念（例如参节</w:t>
      </w:r>
      <w:r>
        <w:rPr>
          <w:rFonts w:ascii="宋体" w:hAnsi="宋体" w:hint="eastAsia"/>
          <w:szCs w:val="21"/>
          <w:lang w:val="de-DE"/>
        </w:rPr>
        <w:t>12</w:t>
      </w:r>
      <w:r>
        <w:rPr>
          <w:rFonts w:ascii="宋体" w:hAnsi="宋体" w:hint="eastAsia"/>
          <w:szCs w:val="21"/>
          <w:lang w:val="de-DE"/>
        </w:rPr>
        <w:t>，</w:t>
      </w:r>
      <w:r>
        <w:rPr>
          <w:rFonts w:ascii="宋体" w:hAnsi="宋体" w:hint="eastAsia"/>
          <w:szCs w:val="21"/>
          <w:lang w:val="de-DE"/>
        </w:rPr>
        <w:t>18</w:t>
      </w:r>
      <w:r>
        <w:rPr>
          <w:rFonts w:ascii="宋体" w:hAnsi="宋体" w:hint="eastAsia"/>
          <w:szCs w:val="21"/>
          <w:lang w:val="de-DE"/>
        </w:rPr>
        <w:t>，</w:t>
      </w:r>
      <w:r>
        <w:rPr>
          <w:rFonts w:ascii="宋体" w:hAnsi="宋体" w:hint="eastAsia"/>
          <w:szCs w:val="21"/>
          <w:lang w:val="de-DE"/>
        </w:rPr>
        <w:t>23</w:t>
      </w:r>
      <w:r>
        <w:rPr>
          <w:rFonts w:ascii="宋体" w:hAnsi="宋体" w:hint="eastAsia"/>
          <w:szCs w:val="21"/>
          <w:lang w:val="de-DE"/>
        </w:rPr>
        <w:t>，</w:t>
      </w:r>
      <w:r>
        <w:rPr>
          <w:rFonts w:ascii="宋体" w:hAnsi="宋体" w:hint="eastAsia"/>
          <w:szCs w:val="21"/>
          <w:lang w:val="de-DE"/>
        </w:rPr>
        <w:t>107</w:t>
      </w:r>
      <w:r>
        <w:rPr>
          <w:rFonts w:ascii="宋体" w:hAnsi="宋体" w:hint="eastAsia"/>
          <w:szCs w:val="21"/>
          <w:lang w:val="de-DE"/>
        </w:rPr>
        <w:t>，</w:t>
      </w:r>
      <w:r>
        <w:rPr>
          <w:rFonts w:ascii="宋体" w:hAnsi="宋体" w:hint="eastAsia"/>
          <w:szCs w:val="21"/>
          <w:lang w:val="de-DE"/>
        </w:rPr>
        <w:t>112</w:t>
      </w:r>
      <w:r>
        <w:rPr>
          <w:rFonts w:ascii="宋体" w:hAnsi="宋体" w:hint="eastAsia"/>
          <w:szCs w:val="21"/>
          <w:lang w:val="de-DE"/>
        </w:rPr>
        <w:t>，</w:t>
      </w:r>
      <w:r>
        <w:rPr>
          <w:rFonts w:ascii="宋体" w:hAnsi="宋体" w:hint="eastAsia"/>
          <w:szCs w:val="21"/>
          <w:lang w:val="de-DE"/>
        </w:rPr>
        <w:t>437</w:t>
      </w:r>
      <w:r>
        <w:rPr>
          <w:rFonts w:ascii="宋体" w:hAnsi="宋体" w:hint="eastAsia"/>
          <w:szCs w:val="21"/>
          <w:lang w:val="de-DE"/>
        </w:rPr>
        <w:t>），以及特别是与价值和语言（节</w:t>
      </w:r>
      <w:r>
        <w:rPr>
          <w:rFonts w:ascii="宋体" w:hAnsi="宋体" w:hint="eastAsia"/>
          <w:szCs w:val="21"/>
          <w:lang w:val="de-DE"/>
        </w:rPr>
        <w:t>126</w:t>
      </w:r>
      <w:r>
        <w:rPr>
          <w:rFonts w:ascii="宋体" w:hAnsi="宋体" w:hint="eastAsia"/>
          <w:szCs w:val="21"/>
          <w:lang w:val="de-DE"/>
        </w:rPr>
        <w:t>，</w:t>
      </w:r>
      <w:r>
        <w:rPr>
          <w:rFonts w:ascii="宋体" w:hAnsi="宋体" w:hint="eastAsia"/>
          <w:szCs w:val="21"/>
          <w:lang w:val="de-DE"/>
        </w:rPr>
        <w:t>189</w:t>
      </w:r>
      <w:r>
        <w:rPr>
          <w:rFonts w:ascii="宋体" w:hAnsi="宋体" w:hint="eastAsia"/>
          <w:szCs w:val="21"/>
          <w:lang w:val="de-DE"/>
        </w:rPr>
        <w:t>）的联系。在此也可以开始看到从追求压倒其他人开始到自我克服的逐步升级（节</w:t>
      </w:r>
      <w:r>
        <w:rPr>
          <w:rFonts w:ascii="宋体" w:hAnsi="宋体" w:hint="eastAsia"/>
          <w:szCs w:val="21"/>
          <w:lang w:val="de-DE"/>
        </w:rPr>
        <w:t>113</w:t>
      </w:r>
      <w:r>
        <w:rPr>
          <w:rFonts w:ascii="宋体" w:hAnsi="宋体" w:hint="eastAsia"/>
          <w:szCs w:val="21"/>
          <w:lang w:val="de-DE"/>
        </w:rPr>
        <w:t>）。除了个别的偏离之外，权力概念的后来的机体化的含义，以及因此而来的错误解释，在此还都是很少的。</w:t>
      </w:r>
    </w:p>
    <w:p w:rsidR="00000000" w:rsidRDefault="00EF3B58">
      <w:pPr>
        <w:pStyle w:val="a7"/>
        <w:rPr>
          <w:rFonts w:hint="eastAsia"/>
        </w:rPr>
      </w:pPr>
    </w:p>
  </w:footnote>
  <w:footnote w:id="5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Kamtschadalen</w:t>
      </w:r>
      <w:r>
        <w:rPr>
          <w:rFonts w:ascii="宋体" w:hAnsi="宋体" w:hint="eastAsia"/>
          <w:szCs w:val="21"/>
        </w:rPr>
        <w:t>，</w:t>
      </w:r>
      <w:r>
        <w:rPr>
          <w:rFonts w:ascii="宋体" w:hAnsi="宋体" w:hint="eastAsia"/>
          <w:szCs w:val="21"/>
          <w:lang w:val="de-DE"/>
        </w:rPr>
        <w:t>生活在北亚勘察加半岛上的古代西伯利亚的渔民。</w:t>
      </w:r>
    </w:p>
    <w:p w:rsidR="00000000" w:rsidRDefault="00EF3B58">
      <w:pPr>
        <w:pStyle w:val="a7"/>
        <w:rPr>
          <w:rFonts w:hint="eastAsia"/>
        </w:rPr>
      </w:pPr>
    </w:p>
  </w:footnote>
  <w:footnote w:id="6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hint="eastAsia"/>
        </w:rPr>
        <w:t>18</w:t>
      </w:r>
      <w:r>
        <w:rPr>
          <w:rFonts w:hint="eastAsia"/>
        </w:rPr>
        <w:t>世纪认为，</w:t>
      </w:r>
      <w:r>
        <w:rPr>
          <w:rFonts w:ascii="宋体" w:hAnsi="宋体" w:hint="eastAsia"/>
          <w:szCs w:val="21"/>
          <w:lang w:val="de-DE"/>
        </w:rPr>
        <w:t>当按照几何形式修剪和按照对称的装饰建</w:t>
      </w:r>
      <w:r>
        <w:rPr>
          <w:rFonts w:ascii="宋体" w:hAnsi="宋体" w:hint="eastAsia"/>
          <w:szCs w:val="21"/>
          <w:lang w:val="de-DE"/>
        </w:rPr>
        <w:t>设的法国园林被英国的自然风景园林所取代，当赫尔德（</w:t>
      </w:r>
      <w:r>
        <w:rPr>
          <w:rFonts w:ascii="宋体" w:hAnsi="宋体" w:hint="eastAsia"/>
          <w:szCs w:val="21"/>
          <w:lang w:val="de-DE"/>
        </w:rPr>
        <w:t>Johann Gottfried Herder,1744-1803</w:t>
      </w:r>
      <w:r>
        <w:rPr>
          <w:rFonts w:ascii="宋体" w:hAnsi="宋体"/>
          <w:szCs w:val="21"/>
          <w:lang w:val="de-DE"/>
        </w:rPr>
        <w:t>）</w:t>
      </w:r>
      <w:r>
        <w:rPr>
          <w:rFonts w:ascii="宋体" w:hAnsi="宋体" w:hint="eastAsia"/>
          <w:szCs w:val="21"/>
          <w:lang w:val="de-DE"/>
        </w:rPr>
        <w:t>在其《我在</w:t>
      </w:r>
      <w:r>
        <w:rPr>
          <w:rFonts w:ascii="宋体" w:hAnsi="宋体" w:hint="eastAsia"/>
          <w:szCs w:val="21"/>
          <w:lang w:val="de-DE"/>
        </w:rPr>
        <w:t>1769</w:t>
      </w:r>
      <w:r>
        <w:rPr>
          <w:rFonts w:ascii="宋体" w:hAnsi="宋体" w:hint="eastAsia"/>
          <w:szCs w:val="21"/>
          <w:lang w:val="de-DE"/>
        </w:rPr>
        <w:t>年的旅行日志》中揭示超出一切人类秩序的茫茫海洋的力量和无限时，或者当殖民者认为在土著社会中发现了“高贵的野蛮人”并为之叹服时，他们就发现了“善的自然”，他们在此已经与卢梭一起对直到那时的理性主义的启蒙运动本身进行启蒙了。尼采所勾划的任性乖张的和“恶的自然”提醒人们一个诸神和鬼怪在其中居住的自然的神秘经验。与此相反，卢梭和他的时代则认为自己与基督教关于一个被罪所败坏的造物的观</w:t>
      </w:r>
      <w:r>
        <w:rPr>
          <w:rFonts w:ascii="宋体" w:hAnsi="宋体" w:hint="eastAsia"/>
          <w:szCs w:val="21"/>
          <w:lang w:val="de-DE"/>
        </w:rPr>
        <w:t>念，正如其特别是经约翰福音、保罗和奥古斯丁而发展起来的观念，针锋相对。</w:t>
      </w:r>
    </w:p>
    <w:p w:rsidR="00000000" w:rsidRDefault="00EF3B58">
      <w:pPr>
        <w:pStyle w:val="a7"/>
        <w:rPr>
          <w:rFonts w:hint="eastAsia"/>
        </w:rPr>
      </w:pPr>
    </w:p>
  </w:footnote>
  <w:footnote w:id="61">
    <w:p w:rsidR="00000000" w:rsidRDefault="00EF3B58">
      <w:pPr>
        <w:pStyle w:val="a7"/>
        <w:rPr>
          <w:rFonts w:hint="eastAsia"/>
        </w:rPr>
      </w:pPr>
      <w:r>
        <w:rPr>
          <w:rStyle w:val="a8"/>
        </w:rPr>
        <w:footnoteRef/>
      </w:r>
      <w:r>
        <w:rPr>
          <w:rFonts w:hint="eastAsia"/>
        </w:rPr>
        <w:t>【</w:t>
      </w:r>
      <w:r>
        <w:rPr>
          <w:rFonts w:hint="eastAsia"/>
        </w:rPr>
        <w:t>KSA</w:t>
      </w:r>
      <w:r>
        <w:rPr>
          <w:rFonts w:hint="eastAsia"/>
        </w:rPr>
        <w:t>】草稿：我们的受苦使恶神高兴，并与我们和解。因此，自愿的受苦和受难属于群体习俗。受苦成为一种价值。另一方面，人们则开始怀疑幸福。“有美德的人总是受苦”——一个极端。</w:t>
      </w:r>
    </w:p>
  </w:footnote>
  <w:footnote w:id="62">
    <w:p w:rsidR="00000000" w:rsidRDefault="00EF3B58">
      <w:pPr>
        <w:pStyle w:val="a7"/>
        <w:rPr>
          <w:rFonts w:hint="eastAsia"/>
        </w:rPr>
      </w:pPr>
      <w:r>
        <w:rPr>
          <w:rStyle w:val="a8"/>
        </w:rPr>
        <w:footnoteRef/>
      </w:r>
      <w:r>
        <w:rPr>
          <w:rFonts w:hint="eastAsia"/>
        </w:rPr>
        <w:t>【</w:t>
      </w:r>
      <w:r>
        <w:rPr>
          <w:rFonts w:hint="eastAsia"/>
        </w:rPr>
        <w:t>KSA</w:t>
      </w:r>
      <w:r>
        <w:rPr>
          <w:rFonts w:hint="eastAsia"/>
        </w:rPr>
        <w:t>】草稿：伪装被看作美德——害怕是美德，受苦是美德，报复是美德，否定理性是美德（不理性），同情是负担，知识是负担——懒惰通常被看作美德的结果，战争被看作适合诗意道德的时期，当智慧者发动个人时，他将和平看作危险的。勇敢被看作基本美德。</w:t>
      </w:r>
    </w:p>
  </w:footnote>
  <w:footnote w:id="6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特别</w:t>
      </w:r>
      <w:r>
        <w:rPr>
          <w:rFonts w:ascii="宋体" w:hAnsi="宋体" w:hint="eastAsia"/>
          <w:szCs w:val="21"/>
          <w:lang w:val="de-DE"/>
        </w:rPr>
        <w:t>在</w:t>
      </w:r>
      <w:r>
        <w:rPr>
          <w:rFonts w:ascii="宋体" w:hAnsi="宋体" w:hint="eastAsia"/>
          <w:szCs w:val="21"/>
          <w:lang w:val="de-DE"/>
        </w:rPr>
        <w:t>18</w:t>
      </w:r>
      <w:r>
        <w:rPr>
          <w:rFonts w:ascii="宋体" w:hAnsi="宋体" w:hint="eastAsia"/>
          <w:szCs w:val="21"/>
          <w:lang w:val="de-DE"/>
        </w:rPr>
        <w:t>世纪的进程中形成的感受</w:t>
      </w:r>
      <w:r>
        <w:rPr>
          <w:rFonts w:ascii="宋体" w:hAnsi="宋体" w:hint="eastAsia"/>
          <w:szCs w:val="21"/>
          <w:lang w:val="de-DE"/>
        </w:rPr>
        <w:t>-</w:t>
      </w:r>
      <w:r>
        <w:rPr>
          <w:rFonts w:ascii="宋体" w:hAnsi="宋体" w:hint="eastAsia"/>
          <w:szCs w:val="21"/>
          <w:lang w:val="de-DE"/>
        </w:rPr>
        <w:t>启蒙主义的同情伦理学在基督教的邻人之爱中有其历史根源。按照卢梭的观点，同情是人的一种自然的、非理性的能力，这种能力在社会化和文化的进程中变成了一种反思的情感。它可以说是将自我之爱（</w:t>
      </w:r>
      <w:r>
        <w:rPr>
          <w:rFonts w:ascii="宋体" w:hAnsi="宋体" w:hint="eastAsia"/>
          <w:szCs w:val="21"/>
          <w:lang w:val="de-DE"/>
        </w:rPr>
        <w:t>amour de soi</w:t>
      </w:r>
      <w:r>
        <w:rPr>
          <w:rFonts w:ascii="宋体" w:hAnsi="宋体"/>
          <w:szCs w:val="21"/>
          <w:lang w:val="de-DE"/>
        </w:rPr>
        <w:t>）</w:t>
      </w:r>
      <w:r>
        <w:rPr>
          <w:rFonts w:ascii="宋体" w:hAnsi="宋体" w:hint="eastAsia"/>
          <w:szCs w:val="21"/>
          <w:lang w:val="de-DE"/>
        </w:rPr>
        <w:t>扩展到其他人身上，或者更准确地说，当这一自我之爱在人类的历史进程中堕落为自利自私时，它就走向了其对立面。莱辛在其对亚里士多德悲剧理论的基督教的</w:t>
      </w:r>
      <w:r>
        <w:rPr>
          <w:rFonts w:ascii="宋体" w:hAnsi="宋体" w:hint="eastAsia"/>
          <w:szCs w:val="21"/>
          <w:lang w:val="de-DE"/>
        </w:rPr>
        <w:t>-</w:t>
      </w:r>
      <w:r>
        <w:rPr>
          <w:rFonts w:ascii="宋体" w:hAnsi="宋体" w:hint="eastAsia"/>
          <w:szCs w:val="21"/>
          <w:lang w:val="de-DE"/>
        </w:rPr>
        <w:t>道德的重新解释的背景下强调同情的反思特性。这种同情扩展为敏感的感受性和开明的宽容性的感觉器官：同情之人成了最好之人。在关于基督教教义</w:t>
      </w:r>
      <w:r>
        <w:rPr>
          <w:rFonts w:ascii="宋体" w:hAnsi="宋体" w:hint="eastAsia"/>
          <w:szCs w:val="21"/>
          <w:lang w:val="de-DE"/>
        </w:rPr>
        <w:t>的争论中，莱辛将启示简化为一种如此理解的爱之诫命。明确地以卢梭和莱辛为榜样，以及带着对康德的形式—法则性义务伦理的批评，叔本华的应征作品《论道德的基础》（</w:t>
      </w:r>
      <w:r>
        <w:rPr>
          <w:rFonts w:ascii="宋体" w:hAnsi="宋体"/>
          <w:szCs w:val="21"/>
          <w:lang w:val="de-DE"/>
        </w:rPr>
        <w:t>Über die Grundlagen der Moral, 1840</w:t>
      </w:r>
      <w:r>
        <w:rPr>
          <w:rFonts w:ascii="宋体" w:hAnsi="宋体" w:hint="eastAsia"/>
          <w:szCs w:val="21"/>
          <w:lang w:val="de-DE"/>
        </w:rPr>
        <w:t>年）最终将同情确定为伦理学的基础。这一传统路线的共同宗旨是利他主义，以及同时——在不同的程度上——是一种利己考虑，正如其特别是在卢梭的自然状态构想中所表现的那样（在《</w:t>
      </w:r>
      <w:r>
        <w:rPr>
          <w:rFonts w:ascii="宋体" w:hAnsi="宋体" w:hint="eastAsia"/>
          <w:szCs w:val="21"/>
          <w:lang w:val="de-DE"/>
        </w:rPr>
        <w:t>Discours sur L</w:t>
      </w:r>
      <w:r>
        <w:rPr>
          <w:rFonts w:ascii="宋体" w:hAnsi="宋体" w:hint="eastAsia"/>
          <w:szCs w:val="21"/>
          <w:lang w:val="de-DE"/>
        </w:rPr>
        <w:t>’</w:t>
      </w:r>
      <w:r>
        <w:rPr>
          <w:rFonts w:ascii="宋体" w:hAnsi="宋体" w:hint="eastAsia"/>
          <w:szCs w:val="21"/>
          <w:lang w:val="de-DE"/>
        </w:rPr>
        <w:t>inegalite</w:t>
      </w:r>
      <w:r>
        <w:rPr>
          <w:rFonts w:ascii="宋体" w:hAnsi="宋体" w:hint="eastAsia"/>
          <w:szCs w:val="21"/>
          <w:lang w:val="de-DE"/>
        </w:rPr>
        <w:t>》</w:t>
      </w:r>
      <w:r>
        <w:rPr>
          <w:rFonts w:ascii="宋体" w:hAnsi="宋体" w:hint="eastAsia"/>
          <w:szCs w:val="21"/>
          <w:lang w:val="de-DE"/>
        </w:rPr>
        <w:t>[</w:t>
      </w:r>
      <w:r>
        <w:rPr>
          <w:rFonts w:ascii="宋体" w:hAnsi="宋体" w:hint="eastAsia"/>
          <w:szCs w:val="21"/>
          <w:lang w:val="de-DE"/>
        </w:rPr>
        <w:t>论不平等</w:t>
      </w:r>
      <w:r>
        <w:rPr>
          <w:rFonts w:ascii="宋体" w:hAnsi="宋体"/>
          <w:szCs w:val="21"/>
          <w:lang w:val="de-DE"/>
        </w:rPr>
        <w:t>]</w:t>
      </w:r>
      <w:r>
        <w:rPr>
          <w:rFonts w:ascii="宋体" w:hAnsi="宋体" w:hint="eastAsia"/>
          <w:szCs w:val="21"/>
          <w:lang w:val="de-DE"/>
        </w:rPr>
        <w:t>，</w:t>
      </w:r>
      <w:r>
        <w:rPr>
          <w:rFonts w:ascii="宋体" w:hAnsi="宋体" w:hint="eastAsia"/>
          <w:szCs w:val="21"/>
          <w:lang w:val="de-DE"/>
        </w:rPr>
        <w:t>1755</w:t>
      </w:r>
      <w:r>
        <w:rPr>
          <w:rFonts w:ascii="宋体" w:hAnsi="宋体" w:hint="eastAsia"/>
          <w:szCs w:val="21"/>
          <w:lang w:val="de-DE"/>
        </w:rPr>
        <w:t>），或者在叔本华对同情的形而上学的解释中所表现的那</w:t>
      </w:r>
      <w:r>
        <w:rPr>
          <w:rFonts w:ascii="宋体" w:hAnsi="宋体" w:hint="eastAsia"/>
          <w:szCs w:val="21"/>
          <w:lang w:val="de-DE"/>
        </w:rPr>
        <w:t>样。按照尼采的《道德的谱系》，正是对一种自然的自我肯定和社会拉平化，应该对无法获致一种“最高可能的强力和辉煌的人的类型”负责，因此道德乃成为“危险中的危险”（前言，节</w:t>
      </w:r>
      <w:r>
        <w:rPr>
          <w:rFonts w:ascii="宋体" w:hAnsi="宋体" w:hint="eastAsia"/>
          <w:szCs w:val="21"/>
          <w:lang w:val="de-DE"/>
        </w:rPr>
        <w:t>6</w:t>
      </w:r>
      <w:r>
        <w:rPr>
          <w:rFonts w:ascii="宋体" w:hAnsi="宋体" w:hint="eastAsia"/>
          <w:szCs w:val="21"/>
          <w:lang w:val="de-DE"/>
        </w:rPr>
        <w:t>）。</w:t>
      </w:r>
    </w:p>
    <w:p w:rsidR="00000000" w:rsidRDefault="00EF3B58">
      <w:pPr>
        <w:pStyle w:val="a7"/>
        <w:rPr>
          <w:rFonts w:hint="eastAsia"/>
        </w:rPr>
      </w:pPr>
    </w:p>
  </w:footnote>
  <w:footnote w:id="6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】清样删除：我们在千万年里继承的情感和能力，只能极端缓慢地加以解除。</w:t>
      </w:r>
    </w:p>
  </w:footnote>
  <w:footnote w:id="65">
    <w:p w:rsidR="00000000" w:rsidRDefault="00EF3B58">
      <w:pPr>
        <w:pStyle w:val="a7"/>
        <w:rPr>
          <w:rFonts w:hint="eastAsia"/>
          <w:lang w:val="de-DE"/>
        </w:rPr>
      </w:pPr>
      <w:r>
        <w:rPr>
          <w:rStyle w:val="a8"/>
        </w:rPr>
        <w:footnoteRef/>
      </w:r>
      <w:r>
        <w:t xml:space="preserve"> </w:t>
      </w:r>
      <w:r>
        <w:rPr>
          <w:rFonts w:hint="eastAsia"/>
        </w:rPr>
        <w:t>【</w:t>
      </w:r>
      <w:r>
        <w:rPr>
          <w:rFonts w:hint="eastAsia"/>
        </w:rPr>
        <w:t>KSA</w:t>
      </w:r>
      <w:r>
        <w:rPr>
          <w:rFonts w:hint="eastAsia"/>
        </w:rPr>
        <w:t>】</w:t>
      </w:r>
      <w:r>
        <w:rPr>
          <w:rFonts w:hint="eastAsia"/>
        </w:rPr>
        <w:t>Vorw</w:t>
      </w:r>
      <w:r>
        <w:rPr>
          <w:lang w:val="de-DE"/>
        </w:rPr>
        <w:t>ärts-Schreiten</w:t>
      </w:r>
      <w:r>
        <w:rPr>
          <w:rFonts w:hint="eastAsia"/>
        </w:rPr>
        <w:t>，</w:t>
      </w:r>
      <w:r>
        <w:rPr>
          <w:rFonts w:hint="eastAsia"/>
          <w:lang w:val="de-DE"/>
        </w:rPr>
        <w:t>清样为</w:t>
      </w:r>
      <w:r>
        <w:rPr>
          <w:lang w:val="de-DE"/>
        </w:rPr>
        <w:t>Fortschritt</w:t>
      </w:r>
      <w:r>
        <w:rPr>
          <w:rFonts w:hint="eastAsia"/>
          <w:lang w:val="de-DE"/>
        </w:rPr>
        <w:t>[</w:t>
      </w:r>
      <w:r>
        <w:rPr>
          <w:rFonts w:hint="eastAsia"/>
          <w:lang w:val="de-DE"/>
        </w:rPr>
        <w:t>进步</w:t>
      </w:r>
      <w:r>
        <w:rPr>
          <w:rFonts w:hint="eastAsia"/>
          <w:lang w:val="de-DE"/>
        </w:rPr>
        <w:t>]</w:t>
      </w:r>
      <w:r>
        <w:rPr>
          <w:rFonts w:hint="eastAsia"/>
          <w:lang w:val="de-DE"/>
        </w:rPr>
        <w:t>。</w:t>
      </w:r>
    </w:p>
  </w:footnote>
  <w:footnote w:id="66">
    <w:p w:rsidR="00000000" w:rsidRDefault="00EF3B58">
      <w:pPr>
        <w:pStyle w:val="a7"/>
        <w:rPr>
          <w:rFonts w:hint="eastAsia"/>
          <w:lang w:val="de-DE"/>
        </w:rPr>
      </w:pPr>
      <w:r>
        <w:rPr>
          <w:rStyle w:val="a8"/>
        </w:rPr>
        <w:footnoteRef/>
      </w:r>
      <w:r>
        <w:t xml:space="preserve"> </w:t>
      </w:r>
      <w:r>
        <w:t>【</w:t>
      </w:r>
      <w:r>
        <w:rPr>
          <w:lang w:val="de-DE"/>
        </w:rPr>
        <w:t>KSA</w:t>
      </w:r>
      <w:r>
        <w:rPr>
          <w:lang w:val="de-DE"/>
        </w:rPr>
        <w:t>】</w:t>
      </w:r>
      <w:r>
        <w:rPr>
          <w:rFonts w:hint="eastAsia"/>
        </w:rPr>
        <w:t>Wissbegier</w:t>
      </w:r>
      <w:r>
        <w:rPr>
          <w:rFonts w:hint="eastAsia"/>
        </w:rPr>
        <w:t>，清样为</w:t>
      </w:r>
      <w:r>
        <w:rPr>
          <w:rFonts w:hint="eastAsia"/>
        </w:rPr>
        <w:t xml:space="preserve"> Erkenntni</w:t>
      </w:r>
      <w:r>
        <w:rPr>
          <w:lang w:val="de-DE"/>
        </w:rPr>
        <w:t>ß</w:t>
      </w:r>
      <w:r>
        <w:rPr>
          <w:rFonts w:hint="eastAsia"/>
          <w:lang w:val="de-DE"/>
        </w:rPr>
        <w:t>[</w:t>
      </w:r>
      <w:r>
        <w:rPr>
          <w:rFonts w:hint="eastAsia"/>
          <w:lang w:val="de-DE"/>
        </w:rPr>
        <w:t>知识</w:t>
      </w:r>
      <w:r>
        <w:rPr>
          <w:rFonts w:hint="eastAsia"/>
          <w:lang w:val="de-DE"/>
        </w:rPr>
        <w:t>]</w:t>
      </w:r>
      <w:r>
        <w:rPr>
          <w:rFonts w:hint="eastAsia"/>
          <w:lang w:val="de-DE"/>
        </w:rPr>
        <w:t>。</w:t>
      </w:r>
    </w:p>
  </w:footnote>
  <w:footnote w:id="6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w:t>
      </w:r>
      <w:r>
        <w:rPr>
          <w:rFonts w:hint="eastAsia"/>
        </w:rPr>
        <w:t>Gefahr</w:t>
      </w:r>
      <w:r>
        <w:rPr>
          <w:rFonts w:hint="eastAsia"/>
        </w:rPr>
        <w:t>，清样为</w:t>
      </w:r>
      <w:r>
        <w:rPr>
          <w:rFonts w:hint="eastAsia"/>
        </w:rPr>
        <w:t xml:space="preserve"> Laster[</w:t>
      </w:r>
      <w:r>
        <w:rPr>
          <w:rFonts w:hint="eastAsia"/>
        </w:rPr>
        <w:t>负担</w:t>
      </w:r>
      <w:r>
        <w:rPr>
          <w:rFonts w:hint="eastAsia"/>
        </w:rPr>
        <w:t>]</w:t>
      </w:r>
      <w:r>
        <w:rPr>
          <w:rFonts w:hint="eastAsia"/>
        </w:rPr>
        <w:t>。</w:t>
      </w:r>
    </w:p>
  </w:footnote>
  <w:footnote w:id="6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18</w:t>
      </w:r>
      <w:r>
        <w:rPr>
          <w:rFonts w:ascii="宋体" w:hAnsi="宋体" w:hint="eastAsia"/>
          <w:szCs w:val="21"/>
          <w:lang w:val="de-DE"/>
        </w:rPr>
        <w:t>世纪出</w:t>
      </w:r>
      <w:r>
        <w:rPr>
          <w:rFonts w:ascii="宋体" w:hAnsi="宋体" w:hint="eastAsia"/>
          <w:szCs w:val="21"/>
          <w:lang w:val="de-DE"/>
        </w:rPr>
        <w:t>现的自然神论者，他们按照启蒙运动的原则，只服从理性认识和否认一个人格的美妙地干预世界的上帝的存在；除此以外，尼采还将其用作那些激烈地实践自主思想反对传统和习俗的人的名称。但是，自由思想者并不是真正的自由精神</w:t>
      </w:r>
      <w:r>
        <w:rPr>
          <w:rFonts w:ascii="宋体" w:hAnsi="宋体"/>
          <w:szCs w:val="21"/>
          <w:lang w:val="de-DE"/>
        </w:rPr>
        <w:t>(freien Geister)</w:t>
      </w:r>
      <w:r>
        <w:rPr>
          <w:rFonts w:ascii="宋体" w:hAnsi="宋体" w:hint="eastAsia"/>
          <w:szCs w:val="21"/>
          <w:lang w:val="de-DE"/>
        </w:rPr>
        <w:t>，因为他们仍然相信真理是不可放弃的价值（参《道德的谱系》第</w:t>
      </w:r>
      <w:r>
        <w:rPr>
          <w:rFonts w:ascii="宋体" w:hAnsi="宋体" w:hint="eastAsia"/>
          <w:szCs w:val="21"/>
          <w:lang w:val="de-DE"/>
        </w:rPr>
        <w:t>3</w:t>
      </w:r>
      <w:r>
        <w:rPr>
          <w:rFonts w:ascii="宋体" w:hAnsi="宋体" w:hint="eastAsia"/>
          <w:szCs w:val="21"/>
          <w:lang w:val="de-DE"/>
        </w:rPr>
        <w:t>篇，节</w:t>
      </w:r>
      <w:r>
        <w:rPr>
          <w:rFonts w:ascii="宋体" w:hAnsi="宋体" w:hint="eastAsia"/>
          <w:szCs w:val="21"/>
          <w:lang w:val="de-DE"/>
        </w:rPr>
        <w:t>24</w:t>
      </w:r>
      <w:r>
        <w:rPr>
          <w:rFonts w:ascii="宋体" w:hAnsi="宋体" w:hint="eastAsia"/>
          <w:szCs w:val="21"/>
          <w:lang w:val="de-DE"/>
        </w:rPr>
        <w:t>）。与此相反，尼采提出了一种自由精神类型，他不仅宣称信仰真理，而且向真理宣战，并作为其迄今独一无二的代理人公开地将自己视为所有价值的重估者：“我们并没有低估这一点：我们自身，我们自由精神，已经成为‘一切价</w:t>
      </w:r>
      <w:r>
        <w:rPr>
          <w:rFonts w:ascii="宋体" w:hAnsi="宋体" w:hint="eastAsia"/>
          <w:szCs w:val="21"/>
          <w:lang w:val="de-DE"/>
        </w:rPr>
        <w:t>值的重估’，成为活生生的战斗宣言、征服宣言，消灭所有陈旧不堪的‘真’与‘不真’概念。”（《敌基督》，节</w:t>
      </w:r>
      <w:r>
        <w:rPr>
          <w:rFonts w:ascii="宋体" w:hAnsi="宋体" w:hint="eastAsia"/>
          <w:szCs w:val="21"/>
          <w:lang w:val="de-DE"/>
        </w:rPr>
        <w:t>13</w:t>
      </w:r>
      <w:r>
        <w:rPr>
          <w:rFonts w:ascii="宋体" w:hAnsi="宋体" w:hint="eastAsia"/>
          <w:szCs w:val="21"/>
          <w:lang w:val="de-DE"/>
        </w:rPr>
        <w:t>）。</w:t>
      </w:r>
    </w:p>
    <w:p w:rsidR="00000000" w:rsidRDefault="00EF3B58">
      <w:pPr>
        <w:pStyle w:val="a7"/>
        <w:rPr>
          <w:rFonts w:hint="eastAsia"/>
        </w:rPr>
      </w:pPr>
    </w:p>
  </w:footnote>
  <w:footnote w:id="6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关于类似的重估参节</w:t>
      </w:r>
      <w:r>
        <w:rPr>
          <w:rFonts w:ascii="宋体" w:hAnsi="宋体" w:hint="eastAsia"/>
          <w:szCs w:val="21"/>
          <w:lang w:val="de-DE"/>
        </w:rPr>
        <w:t>9</w:t>
      </w:r>
      <w:r>
        <w:rPr>
          <w:rFonts w:ascii="宋体" w:hAnsi="宋体" w:hint="eastAsia"/>
          <w:szCs w:val="21"/>
          <w:lang w:val="de-DE"/>
        </w:rPr>
        <w:t>，节</w:t>
      </w:r>
      <w:r>
        <w:rPr>
          <w:rFonts w:ascii="宋体" w:hAnsi="宋体" w:hint="eastAsia"/>
          <w:szCs w:val="21"/>
          <w:lang w:val="de-DE"/>
        </w:rPr>
        <w:t>189</w:t>
      </w:r>
      <w:r>
        <w:rPr>
          <w:rFonts w:ascii="宋体" w:hAnsi="宋体" w:hint="eastAsia"/>
          <w:szCs w:val="21"/>
          <w:lang w:val="de-DE"/>
        </w:rPr>
        <w:t>以及节</w:t>
      </w:r>
      <w:r>
        <w:rPr>
          <w:rFonts w:ascii="宋体" w:hAnsi="宋体" w:hint="eastAsia"/>
          <w:szCs w:val="21"/>
          <w:lang w:val="de-DE"/>
        </w:rPr>
        <w:t>231</w:t>
      </w:r>
      <w:r>
        <w:rPr>
          <w:rFonts w:ascii="宋体" w:hAnsi="宋体" w:hint="eastAsia"/>
          <w:szCs w:val="21"/>
          <w:lang w:val="de-DE"/>
        </w:rPr>
        <w:t>。</w:t>
      </w:r>
    </w:p>
    <w:p w:rsidR="00000000" w:rsidRDefault="00EF3B58">
      <w:pPr>
        <w:pStyle w:val="a7"/>
        <w:rPr>
          <w:rFonts w:hint="eastAsia"/>
        </w:rPr>
      </w:pPr>
    </w:p>
  </w:footnote>
  <w:footnote w:id="7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指路德根据《罗马书》而提出的护教原则</w:t>
      </w:r>
      <w:r>
        <w:rPr>
          <w:rFonts w:ascii="宋体" w:hAnsi="宋体" w:hint="eastAsia"/>
          <w:szCs w:val="21"/>
          <w:lang w:val="de-DE"/>
        </w:rPr>
        <w:t>Sola fide [</w:t>
      </w:r>
      <w:r>
        <w:rPr>
          <w:rFonts w:ascii="宋体" w:hAnsi="宋体" w:hint="eastAsia"/>
          <w:szCs w:val="21"/>
          <w:lang w:val="de-DE"/>
        </w:rPr>
        <w:t>因信称义</w:t>
      </w:r>
      <w:r>
        <w:rPr>
          <w:rFonts w:ascii="宋体" w:hAnsi="宋体" w:hint="eastAsia"/>
          <w:szCs w:val="21"/>
          <w:lang w:val="de-DE"/>
        </w:rPr>
        <w:t>]</w:t>
      </w:r>
      <w:r>
        <w:rPr>
          <w:rFonts w:ascii="宋体" w:hAnsi="宋体" w:hint="eastAsia"/>
          <w:szCs w:val="21"/>
          <w:lang w:val="de-DE"/>
        </w:rPr>
        <w:t>：“因为我们看定了，人称义是因着信，不在乎遵行律法。”（《罗马书》</w:t>
      </w:r>
      <w:r>
        <w:rPr>
          <w:rFonts w:ascii="宋体" w:hAnsi="宋体" w:hint="eastAsia"/>
          <w:szCs w:val="21"/>
          <w:lang w:val="de-DE"/>
        </w:rPr>
        <w:t>3</w:t>
      </w:r>
      <w:r>
        <w:rPr>
          <w:rFonts w:ascii="宋体" w:hAnsi="宋体" w:hint="eastAsia"/>
          <w:szCs w:val="21"/>
          <w:lang w:val="de-DE"/>
        </w:rPr>
        <w:t>：</w:t>
      </w:r>
      <w:r>
        <w:rPr>
          <w:rFonts w:ascii="宋体" w:hAnsi="宋体" w:hint="eastAsia"/>
          <w:szCs w:val="21"/>
          <w:lang w:val="de-DE"/>
        </w:rPr>
        <w:t>28</w:t>
      </w:r>
      <w:r>
        <w:rPr>
          <w:rFonts w:ascii="宋体" w:hAnsi="宋体" w:hint="eastAsia"/>
          <w:szCs w:val="21"/>
          <w:lang w:val="de-DE"/>
        </w:rPr>
        <w:t>）</w:t>
      </w:r>
    </w:p>
    <w:p w:rsidR="00000000" w:rsidRDefault="00EF3B58">
      <w:pPr>
        <w:pStyle w:val="a7"/>
        <w:rPr>
          <w:rFonts w:hint="eastAsia"/>
        </w:rPr>
      </w:pPr>
    </w:p>
  </w:footnote>
  <w:footnote w:id="7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】草稿：对于原始民族来说，他们对于物、财产等的权力感是不稳定的，因为他们相信它们都是活的，并有能力伤害人。人们必须像设法搞定人一样设法搞定物。对事物的谄媚和强</w:t>
      </w:r>
      <w:r>
        <w:rPr>
          <w:rFonts w:hint="eastAsia"/>
        </w:rPr>
        <w:t>迫：大多数风俗的来源，自然的因果联系呈现为魔力。——无力感是如此之大和如此之普遍，遂产生了其精制化即压倒性的权力感。</w:t>
      </w:r>
    </w:p>
  </w:footnote>
  <w:footnote w:id="72">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1867</w:t>
      </w:r>
      <w:r>
        <w:rPr>
          <w:rFonts w:ascii="宋体" w:hAnsi="宋体" w:hint="eastAsia"/>
          <w:szCs w:val="21"/>
          <w:lang w:val="de-DE"/>
        </w:rPr>
        <w:t>年俄国将其卖给美国。</w:t>
      </w:r>
    </w:p>
  </w:footnote>
  <w:footnote w:id="73">
    <w:p w:rsidR="00000000" w:rsidRDefault="00EF3B58">
      <w:pPr>
        <w:pStyle w:val="a7"/>
        <w:rPr>
          <w:rFonts w:hint="eastAsia"/>
        </w:rPr>
      </w:pPr>
      <w:r>
        <w:rPr>
          <w:rStyle w:val="a8"/>
        </w:rPr>
        <w:footnoteRef/>
      </w:r>
      <w:r>
        <w:rPr>
          <w:rFonts w:hint="eastAsia"/>
        </w:rPr>
        <w:t>【</w:t>
      </w:r>
      <w:r>
        <w:rPr>
          <w:rFonts w:hint="eastAsia"/>
        </w:rPr>
        <w:t>KSA</w:t>
      </w:r>
      <w:r>
        <w:rPr>
          <w:rFonts w:hint="eastAsia"/>
        </w:rPr>
        <w:t>】参鲁博克（</w:t>
      </w:r>
      <w:r>
        <w:rPr>
          <w:rFonts w:hint="eastAsia"/>
        </w:rPr>
        <w:t>J. Lubbock</w:t>
      </w:r>
      <w:r>
        <w:rPr>
          <w:rFonts w:hint="eastAsia"/>
        </w:rPr>
        <w:t>），前揭，</w:t>
      </w:r>
      <w:r>
        <w:rPr>
          <w:rFonts w:hint="eastAsia"/>
        </w:rPr>
        <w:t>376</w:t>
      </w:r>
      <w:r>
        <w:rPr>
          <w:rFonts w:hint="eastAsia"/>
        </w:rPr>
        <w:t>。</w:t>
      </w:r>
    </w:p>
  </w:footnote>
  <w:footnote w:id="74">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尼采在此已经发展起一种生理学还原方法（参节</w:t>
      </w:r>
      <w:r>
        <w:rPr>
          <w:rFonts w:ascii="宋体" w:hAnsi="宋体" w:hint="eastAsia"/>
          <w:szCs w:val="21"/>
          <w:lang w:val="de-DE"/>
        </w:rPr>
        <w:t>542</w:t>
      </w:r>
      <w:r>
        <w:rPr>
          <w:rFonts w:ascii="宋体" w:hAnsi="宋体" w:hint="eastAsia"/>
          <w:szCs w:val="21"/>
          <w:lang w:val="de-DE"/>
        </w:rPr>
        <w:t>），他在其晚期作品（《善恶之彼岸》；《道德的谱系》）中充分运用了这种方法。一个最高原则的观念，真理的理念，伦理的和美学的价值概念，逻辑，语法和风格都被追溯到身体及其体质，追溯到人种，本能以及最后追溯到某一生命形式的自我保存原则</w:t>
      </w:r>
      <w:r>
        <w:rPr>
          <w:rFonts w:ascii="宋体" w:hAnsi="宋体" w:hint="eastAsia"/>
          <w:szCs w:val="21"/>
          <w:lang w:val="de-DE"/>
        </w:rPr>
        <w:t>。与这一自我调节和生命维持一起起作用的还有外在的条件，如饮食和金钱，甚至气候也可以成为“道德性的”。（《朝霞》，节</w:t>
      </w:r>
      <w:r>
        <w:rPr>
          <w:rFonts w:ascii="宋体" w:hAnsi="宋体" w:hint="eastAsia"/>
          <w:szCs w:val="21"/>
          <w:lang w:val="de-DE"/>
        </w:rPr>
        <w:t>119</w:t>
      </w:r>
      <w:r>
        <w:rPr>
          <w:rFonts w:ascii="宋体" w:hAnsi="宋体" w:hint="eastAsia"/>
          <w:szCs w:val="21"/>
          <w:lang w:val="de-DE"/>
        </w:rPr>
        <w:t>，</w:t>
      </w:r>
      <w:r>
        <w:rPr>
          <w:rFonts w:ascii="宋体" w:hAnsi="宋体" w:hint="eastAsia"/>
          <w:szCs w:val="21"/>
          <w:lang w:val="de-DE"/>
        </w:rPr>
        <w:t>203</w:t>
      </w:r>
      <w:r>
        <w:rPr>
          <w:rFonts w:ascii="宋体" w:hAnsi="宋体" w:hint="eastAsia"/>
          <w:szCs w:val="21"/>
          <w:lang w:val="de-DE"/>
        </w:rPr>
        <w:t>，</w:t>
      </w:r>
      <w:r>
        <w:rPr>
          <w:rFonts w:ascii="宋体" w:hAnsi="宋体" w:hint="eastAsia"/>
          <w:szCs w:val="21"/>
          <w:lang w:val="de-DE"/>
        </w:rPr>
        <w:t>320</w:t>
      </w:r>
      <w:r>
        <w:rPr>
          <w:rFonts w:ascii="宋体" w:hAnsi="宋体" w:hint="eastAsia"/>
          <w:szCs w:val="21"/>
          <w:lang w:val="de-DE"/>
        </w:rPr>
        <w:t>）。尽管尼采对他那个时代的实证主义完全不陌生和被国家社会主义的尼采解释所利用，但尼采在此并没有陷入一种纯粹的生物主义，即使说他有时会唤起这样的假象；因为这种表面上的生物主义仍然在概念和隐喻之间漂浮。因此我们看到《朝霞》甚至提出激烈的论点：“这全都是一些比喻说法。”（节</w:t>
      </w:r>
      <w:r>
        <w:rPr>
          <w:rFonts w:ascii="宋体" w:hAnsi="宋体" w:hint="eastAsia"/>
          <w:szCs w:val="21"/>
          <w:lang w:val="de-DE"/>
        </w:rPr>
        <w:t>119</w:t>
      </w:r>
      <w:r>
        <w:rPr>
          <w:rFonts w:ascii="宋体" w:hAnsi="宋体" w:hint="eastAsia"/>
          <w:szCs w:val="21"/>
          <w:lang w:val="de-DE"/>
        </w:rPr>
        <w:t>）</w:t>
      </w:r>
    </w:p>
    <w:p w:rsidR="00000000" w:rsidRDefault="00EF3B58">
      <w:pPr>
        <w:pStyle w:val="a7"/>
        <w:rPr>
          <w:rFonts w:hint="eastAsia"/>
        </w:rPr>
      </w:pPr>
    </w:p>
  </w:footnote>
  <w:footnote w:id="75">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原文为</w:t>
      </w:r>
      <w:r>
        <w:rPr>
          <w:rFonts w:ascii="宋体" w:hAnsi="宋体" w:hint="eastAsia"/>
          <w:szCs w:val="21"/>
          <w:lang w:val="de-DE"/>
        </w:rPr>
        <w:t>Chromatischen Funktion</w:t>
      </w:r>
      <w:r>
        <w:rPr>
          <w:rFonts w:ascii="宋体" w:hAnsi="宋体" w:hint="eastAsia"/>
          <w:szCs w:val="21"/>
          <w:lang w:val="de-DE"/>
        </w:rPr>
        <w:t>，</w:t>
      </w:r>
      <w:r>
        <w:rPr>
          <w:rFonts w:ascii="宋体" w:hAnsi="宋体" w:hint="eastAsia"/>
          <w:szCs w:val="21"/>
          <w:lang w:val="de-DE"/>
        </w:rPr>
        <w:t>Chromatik</w:t>
      </w:r>
      <w:r>
        <w:rPr>
          <w:rFonts w:ascii="宋体" w:hAnsi="宋体" w:hint="eastAsia"/>
          <w:szCs w:val="21"/>
          <w:lang w:val="de-DE"/>
        </w:rPr>
        <w:t>在此指的</w:t>
      </w:r>
      <w:r>
        <w:rPr>
          <w:rFonts w:ascii="宋体" w:hAnsi="宋体" w:hint="eastAsia"/>
          <w:szCs w:val="21"/>
          <w:lang w:val="de-DE"/>
        </w:rPr>
        <w:t>不是音乐中七个主音的半音前进的“渲染”（参《悲剧的诞生》</w:t>
      </w:r>
      <w:r>
        <w:rPr>
          <w:rFonts w:ascii="宋体" w:hAnsi="宋体" w:hint="eastAsia"/>
          <w:szCs w:val="21"/>
          <w:lang w:val="de-DE"/>
        </w:rPr>
        <w:t xml:space="preserve">[Goldmann Klassiker 7555, </w:t>
      </w:r>
      <w:r>
        <w:rPr>
          <w:rFonts w:ascii="宋体" w:hAnsi="宋体" w:hint="eastAsia"/>
          <w:szCs w:val="21"/>
          <w:lang w:val="de-DE"/>
        </w:rPr>
        <w:t>页</w:t>
      </w:r>
      <w:r>
        <w:rPr>
          <w:rFonts w:ascii="宋体" w:hAnsi="宋体" w:hint="eastAsia"/>
          <w:szCs w:val="21"/>
          <w:lang w:val="de-DE"/>
        </w:rPr>
        <w:t>43]</w:t>
      </w:r>
      <w:r>
        <w:rPr>
          <w:rFonts w:ascii="宋体" w:hAnsi="宋体" w:hint="eastAsia"/>
          <w:szCs w:val="21"/>
          <w:lang w:val="de-DE"/>
        </w:rPr>
        <w:t>）中的“半音阶”），而是在物理学和生物学意义上的动物的颜色的改变。人们在形态学的色彩改变（例如交尾期</w:t>
      </w:r>
      <w:r>
        <w:rPr>
          <w:rFonts w:ascii="宋体" w:hAnsi="宋体" w:hint="eastAsia"/>
          <w:szCs w:val="21"/>
          <w:lang w:val="de-DE"/>
        </w:rPr>
        <w:t>Enten-Erpeln[</w:t>
      </w:r>
      <w:r>
        <w:rPr>
          <w:rFonts w:ascii="宋体" w:hAnsi="宋体" w:hint="eastAsia"/>
          <w:szCs w:val="21"/>
          <w:lang w:val="de-DE"/>
        </w:rPr>
        <w:t>一种雄鸭</w:t>
      </w:r>
      <w:r>
        <w:rPr>
          <w:rFonts w:ascii="宋体" w:hAnsi="宋体" w:hint="eastAsia"/>
          <w:szCs w:val="21"/>
          <w:lang w:val="de-DE"/>
        </w:rPr>
        <w:t>]</w:t>
      </w:r>
      <w:r>
        <w:rPr>
          <w:rFonts w:ascii="宋体" w:hAnsi="宋体" w:hint="eastAsia"/>
          <w:szCs w:val="21"/>
          <w:lang w:val="de-DE"/>
        </w:rPr>
        <w:t>展示的漂亮羽毛）和物理学的颜色改变（例如变色龙的色彩改变）之间加以区别。对环境的色彩适应建立在微小的色素沉积的基础上；可以通过神经系统和通过激素来控制色彩改变。</w:t>
      </w:r>
    </w:p>
    <w:p w:rsidR="00000000" w:rsidRDefault="00EF3B58">
      <w:pPr>
        <w:pStyle w:val="a7"/>
        <w:rPr>
          <w:rFonts w:hint="eastAsia"/>
        </w:rPr>
      </w:pPr>
    </w:p>
  </w:footnote>
  <w:footnote w:id="7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模仿；指缺乏抵抗能力的动物适应其他有力量或被保护动物的色彩和体态，或适应一种对其</w:t>
      </w:r>
      <w:r>
        <w:rPr>
          <w:rFonts w:ascii="宋体" w:hAnsi="宋体" w:hint="eastAsia"/>
          <w:szCs w:val="21"/>
          <w:lang w:val="de-DE"/>
        </w:rPr>
        <w:t>来说充满危险的环境。</w:t>
      </w:r>
    </w:p>
    <w:p w:rsidR="00000000" w:rsidRDefault="00EF3B58">
      <w:pPr>
        <w:pStyle w:val="a7"/>
        <w:rPr>
          <w:rFonts w:hint="eastAsia"/>
        </w:rPr>
      </w:pPr>
    </w:p>
  </w:footnote>
  <w:footnote w:id="77">
    <w:p w:rsidR="00000000" w:rsidRDefault="00EF3B58">
      <w:pPr>
        <w:pStyle w:val="a7"/>
        <w:rPr>
          <w:rFonts w:ascii="宋体" w:hAnsi="宋体" w:hint="eastAsia"/>
          <w:szCs w:val="21"/>
          <w:lang w:val="de-DE"/>
        </w:rPr>
      </w:pPr>
      <w:r>
        <w:rPr>
          <w:rStyle w:val="a8"/>
        </w:rPr>
        <w:footnoteRef/>
      </w:r>
      <w:r>
        <w:t>【</w:t>
      </w:r>
      <w:r>
        <w:rPr>
          <w:szCs w:val="21"/>
        </w:rPr>
        <w:t>Pütz</w:t>
      </w:r>
      <w:r>
        <w:rPr>
          <w:lang w:val="de-DE"/>
        </w:rPr>
        <w:t>】</w:t>
      </w:r>
      <w:r>
        <w:rPr>
          <w:rFonts w:ascii="宋体" w:hAnsi="宋体" w:hint="eastAsia"/>
          <w:szCs w:val="21"/>
          <w:lang w:val="de-DE"/>
        </w:rPr>
        <w:t>苏格拉底的美德表是由柏拉图在在其主要哲学著作《</w:t>
      </w:r>
      <w:r>
        <w:rPr>
          <w:rFonts w:ascii="宋体" w:hAnsi="宋体" w:hint="eastAsia"/>
          <w:szCs w:val="21"/>
        </w:rPr>
        <w:t>Politeia</w:t>
      </w:r>
      <w:r>
        <w:rPr>
          <w:rFonts w:ascii="宋体" w:hAnsi="宋体" w:hint="eastAsia"/>
          <w:szCs w:val="21"/>
          <w:lang w:val="de-DE"/>
        </w:rPr>
        <w:t>》</w:t>
      </w:r>
      <w:r>
        <w:rPr>
          <w:rFonts w:ascii="宋体" w:hAnsi="宋体" w:hint="eastAsia"/>
          <w:szCs w:val="21"/>
        </w:rPr>
        <w:t>[</w:t>
      </w:r>
      <w:r>
        <w:rPr>
          <w:rFonts w:ascii="宋体" w:hAnsi="宋体" w:hint="eastAsia"/>
          <w:szCs w:val="21"/>
          <w:lang w:val="de-DE"/>
        </w:rPr>
        <w:t>《理想国》</w:t>
      </w:r>
      <w:r>
        <w:rPr>
          <w:rFonts w:ascii="宋体" w:hAnsi="宋体" w:hint="eastAsia"/>
          <w:szCs w:val="21"/>
        </w:rPr>
        <w:t>]</w:t>
      </w:r>
      <w:r>
        <w:rPr>
          <w:rFonts w:ascii="宋体" w:hAnsi="宋体" w:hint="eastAsia"/>
          <w:szCs w:val="21"/>
          <w:lang w:val="de-DE"/>
        </w:rPr>
        <w:t>的第四卷提供的。智慧</w:t>
      </w:r>
      <w:r>
        <w:rPr>
          <w:rFonts w:ascii="宋体" w:hAnsi="宋体"/>
          <w:szCs w:val="21"/>
          <w:lang w:val="de-DE"/>
        </w:rPr>
        <w:t>(Weisheit)</w:t>
      </w:r>
      <w:r>
        <w:rPr>
          <w:rFonts w:ascii="宋体" w:hAnsi="宋体" w:hint="eastAsia"/>
          <w:szCs w:val="21"/>
          <w:lang w:val="de-DE"/>
        </w:rPr>
        <w:t>，勇敢</w:t>
      </w:r>
      <w:r>
        <w:rPr>
          <w:rFonts w:ascii="宋体" w:hAnsi="宋体"/>
          <w:szCs w:val="21"/>
          <w:lang w:val="de-DE"/>
        </w:rPr>
        <w:t>(Tapferkeit)</w:t>
      </w:r>
      <w:r>
        <w:rPr>
          <w:rFonts w:ascii="宋体" w:hAnsi="宋体" w:hint="eastAsia"/>
          <w:szCs w:val="21"/>
          <w:lang w:val="de-DE"/>
        </w:rPr>
        <w:t>，节制</w:t>
      </w:r>
      <w:r>
        <w:rPr>
          <w:rFonts w:ascii="宋体" w:hAnsi="宋体"/>
          <w:szCs w:val="21"/>
          <w:lang w:val="de-DE"/>
        </w:rPr>
        <w:t>(Besonnenheit)</w:t>
      </w:r>
      <w:r>
        <w:rPr>
          <w:rFonts w:ascii="宋体" w:hAnsi="宋体" w:hint="eastAsia"/>
          <w:szCs w:val="21"/>
          <w:lang w:val="de-DE"/>
        </w:rPr>
        <w:t>和正义</w:t>
      </w:r>
      <w:r>
        <w:rPr>
          <w:rFonts w:ascii="宋体" w:hAnsi="宋体"/>
          <w:szCs w:val="21"/>
          <w:lang w:val="de-DE"/>
        </w:rPr>
        <w:t>(Gerechtigkeit)</w:t>
      </w:r>
      <w:r>
        <w:rPr>
          <w:rFonts w:ascii="宋体" w:hAnsi="宋体" w:hint="eastAsia"/>
          <w:szCs w:val="21"/>
          <w:lang w:val="de-DE"/>
        </w:rPr>
        <w:t>等四种基本美德由于柏拉图而成为直到近代为止的西方伦理学的典范：“我认为，我们的城邦，如果被正确地加以构建的话，将是完善的……显然，它将是智慧的，勇敢的，节制的和正义的。”（《理想国》</w:t>
      </w:r>
      <w:r>
        <w:rPr>
          <w:rFonts w:ascii="宋体" w:hAnsi="宋体" w:hint="eastAsia"/>
          <w:szCs w:val="21"/>
          <w:lang w:val="de-DE"/>
        </w:rPr>
        <w:t>427e</w:t>
      </w:r>
      <w:r>
        <w:rPr>
          <w:rFonts w:ascii="宋体" w:hAnsi="宋体"/>
          <w:szCs w:val="21"/>
          <w:lang w:val="de-DE"/>
        </w:rPr>
        <w:t>）</w:t>
      </w:r>
      <w:r>
        <w:rPr>
          <w:rFonts w:ascii="宋体" w:hAnsi="宋体" w:hint="eastAsia"/>
          <w:szCs w:val="21"/>
          <w:lang w:val="de-DE"/>
        </w:rPr>
        <w:t>在该卷接下来的章节（</w:t>
      </w:r>
      <w:r>
        <w:rPr>
          <w:rFonts w:ascii="宋体" w:hAnsi="宋体" w:hint="eastAsia"/>
          <w:szCs w:val="21"/>
          <w:lang w:val="de-DE"/>
        </w:rPr>
        <w:t>428</w:t>
      </w:r>
      <w:r>
        <w:rPr>
          <w:rFonts w:ascii="宋体" w:hAnsi="宋体" w:hint="eastAsia"/>
          <w:szCs w:val="21"/>
          <w:lang w:val="de-DE"/>
        </w:rPr>
        <w:t>以下）中，四美德被加以解释，并被从国家</w:t>
      </w:r>
      <w:r>
        <w:rPr>
          <w:rFonts w:ascii="宋体" w:hAnsi="宋体" w:hint="eastAsia"/>
          <w:szCs w:val="21"/>
          <w:lang w:val="de-DE"/>
        </w:rPr>
        <w:t>传递到个人。</w:t>
      </w:r>
    </w:p>
    <w:p w:rsidR="00000000" w:rsidRDefault="00EF3B58">
      <w:pPr>
        <w:pStyle w:val="a7"/>
        <w:rPr>
          <w:rFonts w:hint="eastAsia"/>
        </w:rPr>
      </w:pPr>
    </w:p>
  </w:footnote>
  <w:footnote w:id="7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神圣的欺骗（参奥维德《变形记》</w:t>
      </w:r>
      <w:r>
        <w:rPr>
          <w:rFonts w:ascii="宋体" w:hAnsi="宋体" w:hint="eastAsia"/>
          <w:szCs w:val="21"/>
          <w:lang w:val="de-DE"/>
        </w:rPr>
        <w:t>IX</w:t>
      </w:r>
      <w:r>
        <w:rPr>
          <w:rFonts w:ascii="宋体" w:hAnsi="宋体" w:hint="eastAsia"/>
          <w:szCs w:val="21"/>
          <w:lang w:val="de-DE"/>
        </w:rPr>
        <w:t>，</w:t>
      </w:r>
      <w:r>
        <w:rPr>
          <w:rFonts w:ascii="宋体" w:hAnsi="宋体" w:hint="eastAsia"/>
          <w:szCs w:val="21"/>
          <w:lang w:val="de-DE"/>
        </w:rPr>
        <w:t>711</w:t>
      </w:r>
      <w:r>
        <w:rPr>
          <w:rFonts w:ascii="宋体" w:hAnsi="宋体" w:hint="eastAsia"/>
          <w:szCs w:val="21"/>
          <w:lang w:val="de-DE"/>
        </w:rPr>
        <w:t>）。尼采用拉丁措辞来暗示信仰的荒谬。</w:t>
      </w:r>
    </w:p>
    <w:p w:rsidR="00000000" w:rsidRDefault="00EF3B58">
      <w:pPr>
        <w:pStyle w:val="a7"/>
        <w:rPr>
          <w:rFonts w:hint="eastAsia"/>
        </w:rPr>
      </w:pPr>
    </w:p>
  </w:footnote>
  <w:footnote w:id="7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szCs w:val="21"/>
          <w:lang w:val="de-DE"/>
        </w:rPr>
        <w:t xml:space="preserve">übermenschlicher </w:t>
      </w:r>
      <w:r>
        <w:rPr>
          <w:rFonts w:ascii="宋体" w:hAnsi="宋体" w:hint="eastAsia"/>
          <w:szCs w:val="21"/>
        </w:rPr>
        <w:t>，</w:t>
      </w:r>
      <w:r>
        <w:rPr>
          <w:rFonts w:ascii="宋体" w:hAnsi="宋体" w:hint="eastAsia"/>
          <w:szCs w:val="21"/>
          <w:lang w:val="de-DE"/>
        </w:rPr>
        <w:t>在《查拉图斯特拉如是说》的</w:t>
      </w:r>
      <w:r>
        <w:rPr>
          <w:rFonts w:ascii="宋体" w:hAnsi="宋体" w:hint="eastAsia"/>
          <w:szCs w:val="21"/>
        </w:rPr>
        <w:t>“</w:t>
      </w:r>
      <w:r>
        <w:rPr>
          <w:rFonts w:ascii="宋体" w:hAnsi="宋体" w:hint="eastAsia"/>
          <w:szCs w:val="21"/>
          <w:lang w:val="de-DE"/>
        </w:rPr>
        <w:t>查拉图斯特拉的前言</w:t>
      </w:r>
      <w:r>
        <w:rPr>
          <w:rFonts w:ascii="宋体" w:hAnsi="宋体" w:hint="eastAsia"/>
          <w:szCs w:val="21"/>
        </w:rPr>
        <w:t>”</w:t>
      </w:r>
      <w:r>
        <w:rPr>
          <w:rFonts w:ascii="宋体" w:hAnsi="宋体" w:hint="eastAsia"/>
          <w:szCs w:val="21"/>
          <w:lang w:val="de-DE"/>
        </w:rPr>
        <w:t>中</w:t>
      </w:r>
      <w:r>
        <w:rPr>
          <w:rFonts w:ascii="宋体" w:hAnsi="宋体" w:hint="eastAsia"/>
          <w:szCs w:val="21"/>
        </w:rPr>
        <w:t>，</w:t>
      </w:r>
      <w:r>
        <w:rPr>
          <w:rFonts w:ascii="宋体" w:hAnsi="宋体" w:hint="eastAsia"/>
          <w:szCs w:val="21"/>
          <w:lang w:val="de-DE"/>
        </w:rPr>
        <w:t>尼采创造了</w:t>
      </w:r>
      <w:r>
        <w:rPr>
          <w:rFonts w:ascii="宋体" w:hAnsi="宋体" w:hint="eastAsia"/>
          <w:szCs w:val="21"/>
        </w:rPr>
        <w:t>“</w:t>
      </w:r>
      <w:r>
        <w:rPr>
          <w:rFonts w:ascii="宋体" w:hAnsi="宋体" w:hint="eastAsia"/>
          <w:szCs w:val="21"/>
          <w:lang w:val="de-DE"/>
        </w:rPr>
        <w:t>超人</w:t>
      </w:r>
      <w:r>
        <w:rPr>
          <w:rFonts w:ascii="宋体" w:hAnsi="宋体" w:hint="eastAsia"/>
          <w:szCs w:val="21"/>
        </w:rPr>
        <w:t>”</w:t>
      </w:r>
      <w:r>
        <w:rPr>
          <w:rFonts w:ascii="宋体" w:hAnsi="宋体" w:hint="eastAsia"/>
          <w:szCs w:val="21"/>
          <w:lang w:val="de-DE"/>
        </w:rPr>
        <w:t>一词</w:t>
      </w:r>
      <w:r>
        <w:rPr>
          <w:rFonts w:ascii="宋体" w:hAnsi="宋体" w:hint="eastAsia"/>
          <w:szCs w:val="21"/>
        </w:rPr>
        <w:t>，</w:t>
      </w:r>
      <w:r>
        <w:rPr>
          <w:rFonts w:ascii="宋体" w:hAnsi="宋体" w:hint="eastAsia"/>
          <w:szCs w:val="21"/>
          <w:lang w:val="de-DE"/>
        </w:rPr>
        <w:t>并且是在一种神学思想方式的倒转的意义上。人作为一种创造性的力量从根本上创造出了某些超出其自身的东西，乃是“桥梁而非目的”，“一个</w:t>
      </w:r>
      <w:r>
        <w:rPr>
          <w:rFonts w:ascii="楷体_GB2312" w:eastAsia="楷体_GB2312" w:hAnsi="宋体" w:hint="eastAsia"/>
          <w:szCs w:val="21"/>
          <w:lang w:val="de-DE"/>
        </w:rPr>
        <w:t>过渡</w:t>
      </w:r>
      <w:r>
        <w:rPr>
          <w:rFonts w:ascii="宋体" w:hAnsi="宋体" w:hint="eastAsia"/>
          <w:szCs w:val="21"/>
          <w:lang w:val="de-DE"/>
        </w:rPr>
        <w:t>和一种</w:t>
      </w:r>
      <w:r>
        <w:rPr>
          <w:rFonts w:ascii="楷体_GB2312" w:eastAsia="楷体_GB2312" w:hAnsi="宋体" w:hint="eastAsia"/>
          <w:szCs w:val="21"/>
          <w:lang w:val="de-DE"/>
        </w:rPr>
        <w:t>毁灭</w:t>
      </w:r>
      <w:r>
        <w:rPr>
          <w:rFonts w:ascii="宋体" w:hAnsi="宋体" w:hint="eastAsia"/>
          <w:szCs w:val="21"/>
          <w:lang w:val="de-DE"/>
        </w:rPr>
        <w:t>”（节</w:t>
      </w:r>
      <w:r>
        <w:rPr>
          <w:rFonts w:ascii="宋体" w:hAnsi="宋体" w:hint="eastAsia"/>
          <w:szCs w:val="21"/>
          <w:lang w:val="de-DE"/>
        </w:rPr>
        <w:t>4</w:t>
      </w:r>
      <w:r>
        <w:rPr>
          <w:rFonts w:ascii="宋体" w:hAnsi="宋体" w:hint="eastAsia"/>
          <w:szCs w:val="21"/>
          <w:lang w:val="de-DE"/>
        </w:rPr>
        <w:t>）。迄今为止人从超越地上生活的希望出发来规定他的过渡和毁灭，他的“牺牲”和存在，查拉图斯特拉却教导人将人的克服作为超人的</w:t>
      </w:r>
      <w:r>
        <w:rPr>
          <w:rFonts w:ascii="宋体" w:hAnsi="宋体" w:hint="eastAsia"/>
          <w:szCs w:val="21"/>
          <w:lang w:val="de-DE"/>
        </w:rPr>
        <w:t>自己的创造。反神学的对抗却走向了其反面，人们希望将超人重新看作人的一种“上面”和“彼岸”。“超”的含义与其说是拉丁文的</w:t>
      </w:r>
      <w:r>
        <w:rPr>
          <w:rFonts w:ascii="宋体" w:hAnsi="宋体" w:hint="eastAsia"/>
          <w:szCs w:val="21"/>
          <w:lang w:val="de-DE"/>
        </w:rPr>
        <w:t>supra[</w:t>
      </w:r>
      <w:r>
        <w:rPr>
          <w:rFonts w:ascii="宋体" w:hAnsi="宋体" w:hint="eastAsia"/>
          <w:szCs w:val="21"/>
          <w:lang w:val="de-DE"/>
        </w:rPr>
        <w:t>高超</w:t>
      </w:r>
      <w:r>
        <w:rPr>
          <w:rFonts w:ascii="宋体" w:hAnsi="宋体" w:hint="eastAsia"/>
          <w:szCs w:val="21"/>
          <w:lang w:val="de-DE"/>
        </w:rPr>
        <w:t>]</w:t>
      </w:r>
      <w:r>
        <w:rPr>
          <w:rFonts w:ascii="宋体" w:hAnsi="宋体" w:hint="eastAsia"/>
          <w:szCs w:val="21"/>
          <w:lang w:val="de-DE"/>
        </w:rPr>
        <w:t>，不如说是</w:t>
      </w:r>
      <w:r>
        <w:rPr>
          <w:rFonts w:ascii="宋体" w:hAnsi="宋体" w:hint="eastAsia"/>
          <w:szCs w:val="21"/>
          <w:lang w:val="de-DE"/>
        </w:rPr>
        <w:t>trans[</w:t>
      </w:r>
      <w:r>
        <w:rPr>
          <w:rFonts w:ascii="宋体" w:hAnsi="宋体" w:hint="eastAsia"/>
          <w:szCs w:val="21"/>
          <w:lang w:val="de-DE"/>
        </w:rPr>
        <w:t>超过</w:t>
      </w:r>
      <w:r>
        <w:rPr>
          <w:rFonts w:ascii="宋体" w:hAnsi="宋体" w:hint="eastAsia"/>
          <w:szCs w:val="21"/>
          <w:lang w:val="de-DE"/>
        </w:rPr>
        <w:t>]</w:t>
      </w:r>
      <w:r>
        <w:rPr>
          <w:rFonts w:ascii="宋体" w:hAnsi="宋体" w:hint="eastAsia"/>
          <w:szCs w:val="21"/>
          <w:lang w:val="de-DE"/>
        </w:rPr>
        <w:t>。通过神学自身自我克服的思想方式而对神学的克服必须最终也指向克服的方式本身。此外尼采在此还应用了另外一个运动比喻：在所有矛盾之间和之上舞蹈的比喻。所有试图将惯常的思维习惯加以固定的意义设定，将被卷入到这一舞蹈的旋转之中，因此无论对立还是对立的克服都不是什么最终的东西。</w:t>
      </w:r>
    </w:p>
    <w:p w:rsidR="00000000" w:rsidRDefault="00EF3B58">
      <w:pPr>
        <w:pStyle w:val="a7"/>
        <w:rPr>
          <w:rFonts w:hint="eastAsia"/>
        </w:rPr>
      </w:pPr>
    </w:p>
  </w:footnote>
  <w:footnote w:id="8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】草稿：我以为，在自我表演者中有通过其美德而著名于世者：他们因此</w:t>
      </w:r>
      <w:r>
        <w:rPr>
          <w:rFonts w:hint="eastAsia"/>
        </w:rPr>
        <w:t>使我反感。基督教禁止这类表演——它发明了相反的罪和虚假负罪状态的铺陈（基督徒至今仍将其看作是“正派”）。</w:t>
      </w:r>
    </w:p>
  </w:footnote>
  <w:footnote w:id="81">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指英国自然研究者达尔文（</w:t>
      </w:r>
      <w:r>
        <w:rPr>
          <w:rFonts w:ascii="宋体" w:hAnsi="宋体" w:hint="eastAsia"/>
          <w:szCs w:val="21"/>
          <w:lang w:val="de-DE"/>
        </w:rPr>
        <w:t>Charles Darwin, 1809-82</w:t>
      </w:r>
      <w:r>
        <w:rPr>
          <w:rFonts w:ascii="宋体" w:hAnsi="宋体"/>
          <w:szCs w:val="21"/>
          <w:lang w:val="de-DE"/>
        </w:rPr>
        <w:t>）</w:t>
      </w:r>
      <w:r>
        <w:rPr>
          <w:rFonts w:ascii="宋体" w:hAnsi="宋体" w:hint="eastAsia"/>
          <w:szCs w:val="21"/>
          <w:lang w:val="de-DE"/>
        </w:rPr>
        <w:t>的理论。根据他的起源学说，他坚持人和动物在原则上的生物学上的共同性，因为二者都是同一个进化过程中形成和发展起来的。</w:t>
      </w:r>
    </w:p>
    <w:p w:rsidR="00000000" w:rsidRDefault="00EF3B58">
      <w:pPr>
        <w:pStyle w:val="a7"/>
        <w:rPr>
          <w:rFonts w:hint="eastAsia"/>
        </w:rPr>
      </w:pPr>
    </w:p>
  </w:footnote>
  <w:footnote w:id="82">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指原始民族的图腾信仰，相信某一群体，氏族或个人与动物、植物或无机自然（太阳，月亮，星星，雷和闪电）等具有一种确定的生命（图腾）共属关系，或者干脆就是它们的后裔。这种图腾不仅应该理解为一种</w:t>
      </w:r>
      <w:r>
        <w:rPr>
          <w:rFonts w:ascii="宋体" w:hAnsi="宋体" w:hint="eastAsia"/>
          <w:szCs w:val="21"/>
          <w:lang w:val="de-DE"/>
        </w:rPr>
        <w:t>由于直接的起源而产生的亲缘关系，而且应该理解为一种共生的和交感的亲缘关系。</w:t>
      </w:r>
    </w:p>
    <w:p w:rsidR="00000000" w:rsidRDefault="00EF3B58">
      <w:pPr>
        <w:pStyle w:val="a7"/>
        <w:rPr>
          <w:rFonts w:hint="eastAsia"/>
        </w:rPr>
      </w:pPr>
    </w:p>
  </w:footnote>
  <w:footnote w:id="8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】草稿：人最初以为，精神（以及冲动、恶意和同情等等）不是仅仅存在于人身上，而是到处存在的，结果——那时人不以自己为骄傲，也不以起源于动物、树木为羞。</w:t>
      </w:r>
    </w:p>
  </w:footnote>
  <w:footnote w:id="84">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szCs w:val="21"/>
          <w:lang w:val="de-DE"/>
        </w:rPr>
        <w:t>Gefühl des Erhabenen</w:t>
      </w:r>
      <w:r>
        <w:rPr>
          <w:rFonts w:ascii="宋体" w:hAnsi="宋体" w:hint="eastAsia"/>
          <w:szCs w:val="21"/>
        </w:rPr>
        <w:t>，</w:t>
      </w:r>
      <w:r>
        <w:rPr>
          <w:rFonts w:ascii="宋体" w:hAnsi="宋体" w:hint="eastAsia"/>
          <w:szCs w:val="21"/>
          <w:lang w:val="de-DE"/>
        </w:rPr>
        <w:t>崇高这一概念在古代已经产生。这一概念在近代的深化的前提条件在柏克</w:t>
      </w:r>
      <w:r>
        <w:rPr>
          <w:rFonts w:ascii="宋体" w:hAnsi="宋体" w:hint="eastAsia"/>
          <w:szCs w:val="21"/>
        </w:rPr>
        <w:t>（</w:t>
      </w:r>
      <w:r>
        <w:rPr>
          <w:rFonts w:ascii="宋体" w:hAnsi="宋体" w:hint="eastAsia"/>
          <w:szCs w:val="21"/>
          <w:lang w:val="de-DE"/>
        </w:rPr>
        <w:t>Edmund Burks,1729-97</w:t>
      </w:r>
      <w:r>
        <w:rPr>
          <w:rFonts w:ascii="宋体" w:hAnsi="宋体"/>
          <w:szCs w:val="21"/>
        </w:rPr>
        <w:t>）</w:t>
      </w:r>
      <w:r>
        <w:rPr>
          <w:rFonts w:ascii="宋体" w:hAnsi="宋体" w:hint="eastAsia"/>
          <w:szCs w:val="21"/>
          <w:lang w:val="de-DE"/>
        </w:rPr>
        <w:t>的作品</w:t>
      </w:r>
      <w:r>
        <w:rPr>
          <w:rFonts w:ascii="宋体" w:hAnsi="宋体" w:hint="eastAsia"/>
          <w:i/>
          <w:szCs w:val="21"/>
          <w:lang w:val="de-DE"/>
        </w:rPr>
        <w:t>A Philosophical enquiry into the origin of our ide</w:t>
      </w:r>
      <w:r>
        <w:rPr>
          <w:rFonts w:ascii="宋体" w:hAnsi="宋体" w:hint="eastAsia"/>
          <w:i/>
          <w:szCs w:val="21"/>
          <w:lang w:val="de-DE"/>
        </w:rPr>
        <w:t>as of the sublime and beautiful</w:t>
      </w:r>
      <w:r>
        <w:rPr>
          <w:rFonts w:ascii="宋体" w:hAnsi="宋体" w:hint="eastAsia"/>
          <w:szCs w:val="21"/>
          <w:lang w:val="de-DE"/>
        </w:rPr>
        <w:t>[</w:t>
      </w:r>
      <w:r>
        <w:rPr>
          <w:rFonts w:ascii="宋体" w:hAnsi="宋体" w:hint="eastAsia"/>
          <w:szCs w:val="21"/>
          <w:lang w:val="de-DE"/>
        </w:rPr>
        <w:t>关于我们的崇高概念和美的概念之起源的哲学探讨</w:t>
      </w:r>
      <w:r>
        <w:rPr>
          <w:rFonts w:ascii="宋体" w:hAnsi="宋体" w:hint="eastAsia"/>
          <w:szCs w:val="21"/>
          <w:lang w:val="de-DE"/>
        </w:rPr>
        <w:t>]</w:t>
      </w:r>
      <w:r>
        <w:rPr>
          <w:rFonts w:ascii="宋体" w:hAnsi="宋体" w:hint="eastAsia"/>
          <w:szCs w:val="21"/>
        </w:rPr>
        <w:t>（</w:t>
      </w:r>
      <w:r>
        <w:rPr>
          <w:rFonts w:ascii="宋体" w:hAnsi="宋体" w:hint="eastAsia"/>
          <w:szCs w:val="21"/>
          <w:lang w:val="de-DE"/>
        </w:rPr>
        <w:t>1757</w:t>
      </w:r>
      <w:r>
        <w:rPr>
          <w:rFonts w:ascii="宋体" w:hAnsi="宋体" w:hint="eastAsia"/>
          <w:szCs w:val="21"/>
        </w:rPr>
        <w:t>）</w:t>
      </w:r>
      <w:r>
        <w:rPr>
          <w:rFonts w:ascii="宋体" w:hAnsi="宋体" w:hint="eastAsia"/>
          <w:szCs w:val="21"/>
          <w:lang w:val="de-DE"/>
        </w:rPr>
        <w:t>中得到完成。柏克第一次将美和崇高定义为相反概念。影响尼采之将崇高解释为“可怖之艺术性的遏制”（《悲剧的诞生》，</w:t>
      </w:r>
      <w:r>
        <w:rPr>
          <w:szCs w:val="21"/>
          <w:lang w:val="de-DE"/>
        </w:rPr>
        <w:t>Pütz</w:t>
      </w:r>
      <w:r>
        <w:rPr>
          <w:rFonts w:ascii="宋体" w:hAnsi="宋体" w:hint="eastAsia"/>
          <w:szCs w:val="21"/>
          <w:lang w:val="de-DE"/>
        </w:rPr>
        <w:t xml:space="preserve"> </w:t>
      </w:r>
      <w:r>
        <w:rPr>
          <w:rFonts w:ascii="宋体" w:hAnsi="宋体" w:hint="eastAsia"/>
          <w:szCs w:val="21"/>
          <w:lang w:val="de-DE"/>
        </w:rPr>
        <w:t>版</w:t>
      </w:r>
      <w:r>
        <w:rPr>
          <w:rFonts w:ascii="宋体" w:hAnsi="宋体" w:hint="eastAsia"/>
          <w:szCs w:val="21"/>
          <w:lang w:val="de-DE"/>
        </w:rPr>
        <w:t>7555,</w:t>
      </w:r>
      <w:r>
        <w:rPr>
          <w:rFonts w:ascii="宋体" w:hAnsi="宋体" w:hint="eastAsia"/>
          <w:szCs w:val="21"/>
          <w:lang w:val="de-DE"/>
        </w:rPr>
        <w:t>页</w:t>
      </w:r>
      <w:r>
        <w:rPr>
          <w:rFonts w:ascii="宋体" w:hAnsi="宋体" w:hint="eastAsia"/>
          <w:szCs w:val="21"/>
          <w:lang w:val="de-DE"/>
        </w:rPr>
        <w:t>58</w:t>
      </w:r>
      <w:r>
        <w:rPr>
          <w:rFonts w:ascii="宋体" w:hAnsi="宋体" w:hint="eastAsia"/>
          <w:szCs w:val="21"/>
          <w:lang w:val="de-DE"/>
        </w:rPr>
        <w:t>）的，首先是康德的崇高学说，也许首先是通过叔本华的中介（《世界作为意志和表象》，第一卷，第三篇§</w:t>
      </w:r>
      <w:r>
        <w:rPr>
          <w:rFonts w:ascii="宋体" w:hAnsi="宋体" w:hint="eastAsia"/>
          <w:szCs w:val="21"/>
          <w:lang w:val="de-DE"/>
        </w:rPr>
        <w:t>39</w:t>
      </w:r>
      <w:r>
        <w:rPr>
          <w:rFonts w:ascii="宋体" w:hAnsi="宋体" w:hint="eastAsia"/>
          <w:szCs w:val="21"/>
          <w:lang w:val="de-DE"/>
        </w:rPr>
        <w:t>）。在其《判断力批判》（</w:t>
      </w:r>
      <w:r>
        <w:rPr>
          <w:rFonts w:ascii="宋体" w:hAnsi="宋体" w:hint="eastAsia"/>
          <w:szCs w:val="21"/>
          <w:lang w:val="de-DE"/>
        </w:rPr>
        <w:t>1790</w:t>
      </w:r>
      <w:r>
        <w:rPr>
          <w:rFonts w:ascii="宋体" w:hAnsi="宋体" w:hint="eastAsia"/>
          <w:szCs w:val="21"/>
          <w:lang w:val="de-DE"/>
        </w:rPr>
        <w:t>）中，他将愉悦和不愉悦感规定为美学知觉的器官。美的愉悦来源于一个本身合目的的形式的鉴赏中，想象力和知性的一种自由的轻松的</w:t>
      </w:r>
      <w:r>
        <w:rPr>
          <w:rFonts w:ascii="宋体" w:hAnsi="宋体" w:hint="eastAsia"/>
          <w:szCs w:val="21"/>
          <w:lang w:val="de-DE"/>
        </w:rPr>
        <w:t>和谐。与此相反，崇高感之形成，则是由于一种无限的大或一种压倒性的自然力否定了人类的认识和欲望，与此同时对人自己所具有的超感官的</w:t>
      </w:r>
      <w:r>
        <w:rPr>
          <w:rFonts w:ascii="宋体" w:hAnsi="宋体" w:hint="eastAsia"/>
          <w:szCs w:val="21"/>
          <w:lang w:val="de-DE"/>
        </w:rPr>
        <w:t>-</w:t>
      </w:r>
      <w:r>
        <w:rPr>
          <w:rFonts w:ascii="宋体" w:hAnsi="宋体" w:hint="eastAsia"/>
          <w:szCs w:val="21"/>
          <w:lang w:val="de-DE"/>
        </w:rPr>
        <w:t>无限的，最终伦理地规定的天性自然（</w:t>
      </w:r>
      <w:r>
        <w:rPr>
          <w:rFonts w:ascii="宋体" w:hAnsi="宋体" w:hint="eastAsia"/>
          <w:szCs w:val="21"/>
          <w:lang w:val="de-DE"/>
        </w:rPr>
        <w:t>Natur</w:t>
      </w:r>
      <w:r>
        <w:rPr>
          <w:rFonts w:ascii="宋体" w:hAnsi="宋体"/>
          <w:szCs w:val="21"/>
          <w:lang w:val="de-DE"/>
        </w:rPr>
        <w:t>）</w:t>
      </w:r>
      <w:r>
        <w:rPr>
          <w:rFonts w:ascii="宋体" w:hAnsi="宋体" w:hint="eastAsia"/>
          <w:szCs w:val="21"/>
          <w:lang w:val="de-DE"/>
        </w:rPr>
        <w:t>的一种意识，又使他的被压抑的力量更多地释放出来。席勒的古典美学试图用“优美（</w:t>
      </w:r>
      <w:r>
        <w:rPr>
          <w:rFonts w:ascii="宋体" w:hAnsi="宋体" w:hint="eastAsia"/>
          <w:szCs w:val="21"/>
          <w:lang w:val="de-DE"/>
        </w:rPr>
        <w:t>Anmut</w:t>
      </w:r>
      <w:r>
        <w:rPr>
          <w:rFonts w:ascii="宋体" w:hAnsi="宋体"/>
          <w:szCs w:val="21"/>
          <w:lang w:val="de-DE"/>
        </w:rPr>
        <w:t>）</w:t>
      </w:r>
      <w:r>
        <w:rPr>
          <w:rFonts w:ascii="宋体" w:hAnsi="宋体" w:hint="eastAsia"/>
          <w:szCs w:val="21"/>
          <w:lang w:val="de-DE"/>
        </w:rPr>
        <w:t>”概念来调和美和崇高。在不久前的过去，特别是在利奥塔（</w:t>
      </w:r>
      <w:r>
        <w:rPr>
          <w:rFonts w:ascii="宋体" w:hAnsi="宋体" w:hint="eastAsia"/>
          <w:szCs w:val="21"/>
          <w:lang w:val="de-DE"/>
        </w:rPr>
        <w:t>Jean-Francois Lyotard, 1924-</w:t>
      </w:r>
      <w:r>
        <w:rPr>
          <w:rFonts w:ascii="宋体" w:hAnsi="宋体"/>
          <w:szCs w:val="21"/>
          <w:lang w:val="de-DE"/>
        </w:rPr>
        <w:t>）</w:t>
      </w:r>
      <w:r>
        <w:rPr>
          <w:rFonts w:ascii="宋体" w:hAnsi="宋体" w:hint="eastAsia"/>
          <w:szCs w:val="21"/>
          <w:lang w:val="de-DE"/>
        </w:rPr>
        <w:t>的推动下，与尼采之名联系在一起的摆脱了可认识性和可描述性的现实之现代经验，被回溯到康德关于崇高的理论。在其中，对二十世纪的艺术先锋由于抽象</w:t>
      </w:r>
      <w:r>
        <w:rPr>
          <w:rFonts w:ascii="宋体" w:hAnsi="宋体" w:hint="eastAsia"/>
          <w:szCs w:val="21"/>
          <w:lang w:val="de-DE"/>
        </w:rPr>
        <w:t>和缺少形式而导致的一种不可描述性的否定性描述找到了其根据。这种描述观念最早可见于《悲剧的诞生》的艺术哲学。</w:t>
      </w:r>
    </w:p>
    <w:p w:rsidR="00000000" w:rsidRDefault="00EF3B58">
      <w:pPr>
        <w:pStyle w:val="a7"/>
        <w:rPr>
          <w:rFonts w:hint="eastAsia"/>
        </w:rPr>
      </w:pPr>
    </w:p>
  </w:footnote>
  <w:footnote w:id="8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】这节开头部分草稿有：道德情感是否遗传？人们总是本能地、不适当地反对遗传学说。</w:t>
      </w:r>
    </w:p>
  </w:footnote>
  <w:footnote w:id="8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对尼采的后期哲学来说（参《善恶之彼岸》，节</w:t>
      </w:r>
      <w:r>
        <w:rPr>
          <w:rFonts w:ascii="宋体" w:hAnsi="宋体" w:hint="eastAsia"/>
          <w:szCs w:val="21"/>
          <w:lang w:val="de-DE"/>
        </w:rPr>
        <w:t>20</w:t>
      </w:r>
      <w:r>
        <w:rPr>
          <w:rFonts w:ascii="宋体" w:hAnsi="宋体" w:hint="eastAsia"/>
          <w:szCs w:val="21"/>
          <w:lang w:val="de-DE"/>
        </w:rPr>
        <w:t>；《诸神的黄昏》，“道德作为反自然”，节</w:t>
      </w:r>
      <w:r>
        <w:rPr>
          <w:rFonts w:ascii="宋体" w:hAnsi="宋体" w:hint="eastAsia"/>
          <w:szCs w:val="21"/>
          <w:lang w:val="de-DE"/>
        </w:rPr>
        <w:t>5</w:t>
      </w:r>
      <w:r>
        <w:rPr>
          <w:rFonts w:ascii="宋体" w:hAnsi="宋体" w:hint="eastAsia"/>
          <w:szCs w:val="21"/>
          <w:lang w:val="de-DE"/>
        </w:rPr>
        <w:t>），价值乃是一种确定种类的生命，一种“种族”或“一种类型”产生和维持的生理学条件的反映。</w:t>
      </w:r>
    </w:p>
    <w:p w:rsidR="00000000" w:rsidRDefault="00EF3B58">
      <w:pPr>
        <w:pStyle w:val="a7"/>
        <w:rPr>
          <w:rFonts w:hint="eastAsia"/>
        </w:rPr>
      </w:pPr>
    </w:p>
  </w:footnote>
  <w:footnote w:id="8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hint="eastAsia"/>
          <w:lang w:val="de-DE"/>
        </w:rPr>
        <w:t>尼采的这一呼吁符合启蒙运动的原则，关于这一原则，康德在其《回答这个问题：什么是启蒙？》一文中这样表</w:t>
      </w:r>
      <w:r>
        <w:rPr>
          <w:rFonts w:hint="eastAsia"/>
          <w:lang w:val="de-DE"/>
        </w:rPr>
        <w:t>述：“</w:t>
      </w:r>
      <w:r>
        <w:rPr>
          <w:rFonts w:hint="eastAsia"/>
          <w:lang w:val="de-DE"/>
        </w:rPr>
        <w:t>Sapere aude![</w:t>
      </w:r>
      <w:r>
        <w:rPr>
          <w:rFonts w:hint="eastAsia"/>
          <w:lang w:val="de-DE"/>
        </w:rPr>
        <w:t>敢于去知</w:t>
      </w:r>
      <w:r>
        <w:rPr>
          <w:rFonts w:hint="eastAsia"/>
          <w:lang w:val="de-DE"/>
        </w:rPr>
        <w:t xml:space="preserve">] </w:t>
      </w:r>
      <w:r>
        <w:rPr>
          <w:rFonts w:hint="eastAsia"/>
          <w:lang w:val="de-DE"/>
        </w:rPr>
        <w:t>【译按：语出贺拉斯】要有勇气运用你</w:t>
      </w:r>
      <w:r>
        <w:rPr>
          <w:rFonts w:ascii="楷体_GB2312" w:eastAsia="楷体_GB2312" w:hint="eastAsia"/>
          <w:lang w:val="de-DE"/>
        </w:rPr>
        <w:t>自己的</w:t>
      </w:r>
      <w:r>
        <w:rPr>
          <w:rFonts w:hint="eastAsia"/>
          <w:lang w:val="de-DE"/>
        </w:rPr>
        <w:t>理智！这就是启蒙运动的口号。</w:t>
      </w:r>
      <w:r>
        <w:rPr>
          <w:rFonts w:hint="eastAsia"/>
        </w:rPr>
        <w:t>”（</w:t>
      </w:r>
      <w:r>
        <w:rPr>
          <w:rFonts w:hint="eastAsia"/>
          <w:lang w:val="de-DE"/>
        </w:rPr>
        <w:t>《柏林月刊》</w:t>
      </w:r>
      <w:r>
        <w:rPr>
          <w:rFonts w:hint="eastAsia"/>
          <w:lang w:val="de-DE"/>
        </w:rPr>
        <w:t xml:space="preserve">(Berlinische Monatsschrift),F.Gedike </w:t>
      </w:r>
      <w:r>
        <w:rPr>
          <w:rFonts w:hint="eastAsia"/>
          <w:lang w:val="de-DE"/>
        </w:rPr>
        <w:t>和</w:t>
      </w:r>
      <w:r>
        <w:rPr>
          <w:rFonts w:hint="eastAsia"/>
          <w:lang w:val="de-DE"/>
        </w:rPr>
        <w:t>J. E. Biester</w:t>
      </w:r>
      <w:r>
        <w:rPr>
          <w:rFonts w:hint="eastAsia"/>
          <w:lang w:val="de-DE"/>
        </w:rPr>
        <w:t>编，</w:t>
      </w:r>
      <w:r>
        <w:rPr>
          <w:rFonts w:hint="eastAsia"/>
          <w:lang w:val="de-DE"/>
        </w:rPr>
        <w:t>IV</w:t>
      </w:r>
      <w:r>
        <w:rPr>
          <w:rFonts w:hint="eastAsia"/>
          <w:lang w:val="de-DE"/>
        </w:rPr>
        <w:t>，</w:t>
      </w:r>
      <w:r>
        <w:rPr>
          <w:rFonts w:hint="eastAsia"/>
          <w:lang w:val="de-DE"/>
        </w:rPr>
        <w:t>1784</w:t>
      </w:r>
      <w:r>
        <w:rPr>
          <w:rFonts w:hint="eastAsia"/>
          <w:lang w:val="de-DE"/>
        </w:rPr>
        <w:t>，页</w:t>
      </w:r>
      <w:r>
        <w:rPr>
          <w:rFonts w:hint="eastAsia"/>
          <w:lang w:val="de-DE"/>
        </w:rPr>
        <w:t>452</w:t>
      </w:r>
      <w:r>
        <w:rPr>
          <w:rFonts w:hint="eastAsia"/>
          <w:lang w:val="de-DE"/>
        </w:rPr>
        <w:t>。“（参</w:t>
      </w:r>
      <w:r>
        <w:rPr>
          <w:rFonts w:hint="eastAsia"/>
          <w:lang w:val="de-DE"/>
        </w:rPr>
        <w:t>PÜTZ</w:t>
      </w:r>
      <w:r>
        <w:rPr>
          <w:rFonts w:hint="eastAsia"/>
          <w:lang w:val="de-DE"/>
        </w:rPr>
        <w:t>版编辑说明）</w:t>
      </w:r>
    </w:p>
  </w:footnote>
  <w:footnote w:id="88">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】草稿：什么？我们的发明家无论如何也比不上第一个发明小船的人或第一个天文观察者？恰恰相反！过去可比现在更靠运气！</w:t>
      </w:r>
    </w:p>
  </w:footnote>
  <w:footnote w:id="8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hint="eastAsia"/>
          <w:lang w:val="de-DE"/>
        </w:rPr>
        <w:t xml:space="preserve"> </w:t>
      </w:r>
      <w:r>
        <w:rPr>
          <w:rFonts w:hint="eastAsia"/>
          <w:lang w:val="de-DE"/>
        </w:rPr>
        <w:t>指启蒙运动时代的物理学神学运动</w:t>
      </w:r>
      <w:r>
        <w:rPr>
          <w:rFonts w:hint="eastAsia"/>
        </w:rPr>
        <w:t>（</w:t>
      </w:r>
      <w:r>
        <w:rPr>
          <w:rFonts w:hint="eastAsia"/>
          <w:lang w:val="de-DE"/>
        </w:rPr>
        <w:t>die physikotheologiesche</w:t>
      </w:r>
      <w:r>
        <w:rPr>
          <w:rFonts w:hint="eastAsia"/>
          <w:lang w:val="de-DE"/>
        </w:rPr>
        <w:t xml:space="preserve"> Bewegung</w:t>
      </w:r>
      <w:r>
        <w:t>）</w:t>
      </w:r>
      <w:r>
        <w:rPr>
          <w:rFonts w:hint="eastAsia"/>
          <w:lang w:val="de-DE"/>
        </w:rPr>
        <w:t>。按照物理学神学</w:t>
      </w:r>
      <w:r>
        <w:rPr>
          <w:rFonts w:hint="eastAsia"/>
        </w:rPr>
        <w:t>，</w:t>
      </w:r>
      <w:r>
        <w:rPr>
          <w:rFonts w:hint="eastAsia"/>
          <w:lang w:val="de-DE"/>
        </w:rPr>
        <w:t>人们从有形世界的有用性</w:t>
      </w:r>
      <w:r>
        <w:rPr>
          <w:rFonts w:hint="eastAsia"/>
        </w:rPr>
        <w:t>，</w:t>
      </w:r>
      <w:r>
        <w:rPr>
          <w:rFonts w:hint="eastAsia"/>
          <w:lang w:val="de-DE"/>
        </w:rPr>
        <w:t>合目的性和完善性</w:t>
      </w:r>
      <w:r>
        <w:rPr>
          <w:rFonts w:hint="eastAsia"/>
        </w:rPr>
        <w:t>，</w:t>
      </w:r>
      <w:r>
        <w:rPr>
          <w:rFonts w:hint="eastAsia"/>
          <w:lang w:val="de-DE"/>
        </w:rPr>
        <w:t>因此也就是自然的有意义的秩序</w:t>
      </w:r>
      <w:r>
        <w:rPr>
          <w:rFonts w:hint="eastAsia"/>
        </w:rPr>
        <w:t>，</w:t>
      </w:r>
      <w:r>
        <w:rPr>
          <w:rFonts w:hint="eastAsia"/>
          <w:lang w:val="de-DE"/>
        </w:rPr>
        <w:t>推论出作为其原因的存在</w:t>
      </w:r>
      <w:r>
        <w:rPr>
          <w:rFonts w:hint="eastAsia"/>
        </w:rPr>
        <w:t>（</w:t>
      </w:r>
      <w:r>
        <w:rPr>
          <w:rFonts w:hint="eastAsia"/>
          <w:lang w:val="de-DE"/>
        </w:rPr>
        <w:t>Dasein</w:t>
      </w:r>
      <w:r>
        <w:rPr>
          <w:rFonts w:hint="eastAsia"/>
        </w:rPr>
        <w:t>），</w:t>
      </w:r>
      <w:r>
        <w:rPr>
          <w:rFonts w:hint="eastAsia"/>
          <w:lang w:val="de-DE"/>
        </w:rPr>
        <w:t>也就是推论出神的存在。（上帝存在的物理学证明）。</w:t>
      </w:r>
    </w:p>
  </w:footnote>
  <w:footnote w:id="9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Christoph Kolumbus,1451-1506,</w:t>
      </w:r>
      <w:r>
        <w:rPr>
          <w:rFonts w:ascii="宋体" w:hAnsi="宋体" w:hint="eastAsia"/>
          <w:szCs w:val="21"/>
          <w:lang w:val="de-DE"/>
        </w:rPr>
        <w:t>美洲的发现者。在从伊比利亚半岛向西到印度的航行中，哥伦布于</w:t>
      </w:r>
      <w:r>
        <w:rPr>
          <w:rFonts w:ascii="宋体" w:hAnsi="宋体" w:hint="eastAsia"/>
          <w:szCs w:val="21"/>
          <w:lang w:val="de-DE"/>
        </w:rPr>
        <w:t>1492</w:t>
      </w:r>
      <w:r>
        <w:rPr>
          <w:rFonts w:ascii="宋体" w:hAnsi="宋体" w:hint="eastAsia"/>
          <w:szCs w:val="21"/>
          <w:lang w:val="de-DE"/>
        </w:rPr>
        <w:t>年</w:t>
      </w:r>
      <w:r>
        <w:rPr>
          <w:rFonts w:ascii="宋体" w:hAnsi="宋体" w:hint="eastAsia"/>
          <w:szCs w:val="21"/>
          <w:lang w:val="de-DE"/>
        </w:rPr>
        <w:t>10</w:t>
      </w:r>
      <w:r>
        <w:rPr>
          <w:rFonts w:ascii="宋体" w:hAnsi="宋体" w:hint="eastAsia"/>
          <w:szCs w:val="21"/>
          <w:lang w:val="de-DE"/>
        </w:rPr>
        <w:t>月</w:t>
      </w:r>
      <w:r>
        <w:rPr>
          <w:rFonts w:ascii="宋体" w:hAnsi="宋体" w:hint="eastAsia"/>
          <w:szCs w:val="21"/>
          <w:lang w:val="de-DE"/>
        </w:rPr>
        <w:t>12</w:t>
      </w:r>
      <w:r>
        <w:rPr>
          <w:rFonts w:ascii="宋体" w:hAnsi="宋体" w:hint="eastAsia"/>
          <w:szCs w:val="21"/>
          <w:lang w:val="de-DE"/>
        </w:rPr>
        <w:t>号在巴哈马群岛的瓜德罗普岛（</w:t>
      </w:r>
      <w:r>
        <w:rPr>
          <w:rFonts w:ascii="宋体" w:hAnsi="宋体" w:hint="eastAsia"/>
          <w:szCs w:val="21"/>
          <w:lang w:val="de-DE"/>
        </w:rPr>
        <w:t>Guanahani</w:t>
      </w:r>
      <w:r>
        <w:rPr>
          <w:rFonts w:ascii="宋体" w:hAnsi="宋体"/>
          <w:szCs w:val="21"/>
          <w:lang w:val="de-DE"/>
        </w:rPr>
        <w:t>）</w:t>
      </w:r>
      <w:r>
        <w:rPr>
          <w:rFonts w:ascii="宋体" w:hAnsi="宋体" w:hint="eastAsia"/>
          <w:szCs w:val="21"/>
          <w:lang w:val="de-DE"/>
        </w:rPr>
        <w:t>登陆，从而发现了古巴和海地，以及在随后的三次航行中又发现了美洲大陆的更多的部分。哥伦布的地理观念建立在古代和中世</w:t>
      </w:r>
      <w:r>
        <w:rPr>
          <w:rFonts w:ascii="宋体" w:hAnsi="宋体" w:hint="eastAsia"/>
          <w:szCs w:val="21"/>
          <w:lang w:val="de-DE"/>
        </w:rPr>
        <w:t>纪的地理观念上，往往相信西部和南部海洋中的国家的存在。由于相信大地是球形的，哥伦布希望，通过向西航行，到达古代世界的东部边界。据说，在踏上欧亚大陆的东岸和找到向西通往印度的航线以前，哥伦布去世。</w:t>
      </w:r>
    </w:p>
    <w:p w:rsidR="00000000" w:rsidRDefault="00EF3B58">
      <w:pPr>
        <w:pStyle w:val="a7"/>
        <w:rPr>
          <w:rFonts w:hint="eastAsia"/>
        </w:rPr>
      </w:pPr>
    </w:p>
  </w:footnote>
  <w:footnote w:id="91">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赫西俄德将嫉妒视为“好的、善意的</w:t>
      </w:r>
      <w:r>
        <w:rPr>
          <w:rFonts w:ascii="宋体" w:hAnsi="宋体" w:hint="eastAsia"/>
          <w:szCs w:val="21"/>
          <w:lang w:val="de-DE"/>
        </w:rPr>
        <w:t>Eris</w:t>
      </w:r>
      <w:r>
        <w:rPr>
          <w:rFonts w:ascii="宋体" w:hAnsi="宋体" w:hint="eastAsia"/>
          <w:szCs w:val="21"/>
          <w:lang w:val="de-DE"/>
        </w:rPr>
        <w:t>，人格化的争端，不合女神，以及</w:t>
      </w:r>
      <w:r>
        <w:rPr>
          <w:rFonts w:ascii="宋体" w:hAnsi="宋体" w:hint="eastAsia"/>
          <w:szCs w:val="21"/>
          <w:lang w:val="de-DE"/>
        </w:rPr>
        <w:t>Nyx(</w:t>
      </w:r>
      <w:r>
        <w:rPr>
          <w:rFonts w:ascii="宋体" w:hAnsi="宋体" w:hint="eastAsia"/>
          <w:szCs w:val="21"/>
          <w:lang w:val="de-DE"/>
        </w:rPr>
        <w:t>希腊文中的夜</w:t>
      </w:r>
      <w:r>
        <w:rPr>
          <w:rFonts w:ascii="宋体" w:hAnsi="宋体" w:hint="eastAsia"/>
          <w:szCs w:val="21"/>
          <w:lang w:val="de-DE"/>
        </w:rPr>
        <w:t>)</w:t>
      </w:r>
      <w:r>
        <w:rPr>
          <w:rFonts w:ascii="宋体" w:hAnsi="宋体" w:hint="eastAsia"/>
          <w:szCs w:val="21"/>
          <w:lang w:val="de-DE"/>
        </w:rPr>
        <w:t>和战神</w:t>
      </w:r>
      <w:r>
        <w:rPr>
          <w:rFonts w:ascii="宋体" w:hAnsi="宋体" w:hint="eastAsia"/>
          <w:szCs w:val="21"/>
          <w:lang w:val="de-DE"/>
        </w:rPr>
        <w:t>Ares</w:t>
      </w:r>
      <w:r>
        <w:rPr>
          <w:rFonts w:ascii="宋体" w:hAnsi="宋体" w:hint="eastAsia"/>
          <w:szCs w:val="21"/>
          <w:lang w:val="de-DE"/>
        </w:rPr>
        <w:t>之女。在《工作与时日》的开场白之后，赫西俄德描写了</w:t>
      </w:r>
      <w:r>
        <w:rPr>
          <w:rFonts w:ascii="宋体" w:hAnsi="宋体" w:hint="eastAsia"/>
          <w:szCs w:val="21"/>
          <w:lang w:val="de-DE"/>
        </w:rPr>
        <w:t>Eris</w:t>
      </w:r>
      <w:r>
        <w:rPr>
          <w:rFonts w:ascii="宋体" w:hAnsi="宋体" w:hint="eastAsia"/>
          <w:szCs w:val="21"/>
          <w:lang w:val="de-DE"/>
        </w:rPr>
        <w:t>的两面性（</w:t>
      </w:r>
      <w:r>
        <w:rPr>
          <w:rFonts w:ascii="宋体" w:hAnsi="宋体" w:hint="eastAsia"/>
          <w:szCs w:val="21"/>
          <w:lang w:val="de-DE"/>
        </w:rPr>
        <w:t>11-26</w:t>
      </w:r>
      <w:r>
        <w:rPr>
          <w:rFonts w:ascii="宋体" w:hAnsi="宋体" w:hint="eastAsia"/>
          <w:szCs w:val="21"/>
          <w:lang w:val="de-DE"/>
        </w:rPr>
        <w:t>）。其邪恶的部分挑起可怕的仇恨，其好的部分却驱使人们去竞赛，工作和取得成就。</w:t>
      </w:r>
    </w:p>
    <w:p w:rsidR="00000000" w:rsidRDefault="00EF3B58">
      <w:pPr>
        <w:pStyle w:val="a7"/>
        <w:rPr>
          <w:rFonts w:hint="eastAsia"/>
        </w:rPr>
      </w:pPr>
    </w:p>
  </w:footnote>
  <w:footnote w:id="92">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尼采提到的是所谓古</w:t>
      </w:r>
      <w:r>
        <w:rPr>
          <w:rFonts w:hint="eastAsia"/>
        </w:rPr>
        <w:t>代第一个寓言，更准确地说：关于鹞鹰和夜鹰的寓言，《工作与时日》</w:t>
      </w:r>
      <w:r>
        <w:rPr>
          <w:rFonts w:hint="eastAsia"/>
        </w:rPr>
        <w:t>202-211</w:t>
      </w:r>
      <w:r>
        <w:rPr>
          <w:rFonts w:hint="eastAsia"/>
        </w:rPr>
        <w:t>。</w:t>
      </w:r>
    </w:p>
    <w:p w:rsidR="00000000" w:rsidRDefault="00EF3B58">
      <w:pPr>
        <w:pStyle w:val="a7"/>
        <w:rPr>
          <w:rFonts w:hint="eastAsia"/>
        </w:rPr>
      </w:pPr>
    </w:p>
  </w:footnote>
  <w:footnote w:id="93">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Johova</w:t>
      </w:r>
      <w:r>
        <w:rPr>
          <w:rFonts w:hint="eastAsia"/>
        </w:rPr>
        <w:t>，原来的名字是</w:t>
      </w:r>
      <w:r>
        <w:rPr>
          <w:rFonts w:hint="eastAsia"/>
        </w:rPr>
        <w:t>Jahwe</w:t>
      </w:r>
      <w:r>
        <w:rPr>
          <w:rFonts w:hint="eastAsia"/>
        </w:rPr>
        <w:t>，由于担心人们可能滥用，不允许妄称其名（参《出埃及记》</w:t>
      </w:r>
      <w:r>
        <w:rPr>
          <w:rFonts w:hint="eastAsia"/>
        </w:rPr>
        <w:t>20</w:t>
      </w:r>
      <w:r>
        <w:rPr>
          <w:rFonts w:hint="eastAsia"/>
        </w:rPr>
        <w:t>，</w:t>
      </w:r>
      <w:r>
        <w:rPr>
          <w:rFonts w:hint="eastAsia"/>
        </w:rPr>
        <w:t>7</w:t>
      </w:r>
      <w:r>
        <w:rPr>
          <w:rFonts w:hint="eastAsia"/>
        </w:rPr>
        <w:t>），因此通过融合</w:t>
      </w:r>
      <w:r>
        <w:rPr>
          <w:rFonts w:hint="eastAsia"/>
        </w:rPr>
        <w:t xml:space="preserve">Johwe </w:t>
      </w:r>
      <w:r>
        <w:rPr>
          <w:rFonts w:hint="eastAsia"/>
        </w:rPr>
        <w:t>和</w:t>
      </w:r>
      <w:r>
        <w:rPr>
          <w:rFonts w:hint="eastAsia"/>
        </w:rPr>
        <w:t>Adonai(</w:t>
      </w:r>
      <w:r>
        <w:rPr>
          <w:rFonts w:hint="eastAsia"/>
        </w:rPr>
        <w:t>主人</w:t>
      </w:r>
      <w:r>
        <w:rPr>
          <w:rFonts w:hint="eastAsia"/>
        </w:rPr>
        <w:t>)</w:t>
      </w:r>
      <w:r>
        <w:rPr>
          <w:rFonts w:hint="eastAsia"/>
        </w:rPr>
        <w:t>形成了</w:t>
      </w:r>
      <w:r>
        <w:rPr>
          <w:rFonts w:hint="eastAsia"/>
        </w:rPr>
        <w:t>Johova</w:t>
      </w:r>
      <w:r>
        <w:rPr>
          <w:rFonts w:hint="eastAsia"/>
        </w:rPr>
        <w:t>一名。对于上帝之名的敬畏反映了以色列人和其上帝的关系，这种关系不仅在于相信上帝的仁慈，而且也在于畏惧上帝的怒火。</w:t>
      </w:r>
    </w:p>
    <w:p w:rsidR="00000000" w:rsidRDefault="00EF3B58">
      <w:pPr>
        <w:pStyle w:val="a7"/>
        <w:rPr>
          <w:rFonts w:hint="eastAsia"/>
        </w:rPr>
      </w:pPr>
    </w:p>
  </w:footnote>
  <w:footnote w:id="9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】清样：尼采在此删掉了“从希腊到今天的”。</w:t>
      </w:r>
    </w:p>
  </w:footnote>
  <w:footnote w:id="95">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理论的、思考的人（希腊文：</w:t>
      </w:r>
      <w:r>
        <w:rPr>
          <w:rFonts w:hint="eastAsia"/>
        </w:rPr>
        <w:t>bios theoretikos</w:t>
      </w:r>
      <w:r>
        <w:rPr>
          <w:rFonts w:hint="eastAsia"/>
        </w:rPr>
        <w:t>）</w:t>
      </w:r>
      <w:r>
        <w:rPr>
          <w:rFonts w:hint="eastAsia"/>
        </w:rPr>
        <w:t>，与</w:t>
      </w:r>
      <w:r>
        <w:rPr>
          <w:rFonts w:hint="eastAsia"/>
        </w:rPr>
        <w:t xml:space="preserve">vita </w:t>
      </w:r>
      <w:r>
        <w:t>active</w:t>
      </w:r>
      <w:r>
        <w:rPr>
          <w:rFonts w:hint="eastAsia"/>
        </w:rPr>
        <w:t>（希腊文：</w:t>
      </w:r>
      <w:r>
        <w:rPr>
          <w:rFonts w:hint="eastAsia"/>
        </w:rPr>
        <w:t>bios praktikos</w:t>
      </w:r>
      <w:r>
        <w:rPr>
          <w:rFonts w:hint="eastAsia"/>
        </w:rPr>
        <w:t>）的行动的人相反。</w:t>
      </w:r>
    </w:p>
    <w:p w:rsidR="00000000" w:rsidRDefault="00EF3B58">
      <w:pPr>
        <w:pStyle w:val="a7"/>
        <w:rPr>
          <w:rFonts w:hint="eastAsia"/>
        </w:rPr>
      </w:pPr>
    </w:p>
  </w:footnote>
  <w:footnote w:id="96">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希腊的辩证法是对话的艺术，同时又是一种思想和证明的方法。对苏格拉底来说，辩证法是一种澄清概念的方法；在柏拉图那里是一种文学形式，同时也是认识理念（存在之根据</w:t>
      </w:r>
      <w:r>
        <w:rPr>
          <w:rFonts w:hint="eastAsia"/>
        </w:rPr>
        <w:t>[seinsgr</w:t>
      </w:r>
      <w:r>
        <w:rPr>
          <w:lang w:val="de-DE"/>
        </w:rPr>
        <w:t>ünde</w:t>
      </w:r>
      <w:r>
        <w:rPr>
          <w:rFonts w:hint="eastAsia"/>
          <w:lang w:val="de-DE"/>
        </w:rPr>
        <w:t>]</w:t>
      </w:r>
      <w:r>
        <w:rPr>
          <w:rFonts w:hint="eastAsia"/>
        </w:rPr>
        <w:t>）的一种心智程序；从中世纪到</w:t>
      </w:r>
      <w:r>
        <w:rPr>
          <w:rFonts w:hint="eastAsia"/>
        </w:rPr>
        <w:t>18</w:t>
      </w:r>
      <w:r>
        <w:rPr>
          <w:rFonts w:hint="eastAsia"/>
        </w:rPr>
        <w:t>世纪是逻辑学的名称，对康德来说是理性的一种必然的趋势：放弃经验作为关于上帝、自由和不朽的最终的形而上学的存在陈述的人类认识的基础，其矛盾性和幻想性被康德加以一种辩证的批判；对黑格尔来说则是存在和思</w:t>
      </w:r>
      <w:r>
        <w:rPr>
          <w:rFonts w:hint="eastAsia"/>
        </w:rPr>
        <w:t>想的运动的形而上学逻辑，这种运动通过矛盾和其扬弃（否定，保存和提高到一个更高的水平）而发生，也是作为一种生成的绝对；对马克思来说则是经济和阶级斗争的历史的运动法则。</w:t>
      </w:r>
    </w:p>
    <w:p w:rsidR="00000000" w:rsidRDefault="00EF3B58">
      <w:pPr>
        <w:pStyle w:val="a7"/>
        <w:rPr>
          <w:rFonts w:hint="eastAsia"/>
        </w:rPr>
      </w:pPr>
    </w:p>
  </w:footnote>
  <w:footnote w:id="9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w:t>
      </w:r>
      <w:r>
        <w:rPr>
          <w:rFonts w:hint="eastAsia"/>
        </w:rPr>
        <w:t>seines Geistes</w:t>
      </w:r>
      <w:r>
        <w:rPr>
          <w:rFonts w:hint="eastAsia"/>
        </w:rPr>
        <w:t>，根据清样和草稿补充。</w:t>
      </w:r>
    </w:p>
  </w:footnote>
  <w:footnote w:id="98">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卑贱的起源。</w:t>
      </w:r>
    </w:p>
    <w:p w:rsidR="00000000" w:rsidRDefault="00EF3B58">
      <w:pPr>
        <w:pStyle w:val="a7"/>
        <w:rPr>
          <w:rFonts w:hint="eastAsia"/>
        </w:rPr>
      </w:pPr>
    </w:p>
  </w:footnote>
  <w:footnote w:id="99">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rPr>
        <w:t>abstractum</w:t>
      </w:r>
      <w:r>
        <w:rPr>
          <w:rFonts w:hint="eastAsia"/>
        </w:rPr>
        <w:t>的复数，名词，指非实物的东西，例如：信仰，希望，知识。【</w:t>
      </w:r>
      <w:r>
        <w:rPr>
          <w:rFonts w:hint="eastAsia"/>
        </w:rPr>
        <w:t>KSA</w:t>
      </w:r>
      <w:r>
        <w:rPr>
          <w:rFonts w:hint="eastAsia"/>
        </w:rPr>
        <w:t>】该节最后部分清样：在漫长的时间里，这样一些人的全部成就仅在于，他们使其他人习惯于看到他们，以及在行动之人的不灵活的头脑中留下一种沉思生活的观念。随</w:t>
      </w:r>
      <w:r>
        <w:rPr>
          <w:rFonts w:hint="eastAsia"/>
        </w:rPr>
        <w:t>着沉思的权力的增长，他们的生命的惬意（</w:t>
      </w:r>
      <w:r>
        <w:rPr>
          <w:rFonts w:hint="eastAsia"/>
        </w:rPr>
        <w:t>Wohlgef</w:t>
      </w:r>
      <w:r>
        <w:rPr>
          <w:lang w:val="de-DE"/>
        </w:rPr>
        <w:t>ühl am Leben</w:t>
      </w:r>
      <w:r>
        <w:rPr>
          <w:rFonts w:hint="eastAsia"/>
          <w:lang w:val="de-DE"/>
        </w:rPr>
        <w:t>）也增加了，他们成了至少实践上的乐观者。</w:t>
      </w:r>
    </w:p>
    <w:p w:rsidR="00000000" w:rsidRDefault="00EF3B58">
      <w:pPr>
        <w:pStyle w:val="a7"/>
        <w:rPr>
          <w:rFonts w:hint="eastAsia"/>
        </w:rPr>
      </w:pPr>
    </w:p>
  </w:footnote>
  <w:footnote w:id="10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】清样在此有：仿佛是科学思想的指法练习，以为练习就是一切，前院就是圣地。</w:t>
      </w:r>
    </w:p>
  </w:footnote>
  <w:footnote w:id="101">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从个别的特殊推论出作为概率接受的普遍性和规律性。</w:t>
      </w:r>
    </w:p>
    <w:p w:rsidR="00000000" w:rsidRDefault="00EF3B58">
      <w:pPr>
        <w:pStyle w:val="a7"/>
        <w:rPr>
          <w:rFonts w:hint="eastAsia"/>
        </w:rPr>
      </w:pPr>
    </w:p>
  </w:footnote>
  <w:footnote w:id="102">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与归纳相反，指从已经证明的或作为真理预设的普遍出发引出特殊。</w:t>
      </w:r>
    </w:p>
    <w:p w:rsidR="00000000" w:rsidRDefault="00EF3B58">
      <w:pPr>
        <w:pStyle w:val="a7"/>
        <w:rPr>
          <w:rFonts w:hint="eastAsia"/>
        </w:rPr>
      </w:pPr>
    </w:p>
  </w:footnote>
  <w:footnote w:id="103">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 xml:space="preserve"> </w:t>
      </w:r>
      <w:r>
        <w:rPr>
          <w:rFonts w:hint="eastAsia"/>
        </w:rPr>
        <w:t>尼采在此谈论的是西方思想的基本模式，按照这种思想模式，“永远只是在原则中寻找意义（内容，效果，价值）和获得保证，在位于感觉世界“牢笼”之彼岸</w:t>
      </w:r>
      <w:r>
        <w:rPr>
          <w:rFonts w:hint="eastAsia"/>
        </w:rPr>
        <w:t>的观念和本质中（形而上学），或者在上帝及其“福乐”中，而不是在充满罪和痛苦的尘世中（基督教）。此外，按照尼采的激进的语言批评，尼采的转向还指向一个自在之物的幻象（康德），他通过语言的必然“比喻说”（亦参</w:t>
      </w:r>
      <w:r>
        <w:rPr>
          <w:rFonts w:hint="eastAsia"/>
        </w:rPr>
        <w:t>PÜTZ</w:t>
      </w:r>
      <w:r>
        <w:rPr>
          <w:rFonts w:hint="eastAsia"/>
        </w:rPr>
        <w:t>版编辑说明）质疑这种幻象。</w:t>
      </w:r>
    </w:p>
    <w:p w:rsidR="00000000" w:rsidRDefault="00EF3B58">
      <w:pPr>
        <w:pStyle w:val="a7"/>
        <w:rPr>
          <w:rFonts w:hint="eastAsia"/>
        </w:rPr>
      </w:pPr>
    </w:p>
  </w:footnote>
  <w:footnote w:id="10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在我看来，这是我最有价值的见解：在过去时代，人们越是接近事物的起源，他们就越是想，他们的发现对人类的行动和判断有无可估量的价值，乃他们的拯救之所系，然而现在却相反，我们回溯的越远，我们的兴味就越是索然：我们在返回事物本身的深处，我们放入到事物中的价值就</w:t>
      </w:r>
      <w:r>
        <w:rPr>
          <w:rFonts w:hint="eastAsia"/>
        </w:rPr>
        <w:t>越是在我们的眼前消失。—清样中该节的结尾：以及苦难，牢笼，栏杆，缺口，极乐，一切的一切都是一个恼人的梦？</w:t>
      </w:r>
    </w:p>
  </w:footnote>
  <w:footnote w:id="105">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自从在《悲剧的诞生》中勾勒了理论人这一类型以来，特别是自从第二部《不合适宜的观察》（《历史对于人生的利与弊》）以来，尼采致力思索知识、科学和生命之间的关系。在《人性的，太人性的》（“论道德感的历史”，</w:t>
      </w:r>
      <w:r>
        <w:rPr>
          <w:szCs w:val="21"/>
          <w:lang w:val="de-DE"/>
        </w:rPr>
        <w:t>Pütz</w:t>
      </w:r>
      <w:r>
        <w:rPr>
          <w:rFonts w:hint="eastAsia"/>
          <w:szCs w:val="21"/>
          <w:lang w:val="de-DE"/>
        </w:rPr>
        <w:t>版</w:t>
      </w:r>
      <w:r>
        <w:rPr>
          <w:rFonts w:hint="eastAsia"/>
        </w:rPr>
        <w:t>页</w:t>
      </w:r>
      <w:r>
        <w:rPr>
          <w:rFonts w:hint="eastAsia"/>
        </w:rPr>
        <w:t>44</w:t>
      </w:r>
      <w:r>
        <w:rPr>
          <w:rFonts w:hint="eastAsia"/>
        </w:rPr>
        <w:t>）。中，对道德的猛烈批评以询问“生命的刺激、拯救和解脱手段”为这一道德批评本身的知性诚实所付出的代价开始，因此预示了《善恶之彼岸》（第</w:t>
      </w:r>
      <w:r>
        <w:rPr>
          <w:rFonts w:hint="eastAsia"/>
        </w:rPr>
        <w:t>1</w:t>
      </w:r>
      <w:r>
        <w:rPr>
          <w:rFonts w:hint="eastAsia"/>
        </w:rPr>
        <w:t>大部分。论哲学家的偏见。节</w:t>
      </w:r>
      <w:r>
        <w:rPr>
          <w:rFonts w:hint="eastAsia"/>
        </w:rPr>
        <w:t>1</w:t>
      </w:r>
      <w:r>
        <w:rPr>
          <w:rFonts w:hint="eastAsia"/>
        </w:rPr>
        <w:t>）中对于</w:t>
      </w:r>
      <w:r>
        <w:rPr>
          <w:rFonts w:hint="eastAsia"/>
        </w:rPr>
        <w:t>真理意志对生命之价值——以及错误的一种也许更大的价值——的广泛探讨。</w:t>
      </w:r>
    </w:p>
  </w:footnote>
  <w:footnote w:id="106">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参蒙田（见下注）《随笔》，巴黎，</w:t>
      </w:r>
      <w:r>
        <w:rPr>
          <w:rFonts w:ascii="宋体" w:hAnsi="宋体" w:hint="eastAsia"/>
          <w:szCs w:val="21"/>
          <w:lang w:val="de-DE"/>
        </w:rPr>
        <w:t>1864</w:t>
      </w:r>
      <w:r>
        <w:rPr>
          <w:rFonts w:ascii="宋体" w:hAnsi="宋体" w:hint="eastAsia"/>
          <w:szCs w:val="21"/>
          <w:lang w:val="de-DE"/>
        </w:rPr>
        <w:t>，第三卷，节</w:t>
      </w:r>
      <w:r>
        <w:rPr>
          <w:rFonts w:ascii="宋体" w:hAnsi="宋体" w:hint="eastAsia"/>
          <w:szCs w:val="21"/>
          <w:lang w:val="de-DE"/>
        </w:rPr>
        <w:t>8</w:t>
      </w:r>
      <w:r>
        <w:rPr>
          <w:rFonts w:ascii="宋体" w:hAnsi="宋体" w:hint="eastAsia"/>
          <w:szCs w:val="21"/>
          <w:lang w:val="de-DE"/>
        </w:rPr>
        <w:t>：“无知和自满，多么舒适、柔软、宜人的枕头，可以让一个优秀的头脑在上面睡去。”除了《随笔》法文版外，尼采还有一个德文译本。上述引文也见于帕斯卡：“……无知和无虑，对一个良好组织的头脑来说，不啻两个甜美的枕头……”（见帕斯卡：《思考，片段和书信》，根据</w:t>
      </w:r>
      <w:r>
        <w:rPr>
          <w:rFonts w:ascii="宋体" w:hAnsi="宋体" w:hint="eastAsia"/>
          <w:szCs w:val="21"/>
          <w:lang w:val="de-DE"/>
        </w:rPr>
        <w:t>Prosper Faug</w:t>
      </w:r>
      <w:r>
        <w:rPr>
          <w:rFonts w:ascii="宋体" w:hAnsi="宋体"/>
          <w:szCs w:val="21"/>
          <w:lang w:val="de-DE"/>
        </w:rPr>
        <w:t>è</w:t>
      </w:r>
      <w:r>
        <w:rPr>
          <w:rFonts w:ascii="宋体" w:hAnsi="宋体" w:hint="eastAsia"/>
          <w:szCs w:val="21"/>
          <w:lang w:val="de-DE"/>
        </w:rPr>
        <w:t>re</w:t>
      </w:r>
      <w:r>
        <w:rPr>
          <w:rFonts w:ascii="宋体" w:hAnsi="宋体" w:hint="eastAsia"/>
          <w:szCs w:val="21"/>
          <w:lang w:val="de-DE"/>
        </w:rPr>
        <w:t>的法文版，德文根据</w:t>
      </w:r>
      <w:r>
        <w:rPr>
          <w:rFonts w:ascii="宋体" w:hAnsi="宋体" w:hint="eastAsia"/>
          <w:szCs w:val="21"/>
          <w:lang w:val="de-DE"/>
        </w:rPr>
        <w:t>C. F. Schwartz</w:t>
      </w:r>
      <w:r>
        <w:rPr>
          <w:rFonts w:ascii="宋体" w:hAnsi="宋体" w:hint="eastAsia"/>
          <w:szCs w:val="21"/>
          <w:lang w:val="de-DE"/>
        </w:rPr>
        <w:t>译本。第二版，莱比锡</w:t>
      </w:r>
      <w:r>
        <w:rPr>
          <w:rFonts w:ascii="宋体" w:hAnsi="宋体" w:hint="eastAsia"/>
          <w:szCs w:val="21"/>
          <w:lang w:val="de-DE"/>
        </w:rPr>
        <w:t>1865</w:t>
      </w:r>
      <w:r>
        <w:rPr>
          <w:rFonts w:ascii="宋体" w:hAnsi="宋体" w:hint="eastAsia"/>
          <w:szCs w:val="21"/>
          <w:lang w:val="de-DE"/>
        </w:rPr>
        <w:t>第</w:t>
      </w:r>
      <w:r>
        <w:rPr>
          <w:rFonts w:ascii="宋体" w:hAnsi="宋体" w:hint="eastAsia"/>
          <w:szCs w:val="21"/>
          <w:lang w:val="de-DE"/>
        </w:rPr>
        <w:t>1</w:t>
      </w:r>
      <w:r>
        <w:rPr>
          <w:rFonts w:ascii="宋体" w:hAnsi="宋体" w:hint="eastAsia"/>
          <w:szCs w:val="21"/>
          <w:lang w:val="de-DE"/>
        </w:rPr>
        <w:t>编，页</w:t>
      </w:r>
      <w:r>
        <w:rPr>
          <w:rFonts w:ascii="宋体" w:hAnsi="宋体" w:hint="eastAsia"/>
          <w:szCs w:val="21"/>
          <w:lang w:val="de-DE"/>
        </w:rPr>
        <w:t>316</w:t>
      </w:r>
      <w:r>
        <w:rPr>
          <w:rFonts w:ascii="宋体" w:hAnsi="宋体" w:hint="eastAsia"/>
          <w:szCs w:val="21"/>
          <w:lang w:val="de-DE"/>
        </w:rPr>
        <w:t>。）</w:t>
      </w:r>
      <w:r>
        <w:rPr>
          <w:rFonts w:ascii="宋体" w:hAnsi="宋体" w:hint="eastAsia"/>
          <w:szCs w:val="21"/>
          <w:lang w:val="de-DE"/>
        </w:rPr>
        <w:t>【</w:t>
      </w:r>
      <w:r>
        <w:rPr>
          <w:rFonts w:ascii="宋体" w:hAnsi="宋体" w:hint="eastAsia"/>
          <w:szCs w:val="21"/>
          <w:lang w:val="de-DE"/>
        </w:rPr>
        <w:t>KSA</w:t>
      </w:r>
      <w:r>
        <w:rPr>
          <w:rFonts w:ascii="宋体" w:hAnsi="宋体" w:hint="eastAsia"/>
          <w:szCs w:val="21"/>
          <w:lang w:val="de-DE"/>
        </w:rPr>
        <w:t>】在尼采的读物中不乏帕斯卡作为的德文译本，下述文字（</w:t>
      </w:r>
      <w:r>
        <w:rPr>
          <w:rFonts w:ascii="宋体" w:hAnsi="宋体" w:hint="eastAsia"/>
          <w:szCs w:val="21"/>
          <w:lang w:val="de-DE"/>
        </w:rPr>
        <w:t>II</w:t>
      </w:r>
      <w:r>
        <w:rPr>
          <w:rFonts w:ascii="宋体" w:hAnsi="宋体" w:hint="eastAsia"/>
          <w:szCs w:val="21"/>
          <w:lang w:val="de-DE"/>
        </w:rPr>
        <w:t>，</w:t>
      </w:r>
      <w:r>
        <w:rPr>
          <w:rFonts w:ascii="宋体" w:hAnsi="宋体" w:hint="eastAsia"/>
          <w:szCs w:val="21"/>
          <w:lang w:val="de-DE"/>
        </w:rPr>
        <w:t>19</w:t>
      </w:r>
      <w:r>
        <w:rPr>
          <w:rFonts w:ascii="宋体" w:hAnsi="宋体" w:hint="eastAsia"/>
          <w:szCs w:val="21"/>
          <w:lang w:val="de-DE"/>
        </w:rPr>
        <w:t>）被尼采用下划线标出：“怀疑当然是不幸的；然而，努力追求怀疑，却是一种不可推卸的责任，因此，谁怀疑而又不追求怀疑，谁就同时是不幸和不正直的。如果他无论如何仍然是快乐和负责任的（</w:t>
      </w:r>
      <w:r>
        <w:rPr>
          <w:rFonts w:ascii="宋体" w:hAnsi="宋体"/>
          <w:szCs w:val="21"/>
          <w:lang w:val="fr-FR"/>
        </w:rPr>
        <w:t>présomptueux</w:t>
      </w:r>
      <w:r>
        <w:rPr>
          <w:rFonts w:ascii="宋体" w:hAnsi="宋体" w:hint="eastAsia"/>
          <w:szCs w:val="21"/>
          <w:lang w:val="fr-FR"/>
        </w:rPr>
        <w:t>）</w:t>
      </w:r>
      <w:r>
        <w:rPr>
          <w:rFonts w:ascii="宋体" w:hAnsi="宋体" w:hint="eastAsia"/>
          <w:szCs w:val="21"/>
          <w:lang w:val="de-DE"/>
        </w:rPr>
        <w:t>，那我就无词可以描述这样一位可怜的生灵了。”尼采对此批曰：“蒙田：”。也许尼采熟悉</w:t>
      </w:r>
      <w:r>
        <w:rPr>
          <w:rFonts w:ascii="宋体" w:hAnsi="宋体" w:hint="eastAsia"/>
          <w:szCs w:val="21"/>
          <w:lang w:val="de-DE"/>
        </w:rPr>
        <w:t>Prosper Faug</w:t>
      </w:r>
      <w:r>
        <w:rPr>
          <w:rFonts w:ascii="宋体" w:hAnsi="宋体"/>
          <w:szCs w:val="21"/>
          <w:lang w:val="fr-FR"/>
        </w:rPr>
        <w:t>è</w:t>
      </w:r>
      <w:r>
        <w:rPr>
          <w:rFonts w:ascii="宋体" w:hAnsi="宋体" w:hint="eastAsia"/>
          <w:szCs w:val="21"/>
          <w:lang w:val="de-DE"/>
        </w:rPr>
        <w:t>re</w:t>
      </w:r>
      <w:r>
        <w:rPr>
          <w:rFonts w:ascii="宋体" w:hAnsi="宋体" w:hint="eastAsia"/>
          <w:szCs w:val="21"/>
          <w:lang w:val="de-DE"/>
        </w:rPr>
        <w:t>的法文版，因为他在德文本的一处经常不准确的翻译下面写道“误译”。</w:t>
      </w:r>
    </w:p>
    <w:p w:rsidR="00000000" w:rsidRDefault="00EF3B58">
      <w:pPr>
        <w:pStyle w:val="a7"/>
        <w:rPr>
          <w:rFonts w:hint="eastAsia"/>
        </w:rPr>
      </w:pPr>
    </w:p>
    <w:p w:rsidR="00000000" w:rsidRDefault="00EF3B58">
      <w:pPr>
        <w:pStyle w:val="a7"/>
        <w:rPr>
          <w:rFonts w:hint="eastAsia"/>
        </w:rPr>
      </w:pPr>
    </w:p>
  </w:footnote>
  <w:footnote w:id="10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Michel de Montaigne 1</w:t>
      </w:r>
      <w:r>
        <w:rPr>
          <w:rFonts w:ascii="宋体" w:hAnsi="宋体" w:hint="eastAsia"/>
          <w:szCs w:val="21"/>
          <w:lang w:val="de-DE"/>
        </w:rPr>
        <w:t>533-92,</w:t>
      </w:r>
      <w:r>
        <w:rPr>
          <w:rFonts w:ascii="宋体" w:hAnsi="宋体" w:hint="eastAsia"/>
          <w:szCs w:val="21"/>
          <w:lang w:val="de-DE"/>
        </w:rPr>
        <w:t>法国哲学家和作家；他特别因为其《随笔》（</w:t>
      </w:r>
      <w:r>
        <w:rPr>
          <w:rFonts w:ascii="宋体" w:hAnsi="宋体" w:hint="eastAsia"/>
          <w:szCs w:val="21"/>
          <w:lang w:val="de-DE"/>
        </w:rPr>
        <w:t>1580</w:t>
      </w:r>
      <w:r>
        <w:rPr>
          <w:rFonts w:ascii="宋体" w:hAnsi="宋体" w:hint="eastAsia"/>
          <w:szCs w:val="21"/>
          <w:lang w:val="de-DE"/>
        </w:rPr>
        <w:t>年</w:t>
      </w:r>
      <w:r>
        <w:rPr>
          <w:rFonts w:ascii="宋体" w:hAnsi="宋体" w:hint="eastAsia"/>
          <w:szCs w:val="21"/>
          <w:lang w:val="de-DE"/>
        </w:rPr>
        <w:t>2</w:t>
      </w:r>
      <w:r>
        <w:rPr>
          <w:rFonts w:ascii="宋体" w:hAnsi="宋体" w:hint="eastAsia"/>
          <w:szCs w:val="21"/>
          <w:lang w:val="de-DE"/>
        </w:rPr>
        <w:t>卷本，</w:t>
      </w:r>
      <w:r>
        <w:rPr>
          <w:rFonts w:ascii="宋体" w:hAnsi="宋体" w:hint="eastAsia"/>
          <w:szCs w:val="21"/>
          <w:lang w:val="de-DE"/>
        </w:rPr>
        <w:t>1588</w:t>
      </w:r>
      <w:r>
        <w:rPr>
          <w:rFonts w:ascii="宋体" w:hAnsi="宋体" w:hint="eastAsia"/>
          <w:szCs w:val="21"/>
          <w:lang w:val="de-DE"/>
        </w:rPr>
        <w:t>年</w:t>
      </w:r>
      <w:r>
        <w:rPr>
          <w:rFonts w:ascii="宋体" w:hAnsi="宋体" w:hint="eastAsia"/>
          <w:szCs w:val="21"/>
          <w:lang w:val="de-DE"/>
        </w:rPr>
        <w:t>3</w:t>
      </w:r>
      <w:r>
        <w:rPr>
          <w:rFonts w:ascii="宋体" w:hAnsi="宋体" w:hint="eastAsia"/>
          <w:szCs w:val="21"/>
          <w:lang w:val="de-DE"/>
        </w:rPr>
        <w:t>卷本）而著名，该书被看作是法国后期人道主义的最重要的证明，特别是通过其主体反思的、心理学自我分析的特点而产生了巨大的影响。对蒙田来说，“随笔”不是什么文学类概念，而是自我观察和自我思想力量探索的一种真正的方法论术语。蒙田的主要沉思，与其说是要为了获得某一确定的结果，不如说是在于对思想过程本身感兴趣，这种沉思试图将思想对象通过一种永恒的视角变换而全方位地予以把握。道德哲学和人生哲学的问题需要的不是教导而是刺激，不是分析而是解释</w:t>
      </w:r>
      <w:r>
        <w:rPr>
          <w:rFonts w:ascii="宋体" w:hAnsi="宋体" w:hint="eastAsia"/>
          <w:szCs w:val="21"/>
          <w:lang w:val="de-DE"/>
        </w:rPr>
        <w:t>。《随笔》的主题永远是作为认识着的“我”的人。</w:t>
      </w:r>
    </w:p>
    <w:p w:rsidR="00000000" w:rsidRDefault="00EF3B58">
      <w:pPr>
        <w:pStyle w:val="a7"/>
        <w:rPr>
          <w:rFonts w:hint="eastAsia"/>
        </w:rPr>
      </w:pPr>
    </w:p>
  </w:footnote>
  <w:footnote w:id="108">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 xml:space="preserve"> Blaise Pascal,1623-62,</w:t>
      </w:r>
      <w:r>
        <w:rPr>
          <w:rFonts w:ascii="宋体" w:hAnsi="宋体" w:hint="eastAsia"/>
          <w:szCs w:val="21"/>
          <w:lang w:val="de-DE"/>
        </w:rPr>
        <w:t>法国宗教哲学家，数学家和物理学家；他发明了帕斯卡六边形定理，发现了连通管的定律，证明了高和低气压之间的关系，并致力于研究概率计算。作为宗教思想家，他更接近冉森派，一种因荷兰神学家</w:t>
      </w:r>
      <w:r>
        <w:rPr>
          <w:rFonts w:ascii="宋体" w:hAnsi="宋体" w:hint="eastAsia"/>
          <w:szCs w:val="21"/>
          <w:lang w:val="de-DE"/>
        </w:rPr>
        <w:t>Cornelius Jansenius(1585-1638)</w:t>
      </w:r>
      <w:r>
        <w:rPr>
          <w:rFonts w:ascii="宋体" w:hAnsi="宋体" w:hint="eastAsia"/>
          <w:szCs w:val="21"/>
          <w:lang w:val="de-DE"/>
        </w:rPr>
        <w:t>而得名的信仰学派，这一学派从奥古斯丁的信仰学说出发，试图调和加尔文派的教义和大公教义。通过“</w:t>
      </w:r>
      <w:r>
        <w:rPr>
          <w:rFonts w:ascii="宋体" w:hAnsi="宋体" w:hint="eastAsia"/>
          <w:szCs w:val="21"/>
          <w:lang w:val="de-DE"/>
        </w:rPr>
        <w:t>logique du coeur</w:t>
      </w:r>
      <w:r>
        <w:rPr>
          <w:rFonts w:ascii="宋体" w:hAnsi="宋体" w:hint="eastAsia"/>
          <w:szCs w:val="21"/>
          <w:lang w:val="de-DE"/>
        </w:rPr>
        <w:t>”</w:t>
      </w:r>
      <w:r>
        <w:rPr>
          <w:rFonts w:ascii="宋体" w:hAnsi="宋体" w:hint="eastAsia"/>
          <w:szCs w:val="21"/>
          <w:lang w:val="de-DE"/>
        </w:rPr>
        <w:t>[</w:t>
      </w:r>
      <w:r>
        <w:rPr>
          <w:rFonts w:ascii="宋体" w:hAnsi="宋体" w:hint="eastAsia"/>
          <w:szCs w:val="21"/>
          <w:lang w:val="de-DE"/>
        </w:rPr>
        <w:t>心之逻辑</w:t>
      </w:r>
      <w:r>
        <w:rPr>
          <w:rFonts w:ascii="宋体" w:hAnsi="宋体" w:hint="eastAsia"/>
          <w:szCs w:val="21"/>
          <w:lang w:val="de-DE"/>
        </w:rPr>
        <w:t>]</w:t>
      </w:r>
      <w:r>
        <w:rPr>
          <w:rFonts w:ascii="宋体" w:hAnsi="宋体" w:hint="eastAsia"/>
          <w:szCs w:val="21"/>
          <w:lang w:val="de-DE"/>
        </w:rPr>
        <w:t>，帕斯卡将“心”确定为宗教</w:t>
      </w:r>
      <w:r>
        <w:rPr>
          <w:rFonts w:ascii="宋体" w:hAnsi="宋体" w:hint="eastAsia"/>
          <w:szCs w:val="21"/>
          <w:lang w:val="de-DE"/>
        </w:rPr>
        <w:t>判断以及对超越的直接经验的唯一的和最高的官能。主要著作：</w:t>
      </w:r>
      <w:r>
        <w:rPr>
          <w:rFonts w:ascii="宋体" w:hAnsi="宋体" w:hint="eastAsia"/>
          <w:szCs w:val="21"/>
          <w:lang w:val="de-DE"/>
        </w:rPr>
        <w:t xml:space="preserve"> Pensees sur la religion[</w:t>
      </w:r>
      <w:r>
        <w:rPr>
          <w:rFonts w:ascii="宋体" w:hAnsi="宋体" w:hint="eastAsia"/>
          <w:szCs w:val="21"/>
          <w:lang w:val="de-DE"/>
        </w:rPr>
        <w:t>关于宗教的思考</w:t>
      </w:r>
      <w:r>
        <w:rPr>
          <w:rFonts w:ascii="宋体" w:hAnsi="宋体" w:hint="eastAsia"/>
          <w:szCs w:val="21"/>
          <w:lang w:val="de-DE"/>
        </w:rPr>
        <w:t>]</w:t>
      </w:r>
      <w:r>
        <w:rPr>
          <w:rFonts w:ascii="宋体" w:hAnsi="宋体" w:hint="eastAsia"/>
          <w:szCs w:val="21"/>
          <w:lang w:val="de-DE"/>
        </w:rPr>
        <w:t>，</w:t>
      </w:r>
      <w:r>
        <w:rPr>
          <w:rFonts w:ascii="宋体" w:hAnsi="宋体" w:hint="eastAsia"/>
          <w:szCs w:val="21"/>
          <w:lang w:val="de-DE"/>
        </w:rPr>
        <w:t>1670</w:t>
      </w:r>
      <w:r>
        <w:rPr>
          <w:rFonts w:ascii="宋体" w:hAnsi="宋体" w:hint="eastAsia"/>
          <w:szCs w:val="21"/>
          <w:lang w:val="de-DE"/>
        </w:rPr>
        <w:t>年第一版，但错误很多。</w:t>
      </w:r>
    </w:p>
    <w:p w:rsidR="00000000" w:rsidRDefault="00EF3B58">
      <w:pPr>
        <w:pStyle w:val="a7"/>
        <w:rPr>
          <w:rFonts w:ascii="宋体" w:hAnsi="宋体" w:hint="eastAsia"/>
          <w:szCs w:val="21"/>
          <w:lang w:val="de-DE"/>
        </w:rPr>
      </w:pPr>
    </w:p>
    <w:p w:rsidR="00000000" w:rsidRDefault="00EF3B58">
      <w:pPr>
        <w:pStyle w:val="a7"/>
        <w:rPr>
          <w:rFonts w:hint="eastAsia"/>
        </w:rPr>
      </w:pPr>
    </w:p>
  </w:footnote>
  <w:footnote w:id="10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】清样原为：他相信可以得到这样的枕头，并渴望得到这样美好的枕头。</w:t>
      </w:r>
    </w:p>
  </w:footnote>
  <w:footnote w:id="11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节</w:t>
      </w:r>
      <w:r>
        <w:rPr>
          <w:rFonts w:ascii="宋体" w:hAnsi="宋体" w:hint="eastAsia"/>
          <w:szCs w:val="21"/>
          <w:lang w:val="de-DE"/>
        </w:rPr>
        <w:t>121</w:t>
      </w:r>
      <w:r>
        <w:rPr>
          <w:rFonts w:ascii="宋体" w:hAnsi="宋体" w:hint="eastAsia"/>
          <w:szCs w:val="21"/>
          <w:lang w:val="de-DE"/>
        </w:rPr>
        <w:t>提供了一个例子（</w:t>
      </w:r>
      <w:r>
        <w:rPr>
          <w:rFonts w:ascii="宋体" w:hAnsi="宋体" w:hint="eastAsia"/>
          <w:szCs w:val="21"/>
          <w:lang w:val="de-DE"/>
        </w:rPr>
        <w:t>101</w:t>
      </w:r>
      <w:r>
        <w:rPr>
          <w:rFonts w:ascii="宋体" w:hAnsi="宋体" w:hint="eastAsia"/>
          <w:szCs w:val="21"/>
          <w:lang w:val="de-DE"/>
        </w:rPr>
        <w:t>页上；参</w:t>
      </w:r>
      <w:r>
        <w:rPr>
          <w:rFonts w:ascii="宋体" w:hAnsi="宋体" w:hint="eastAsia"/>
          <w:szCs w:val="21"/>
          <w:lang w:val="de-DE"/>
        </w:rPr>
        <w:t>PÜTZ</w:t>
      </w:r>
      <w:r>
        <w:rPr>
          <w:rFonts w:ascii="宋体" w:hAnsi="宋体" w:hint="eastAsia"/>
          <w:szCs w:val="21"/>
          <w:lang w:val="de-DE"/>
        </w:rPr>
        <w:t>版编辑说明）。</w:t>
      </w:r>
    </w:p>
    <w:p w:rsidR="00000000" w:rsidRDefault="00EF3B58">
      <w:pPr>
        <w:pStyle w:val="a7"/>
        <w:rPr>
          <w:rFonts w:hint="eastAsia"/>
        </w:rPr>
      </w:pPr>
    </w:p>
  </w:footnote>
  <w:footnote w:id="111">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著名的古代预言家所在的德尔斐的阿波罗神庙的铭文。它被归于“七贤”之一的米利都的泰勒斯（前</w:t>
      </w:r>
      <w:r>
        <w:rPr>
          <w:rFonts w:ascii="宋体" w:hAnsi="宋体" w:hint="eastAsia"/>
          <w:szCs w:val="21"/>
          <w:lang w:val="de-DE"/>
        </w:rPr>
        <w:t>620-543</w:t>
      </w:r>
      <w:r>
        <w:rPr>
          <w:rFonts w:ascii="宋体" w:hAnsi="宋体" w:hint="eastAsia"/>
          <w:szCs w:val="21"/>
          <w:lang w:val="de-DE"/>
        </w:rPr>
        <w:t>）名下。</w:t>
      </w:r>
    </w:p>
    <w:p w:rsidR="00000000" w:rsidRDefault="00EF3B58">
      <w:pPr>
        <w:pStyle w:val="a7"/>
        <w:rPr>
          <w:rFonts w:hint="eastAsia"/>
        </w:rPr>
      </w:pPr>
    </w:p>
  </w:footnote>
  <w:footnote w:id="112">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指无政府主义和社会主义关于一个更高发展的、公正的</w:t>
      </w:r>
      <w:r>
        <w:rPr>
          <w:rFonts w:ascii="宋体" w:hAnsi="宋体" w:hint="eastAsia"/>
          <w:szCs w:val="21"/>
          <w:lang w:val="de-DE"/>
        </w:rPr>
        <w:t>和没有支配的社会的乌托邦。</w:t>
      </w:r>
    </w:p>
    <w:p w:rsidR="00000000" w:rsidRDefault="00EF3B58">
      <w:pPr>
        <w:pStyle w:val="a7"/>
        <w:rPr>
          <w:rFonts w:hint="eastAsia"/>
        </w:rPr>
      </w:pPr>
    </w:p>
  </w:footnote>
  <w:footnote w:id="11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rPr>
        <w:t>“</w:t>
      </w:r>
      <w:r>
        <w:rPr>
          <w:rFonts w:ascii="宋体" w:hAnsi="宋体" w:hint="eastAsia"/>
          <w:szCs w:val="21"/>
          <w:lang w:val="de-DE"/>
        </w:rPr>
        <w:t>没有什么人类的东西在我看来是陌生的</w:t>
      </w:r>
      <w:r>
        <w:rPr>
          <w:rFonts w:ascii="宋体" w:hAnsi="宋体" w:hint="eastAsia"/>
          <w:szCs w:val="21"/>
        </w:rPr>
        <w:t>”（</w:t>
      </w:r>
      <w:r>
        <w:rPr>
          <w:rFonts w:ascii="宋体" w:hAnsi="宋体" w:hint="eastAsia"/>
          <w:szCs w:val="21"/>
          <w:lang w:val="de-DE"/>
        </w:rPr>
        <w:t>语出泰伦提乌斯</w:t>
      </w:r>
      <w:r>
        <w:rPr>
          <w:rFonts w:ascii="宋体" w:hAnsi="宋体" w:hint="eastAsia"/>
          <w:szCs w:val="21"/>
        </w:rPr>
        <w:t>（</w:t>
      </w:r>
      <w:r>
        <w:rPr>
          <w:rFonts w:ascii="宋体" w:hAnsi="宋体" w:hint="eastAsia"/>
          <w:szCs w:val="21"/>
          <w:lang w:val="de-DE"/>
        </w:rPr>
        <w:t>Terenz</w:t>
      </w:r>
      <w:r>
        <w:rPr>
          <w:rFonts w:ascii="宋体" w:hAnsi="宋体" w:hint="eastAsia"/>
          <w:szCs w:val="21"/>
        </w:rPr>
        <w:t>）</w:t>
      </w:r>
      <w:r>
        <w:rPr>
          <w:rFonts w:ascii="宋体" w:hAnsi="宋体" w:hint="eastAsia"/>
          <w:szCs w:val="21"/>
          <w:lang w:val="de-DE"/>
        </w:rPr>
        <w:t>的喜剧《自责者》</w:t>
      </w:r>
      <w:r>
        <w:rPr>
          <w:rFonts w:ascii="宋体" w:hAnsi="宋体" w:hint="eastAsia"/>
          <w:szCs w:val="21"/>
          <w:lang w:val="de-DE"/>
        </w:rPr>
        <w:t>I</w:t>
      </w:r>
      <w:r>
        <w:rPr>
          <w:rFonts w:ascii="宋体" w:hAnsi="宋体" w:hint="eastAsia"/>
          <w:szCs w:val="21"/>
        </w:rPr>
        <w:t>，</w:t>
      </w:r>
      <w:r>
        <w:rPr>
          <w:rFonts w:ascii="宋体" w:hAnsi="宋体" w:hint="eastAsia"/>
          <w:szCs w:val="21"/>
          <w:lang w:val="de-DE"/>
        </w:rPr>
        <w:t>i,25:</w:t>
      </w:r>
      <w:r>
        <w:rPr>
          <w:rFonts w:ascii="宋体" w:hAnsi="宋体"/>
          <w:szCs w:val="21"/>
          <w:lang w:val="de-DE"/>
        </w:rPr>
        <w:t>“</w:t>
      </w:r>
      <w:r>
        <w:rPr>
          <w:rFonts w:ascii="宋体" w:hAnsi="宋体" w:hint="eastAsia"/>
          <w:szCs w:val="21"/>
          <w:lang w:val="de-DE"/>
        </w:rPr>
        <w:t>Homo sum:humani nihil a me alienum puto</w:t>
      </w:r>
      <w:r>
        <w:rPr>
          <w:rFonts w:ascii="宋体" w:hAnsi="宋体" w:hint="eastAsia"/>
          <w:szCs w:val="21"/>
        </w:rPr>
        <w:t>”</w:t>
      </w:r>
      <w:r>
        <w:rPr>
          <w:rFonts w:ascii="宋体" w:hAnsi="宋体" w:hint="eastAsia"/>
          <w:szCs w:val="21"/>
          <w:lang w:val="de-DE"/>
        </w:rPr>
        <w:t>[</w:t>
      </w:r>
      <w:r>
        <w:rPr>
          <w:rFonts w:ascii="宋体" w:hAnsi="宋体" w:hint="eastAsia"/>
          <w:szCs w:val="21"/>
          <w:lang w:val="de-DE"/>
        </w:rPr>
        <w:t>我是一个人</w:t>
      </w:r>
      <w:r>
        <w:rPr>
          <w:rFonts w:ascii="宋体" w:hAnsi="宋体" w:hint="eastAsia"/>
          <w:szCs w:val="21"/>
        </w:rPr>
        <w:t>，</w:t>
      </w:r>
      <w:r>
        <w:rPr>
          <w:rFonts w:ascii="宋体" w:hAnsi="宋体" w:hint="eastAsia"/>
          <w:szCs w:val="21"/>
          <w:lang w:val="de-DE"/>
        </w:rPr>
        <w:t>不认为有什么人类的东西是我所不熟悉的</w:t>
      </w:r>
      <w:r>
        <w:rPr>
          <w:rFonts w:ascii="宋体" w:hAnsi="宋体" w:hint="eastAsia"/>
          <w:szCs w:val="21"/>
          <w:lang w:val="de-DE"/>
        </w:rPr>
        <w:t>]</w:t>
      </w:r>
      <w:r>
        <w:rPr>
          <w:rFonts w:ascii="宋体" w:hAnsi="宋体" w:hint="eastAsia"/>
          <w:szCs w:val="21"/>
          <w:lang w:val="de-DE"/>
        </w:rPr>
        <w:t>。</w:t>
      </w:r>
      <w:r>
        <w:rPr>
          <w:rFonts w:ascii="宋体" w:hAnsi="宋体" w:hint="eastAsia"/>
          <w:szCs w:val="21"/>
          <w:lang w:val="de-DE"/>
        </w:rPr>
        <w:t>Publius Terentius Afer(</w:t>
      </w:r>
      <w:r>
        <w:rPr>
          <w:rFonts w:ascii="宋体" w:hAnsi="宋体" w:hint="eastAsia"/>
          <w:szCs w:val="21"/>
          <w:lang w:val="de-DE"/>
        </w:rPr>
        <w:t>公元前</w:t>
      </w:r>
      <w:r>
        <w:rPr>
          <w:rFonts w:ascii="宋体" w:hAnsi="宋体" w:hint="eastAsia"/>
          <w:szCs w:val="21"/>
          <w:lang w:val="de-DE"/>
        </w:rPr>
        <w:t>200</w:t>
      </w:r>
      <w:r>
        <w:rPr>
          <w:rFonts w:ascii="宋体" w:hAnsi="宋体" w:hint="eastAsia"/>
          <w:szCs w:val="21"/>
          <w:lang w:val="de-DE"/>
        </w:rPr>
        <w:t>年后</w:t>
      </w:r>
      <w:r>
        <w:rPr>
          <w:rFonts w:ascii="宋体" w:hAnsi="宋体" w:hint="eastAsia"/>
          <w:szCs w:val="21"/>
          <w:lang w:val="de-DE"/>
        </w:rPr>
        <w:t>-159)</w:t>
      </w:r>
      <w:r>
        <w:rPr>
          <w:rFonts w:ascii="宋体" w:hAnsi="宋体" w:hint="eastAsia"/>
          <w:szCs w:val="21"/>
          <w:lang w:val="de-DE"/>
        </w:rPr>
        <w:t>，罗马喜剧作家。</w:t>
      </w:r>
    </w:p>
    <w:p w:rsidR="00000000" w:rsidRDefault="00EF3B58">
      <w:pPr>
        <w:pStyle w:val="a7"/>
        <w:rPr>
          <w:rFonts w:hint="eastAsia"/>
        </w:rPr>
      </w:pPr>
    </w:p>
  </w:footnote>
  <w:footnote w:id="11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】草稿：因为它们教人不满、蔑视世界，以及同样还有天才之狂妄。谁将是这一放荡行为的受害者？周围的所有人，包括最远者，特别是孩子</w:t>
      </w:r>
      <w:r>
        <w:rPr>
          <w:rFonts w:hint="eastAsia"/>
        </w:rPr>
        <w:t>。</w:t>
      </w:r>
    </w:p>
  </w:footnote>
  <w:footnote w:id="115">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 xml:space="preserve"> John Stuart Mill,1806-73</w:t>
      </w:r>
      <w:r>
        <w:rPr>
          <w:rFonts w:ascii="宋体" w:hAnsi="宋体" w:hint="eastAsia"/>
          <w:szCs w:val="21"/>
        </w:rPr>
        <w:t>，</w:t>
      </w:r>
      <w:r>
        <w:rPr>
          <w:rFonts w:ascii="宋体" w:hAnsi="宋体" w:hint="eastAsia"/>
          <w:szCs w:val="21"/>
          <w:lang w:val="de-DE"/>
        </w:rPr>
        <w:t>英国哲学家和国民经济学家</w:t>
      </w:r>
      <w:r>
        <w:rPr>
          <w:rFonts w:ascii="宋体" w:hAnsi="宋体" w:hint="eastAsia"/>
          <w:szCs w:val="21"/>
        </w:rPr>
        <w:t>，</w:t>
      </w:r>
      <w:r>
        <w:rPr>
          <w:rFonts w:ascii="宋体" w:hAnsi="宋体" w:hint="eastAsia"/>
          <w:szCs w:val="21"/>
          <w:lang w:val="de-DE"/>
        </w:rPr>
        <w:t>在</w:t>
      </w:r>
      <w:r>
        <w:rPr>
          <w:rFonts w:ascii="宋体" w:hAnsi="宋体" w:hint="eastAsia"/>
          <w:szCs w:val="21"/>
          <w:lang w:val="de-DE"/>
        </w:rPr>
        <w:t>19</w:t>
      </w:r>
      <w:r>
        <w:rPr>
          <w:rFonts w:ascii="宋体" w:hAnsi="宋体" w:hint="eastAsia"/>
          <w:szCs w:val="21"/>
          <w:lang w:val="de-DE"/>
        </w:rPr>
        <w:t>世纪与奥古斯特</w:t>
      </w:r>
      <w:r>
        <w:rPr>
          <w:rFonts w:ascii="宋体" w:hAnsi="宋体" w:hint="eastAsia"/>
          <w:szCs w:val="21"/>
        </w:rPr>
        <w:t>·</w:t>
      </w:r>
      <w:r>
        <w:rPr>
          <w:rFonts w:ascii="宋体" w:hAnsi="宋体" w:hint="eastAsia"/>
          <w:szCs w:val="21"/>
          <w:lang w:val="de-DE"/>
        </w:rPr>
        <w:t>孔德</w:t>
      </w:r>
      <w:r>
        <w:rPr>
          <w:rFonts w:ascii="宋体" w:hAnsi="宋体" w:hint="eastAsia"/>
          <w:szCs w:val="21"/>
        </w:rPr>
        <w:t>（</w:t>
      </w:r>
      <w:r>
        <w:rPr>
          <w:rFonts w:ascii="宋体" w:hAnsi="宋体" w:hint="eastAsia"/>
          <w:szCs w:val="21"/>
          <w:lang w:val="de-DE"/>
        </w:rPr>
        <w:t>109-2</w:t>
      </w:r>
      <w:r>
        <w:rPr>
          <w:rFonts w:ascii="宋体" w:hAnsi="宋体" w:hint="eastAsia"/>
          <w:szCs w:val="21"/>
        </w:rPr>
        <w:t>）</w:t>
      </w:r>
      <w:r>
        <w:rPr>
          <w:rFonts w:ascii="宋体" w:hAnsi="宋体" w:hint="eastAsia"/>
          <w:szCs w:val="21"/>
          <w:lang w:val="de-DE"/>
        </w:rPr>
        <w:t>同为实证主义的主要代表。实证主义是这样一个思想派别，它受倾向自然科学的世界图象和方法的限制，将形而上学的探讨看作是理论上不可能的和实践上无意义的。在其《演绎逻辑体系》（</w:t>
      </w:r>
      <w:r>
        <w:rPr>
          <w:rFonts w:ascii="宋体" w:hAnsi="宋体" w:hint="eastAsia"/>
          <w:szCs w:val="21"/>
          <w:lang w:val="de-DE"/>
        </w:rPr>
        <w:t>1843</w:t>
      </w:r>
      <w:r>
        <w:rPr>
          <w:rFonts w:ascii="宋体" w:hAnsi="宋体" w:hint="eastAsia"/>
          <w:szCs w:val="21"/>
          <w:lang w:val="de-DE"/>
        </w:rPr>
        <w:t>年）中，穆勒提出了一种普遍科学方法：传统的逻辑应该被加以扩展，以便在社会科学中也能取得象自然科学一样精确的预言。所谓归纳逻辑（参</w:t>
      </w:r>
      <w:r>
        <w:rPr>
          <w:rFonts w:ascii="宋体" w:hAnsi="宋体" w:hint="eastAsia"/>
          <w:szCs w:val="21"/>
          <w:lang w:val="de-DE"/>
        </w:rPr>
        <w:t>43-1</w:t>
      </w:r>
      <w:r>
        <w:rPr>
          <w:rFonts w:ascii="宋体" w:hAnsi="宋体" w:hint="eastAsia"/>
          <w:szCs w:val="21"/>
          <w:lang w:val="de-DE"/>
        </w:rPr>
        <w:t>）的发展可以帮助达到这一目的，从精确的个别分析中得出合乎逻辑的普</w:t>
      </w:r>
      <w:r>
        <w:rPr>
          <w:rFonts w:ascii="宋体" w:hAnsi="宋体" w:hint="eastAsia"/>
          <w:szCs w:val="21"/>
          <w:lang w:val="de-DE"/>
        </w:rPr>
        <w:t>遍结论。在伦理学方面，穆勒是功利主义的信徒；他拒绝绝对的道德价值。由于他的《政治经济学原理》（</w:t>
      </w:r>
      <w:r>
        <w:rPr>
          <w:rFonts w:ascii="宋体" w:hAnsi="宋体" w:hint="eastAsia"/>
          <w:szCs w:val="21"/>
          <w:lang w:val="de-DE"/>
        </w:rPr>
        <w:t>1848</w:t>
      </w:r>
      <w:r>
        <w:rPr>
          <w:rFonts w:ascii="宋体" w:hAnsi="宋体" w:hint="eastAsia"/>
          <w:szCs w:val="21"/>
          <w:lang w:val="de-DE"/>
        </w:rPr>
        <w:t>）一书，他被看作是古典国民经济学的最后代表。</w:t>
      </w:r>
    </w:p>
    <w:p w:rsidR="00000000" w:rsidRDefault="00EF3B58">
      <w:pPr>
        <w:pStyle w:val="a7"/>
        <w:rPr>
          <w:rFonts w:hint="eastAsia"/>
        </w:rPr>
      </w:pPr>
    </w:p>
  </w:footnote>
  <w:footnote w:id="11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Arthur Schopenhauer,1788-1860,</w:t>
      </w:r>
      <w:r>
        <w:rPr>
          <w:rFonts w:ascii="宋体" w:hAnsi="宋体" w:hint="eastAsia"/>
          <w:szCs w:val="21"/>
          <w:lang w:val="de-DE"/>
        </w:rPr>
        <w:t>德国哲学家</w:t>
      </w:r>
      <w:r>
        <w:rPr>
          <w:rFonts w:ascii="宋体" w:hAnsi="宋体" w:hint="eastAsia"/>
          <w:szCs w:val="21"/>
        </w:rPr>
        <w:t>，</w:t>
      </w:r>
      <w:r>
        <w:rPr>
          <w:rFonts w:ascii="宋体" w:hAnsi="宋体" w:hint="eastAsia"/>
          <w:szCs w:val="21"/>
          <w:lang w:val="de-DE"/>
        </w:rPr>
        <w:t>其著作特别是影响了瓦格纳和尼采</w:t>
      </w:r>
      <w:r>
        <w:rPr>
          <w:rFonts w:ascii="宋体" w:hAnsi="宋体" w:hint="eastAsia"/>
          <w:szCs w:val="21"/>
        </w:rPr>
        <w:t>，</w:t>
      </w:r>
      <w:r>
        <w:rPr>
          <w:rFonts w:ascii="宋体" w:hAnsi="宋体" w:hint="eastAsia"/>
          <w:szCs w:val="21"/>
          <w:lang w:val="de-DE"/>
        </w:rPr>
        <w:t>并通过他们继续影响了</w:t>
      </w:r>
      <w:r>
        <w:rPr>
          <w:rFonts w:ascii="宋体" w:hAnsi="宋体" w:hint="eastAsia"/>
          <w:szCs w:val="21"/>
          <w:lang w:val="de-DE"/>
        </w:rPr>
        <w:t>20</w:t>
      </w:r>
      <w:r>
        <w:rPr>
          <w:rFonts w:ascii="宋体" w:hAnsi="宋体" w:hint="eastAsia"/>
          <w:szCs w:val="21"/>
          <w:lang w:val="de-DE"/>
        </w:rPr>
        <w:t>世纪</w:t>
      </w:r>
      <w:r>
        <w:rPr>
          <w:rFonts w:ascii="宋体" w:hAnsi="宋体" w:hint="eastAsia"/>
          <w:szCs w:val="21"/>
        </w:rPr>
        <w:t>（</w:t>
      </w:r>
      <w:r>
        <w:rPr>
          <w:rFonts w:ascii="宋体" w:hAnsi="宋体" w:hint="eastAsia"/>
          <w:szCs w:val="21"/>
          <w:lang w:val="de-DE"/>
        </w:rPr>
        <w:t>例如对作家托马斯</w:t>
      </w:r>
      <w:r>
        <w:rPr>
          <w:rFonts w:ascii="宋体" w:hAnsi="宋体" w:hint="eastAsia"/>
          <w:szCs w:val="21"/>
        </w:rPr>
        <w:t>·</w:t>
      </w:r>
      <w:r>
        <w:rPr>
          <w:rFonts w:ascii="宋体" w:hAnsi="宋体" w:hint="eastAsia"/>
          <w:szCs w:val="21"/>
          <w:lang w:val="de-DE"/>
        </w:rPr>
        <w:t>曼</w:t>
      </w:r>
      <w:r>
        <w:rPr>
          <w:rFonts w:ascii="宋体" w:hAnsi="宋体" w:hint="eastAsia"/>
          <w:szCs w:val="21"/>
        </w:rPr>
        <w:t>（</w:t>
      </w:r>
      <w:r>
        <w:rPr>
          <w:rFonts w:ascii="宋体" w:hAnsi="宋体" w:hint="eastAsia"/>
          <w:szCs w:val="21"/>
          <w:lang w:val="de-DE"/>
        </w:rPr>
        <w:t>1875-1955</w:t>
      </w:r>
      <w:r>
        <w:rPr>
          <w:rFonts w:ascii="宋体" w:hAnsi="宋体" w:hint="eastAsia"/>
          <w:szCs w:val="21"/>
        </w:rPr>
        <w:t>）</w:t>
      </w:r>
      <w:r>
        <w:rPr>
          <w:rFonts w:ascii="宋体" w:hAnsi="宋体" w:hint="eastAsia"/>
          <w:szCs w:val="21"/>
          <w:lang w:val="de-DE"/>
        </w:rPr>
        <w:t>和伯纳德</w:t>
      </w:r>
      <w:r>
        <w:rPr>
          <w:rFonts w:ascii="宋体" w:hAnsi="宋体" w:hint="eastAsia"/>
          <w:szCs w:val="21"/>
          <w:lang w:val="de-DE"/>
        </w:rPr>
        <w:t>[Thomas Bernhard</w:t>
      </w:r>
      <w:r>
        <w:rPr>
          <w:rFonts w:ascii="宋体" w:hAnsi="宋体"/>
          <w:szCs w:val="21"/>
          <w:lang w:val="de-DE"/>
        </w:rPr>
        <w:t>,1931-89</w:t>
      </w:r>
      <w:r>
        <w:rPr>
          <w:rFonts w:ascii="宋体" w:hAnsi="宋体" w:hint="eastAsia"/>
          <w:szCs w:val="21"/>
          <w:lang w:val="de-DE"/>
        </w:rPr>
        <w:t>]</w:t>
      </w:r>
      <w:r>
        <w:rPr>
          <w:rFonts w:ascii="宋体" w:hAnsi="宋体" w:hint="eastAsia"/>
          <w:szCs w:val="21"/>
          <w:lang w:val="de-DE"/>
        </w:rPr>
        <w:t>的影响</w:t>
      </w:r>
      <w:r>
        <w:rPr>
          <w:rFonts w:ascii="宋体" w:hAnsi="宋体" w:hint="eastAsia"/>
          <w:szCs w:val="21"/>
        </w:rPr>
        <w:t>）</w:t>
      </w:r>
      <w:r>
        <w:rPr>
          <w:rFonts w:ascii="宋体" w:hAnsi="宋体" w:hint="eastAsia"/>
          <w:szCs w:val="21"/>
          <w:lang w:val="de-DE"/>
        </w:rPr>
        <w:t>。在其主要著作《世界作为意志和表象》（</w:t>
      </w:r>
      <w:r>
        <w:rPr>
          <w:rFonts w:ascii="宋体" w:hAnsi="宋体" w:hint="eastAsia"/>
          <w:szCs w:val="21"/>
          <w:lang w:val="de-DE"/>
        </w:rPr>
        <w:t>2</w:t>
      </w:r>
      <w:r>
        <w:rPr>
          <w:rFonts w:ascii="宋体" w:hAnsi="宋体" w:hint="eastAsia"/>
          <w:szCs w:val="21"/>
          <w:lang w:val="de-DE"/>
        </w:rPr>
        <w:t>卷，</w:t>
      </w:r>
      <w:r>
        <w:rPr>
          <w:rFonts w:ascii="宋体" w:hAnsi="宋体" w:hint="eastAsia"/>
          <w:szCs w:val="21"/>
          <w:lang w:val="de-DE"/>
        </w:rPr>
        <w:t>1819</w:t>
      </w:r>
      <w:r>
        <w:rPr>
          <w:rFonts w:ascii="宋体" w:hAnsi="宋体" w:hint="eastAsia"/>
          <w:szCs w:val="21"/>
          <w:lang w:val="de-DE"/>
        </w:rPr>
        <w:t>和</w:t>
      </w:r>
      <w:r>
        <w:rPr>
          <w:rFonts w:ascii="宋体" w:hAnsi="宋体" w:hint="eastAsia"/>
          <w:szCs w:val="21"/>
          <w:lang w:val="de-DE"/>
        </w:rPr>
        <w:t>1844</w:t>
      </w:r>
      <w:r>
        <w:rPr>
          <w:rFonts w:ascii="宋体" w:hAnsi="宋体" w:hint="eastAsia"/>
          <w:szCs w:val="21"/>
          <w:lang w:val="de-DE"/>
        </w:rPr>
        <w:t>年出版）中，叔本华教导说，多样的、时空中可</w:t>
      </w:r>
      <w:r>
        <w:rPr>
          <w:rFonts w:ascii="宋体" w:hAnsi="宋体" w:hint="eastAsia"/>
          <w:szCs w:val="21"/>
          <w:lang w:val="de-DE"/>
        </w:rPr>
        <w:t>见的世界建立在一个摆脱了理解的智力的非人格的意志的基础上。所以自然事件和人类的被认为自由的行动都只是意志之间接的表现形式（客观化）。叔本华认为，痛苦是现象世界的标志。在空间和时间中个体化了的人，只有通过否定意志，也就是他的自我，才能消除其个体化的自我中心的迷误。同情为人开启了对于分离性的个体化的一种最初的直觉的经验，同时也是通向这种个体化之克服的第一步。因此在艺术的等级顺序中，音乐被特别挑出来，因为不是现象，而是意志本身在音乐中客观化了。</w:t>
      </w:r>
    </w:p>
    <w:p w:rsidR="00000000" w:rsidRDefault="00EF3B58">
      <w:pPr>
        <w:pStyle w:val="a7"/>
        <w:rPr>
          <w:rFonts w:hint="eastAsia"/>
        </w:rPr>
      </w:pPr>
    </w:p>
  </w:footnote>
  <w:footnote w:id="11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】草稿：正是由于止痛剂，许许多多的人的生活才充满痛苦：</w:t>
      </w:r>
      <w:r>
        <w:rPr>
          <w:rFonts w:hint="eastAsia"/>
        </w:rPr>
        <w:t>他们养成了用某种麻醉剂对付疼痛的习惯，从此就要忍受麻醉剂的副作用，忍受麻醉剂的缺乏，忍受其举止的长期不稳定和波动。麻醉剂：权力感。由此得出，主要痛苦是虚弱感和恐惧。——长期以来，对于人类健康的恶化，再也没有什么比治疗疾病的手段更难辞其咎的了。人们顶多关注眼前的痛苦减轻，结果却是全面的恶化。一个病到一定程度的人没有复原：这是医生造成的。——人们谈论叔本华，说他直面人类的痛苦：现在，我希望同样严肃地对待人类痛苦的解药。</w:t>
      </w:r>
    </w:p>
  </w:footnote>
  <w:footnote w:id="11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参节</w:t>
      </w:r>
      <w:r>
        <w:rPr>
          <w:rFonts w:ascii="宋体" w:hAnsi="宋体" w:hint="eastAsia"/>
          <w:szCs w:val="21"/>
          <w:lang w:val="de-DE"/>
        </w:rPr>
        <w:t>68</w:t>
      </w:r>
      <w:r>
        <w:rPr>
          <w:rFonts w:ascii="宋体" w:hAnsi="宋体" w:hint="eastAsia"/>
          <w:szCs w:val="21"/>
          <w:lang w:val="de-DE"/>
        </w:rPr>
        <w:t>。</w:t>
      </w:r>
    </w:p>
    <w:p w:rsidR="00000000" w:rsidRDefault="00EF3B58">
      <w:pPr>
        <w:pStyle w:val="a7"/>
        <w:rPr>
          <w:rFonts w:hint="eastAsia"/>
        </w:rPr>
      </w:pPr>
    </w:p>
  </w:footnote>
  <w:footnote w:id="11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指基督的拯救消息</w:t>
      </w:r>
      <w:r>
        <w:rPr>
          <w:rFonts w:ascii="宋体" w:hAnsi="宋体" w:hint="eastAsia"/>
          <w:szCs w:val="21"/>
        </w:rPr>
        <w:t>，</w:t>
      </w:r>
      <w:r>
        <w:rPr>
          <w:rFonts w:ascii="宋体" w:hAnsi="宋体" w:hint="eastAsia"/>
          <w:szCs w:val="21"/>
          <w:lang w:val="de-DE"/>
        </w:rPr>
        <w:t>福音</w:t>
      </w:r>
      <w:r>
        <w:rPr>
          <w:rFonts w:ascii="宋体" w:hAnsi="宋体" w:hint="eastAsia"/>
          <w:szCs w:val="21"/>
        </w:rPr>
        <w:t>（</w:t>
      </w:r>
      <w:r>
        <w:rPr>
          <w:rFonts w:ascii="宋体" w:hAnsi="宋体" w:hint="eastAsia"/>
          <w:szCs w:val="21"/>
          <w:lang w:val="de-DE"/>
        </w:rPr>
        <w:t>希腊</w:t>
      </w:r>
      <w:r>
        <w:rPr>
          <w:rFonts w:ascii="宋体" w:hAnsi="宋体" w:hint="eastAsia"/>
          <w:szCs w:val="21"/>
          <w:lang w:val="de-DE"/>
        </w:rPr>
        <w:t>-</w:t>
      </w:r>
      <w:r>
        <w:rPr>
          <w:rFonts w:ascii="宋体" w:hAnsi="宋体" w:hint="eastAsia"/>
          <w:szCs w:val="21"/>
          <w:lang w:val="de-DE"/>
        </w:rPr>
        <w:t>拉丁文</w:t>
      </w:r>
      <w:r>
        <w:rPr>
          <w:rFonts w:ascii="宋体" w:hAnsi="宋体" w:hint="eastAsia"/>
          <w:szCs w:val="21"/>
        </w:rPr>
        <w:t>：</w:t>
      </w:r>
      <w:r>
        <w:rPr>
          <w:rFonts w:ascii="宋体" w:hAnsi="宋体" w:hint="eastAsia"/>
          <w:szCs w:val="21"/>
          <w:lang w:val="de-DE"/>
        </w:rPr>
        <w:t>好消息</w:t>
      </w:r>
      <w:r>
        <w:rPr>
          <w:rFonts w:ascii="宋体" w:hAnsi="宋体" w:hint="eastAsia"/>
          <w:szCs w:val="21"/>
        </w:rPr>
        <w:t>）</w:t>
      </w:r>
      <w:r>
        <w:rPr>
          <w:rFonts w:ascii="宋体" w:hAnsi="宋体" w:hint="eastAsia"/>
          <w:szCs w:val="21"/>
          <w:lang w:val="de-DE"/>
        </w:rPr>
        <w:t>。</w:t>
      </w:r>
    </w:p>
    <w:p w:rsidR="00000000" w:rsidRDefault="00EF3B58">
      <w:pPr>
        <w:pStyle w:val="a7"/>
        <w:rPr>
          <w:rFonts w:hint="eastAsia"/>
        </w:rPr>
      </w:pPr>
    </w:p>
  </w:footnote>
  <w:footnote w:id="12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背离信仰之人被称为</w:t>
      </w:r>
      <w:r>
        <w:rPr>
          <w:rFonts w:ascii="宋体" w:hAnsi="宋体" w:hint="eastAsia"/>
          <w:szCs w:val="21"/>
          <w:lang w:val="de-DE"/>
        </w:rPr>
        <w:t>Apostat[</w:t>
      </w:r>
      <w:r>
        <w:rPr>
          <w:rFonts w:ascii="宋体" w:hAnsi="宋体" w:hint="eastAsia"/>
          <w:szCs w:val="21"/>
          <w:lang w:val="de-DE"/>
        </w:rPr>
        <w:t>叛教者</w:t>
      </w:r>
      <w:r>
        <w:rPr>
          <w:rFonts w:ascii="宋体" w:hAnsi="宋体" w:hint="eastAsia"/>
          <w:szCs w:val="21"/>
          <w:lang w:val="de-DE"/>
        </w:rPr>
        <w:t>]</w:t>
      </w:r>
      <w:r>
        <w:rPr>
          <w:rFonts w:ascii="宋体" w:hAnsi="宋体" w:hint="eastAsia"/>
          <w:szCs w:val="21"/>
          <w:lang w:val="de-DE"/>
        </w:rPr>
        <w:t>。在犹太</w:t>
      </w:r>
      <w:r>
        <w:rPr>
          <w:rFonts w:ascii="宋体" w:hAnsi="宋体" w:hint="eastAsia"/>
          <w:szCs w:val="21"/>
          <w:lang w:val="de-DE"/>
        </w:rPr>
        <w:t>-</w:t>
      </w:r>
      <w:r>
        <w:rPr>
          <w:rFonts w:ascii="宋体" w:hAnsi="宋体" w:hint="eastAsia"/>
          <w:szCs w:val="21"/>
          <w:lang w:val="de-DE"/>
        </w:rPr>
        <w:t>希腊文献中，叛教指背离以色列的神，在基督教教会中指背离基督教信仰。尼采从原来宗教的语境联系中借用了这一词汇，将其转用于老年背离自由思想者。</w:t>
      </w:r>
    </w:p>
    <w:p w:rsidR="00000000" w:rsidRDefault="00EF3B58">
      <w:pPr>
        <w:pStyle w:val="a7"/>
        <w:rPr>
          <w:rFonts w:hint="eastAsia"/>
        </w:rPr>
      </w:pPr>
    </w:p>
  </w:footnote>
  <w:footnote w:id="121">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蔑视自身成为被蔑视的</w:t>
      </w:r>
      <w:r>
        <w:rPr>
          <w:rFonts w:ascii="宋体" w:hAnsi="宋体" w:hint="eastAsia"/>
          <w:szCs w:val="21"/>
        </w:rPr>
        <w:t>（</w:t>
      </w:r>
      <w:r>
        <w:rPr>
          <w:rFonts w:ascii="宋体" w:hAnsi="宋体" w:hint="eastAsia"/>
          <w:szCs w:val="21"/>
          <w:lang w:val="de-DE"/>
        </w:rPr>
        <w:t>语出</w:t>
      </w:r>
      <w:r>
        <w:rPr>
          <w:rFonts w:ascii="宋体" w:hAnsi="宋体" w:hint="eastAsia"/>
          <w:szCs w:val="21"/>
          <w:lang w:val="de-DE"/>
        </w:rPr>
        <w:t>Hildebert von Lavardins[1056-1134]</w:t>
      </w:r>
      <w:r>
        <w:rPr>
          <w:rFonts w:ascii="宋体" w:hAnsi="宋体" w:hint="eastAsia"/>
          <w:szCs w:val="21"/>
          <w:lang w:val="de-DE"/>
        </w:rPr>
        <w:t>《杂诗》</w:t>
      </w:r>
      <w:r>
        <w:rPr>
          <w:rFonts w:ascii="宋体" w:hAnsi="宋体" w:hint="eastAsia"/>
          <w:szCs w:val="21"/>
          <w:lang w:val="de-DE"/>
        </w:rPr>
        <w:t>CXXIV</w:t>
      </w:r>
      <w:r>
        <w:rPr>
          <w:rFonts w:ascii="宋体" w:hAnsi="宋体" w:hint="eastAsia"/>
          <w:szCs w:val="21"/>
        </w:rPr>
        <w:t>）</w:t>
      </w:r>
      <w:r>
        <w:rPr>
          <w:rFonts w:ascii="宋体" w:hAnsi="宋体" w:hint="eastAsia"/>
          <w:szCs w:val="21"/>
          <w:lang w:val="de-DE"/>
        </w:rPr>
        <w:t>。</w:t>
      </w:r>
    </w:p>
    <w:p w:rsidR="00000000" w:rsidRDefault="00EF3B58">
      <w:pPr>
        <w:pStyle w:val="a7"/>
        <w:rPr>
          <w:rFonts w:hint="eastAsia"/>
        </w:rPr>
      </w:pPr>
    </w:p>
  </w:footnote>
  <w:footnote w:id="122">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自我蔑视。这两个概念见于带有双关语风格的《圣伯纳德的箴言》，被歌德（参</w:t>
      </w:r>
      <w:r>
        <w:rPr>
          <w:rFonts w:ascii="宋体" w:hAnsi="宋体" w:hint="eastAsia"/>
          <w:szCs w:val="21"/>
          <w:lang w:val="de-DE"/>
        </w:rPr>
        <w:t>145-5</w:t>
      </w:r>
      <w:r>
        <w:rPr>
          <w:rFonts w:ascii="宋体" w:hAnsi="宋体" w:hint="eastAsia"/>
          <w:szCs w:val="21"/>
          <w:lang w:val="de-DE"/>
        </w:rPr>
        <w:t>）在《意大利旅行。第二次罗马停留》中引用，题目是“</w:t>
      </w:r>
      <w:r>
        <w:rPr>
          <w:rFonts w:ascii="宋体" w:hAnsi="宋体" w:hint="eastAsia"/>
          <w:szCs w:val="21"/>
          <w:lang w:val="de-DE"/>
        </w:rPr>
        <w:t>Philipp</w:t>
      </w:r>
      <w:r>
        <w:rPr>
          <w:rFonts w:ascii="宋体" w:hAnsi="宋体" w:hint="eastAsia"/>
          <w:szCs w:val="21"/>
          <w:lang w:val="de-DE"/>
        </w:rPr>
        <w:t xml:space="preserve"> Neri</w:t>
      </w:r>
      <w:r>
        <w:rPr>
          <w:rFonts w:ascii="宋体" w:hAnsi="宋体" w:hint="eastAsia"/>
          <w:szCs w:val="21"/>
          <w:lang w:val="de-DE"/>
        </w:rPr>
        <w:t>，</w:t>
      </w:r>
      <w:r>
        <w:rPr>
          <w:rFonts w:ascii="宋体" w:hAnsi="宋体" w:hint="eastAsia"/>
          <w:szCs w:val="21"/>
          <w:lang w:val="de-DE"/>
        </w:rPr>
        <w:t xml:space="preserve"> </w:t>
      </w:r>
      <w:r>
        <w:rPr>
          <w:rFonts w:ascii="宋体" w:hAnsi="宋体" w:hint="eastAsia"/>
          <w:szCs w:val="21"/>
          <w:lang w:val="de-DE"/>
        </w:rPr>
        <w:t>幽默者的神圣”：“</w:t>
      </w:r>
      <w:r>
        <w:rPr>
          <w:rFonts w:ascii="宋体" w:hAnsi="宋体" w:hint="eastAsia"/>
          <w:szCs w:val="21"/>
          <w:lang w:val="de-DE"/>
        </w:rPr>
        <w:t>spernere mundum,/Spernere neminem,/Spernere se ipsum,/Spernere se sperni</w:t>
      </w:r>
      <w:r>
        <w:rPr>
          <w:rFonts w:ascii="宋体" w:hAnsi="宋体" w:hint="eastAsia"/>
          <w:szCs w:val="21"/>
          <w:lang w:val="de-DE"/>
        </w:rPr>
        <w:t>”（“蔑视世界，</w:t>
      </w:r>
      <w:r>
        <w:rPr>
          <w:rFonts w:ascii="宋体" w:hAnsi="宋体" w:hint="eastAsia"/>
          <w:szCs w:val="21"/>
          <w:lang w:val="de-DE"/>
        </w:rPr>
        <w:t>/</w:t>
      </w:r>
      <w:r>
        <w:rPr>
          <w:rFonts w:ascii="宋体" w:hAnsi="宋体" w:hint="eastAsia"/>
          <w:szCs w:val="21"/>
          <w:lang w:val="de-DE"/>
        </w:rPr>
        <w:t>无人可蔑视，</w:t>
      </w:r>
      <w:r>
        <w:rPr>
          <w:rFonts w:ascii="宋体" w:hAnsi="宋体" w:hint="eastAsia"/>
          <w:szCs w:val="21"/>
          <w:lang w:val="de-DE"/>
        </w:rPr>
        <w:t>/</w:t>
      </w:r>
      <w:r>
        <w:rPr>
          <w:rFonts w:ascii="宋体" w:hAnsi="宋体" w:hint="eastAsia"/>
          <w:szCs w:val="21"/>
          <w:lang w:val="de-DE"/>
        </w:rPr>
        <w:t>蔑视自己，</w:t>
      </w:r>
      <w:r>
        <w:rPr>
          <w:rFonts w:ascii="宋体" w:hAnsi="宋体" w:hint="eastAsia"/>
          <w:szCs w:val="21"/>
          <w:lang w:val="de-DE"/>
        </w:rPr>
        <w:t>/</w:t>
      </w:r>
      <w:r>
        <w:rPr>
          <w:rFonts w:ascii="宋体" w:hAnsi="宋体" w:hint="eastAsia"/>
          <w:szCs w:val="21"/>
          <w:lang w:val="de-DE"/>
        </w:rPr>
        <w:t>蔑视者，自身成为被蔑视的。”）</w:t>
      </w:r>
    </w:p>
    <w:p w:rsidR="00000000" w:rsidRDefault="00EF3B58">
      <w:pPr>
        <w:pStyle w:val="a7"/>
        <w:rPr>
          <w:rFonts w:hint="eastAsia"/>
        </w:rPr>
      </w:pPr>
    </w:p>
  </w:footnote>
  <w:footnote w:id="12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我对虔信没有任何反感，每每倒是有一种无言的敬意，同时惋惜这些人才与自己感觉不同：既如此，当我们看到一个过去的自由心灵最终变成了一个信徒时，我们为什么还会感到一种深深的嫌恶呢？我们就像看到了什么可耻的事情，这种事人们就是听听也不能不脸红的。</w:t>
      </w:r>
      <w:r>
        <w:rPr>
          <w:rFonts w:hint="eastAsia"/>
        </w:rPr>
        <w:t>这种嫌恶从哪来的呢？叔本华同样如此感觉。我将在这最可敬的先生面前转过背去，因为他在这方面让我蔑视。</w:t>
      </w:r>
    </w:p>
  </w:footnote>
  <w:footnote w:id="124">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基督教之作为根本美德的诸基本美德，从这些基本美德出发可以得到所有其他美德。（参哥林多前书</w:t>
      </w:r>
      <w:r>
        <w:rPr>
          <w:rFonts w:ascii="宋体" w:hAnsi="宋体" w:hint="eastAsia"/>
          <w:szCs w:val="21"/>
          <w:lang w:val="de-DE"/>
        </w:rPr>
        <w:t>13,13:</w:t>
      </w:r>
      <w:r>
        <w:rPr>
          <w:rFonts w:ascii="宋体" w:hAnsi="宋体"/>
          <w:szCs w:val="21"/>
          <w:lang w:val="de-DE"/>
        </w:rPr>
        <w:t>“</w:t>
      </w:r>
      <w:r>
        <w:rPr>
          <w:rFonts w:ascii="宋体" w:hAnsi="宋体" w:hint="eastAsia"/>
          <w:szCs w:val="21"/>
          <w:lang w:val="de-DE"/>
        </w:rPr>
        <w:t>如今常存的有信，有望，有爱；这三样，其中最大的是爱。”与此相反，根据柏拉图的说法，古代的基本美德包括：智慧，勇敢，节制和正义。</w:t>
      </w:r>
    </w:p>
    <w:p w:rsidR="00000000" w:rsidRDefault="00EF3B58">
      <w:pPr>
        <w:pStyle w:val="a7"/>
        <w:rPr>
          <w:rFonts w:hint="eastAsia"/>
          <w:lang w:val="de-DE"/>
        </w:rPr>
      </w:pPr>
    </w:p>
  </w:footnote>
  <w:footnote w:id="125">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使徒彼得原来的职业是渔夫，在这里被作为原始基督教最重要的神学家犹太教学者保罗的对照形象。</w:t>
      </w:r>
    </w:p>
    <w:p w:rsidR="00000000" w:rsidRDefault="00EF3B58">
      <w:pPr>
        <w:pStyle w:val="a7"/>
        <w:rPr>
          <w:rFonts w:hint="eastAsia"/>
        </w:rPr>
      </w:pPr>
    </w:p>
  </w:footnote>
  <w:footnote w:id="12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即启蒙运动时代。</w:t>
      </w:r>
    </w:p>
    <w:p w:rsidR="00000000" w:rsidRDefault="00EF3B58">
      <w:pPr>
        <w:pStyle w:val="a7"/>
        <w:rPr>
          <w:rFonts w:hint="eastAsia"/>
        </w:rPr>
      </w:pPr>
    </w:p>
  </w:footnote>
  <w:footnote w:id="127">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在《旧约》中</w:t>
      </w:r>
      <w:r>
        <w:rPr>
          <w:rFonts w:ascii="宋体" w:hAnsi="宋体" w:hint="eastAsia"/>
          <w:szCs w:val="21"/>
        </w:rPr>
        <w:t>，</w:t>
      </w:r>
      <w:r>
        <w:rPr>
          <w:rFonts w:ascii="宋体" w:hAnsi="宋体" w:hint="eastAsia"/>
          <w:szCs w:val="21"/>
          <w:lang w:val="de-DE"/>
        </w:rPr>
        <w:t>上帝引导他的子民穿过</w:t>
      </w:r>
      <w:r>
        <w:rPr>
          <w:rFonts w:ascii="宋体" w:hAnsi="宋体" w:hint="eastAsia"/>
          <w:szCs w:val="21"/>
        </w:rPr>
        <w:t>“</w:t>
      </w:r>
      <w:r>
        <w:rPr>
          <w:rFonts w:ascii="宋体" w:hAnsi="宋体" w:hint="eastAsia"/>
          <w:szCs w:val="21"/>
          <w:lang w:val="de-DE"/>
        </w:rPr>
        <w:t>旷野</w:t>
      </w:r>
      <w:r>
        <w:rPr>
          <w:rFonts w:ascii="宋体" w:hAnsi="宋体" w:hint="eastAsia"/>
          <w:szCs w:val="21"/>
        </w:rPr>
        <w:t>”</w:t>
      </w:r>
      <w:r>
        <w:rPr>
          <w:rFonts w:ascii="宋体" w:hAnsi="宋体" w:hint="eastAsia"/>
          <w:szCs w:val="21"/>
          <w:lang w:val="de-DE"/>
        </w:rPr>
        <w:t>前往希望之乡</w:t>
      </w:r>
      <w:r>
        <w:rPr>
          <w:rFonts w:ascii="宋体" w:hAnsi="宋体" w:hint="eastAsia"/>
          <w:szCs w:val="21"/>
        </w:rPr>
        <w:t>（</w:t>
      </w:r>
      <w:r>
        <w:rPr>
          <w:rFonts w:ascii="宋体" w:hAnsi="宋体" w:hint="eastAsia"/>
          <w:szCs w:val="21"/>
          <w:lang w:val="de-DE"/>
        </w:rPr>
        <w:t>das Land der Verhei</w:t>
      </w:r>
      <w:r>
        <w:rPr>
          <w:rFonts w:ascii="宋体" w:hAnsi="宋体"/>
          <w:szCs w:val="21"/>
          <w:lang w:val="de-DE"/>
        </w:rPr>
        <w:t>ßung</w:t>
      </w:r>
      <w:r>
        <w:rPr>
          <w:rFonts w:ascii="宋体" w:hAnsi="宋体" w:hint="eastAsia"/>
          <w:szCs w:val="21"/>
        </w:rPr>
        <w:t>），</w:t>
      </w:r>
      <w:r>
        <w:rPr>
          <w:rFonts w:ascii="宋体" w:hAnsi="宋体" w:hint="eastAsia"/>
          <w:szCs w:val="21"/>
          <w:lang w:val="de-DE"/>
        </w:rPr>
        <w:t>旷野是一片诱惑之地</w:t>
      </w:r>
      <w:r>
        <w:rPr>
          <w:rFonts w:ascii="宋体" w:hAnsi="宋体" w:hint="eastAsia"/>
          <w:szCs w:val="21"/>
        </w:rPr>
        <w:t>，</w:t>
      </w:r>
      <w:r>
        <w:rPr>
          <w:rFonts w:ascii="宋体" w:hAnsi="宋体" w:hint="eastAsia"/>
          <w:szCs w:val="21"/>
          <w:lang w:val="de-DE"/>
        </w:rPr>
        <w:t>同时也是上帝显示其权能和慈恩之地</w:t>
      </w:r>
      <w:r>
        <w:rPr>
          <w:rFonts w:ascii="宋体" w:hAnsi="宋体" w:hint="eastAsia"/>
          <w:szCs w:val="21"/>
        </w:rPr>
        <w:t>（</w:t>
      </w:r>
      <w:r>
        <w:rPr>
          <w:rFonts w:ascii="宋体" w:hAnsi="宋体" w:hint="eastAsia"/>
          <w:szCs w:val="21"/>
          <w:lang w:val="de-DE"/>
        </w:rPr>
        <w:t>《出埃及记》</w:t>
      </w:r>
      <w:r>
        <w:rPr>
          <w:rFonts w:ascii="宋体" w:hAnsi="宋体" w:hint="eastAsia"/>
          <w:szCs w:val="21"/>
          <w:lang w:val="de-DE"/>
        </w:rPr>
        <w:t>14</w:t>
      </w:r>
      <w:r>
        <w:rPr>
          <w:rFonts w:ascii="宋体" w:hAnsi="宋体" w:hint="eastAsia"/>
          <w:szCs w:val="21"/>
        </w:rPr>
        <w:t>，</w:t>
      </w:r>
      <w:r>
        <w:rPr>
          <w:rFonts w:ascii="宋体" w:hAnsi="宋体" w:hint="eastAsia"/>
          <w:szCs w:val="21"/>
          <w:lang w:val="de-DE"/>
        </w:rPr>
        <w:t>11</w:t>
      </w:r>
      <w:r>
        <w:rPr>
          <w:rFonts w:ascii="宋体" w:hAnsi="宋体" w:hint="eastAsia"/>
          <w:szCs w:val="21"/>
          <w:lang w:val="de-DE"/>
        </w:rPr>
        <w:t>以下</w:t>
      </w:r>
      <w:r>
        <w:rPr>
          <w:rFonts w:ascii="宋体" w:hAnsi="宋体" w:hint="eastAsia"/>
          <w:szCs w:val="21"/>
        </w:rPr>
        <w:t>）</w:t>
      </w:r>
      <w:r>
        <w:rPr>
          <w:rFonts w:ascii="宋体" w:hAnsi="宋体" w:hint="eastAsia"/>
          <w:szCs w:val="21"/>
          <w:lang w:val="de-DE"/>
        </w:rPr>
        <w:t>。在《新约》中，不仅是施洗约翰，而且耶稣本人在旷野中度过一些时间，以便为其公众活动做准备（《马太福音》</w:t>
      </w:r>
      <w:r>
        <w:rPr>
          <w:rFonts w:ascii="宋体" w:hAnsi="宋体" w:hint="eastAsia"/>
          <w:szCs w:val="21"/>
          <w:lang w:val="de-DE"/>
        </w:rPr>
        <w:t>3</w:t>
      </w:r>
      <w:r>
        <w:rPr>
          <w:rFonts w:ascii="宋体" w:hAnsi="宋体" w:hint="eastAsia"/>
          <w:szCs w:val="21"/>
          <w:lang w:val="de-DE"/>
        </w:rPr>
        <w:t>，</w:t>
      </w:r>
      <w:r>
        <w:rPr>
          <w:rFonts w:ascii="宋体" w:hAnsi="宋体" w:hint="eastAsia"/>
          <w:szCs w:val="21"/>
          <w:lang w:val="de-DE"/>
        </w:rPr>
        <w:t>1</w:t>
      </w:r>
      <w:r>
        <w:rPr>
          <w:rFonts w:ascii="宋体" w:hAnsi="宋体" w:hint="eastAsia"/>
          <w:szCs w:val="21"/>
          <w:lang w:val="de-DE"/>
        </w:rPr>
        <w:t>以下；《马可福音》</w:t>
      </w:r>
      <w:r>
        <w:rPr>
          <w:rFonts w:ascii="宋体" w:hAnsi="宋体" w:hint="eastAsia"/>
          <w:szCs w:val="21"/>
          <w:lang w:val="de-DE"/>
        </w:rPr>
        <w:t>1</w:t>
      </w:r>
      <w:r>
        <w:rPr>
          <w:rFonts w:ascii="宋体" w:hAnsi="宋体" w:hint="eastAsia"/>
          <w:szCs w:val="21"/>
          <w:lang w:val="de-DE"/>
        </w:rPr>
        <w:t>，</w:t>
      </w:r>
      <w:r>
        <w:rPr>
          <w:rFonts w:ascii="宋体" w:hAnsi="宋体" w:hint="eastAsia"/>
          <w:szCs w:val="21"/>
          <w:lang w:val="de-DE"/>
        </w:rPr>
        <w:t>1</w:t>
      </w:r>
      <w:r>
        <w:rPr>
          <w:rFonts w:ascii="宋体" w:hAnsi="宋体" w:hint="eastAsia"/>
          <w:szCs w:val="21"/>
          <w:lang w:val="de-DE"/>
        </w:rPr>
        <w:t>以下；《路加福音》</w:t>
      </w:r>
      <w:r>
        <w:rPr>
          <w:rFonts w:ascii="宋体" w:hAnsi="宋体" w:hint="eastAsia"/>
          <w:szCs w:val="21"/>
          <w:lang w:val="de-DE"/>
        </w:rPr>
        <w:t>3</w:t>
      </w:r>
      <w:r>
        <w:rPr>
          <w:rFonts w:ascii="宋体" w:hAnsi="宋体" w:hint="eastAsia"/>
          <w:szCs w:val="21"/>
          <w:lang w:val="de-DE"/>
        </w:rPr>
        <w:t>，</w:t>
      </w:r>
      <w:r>
        <w:rPr>
          <w:rFonts w:ascii="宋体" w:hAnsi="宋体" w:hint="eastAsia"/>
          <w:szCs w:val="21"/>
          <w:lang w:val="de-DE"/>
        </w:rPr>
        <w:t>1</w:t>
      </w:r>
      <w:r>
        <w:rPr>
          <w:rFonts w:ascii="宋体" w:hAnsi="宋体" w:hint="eastAsia"/>
          <w:szCs w:val="21"/>
          <w:lang w:val="de-DE"/>
        </w:rPr>
        <w:t>以下；《约翰福音》</w:t>
      </w:r>
      <w:r>
        <w:rPr>
          <w:rFonts w:ascii="宋体" w:hAnsi="宋体" w:hint="eastAsia"/>
          <w:szCs w:val="21"/>
          <w:lang w:val="de-DE"/>
        </w:rPr>
        <w:t>1</w:t>
      </w:r>
      <w:r>
        <w:rPr>
          <w:rFonts w:ascii="宋体" w:hAnsi="宋体" w:hint="eastAsia"/>
          <w:szCs w:val="21"/>
          <w:lang w:val="de-DE"/>
        </w:rPr>
        <w:t>，</w:t>
      </w:r>
      <w:r>
        <w:rPr>
          <w:rFonts w:ascii="宋体" w:hAnsi="宋体" w:hint="eastAsia"/>
          <w:szCs w:val="21"/>
          <w:lang w:val="de-DE"/>
        </w:rPr>
        <w:t>19</w:t>
      </w:r>
      <w:r>
        <w:rPr>
          <w:rFonts w:ascii="宋体" w:hAnsi="宋体" w:hint="eastAsia"/>
          <w:szCs w:val="21"/>
          <w:lang w:val="de-DE"/>
        </w:rPr>
        <w:t>以下）。当尼采推荐自愿牺牲进入无上帝状态的旷野的虔诚的基督徒时，他因此找到了一种圣经</w:t>
      </w:r>
      <w:r>
        <w:rPr>
          <w:rFonts w:ascii="宋体" w:hAnsi="宋体" w:hint="eastAsia"/>
          <w:szCs w:val="21"/>
          <w:lang w:val="de-DE"/>
        </w:rPr>
        <w:t>-</w:t>
      </w:r>
      <w:r>
        <w:rPr>
          <w:rFonts w:ascii="宋体" w:hAnsi="宋体" w:hint="eastAsia"/>
          <w:szCs w:val="21"/>
          <w:lang w:val="de-DE"/>
        </w:rPr>
        <w:t>基督的行为，可以以之对抗全部信仰传统。</w:t>
      </w:r>
    </w:p>
  </w:footnote>
  <w:footnote w:id="12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希腊文</w:t>
      </w:r>
      <w:r>
        <w:rPr>
          <w:rFonts w:ascii="宋体" w:hAnsi="宋体" w:hint="eastAsia"/>
          <w:szCs w:val="21"/>
        </w:rPr>
        <w:t>，</w:t>
      </w:r>
      <w:r>
        <w:rPr>
          <w:rFonts w:ascii="宋体" w:hAnsi="宋体" w:hint="eastAsia"/>
          <w:szCs w:val="21"/>
          <w:lang w:val="de-DE"/>
        </w:rPr>
        <w:t>工具</w:t>
      </w:r>
      <w:r>
        <w:rPr>
          <w:rFonts w:ascii="宋体" w:hAnsi="宋体" w:hint="eastAsia"/>
          <w:szCs w:val="21"/>
        </w:rPr>
        <w:t>，</w:t>
      </w:r>
      <w:r>
        <w:rPr>
          <w:rFonts w:ascii="宋体" w:hAnsi="宋体" w:hint="eastAsia"/>
          <w:szCs w:val="21"/>
          <w:lang w:val="de-DE"/>
        </w:rPr>
        <w:t>用具。</w:t>
      </w:r>
    </w:p>
    <w:p w:rsidR="00000000" w:rsidRDefault="00EF3B58">
      <w:pPr>
        <w:pStyle w:val="a7"/>
        <w:rPr>
          <w:rFonts w:hint="eastAsia"/>
        </w:rPr>
      </w:pPr>
    </w:p>
  </w:footnote>
  <w:footnote w:id="12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一个人如何能将自己关于事物的见解感觉为一种启示？这就是宗教的起源问题：首先，人已经相信“启示”。然后，一个新的假设的喜悦对其作者来说是如此巨大，以至他将其看作是神的产物：因为他不相信人可以成为巨大喜悦的发起者（悲观主义）。再往后，通过将某一意见说成是启示，使其免除一切批评，也就是将其神圣化，人使这种意见成为强有力的。确实，这使人自己降低到传声筒的位置，但我们的思想却作为神的思想获得胜利了：权力感的一种巨大满足。人使其不受他自己的批评：他将它放置在自己之上。我们之某</w:t>
      </w:r>
      <w:r>
        <w:rPr>
          <w:rFonts w:hint="eastAsia"/>
        </w:rPr>
        <w:t>一作品对于我们自己的这种征服是父爱和父骄傲的一种极端形式。</w:t>
      </w:r>
    </w:p>
  </w:footnote>
  <w:footnote w:id="13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Ein-Leid, Einleidigkeit,</w:t>
      </w:r>
      <w:r>
        <w:rPr>
          <w:rFonts w:ascii="宋体" w:hAnsi="宋体" w:hint="eastAsia"/>
          <w:szCs w:val="21"/>
          <w:lang w:val="de-DE"/>
        </w:rPr>
        <w:t>尼采按照叔本华</w:t>
      </w:r>
      <w:r>
        <w:rPr>
          <w:rFonts w:ascii="宋体" w:hAnsi="宋体" w:hint="eastAsia"/>
          <w:szCs w:val="21"/>
          <w:lang w:val="de-DE"/>
        </w:rPr>
        <w:t>(</w:t>
      </w:r>
      <w:r>
        <w:rPr>
          <w:rFonts w:ascii="宋体" w:hAnsi="宋体" w:hint="eastAsia"/>
          <w:szCs w:val="21"/>
          <w:lang w:val="de-DE"/>
        </w:rPr>
        <w:t>参</w:t>
      </w:r>
      <w:r>
        <w:rPr>
          <w:rFonts w:ascii="宋体" w:hAnsi="宋体" w:hint="eastAsia"/>
          <w:szCs w:val="21"/>
          <w:lang w:val="de-DE"/>
        </w:rPr>
        <w:t>47-2)</w:t>
      </w:r>
      <w:r>
        <w:rPr>
          <w:rFonts w:ascii="宋体" w:hAnsi="宋体" w:hint="eastAsia"/>
          <w:szCs w:val="21"/>
          <w:lang w:val="de-DE"/>
        </w:rPr>
        <w:t>所提出的对于同情的形而上学解释强调</w:t>
      </w:r>
      <w:r>
        <w:rPr>
          <w:rFonts w:ascii="宋体" w:hAnsi="宋体" w:hint="eastAsia"/>
          <w:szCs w:val="21"/>
        </w:rPr>
        <w:t>，</w:t>
      </w:r>
      <w:r>
        <w:rPr>
          <w:rFonts w:ascii="宋体" w:hAnsi="宋体" w:hint="eastAsia"/>
          <w:szCs w:val="21"/>
          <w:lang w:val="de-DE"/>
        </w:rPr>
        <w:t>个体化的痛苦</w:t>
      </w:r>
      <w:r>
        <w:rPr>
          <w:rFonts w:ascii="宋体" w:hAnsi="宋体" w:hint="eastAsia"/>
          <w:szCs w:val="21"/>
        </w:rPr>
        <w:t>，</w:t>
      </w:r>
      <w:r>
        <w:rPr>
          <w:rFonts w:ascii="宋体" w:hAnsi="宋体" w:hint="eastAsia"/>
          <w:szCs w:val="21"/>
          <w:lang w:val="de-DE"/>
        </w:rPr>
        <w:t>一</w:t>
      </w:r>
      <w:r>
        <w:rPr>
          <w:rFonts w:ascii="宋体" w:hAnsi="宋体" w:hint="eastAsia"/>
          <w:szCs w:val="21"/>
          <w:lang w:val="de-DE"/>
        </w:rPr>
        <w:t>-</w:t>
      </w:r>
      <w:r>
        <w:rPr>
          <w:rFonts w:ascii="宋体" w:hAnsi="宋体" w:hint="eastAsia"/>
          <w:szCs w:val="21"/>
          <w:lang w:val="de-DE"/>
        </w:rPr>
        <w:t>存在的痛苦</w:t>
      </w:r>
      <w:r>
        <w:rPr>
          <w:rFonts w:ascii="宋体" w:hAnsi="宋体" w:hint="eastAsia"/>
          <w:szCs w:val="21"/>
        </w:rPr>
        <w:t>（</w:t>
      </w:r>
      <w:r>
        <w:rPr>
          <w:rFonts w:ascii="宋体" w:hAnsi="宋体" w:hint="eastAsia"/>
          <w:szCs w:val="21"/>
          <w:lang w:val="de-DE"/>
        </w:rPr>
        <w:t>das Leiden an der Individuation, am Eins-Sein</w:t>
      </w:r>
      <w:r>
        <w:rPr>
          <w:rFonts w:ascii="宋体" w:hAnsi="宋体"/>
          <w:szCs w:val="21"/>
        </w:rPr>
        <w:t>）</w:t>
      </w:r>
      <w:r>
        <w:rPr>
          <w:rFonts w:ascii="宋体" w:hAnsi="宋体" w:hint="eastAsia"/>
          <w:szCs w:val="21"/>
          <w:lang w:val="de-DE"/>
        </w:rPr>
        <w:t>。</w:t>
      </w:r>
    </w:p>
    <w:p w:rsidR="00000000" w:rsidRDefault="00EF3B58">
      <w:pPr>
        <w:pStyle w:val="a7"/>
        <w:rPr>
          <w:rFonts w:hint="eastAsia"/>
        </w:rPr>
      </w:pPr>
    </w:p>
  </w:footnote>
  <w:footnote w:id="131">
    <w:p w:rsidR="00000000" w:rsidRDefault="00EF3B58">
      <w:pPr>
        <w:pStyle w:val="a7"/>
        <w:rPr>
          <w:rFonts w:ascii="宋体" w:hAnsi="宋体" w:hint="eastAsia"/>
          <w:szCs w:val="21"/>
          <w:lang w:val="de-DE"/>
        </w:rPr>
      </w:pPr>
      <w:r>
        <w:rPr>
          <w:rStyle w:val="a8"/>
        </w:rPr>
        <w:footnoteRef/>
      </w:r>
      <w:r>
        <w:rPr>
          <w:rFonts w:ascii="宋体" w:hAnsi="宋体" w:hint="eastAsia"/>
          <w:szCs w:val="21"/>
          <w:lang w:val="de-DE"/>
        </w:rPr>
        <w:t>【</w:t>
      </w:r>
      <w:r>
        <w:rPr>
          <w:rFonts w:ascii="宋体" w:hAnsi="宋体" w:hint="eastAsia"/>
          <w:szCs w:val="21"/>
          <w:lang w:val="de-DE"/>
        </w:rPr>
        <w:t>Putz</w:t>
      </w:r>
      <w:r>
        <w:rPr>
          <w:rFonts w:ascii="宋体" w:hAnsi="宋体" w:hint="eastAsia"/>
          <w:szCs w:val="21"/>
          <w:lang w:val="de-DE"/>
        </w:rPr>
        <w:t>和</w:t>
      </w:r>
      <w:r>
        <w:rPr>
          <w:rFonts w:ascii="宋体" w:hAnsi="宋体" w:hint="eastAsia"/>
          <w:szCs w:val="21"/>
          <w:lang w:val="de-DE"/>
        </w:rPr>
        <w:t>KSA</w:t>
      </w:r>
      <w:r>
        <w:rPr>
          <w:rFonts w:ascii="宋体" w:hAnsi="宋体" w:hint="eastAsia"/>
          <w:szCs w:val="21"/>
          <w:lang w:val="de-DE"/>
        </w:rPr>
        <w:t>】参</w:t>
      </w:r>
      <w:r>
        <w:rPr>
          <w:rFonts w:ascii="宋体" w:hAnsi="宋体" w:hint="eastAsia"/>
          <w:szCs w:val="21"/>
          <w:lang w:val="de-DE"/>
        </w:rPr>
        <w:t>44-4</w:t>
      </w:r>
      <w:r>
        <w:rPr>
          <w:rFonts w:ascii="宋体" w:hAnsi="宋体" w:hint="eastAsia"/>
          <w:szCs w:val="21"/>
          <w:lang w:val="de-DE"/>
        </w:rPr>
        <w:t>。指帕斯卡的下述内容</w:t>
      </w:r>
      <w:r>
        <w:rPr>
          <w:rFonts w:ascii="宋体" w:hAnsi="宋体" w:hint="eastAsia"/>
          <w:szCs w:val="21"/>
        </w:rPr>
        <w:t>：</w:t>
      </w:r>
      <w:r>
        <w:rPr>
          <w:rFonts w:ascii="宋体" w:hAnsi="宋体" w:hint="eastAsia"/>
          <w:szCs w:val="21"/>
          <w:lang w:val="de-DE"/>
        </w:rPr>
        <w:t>《思考</w:t>
      </w:r>
      <w:r>
        <w:rPr>
          <w:rFonts w:ascii="宋体" w:hAnsi="宋体" w:hint="eastAsia"/>
          <w:szCs w:val="21"/>
        </w:rPr>
        <w:t>，</w:t>
      </w:r>
      <w:r>
        <w:rPr>
          <w:rFonts w:ascii="宋体" w:hAnsi="宋体" w:hint="eastAsia"/>
          <w:szCs w:val="21"/>
          <w:lang w:val="de-DE"/>
        </w:rPr>
        <w:t>片段和书信》</w:t>
      </w:r>
      <w:r>
        <w:rPr>
          <w:rFonts w:ascii="宋体" w:hAnsi="宋体" w:hint="eastAsia"/>
          <w:szCs w:val="21"/>
        </w:rPr>
        <w:t>，</w:t>
      </w:r>
      <w:r>
        <w:rPr>
          <w:rFonts w:ascii="宋体" w:hAnsi="宋体" w:hint="eastAsia"/>
          <w:szCs w:val="21"/>
          <w:lang w:val="de-DE"/>
        </w:rPr>
        <w:t>据</w:t>
      </w:r>
      <w:r>
        <w:rPr>
          <w:rFonts w:ascii="宋体" w:hAnsi="宋体" w:hint="eastAsia"/>
          <w:szCs w:val="21"/>
          <w:lang w:val="de-DE"/>
        </w:rPr>
        <w:t>P.Faugere</w:t>
      </w:r>
      <w:r>
        <w:rPr>
          <w:rFonts w:ascii="宋体" w:hAnsi="宋体" w:hint="eastAsia"/>
          <w:szCs w:val="21"/>
          <w:lang w:val="de-DE"/>
        </w:rPr>
        <w:t>版。德文据</w:t>
      </w:r>
      <w:r>
        <w:rPr>
          <w:rFonts w:ascii="宋体" w:hAnsi="宋体" w:hint="eastAsia"/>
          <w:szCs w:val="21"/>
          <w:lang w:val="de-DE"/>
        </w:rPr>
        <w:t>C.F.Schwartz</w:t>
      </w:r>
      <w:r>
        <w:rPr>
          <w:rFonts w:ascii="宋体" w:hAnsi="宋体" w:hint="eastAsia"/>
          <w:szCs w:val="21"/>
          <w:lang w:val="de-DE"/>
        </w:rPr>
        <w:t>博士译本，第</w:t>
      </w:r>
      <w:r>
        <w:rPr>
          <w:rFonts w:ascii="宋体" w:hAnsi="宋体" w:hint="eastAsia"/>
          <w:szCs w:val="21"/>
          <w:lang w:val="de-DE"/>
        </w:rPr>
        <w:t>2</w:t>
      </w:r>
      <w:r>
        <w:rPr>
          <w:rFonts w:ascii="宋体" w:hAnsi="宋体" w:hint="eastAsia"/>
          <w:szCs w:val="21"/>
          <w:lang w:val="de-DE"/>
        </w:rPr>
        <w:t>版，莱比锡</w:t>
      </w:r>
      <w:r>
        <w:rPr>
          <w:rFonts w:ascii="宋体" w:hAnsi="宋体" w:hint="eastAsia"/>
          <w:szCs w:val="21"/>
          <w:lang w:val="de-DE"/>
        </w:rPr>
        <w:t>1865</w:t>
      </w:r>
      <w:r>
        <w:rPr>
          <w:rFonts w:ascii="宋体" w:hAnsi="宋体" w:hint="eastAsia"/>
          <w:szCs w:val="21"/>
          <w:lang w:val="de-DE"/>
        </w:rPr>
        <w:t>，第二部，页</w:t>
      </w:r>
      <w:r>
        <w:rPr>
          <w:rFonts w:ascii="宋体" w:hAnsi="宋体" w:hint="eastAsia"/>
          <w:szCs w:val="21"/>
          <w:lang w:val="de-DE"/>
        </w:rPr>
        <w:t>118</w:t>
      </w:r>
      <w:r>
        <w:rPr>
          <w:rFonts w:ascii="宋体" w:hAnsi="宋体" w:hint="eastAsia"/>
          <w:szCs w:val="21"/>
          <w:lang w:val="de-DE"/>
        </w:rPr>
        <w:t>（在尼采藏书</w:t>
      </w:r>
      <w:r>
        <w:rPr>
          <w:rFonts w:ascii="宋体" w:hAnsi="宋体" w:hint="eastAsia"/>
          <w:szCs w:val="21"/>
          <w:lang w:val="de-DE"/>
        </w:rPr>
        <w:t>中发现了这一卷著作，尼采在下述文字下划了线）：“没有别的宗教学会恨自己。没有什么宗教这样喜欢那些仇恨自己和寻找一种真正和善本质者”。</w:t>
      </w:r>
    </w:p>
    <w:p w:rsidR="00000000" w:rsidRDefault="00EF3B58">
      <w:pPr>
        <w:pStyle w:val="a7"/>
        <w:rPr>
          <w:rFonts w:ascii="宋体" w:hAnsi="宋体" w:hint="eastAsia"/>
          <w:szCs w:val="21"/>
          <w:lang w:val="de-DE"/>
        </w:rPr>
      </w:pPr>
    </w:p>
    <w:p w:rsidR="00000000" w:rsidRDefault="00EF3B58">
      <w:pPr>
        <w:pStyle w:val="a7"/>
        <w:rPr>
          <w:rFonts w:hint="eastAsia"/>
        </w:rPr>
      </w:pPr>
    </w:p>
  </w:footnote>
  <w:footnote w:id="132">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Publius(?) Cornelius Tacitus(</w:t>
      </w:r>
      <w:r>
        <w:rPr>
          <w:rFonts w:ascii="宋体" w:hAnsi="宋体" w:hint="eastAsia"/>
          <w:szCs w:val="21"/>
          <w:lang w:val="de-DE"/>
        </w:rPr>
        <w:t>约</w:t>
      </w:r>
      <w:r>
        <w:rPr>
          <w:rFonts w:ascii="宋体" w:hAnsi="宋体" w:hint="eastAsia"/>
          <w:szCs w:val="21"/>
          <w:lang w:val="de-DE"/>
        </w:rPr>
        <w:t>55-115</w:t>
      </w:r>
      <w:r>
        <w:rPr>
          <w:rFonts w:ascii="宋体" w:hAnsi="宋体" w:hint="eastAsia"/>
          <w:szCs w:val="21"/>
          <w:lang w:val="de-DE"/>
        </w:rPr>
        <w:t>后</w:t>
      </w:r>
      <w:r>
        <w:rPr>
          <w:rFonts w:ascii="宋体" w:hAnsi="宋体" w:hint="eastAsia"/>
          <w:szCs w:val="21"/>
          <w:lang w:val="de-DE"/>
        </w:rPr>
        <w:t>)</w:t>
      </w:r>
      <w:r>
        <w:rPr>
          <w:rFonts w:ascii="宋体" w:hAnsi="宋体" w:hint="eastAsia"/>
          <w:szCs w:val="21"/>
          <w:lang w:val="de-DE"/>
        </w:rPr>
        <w:t>，最后一个重要的罗马历史学家。除了他的政治活动（行政官，执政官，总督）之外，他在皇帝图密善（</w:t>
      </w:r>
      <w:r>
        <w:rPr>
          <w:rFonts w:ascii="宋体" w:hAnsi="宋体" w:hint="eastAsia"/>
          <w:szCs w:val="21"/>
          <w:lang w:val="de-DE"/>
        </w:rPr>
        <w:t>Domitian</w:t>
      </w:r>
      <w:r>
        <w:rPr>
          <w:rFonts w:ascii="宋体" w:hAnsi="宋体"/>
          <w:szCs w:val="21"/>
          <w:lang w:val="de-DE"/>
        </w:rPr>
        <w:t>）</w:t>
      </w:r>
      <w:r>
        <w:rPr>
          <w:rFonts w:ascii="宋体" w:hAnsi="宋体" w:hint="eastAsia"/>
          <w:szCs w:val="21"/>
          <w:lang w:val="de-DE"/>
        </w:rPr>
        <w:t>死（</w:t>
      </w:r>
      <w:r>
        <w:rPr>
          <w:rFonts w:ascii="宋体" w:hAnsi="宋体" w:hint="eastAsia"/>
          <w:szCs w:val="21"/>
          <w:lang w:val="de-DE"/>
        </w:rPr>
        <w:t>96</w:t>
      </w:r>
      <w:r>
        <w:rPr>
          <w:rFonts w:ascii="宋体" w:hAnsi="宋体" w:hint="eastAsia"/>
          <w:szCs w:val="21"/>
          <w:lang w:val="de-DE"/>
        </w:rPr>
        <w:t>）后以作家知名，首先是他的篇幅较小的著作《拉古利科拉的生平和性格》《日尔曼尼亚志》和《演说家对话录》，然后是两部主要历史著作，《历史》和《编年史》，在这两部著作中</w:t>
      </w:r>
      <w:r>
        <w:rPr>
          <w:rFonts w:ascii="宋体" w:hAnsi="宋体" w:hint="eastAsia"/>
          <w:szCs w:val="21"/>
          <w:lang w:val="de-DE"/>
        </w:rPr>
        <w:t>，对从奥古斯都之死到图密善（</w:t>
      </w:r>
      <w:r>
        <w:rPr>
          <w:rFonts w:ascii="宋体" w:hAnsi="宋体" w:hint="eastAsia"/>
          <w:szCs w:val="21"/>
          <w:lang w:val="de-DE"/>
        </w:rPr>
        <w:t>14-96</w:t>
      </w:r>
      <w:r>
        <w:rPr>
          <w:rFonts w:ascii="宋体" w:hAnsi="宋体" w:hint="eastAsia"/>
          <w:szCs w:val="21"/>
          <w:lang w:val="de-DE"/>
        </w:rPr>
        <w:t>）的谋杀之间的皇帝时期的罗马历史，他尽管希望“没有仇恨和党派之见地”（</w:t>
      </w:r>
      <w:r>
        <w:rPr>
          <w:rFonts w:ascii="宋体" w:hAnsi="宋体" w:hint="eastAsia"/>
          <w:szCs w:val="21"/>
          <w:lang w:val="de-DE"/>
        </w:rPr>
        <w:t>sine ira et studio</w:t>
      </w:r>
      <w:r>
        <w:rPr>
          <w:rFonts w:ascii="宋体" w:hAnsi="宋体"/>
          <w:szCs w:val="21"/>
          <w:lang w:val="de-DE"/>
        </w:rPr>
        <w:t>）</w:t>
      </w:r>
      <w:r>
        <w:rPr>
          <w:rFonts w:ascii="宋体" w:hAnsi="宋体" w:hint="eastAsia"/>
          <w:szCs w:val="21"/>
          <w:lang w:val="de-DE"/>
        </w:rPr>
        <w:t>加以描述，但却表达了一种激烈忧郁的情绪，根据各罗马皇帝以及通过他们确定的时代形势，解释罗马君主制的政治和道德衰落过程。</w:t>
      </w:r>
    </w:p>
    <w:p w:rsidR="00000000" w:rsidRDefault="00EF3B58">
      <w:pPr>
        <w:pStyle w:val="a7"/>
        <w:rPr>
          <w:rFonts w:hint="eastAsia"/>
        </w:rPr>
      </w:pPr>
    </w:p>
  </w:footnote>
  <w:footnote w:id="13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Niro Claudius Drusus Germanicus Caesar(37-68),</w:t>
      </w:r>
      <w:r>
        <w:rPr>
          <w:rFonts w:ascii="宋体" w:hAnsi="宋体" w:hint="eastAsia"/>
          <w:szCs w:val="21"/>
          <w:lang w:val="de-DE"/>
        </w:rPr>
        <w:t>罗马皇帝</w:t>
      </w:r>
      <w:r>
        <w:rPr>
          <w:rFonts w:ascii="宋体" w:hAnsi="宋体" w:hint="eastAsia"/>
          <w:szCs w:val="21"/>
        </w:rPr>
        <w:t>，</w:t>
      </w:r>
      <w:r>
        <w:rPr>
          <w:rFonts w:ascii="宋体" w:hAnsi="宋体" w:hint="eastAsia"/>
          <w:szCs w:val="21"/>
          <w:lang w:val="de-DE"/>
        </w:rPr>
        <w:t>54-68</w:t>
      </w:r>
      <w:r>
        <w:rPr>
          <w:rFonts w:ascii="宋体" w:hAnsi="宋体" w:hint="eastAsia"/>
          <w:szCs w:val="21"/>
          <w:lang w:val="de-DE"/>
        </w:rPr>
        <w:t>在位</w:t>
      </w:r>
      <w:r>
        <w:rPr>
          <w:rFonts w:ascii="宋体" w:hAnsi="宋体" w:hint="eastAsia"/>
          <w:szCs w:val="21"/>
        </w:rPr>
        <w:t>；</w:t>
      </w:r>
      <w:r>
        <w:rPr>
          <w:rFonts w:ascii="宋体" w:hAnsi="宋体" w:hint="eastAsia"/>
          <w:szCs w:val="21"/>
          <w:lang w:val="de-DE"/>
        </w:rPr>
        <w:t>尼禄之</w:t>
      </w:r>
      <w:r>
        <w:rPr>
          <w:rFonts w:ascii="宋体" w:hAnsi="宋体" w:hint="eastAsia"/>
          <w:szCs w:val="21"/>
        </w:rPr>
        <w:t>“</w:t>
      </w:r>
      <w:r>
        <w:rPr>
          <w:rFonts w:ascii="宋体" w:hAnsi="宋体" w:hint="eastAsia"/>
          <w:szCs w:val="21"/>
          <w:lang w:val="de-DE"/>
        </w:rPr>
        <w:t>邻人之恨</w:t>
      </w:r>
      <w:r>
        <w:rPr>
          <w:rFonts w:ascii="宋体" w:hAnsi="宋体" w:hint="eastAsia"/>
          <w:szCs w:val="21"/>
        </w:rPr>
        <w:t>”</w:t>
      </w:r>
      <w:r>
        <w:rPr>
          <w:rFonts w:ascii="宋体" w:hAnsi="宋体" w:hint="eastAsia"/>
          <w:szCs w:val="21"/>
          <w:lang w:val="de-DE"/>
        </w:rPr>
        <w:t>表现在他在家庭中谋杀母亲</w:t>
      </w:r>
      <w:r>
        <w:rPr>
          <w:rFonts w:ascii="宋体" w:hAnsi="宋体" w:hint="eastAsia"/>
          <w:szCs w:val="21"/>
        </w:rPr>
        <w:t>（</w:t>
      </w:r>
      <w:r>
        <w:rPr>
          <w:rFonts w:ascii="宋体" w:hAnsi="宋体" w:hint="eastAsia"/>
          <w:szCs w:val="21"/>
          <w:lang w:val="de-DE"/>
        </w:rPr>
        <w:t>59</w:t>
      </w:r>
      <w:r>
        <w:rPr>
          <w:rFonts w:ascii="宋体" w:hAnsi="宋体" w:hint="eastAsia"/>
          <w:szCs w:val="21"/>
        </w:rPr>
        <w:t>），</w:t>
      </w:r>
      <w:r>
        <w:rPr>
          <w:rFonts w:ascii="宋体" w:hAnsi="宋体" w:hint="eastAsia"/>
          <w:szCs w:val="21"/>
          <w:lang w:val="de-DE"/>
        </w:rPr>
        <w:t>离弃他的第一个妻子</w:t>
      </w:r>
      <w:r>
        <w:rPr>
          <w:rFonts w:ascii="宋体" w:hAnsi="宋体" w:hint="eastAsia"/>
          <w:szCs w:val="21"/>
          <w:lang w:val="de-DE"/>
        </w:rPr>
        <w:t>Octavia</w:t>
      </w:r>
      <w:r>
        <w:rPr>
          <w:rFonts w:ascii="宋体" w:hAnsi="宋体" w:hint="eastAsia"/>
          <w:szCs w:val="21"/>
          <w:lang w:val="de-DE"/>
        </w:rPr>
        <w:t>并将其谋杀</w:t>
      </w:r>
      <w:r>
        <w:rPr>
          <w:rFonts w:ascii="宋体" w:hAnsi="宋体" w:hint="eastAsia"/>
          <w:szCs w:val="21"/>
        </w:rPr>
        <w:t>（</w:t>
      </w:r>
      <w:r>
        <w:rPr>
          <w:rFonts w:ascii="宋体" w:hAnsi="宋体" w:hint="eastAsia"/>
          <w:szCs w:val="21"/>
          <w:lang w:val="de-DE"/>
        </w:rPr>
        <w:t>62</w:t>
      </w:r>
      <w:r>
        <w:rPr>
          <w:rFonts w:ascii="宋体" w:hAnsi="宋体" w:hint="eastAsia"/>
          <w:szCs w:val="21"/>
        </w:rPr>
        <w:t>），</w:t>
      </w:r>
      <w:r>
        <w:rPr>
          <w:rFonts w:ascii="宋体" w:hAnsi="宋体" w:hint="eastAsia"/>
          <w:szCs w:val="21"/>
          <w:lang w:val="de-DE"/>
        </w:rPr>
        <w:t>对其第</w:t>
      </w:r>
      <w:r>
        <w:rPr>
          <w:rFonts w:ascii="宋体" w:hAnsi="宋体" w:hint="eastAsia"/>
          <w:szCs w:val="21"/>
          <w:lang w:val="de-DE"/>
        </w:rPr>
        <w:t>二个妻子</w:t>
      </w:r>
      <w:r>
        <w:rPr>
          <w:rFonts w:ascii="宋体" w:hAnsi="宋体" w:hint="eastAsia"/>
          <w:szCs w:val="21"/>
          <w:lang w:val="de-DE"/>
        </w:rPr>
        <w:t>Poppaea(65)</w:t>
      </w:r>
      <w:r>
        <w:rPr>
          <w:rFonts w:ascii="宋体" w:hAnsi="宋体" w:hint="eastAsia"/>
          <w:szCs w:val="21"/>
          <w:lang w:val="de-DE"/>
        </w:rPr>
        <w:t>之死负有责任</w:t>
      </w:r>
      <w:r>
        <w:rPr>
          <w:rFonts w:ascii="宋体" w:hAnsi="宋体" w:hint="eastAsia"/>
          <w:szCs w:val="21"/>
          <w:lang w:val="de-DE"/>
        </w:rPr>
        <w:t>,</w:t>
      </w:r>
      <w:r>
        <w:rPr>
          <w:rFonts w:ascii="宋体" w:hAnsi="宋体" w:hint="eastAsia"/>
          <w:szCs w:val="21"/>
          <w:lang w:val="de-DE"/>
        </w:rPr>
        <w:t>以及在政治的公开的领域中对</w:t>
      </w:r>
      <w:r>
        <w:rPr>
          <w:rFonts w:ascii="宋体" w:hAnsi="宋体" w:hint="eastAsia"/>
          <w:szCs w:val="21"/>
          <w:lang w:val="de-DE"/>
        </w:rPr>
        <w:t>Pisonischen</w:t>
      </w:r>
      <w:r>
        <w:rPr>
          <w:rFonts w:ascii="宋体" w:hAnsi="宋体" w:hint="eastAsia"/>
          <w:szCs w:val="21"/>
          <w:lang w:val="de-DE"/>
        </w:rPr>
        <w:t>阴谋</w:t>
      </w:r>
      <w:r>
        <w:rPr>
          <w:rFonts w:ascii="宋体" w:hAnsi="宋体" w:hint="eastAsia"/>
          <w:szCs w:val="21"/>
        </w:rPr>
        <w:t>（</w:t>
      </w:r>
      <w:r>
        <w:rPr>
          <w:rFonts w:ascii="宋体" w:hAnsi="宋体" w:hint="eastAsia"/>
          <w:szCs w:val="21"/>
          <w:lang w:val="de-DE"/>
        </w:rPr>
        <w:t>65</w:t>
      </w:r>
      <w:r>
        <w:rPr>
          <w:rFonts w:ascii="宋体" w:hAnsi="宋体" w:hint="eastAsia"/>
          <w:szCs w:val="21"/>
        </w:rPr>
        <w:t>，</w:t>
      </w:r>
      <w:r>
        <w:rPr>
          <w:rFonts w:ascii="宋体" w:hAnsi="宋体" w:hint="eastAsia"/>
          <w:szCs w:val="21"/>
          <w:lang w:val="de-DE"/>
        </w:rPr>
        <w:t>牺牲者包括作家塞涅卡</w:t>
      </w:r>
      <w:r>
        <w:rPr>
          <w:rFonts w:ascii="宋体" w:hAnsi="宋体" w:hint="eastAsia"/>
          <w:szCs w:val="21"/>
        </w:rPr>
        <w:t>，</w:t>
      </w:r>
      <w:r>
        <w:rPr>
          <w:rFonts w:ascii="宋体" w:hAnsi="宋体" w:hint="eastAsia"/>
          <w:szCs w:val="21"/>
          <w:lang w:val="de-DE"/>
        </w:rPr>
        <w:t>卢肯</w:t>
      </w:r>
      <w:r>
        <w:rPr>
          <w:rFonts w:ascii="宋体" w:hAnsi="宋体" w:hint="eastAsia"/>
          <w:szCs w:val="21"/>
          <w:lang w:val="de-DE"/>
        </w:rPr>
        <w:t>[Lukan]</w:t>
      </w:r>
      <w:r>
        <w:rPr>
          <w:rFonts w:ascii="宋体" w:hAnsi="宋体" w:hint="eastAsia"/>
          <w:szCs w:val="21"/>
          <w:lang w:val="de-DE"/>
        </w:rPr>
        <w:t>和佩特龙</w:t>
      </w:r>
      <w:r>
        <w:rPr>
          <w:rFonts w:ascii="宋体" w:hAnsi="宋体" w:hint="eastAsia"/>
          <w:szCs w:val="21"/>
          <w:lang w:val="de-DE"/>
        </w:rPr>
        <w:t>[Petron]</w:t>
      </w:r>
      <w:r>
        <w:rPr>
          <w:rFonts w:ascii="宋体" w:hAnsi="宋体" w:hint="eastAsia"/>
          <w:szCs w:val="21"/>
        </w:rPr>
        <w:t>），</w:t>
      </w:r>
      <w:r>
        <w:rPr>
          <w:rFonts w:ascii="宋体" w:hAnsi="宋体" w:hint="eastAsia"/>
          <w:szCs w:val="21"/>
          <w:lang w:val="de-DE"/>
        </w:rPr>
        <w:t>以及表现在因为罗马大火</w:t>
      </w:r>
      <w:r>
        <w:rPr>
          <w:rFonts w:ascii="宋体" w:hAnsi="宋体" w:hint="eastAsia"/>
          <w:szCs w:val="21"/>
        </w:rPr>
        <w:t>（</w:t>
      </w:r>
      <w:r>
        <w:rPr>
          <w:rFonts w:ascii="宋体" w:hAnsi="宋体" w:hint="eastAsia"/>
          <w:szCs w:val="21"/>
          <w:lang w:val="de-DE"/>
        </w:rPr>
        <w:t>64</w:t>
      </w:r>
      <w:r>
        <w:rPr>
          <w:rFonts w:ascii="宋体" w:hAnsi="宋体" w:hint="eastAsia"/>
          <w:szCs w:val="21"/>
        </w:rPr>
        <w:t>）</w:t>
      </w:r>
      <w:r>
        <w:rPr>
          <w:rFonts w:ascii="宋体" w:hAnsi="宋体" w:hint="eastAsia"/>
          <w:szCs w:val="21"/>
          <w:lang w:val="de-DE"/>
        </w:rPr>
        <w:t>所引起的残酷迫害基督徒</w:t>
      </w:r>
      <w:r>
        <w:rPr>
          <w:rFonts w:ascii="宋体" w:hAnsi="宋体" w:hint="eastAsia"/>
          <w:szCs w:val="21"/>
        </w:rPr>
        <w:t>，</w:t>
      </w:r>
      <w:r>
        <w:rPr>
          <w:rFonts w:ascii="宋体" w:hAnsi="宋体" w:hint="eastAsia"/>
          <w:szCs w:val="21"/>
          <w:lang w:val="de-DE"/>
        </w:rPr>
        <w:t>尼禄试图将大火的罪责转嫁到他们身上。</w:t>
      </w:r>
    </w:p>
    <w:p w:rsidR="00000000" w:rsidRDefault="00EF3B58">
      <w:pPr>
        <w:pStyle w:val="a7"/>
        <w:rPr>
          <w:rFonts w:hint="eastAsia"/>
        </w:rPr>
      </w:pPr>
    </w:p>
  </w:footnote>
  <w:footnote w:id="134">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对人类的仇恨（语出塔西陀《编年史》</w:t>
      </w:r>
      <w:r>
        <w:rPr>
          <w:rFonts w:ascii="宋体" w:hAnsi="宋体" w:hint="eastAsia"/>
          <w:szCs w:val="21"/>
          <w:lang w:val="de-DE"/>
        </w:rPr>
        <w:t>XX44</w:t>
      </w:r>
      <w:r>
        <w:rPr>
          <w:rFonts w:ascii="宋体" w:hAnsi="宋体" w:hint="eastAsia"/>
          <w:szCs w:val="21"/>
          <w:lang w:val="de-DE"/>
        </w:rPr>
        <w:t>，</w:t>
      </w:r>
      <w:r>
        <w:rPr>
          <w:rFonts w:ascii="宋体" w:hAnsi="宋体" w:hint="eastAsia"/>
          <w:szCs w:val="21"/>
          <w:lang w:val="de-DE"/>
        </w:rPr>
        <w:t>4</w:t>
      </w:r>
      <w:r>
        <w:rPr>
          <w:rFonts w:ascii="宋体" w:hAnsi="宋体" w:hint="eastAsia"/>
          <w:szCs w:val="21"/>
          <w:lang w:val="de-DE"/>
        </w:rPr>
        <w:t>），历史作者在此描述了尼禄下的第一次基督徒迫害：“那些公开作为基督徒的人而为人所知的人首先被抓，然后告密者所指控的无数的人被抓。他们不仅被证明纵火，而且被证明仇恨人类。他们的处决变成</w:t>
      </w:r>
      <w:r>
        <w:rPr>
          <w:rFonts w:ascii="宋体" w:hAnsi="宋体" w:hint="eastAsia"/>
          <w:szCs w:val="21"/>
          <w:lang w:val="de-DE"/>
        </w:rPr>
        <w:t>了一个盛大的节日。”【</w:t>
      </w:r>
      <w:r>
        <w:rPr>
          <w:rFonts w:ascii="宋体" w:hAnsi="宋体" w:hint="eastAsia"/>
          <w:szCs w:val="21"/>
          <w:lang w:val="de-DE"/>
        </w:rPr>
        <w:t>KSA</w:t>
      </w:r>
      <w:r>
        <w:rPr>
          <w:rFonts w:ascii="宋体" w:hAnsi="宋体" w:hint="eastAsia"/>
          <w:szCs w:val="21"/>
          <w:lang w:val="de-DE"/>
        </w:rPr>
        <w:t>】草稿：假如我们感觉旁人，一如其自我感觉（叔本华所谓同情：称为“一情”更合适）——那么，如果他的自我像帕斯卡一样认为自己可恨，我们就会恨他。这也许就是帕斯卡心中对人的基本感觉：尼禄治下的基督徒特别证明</w:t>
      </w:r>
      <w:r>
        <w:rPr>
          <w:rFonts w:hint="eastAsia"/>
          <w:szCs w:val="21"/>
          <w:lang w:val="el-GR"/>
        </w:rPr>
        <w:t>odium generis humani</w:t>
      </w:r>
      <w:r>
        <w:rPr>
          <w:rFonts w:hint="eastAsia"/>
          <w:szCs w:val="21"/>
          <w:lang w:val="el-GR"/>
        </w:rPr>
        <w:t>。</w:t>
      </w:r>
    </w:p>
    <w:p w:rsidR="00000000" w:rsidRDefault="00EF3B58">
      <w:pPr>
        <w:pStyle w:val="a7"/>
        <w:rPr>
          <w:rFonts w:hint="eastAsia"/>
        </w:rPr>
      </w:pPr>
    </w:p>
  </w:footnote>
  <w:footnote w:id="135">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 xml:space="preserve"> </w:t>
      </w:r>
      <w:r>
        <w:rPr>
          <w:rFonts w:ascii="宋体" w:hAnsi="宋体" w:hint="eastAsia"/>
          <w:szCs w:val="21"/>
        </w:rPr>
        <w:t>为神所俘获者，神秘者（在中古拉丁语中上述理解占优势）；原来的含义却是：完全的疑思，宗教之疑思。尼采在此利用这一多义性。</w:t>
      </w:r>
    </w:p>
    <w:p w:rsidR="00000000" w:rsidRDefault="00EF3B58">
      <w:pPr>
        <w:pStyle w:val="a7"/>
        <w:rPr>
          <w:rFonts w:hint="eastAsia"/>
        </w:rPr>
      </w:pPr>
    </w:p>
  </w:footnote>
  <w:footnote w:id="136">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约</w:t>
      </w:r>
      <w:r>
        <w:rPr>
          <w:rFonts w:ascii="宋体" w:hAnsi="宋体" w:hint="eastAsia"/>
          <w:szCs w:val="21"/>
        </w:rPr>
        <w:t>10</w:t>
      </w:r>
      <w:r>
        <w:rPr>
          <w:rFonts w:ascii="宋体" w:hAnsi="宋体" w:hint="eastAsia"/>
          <w:szCs w:val="21"/>
        </w:rPr>
        <w:t>年生于</w:t>
      </w:r>
      <w:r>
        <w:rPr>
          <w:rFonts w:ascii="宋体" w:hAnsi="宋体" w:hint="eastAsia"/>
          <w:szCs w:val="21"/>
        </w:rPr>
        <w:t>Tarsus(</w:t>
      </w:r>
      <w:r>
        <w:rPr>
          <w:rFonts w:ascii="宋体" w:hAnsi="宋体" w:hint="eastAsia"/>
          <w:szCs w:val="21"/>
        </w:rPr>
        <w:t>在今天的土耳其</w:t>
      </w:r>
      <w:r>
        <w:rPr>
          <w:rFonts w:ascii="宋体" w:hAnsi="宋体" w:hint="eastAsia"/>
          <w:szCs w:val="21"/>
        </w:rPr>
        <w:t>)</w:t>
      </w:r>
      <w:r>
        <w:rPr>
          <w:rFonts w:ascii="宋体" w:hAnsi="宋体" w:hint="eastAsia"/>
          <w:szCs w:val="21"/>
        </w:rPr>
        <w:t>，死于</w:t>
      </w:r>
      <w:r>
        <w:rPr>
          <w:rFonts w:ascii="宋体" w:hAnsi="宋体" w:hint="eastAsia"/>
          <w:szCs w:val="21"/>
        </w:rPr>
        <w:t>64</w:t>
      </w:r>
      <w:r>
        <w:rPr>
          <w:rFonts w:ascii="宋体" w:hAnsi="宋体" w:hint="eastAsia"/>
          <w:szCs w:val="21"/>
        </w:rPr>
        <w:t>到</w:t>
      </w:r>
      <w:r>
        <w:rPr>
          <w:rFonts w:ascii="宋体" w:hAnsi="宋体" w:hint="eastAsia"/>
          <w:szCs w:val="21"/>
        </w:rPr>
        <w:t>67</w:t>
      </w:r>
      <w:r>
        <w:rPr>
          <w:rFonts w:ascii="宋体" w:hAnsi="宋体" w:hint="eastAsia"/>
          <w:szCs w:val="21"/>
        </w:rPr>
        <w:t>年之间，出身于少数民族聚</w:t>
      </w:r>
      <w:r>
        <w:rPr>
          <w:rFonts w:ascii="宋体" w:hAnsi="宋体" w:hint="eastAsia"/>
          <w:szCs w:val="21"/>
        </w:rPr>
        <w:t>居区的一个具有罗马公民权的严厉的犹太家庭。在耶路撒冷接受犹太教经师的训练，他迫害原始基督教团体，但却通过他前往大马士革路上的皈依事件（</w:t>
      </w:r>
      <w:r>
        <w:rPr>
          <w:rFonts w:ascii="宋体" w:hAnsi="宋体" w:hint="eastAsia"/>
          <w:szCs w:val="21"/>
        </w:rPr>
        <w:t>34</w:t>
      </w:r>
      <w:r>
        <w:rPr>
          <w:rFonts w:ascii="宋体" w:hAnsi="宋体" w:hint="eastAsia"/>
          <w:szCs w:val="21"/>
        </w:rPr>
        <w:t>）而成为耶稣使徒。他旅行前往希腊，小亚细亚和在希腊世界传播基督教，同时反对由于异教影响而产生的新学说的过分受外来影响。作为原始基督教的最重要的神学家，他将基督教与犹太民族分离，同时没有忽视《旧约》基督教的意义，方法是取消《旧约》</w:t>
      </w:r>
      <w:r>
        <w:rPr>
          <w:rFonts w:ascii="宋体" w:hAnsi="宋体" w:hint="eastAsia"/>
          <w:szCs w:val="21"/>
        </w:rPr>
        <w:t>-</w:t>
      </w:r>
      <w:r>
        <w:rPr>
          <w:rFonts w:ascii="宋体" w:hAnsi="宋体" w:hint="eastAsia"/>
          <w:szCs w:val="21"/>
        </w:rPr>
        <w:t>犹太教的律法救赎之路，代之以对通过耶稣的死和复活而来的拯救的信仰。他度过了一个改变世界发展趋势的一生，在其中爱作为对抗罪和死的道德立场被置于中心</w:t>
      </w:r>
      <w:r>
        <w:rPr>
          <w:rFonts w:ascii="宋体" w:hAnsi="宋体" w:hint="eastAsia"/>
          <w:szCs w:val="21"/>
        </w:rPr>
        <w:t>。（参《使徒行传》</w:t>
      </w:r>
      <w:r>
        <w:rPr>
          <w:rFonts w:ascii="宋体" w:hAnsi="宋体" w:hint="eastAsia"/>
          <w:szCs w:val="21"/>
        </w:rPr>
        <w:t>7-9</w:t>
      </w:r>
      <w:r>
        <w:rPr>
          <w:rFonts w:ascii="宋体" w:hAnsi="宋体" w:hint="eastAsia"/>
          <w:szCs w:val="21"/>
        </w:rPr>
        <w:t>，</w:t>
      </w:r>
      <w:r>
        <w:rPr>
          <w:rFonts w:ascii="宋体" w:hAnsi="宋体" w:hint="eastAsia"/>
          <w:szCs w:val="21"/>
        </w:rPr>
        <w:t>43</w:t>
      </w:r>
      <w:r>
        <w:rPr>
          <w:rFonts w:ascii="宋体" w:hAnsi="宋体" w:hint="eastAsia"/>
          <w:szCs w:val="21"/>
        </w:rPr>
        <w:t>和</w:t>
      </w:r>
      <w:r>
        <w:rPr>
          <w:rFonts w:ascii="宋体" w:hAnsi="宋体" w:hint="eastAsia"/>
          <w:szCs w:val="21"/>
        </w:rPr>
        <w:t>13-28</w:t>
      </w:r>
      <w:r>
        <w:rPr>
          <w:rFonts w:ascii="宋体" w:hAnsi="宋体" w:hint="eastAsia"/>
          <w:szCs w:val="21"/>
        </w:rPr>
        <w:t>以及保罗书信。）</w:t>
      </w:r>
    </w:p>
    <w:p w:rsidR="00000000" w:rsidRDefault="00EF3B58">
      <w:pPr>
        <w:pStyle w:val="a7"/>
        <w:rPr>
          <w:rFonts w:hint="eastAsia"/>
        </w:rPr>
      </w:pPr>
    </w:p>
  </w:footnote>
  <w:footnote w:id="137">
    <w:p w:rsidR="00000000" w:rsidRDefault="00EF3B58">
      <w:pPr>
        <w:pStyle w:val="a7"/>
        <w:rPr>
          <w:rFonts w:ascii="宋体" w:hAnsi="宋体" w:hint="eastAsia"/>
          <w:szCs w:val="21"/>
        </w:rPr>
      </w:pPr>
      <w:r>
        <w:rPr>
          <w:rStyle w:val="a8"/>
        </w:rPr>
        <w:footnoteRef/>
      </w:r>
      <w:r>
        <w:t xml:space="preserve"> </w:t>
      </w:r>
      <w:r>
        <w:t>【</w:t>
      </w:r>
      <w:r>
        <w:rPr>
          <w:szCs w:val="21"/>
          <w:lang w:val="de-DE"/>
        </w:rPr>
        <w:t>Pütz</w:t>
      </w:r>
      <w:r>
        <w:rPr>
          <w:lang w:val="de-DE"/>
        </w:rPr>
        <w:t>】</w:t>
      </w:r>
      <w:r>
        <w:rPr>
          <w:rFonts w:ascii="宋体" w:hAnsi="宋体" w:hint="eastAsia"/>
          <w:szCs w:val="21"/>
        </w:rPr>
        <w:t>指保罗。将使徒保罗与这位法国宗教哲学家帕斯卡直接比较，根据是一种生平的类似：出身于一个犹太家庭的保罗最初追捕基督徒，而在前往大马士革的路上由于见到基督显灵而皈依基督教，而</w:t>
      </w:r>
      <w:r>
        <w:rPr>
          <w:rFonts w:ascii="宋体" w:hAnsi="宋体" w:hint="eastAsia"/>
          <w:szCs w:val="21"/>
        </w:rPr>
        <w:t>1654</w:t>
      </w:r>
      <w:r>
        <w:rPr>
          <w:rFonts w:ascii="宋体" w:hAnsi="宋体" w:hint="eastAsia"/>
          <w:szCs w:val="21"/>
        </w:rPr>
        <w:t>年的一种神秘的内心启示，促使帕斯卡从他的世俗的生活，首先是献身自然科学研究的生活，返回到修道院中和致力于宗教哲学。</w:t>
      </w:r>
    </w:p>
    <w:p w:rsidR="00000000" w:rsidRDefault="00EF3B58">
      <w:pPr>
        <w:pStyle w:val="a7"/>
        <w:rPr>
          <w:rFonts w:hint="eastAsia"/>
        </w:rPr>
      </w:pPr>
    </w:p>
  </w:footnote>
  <w:footnote w:id="138">
    <w:p w:rsidR="00000000" w:rsidRDefault="00EF3B58">
      <w:pPr>
        <w:pStyle w:val="a7"/>
        <w:rPr>
          <w:rFonts w:ascii="宋体" w:hAnsi="宋体" w:hint="eastAsia"/>
          <w:szCs w:val="21"/>
        </w:rPr>
      </w:pPr>
      <w:r>
        <w:rPr>
          <w:rStyle w:val="a8"/>
        </w:rPr>
        <w:footnoteRef/>
      </w:r>
      <w:r>
        <w:t>【</w:t>
      </w:r>
      <w:r>
        <w:rPr>
          <w:szCs w:val="21"/>
          <w:lang w:val="de-DE"/>
        </w:rPr>
        <w:t>Pütz</w:t>
      </w:r>
      <w:r>
        <w:rPr>
          <w:lang w:val="de-DE"/>
        </w:rPr>
        <w:t>】</w:t>
      </w:r>
      <w:r>
        <w:rPr>
          <w:rFonts w:ascii="宋体" w:hAnsi="宋体" w:hint="eastAsia"/>
          <w:szCs w:val="21"/>
        </w:rPr>
        <w:t>犹太教认为，人从上帝那里接受了生命和律法，只有当他履行律法时他才过上了真正的生活。律法，《妥拉（</w:t>
      </w:r>
      <w:r>
        <w:rPr>
          <w:rFonts w:ascii="宋体" w:hAnsi="宋体" w:hint="eastAsia"/>
          <w:szCs w:val="21"/>
        </w:rPr>
        <w:t>Thora</w:t>
      </w:r>
      <w:r>
        <w:rPr>
          <w:rFonts w:ascii="宋体" w:hAnsi="宋体"/>
          <w:szCs w:val="21"/>
        </w:rPr>
        <w:t>）</w:t>
      </w:r>
      <w:r>
        <w:rPr>
          <w:rFonts w:ascii="宋体" w:hAnsi="宋体" w:hint="eastAsia"/>
          <w:szCs w:val="21"/>
        </w:rPr>
        <w:t>》，被视为涉及道</w:t>
      </w:r>
      <w:r>
        <w:rPr>
          <w:rFonts w:ascii="宋体" w:hAnsi="宋体" w:hint="eastAsia"/>
          <w:szCs w:val="21"/>
        </w:rPr>
        <w:t>德、司法和信仰的生活领域的法律整体，可以直接追溯到上帝，具有如此核心的一种地位，以至于可以说犹太教乃是律法宗教。与此相反，保罗将基督徒对律法以及死亡的自由，和耶稣的复活，确定为拯救的唯一基础。（对此参《罗马书》</w:t>
      </w:r>
      <w:r>
        <w:rPr>
          <w:rFonts w:ascii="宋体" w:hAnsi="宋体" w:hint="eastAsia"/>
          <w:szCs w:val="21"/>
        </w:rPr>
        <w:t>1-8</w:t>
      </w:r>
      <w:r>
        <w:rPr>
          <w:rFonts w:ascii="宋体" w:hAnsi="宋体" w:hint="eastAsia"/>
          <w:szCs w:val="21"/>
        </w:rPr>
        <w:t>。）</w:t>
      </w:r>
    </w:p>
    <w:p w:rsidR="00000000" w:rsidRDefault="00EF3B58">
      <w:pPr>
        <w:pStyle w:val="a7"/>
        <w:rPr>
          <w:rFonts w:hint="eastAsia"/>
        </w:rPr>
      </w:pPr>
    </w:p>
  </w:footnote>
  <w:footnote w:id="139">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见《使徒行传》</w:t>
      </w:r>
      <w:r>
        <w:rPr>
          <w:rFonts w:ascii="宋体" w:hAnsi="宋体" w:hint="eastAsia"/>
          <w:szCs w:val="21"/>
          <w:lang w:val="de-DE"/>
        </w:rPr>
        <w:t>9</w:t>
      </w:r>
      <w:r>
        <w:rPr>
          <w:rFonts w:ascii="宋体" w:hAnsi="宋体" w:hint="eastAsia"/>
          <w:szCs w:val="21"/>
          <w:lang w:val="de-DE"/>
        </w:rPr>
        <w:t>，</w:t>
      </w:r>
      <w:r>
        <w:rPr>
          <w:rFonts w:ascii="宋体" w:hAnsi="宋体" w:hint="eastAsia"/>
          <w:szCs w:val="21"/>
          <w:lang w:val="de-DE"/>
        </w:rPr>
        <w:t>4</w:t>
      </w:r>
      <w:r>
        <w:rPr>
          <w:rFonts w:ascii="宋体" w:hAnsi="宋体" w:hint="eastAsia"/>
          <w:szCs w:val="21"/>
          <w:lang w:val="de-DE"/>
        </w:rPr>
        <w:t>。</w:t>
      </w:r>
    </w:p>
    <w:p w:rsidR="00000000" w:rsidRDefault="00EF3B58">
      <w:pPr>
        <w:pStyle w:val="a7"/>
        <w:rPr>
          <w:rFonts w:hint="eastAsia"/>
        </w:rPr>
      </w:pPr>
    </w:p>
  </w:footnote>
  <w:footnote w:id="14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szCs w:val="21"/>
          <w:lang w:val="de-DE"/>
        </w:rPr>
        <w:t>Messianität(Messias:</w:t>
      </w:r>
      <w:r>
        <w:rPr>
          <w:rFonts w:ascii="宋体" w:hAnsi="宋体" w:hint="eastAsia"/>
          <w:szCs w:val="21"/>
          <w:lang w:val="de-DE"/>
        </w:rPr>
        <w:t>对来自希伯莱语</w:t>
      </w:r>
      <w:r>
        <w:rPr>
          <w:rFonts w:ascii="宋体" w:hAnsi="宋体" w:hint="eastAsia"/>
          <w:szCs w:val="21"/>
          <w:lang w:val="de-DE"/>
        </w:rPr>
        <w:t>hammaschiach[</w:t>
      </w:r>
      <w:r>
        <w:rPr>
          <w:rFonts w:ascii="宋体" w:hAnsi="宋体" w:hint="eastAsia"/>
          <w:szCs w:val="21"/>
          <w:lang w:val="de-DE"/>
        </w:rPr>
        <w:t>受膏者</w:t>
      </w:r>
      <w:r>
        <w:rPr>
          <w:rFonts w:ascii="宋体" w:hAnsi="宋体" w:hint="eastAsia"/>
          <w:szCs w:val="21"/>
          <w:lang w:val="de-DE"/>
        </w:rPr>
        <w:t>]</w:t>
      </w:r>
      <w:r>
        <w:rPr>
          <w:rFonts w:ascii="宋体" w:hAnsi="宋体" w:hint="eastAsia"/>
          <w:szCs w:val="21"/>
          <w:lang w:val="de-DE"/>
        </w:rPr>
        <w:t>的阿米尔语的</w:t>
      </w:r>
      <w:r>
        <w:rPr>
          <w:rFonts w:ascii="宋体" w:hAnsi="宋体" w:hint="eastAsia"/>
          <w:szCs w:val="21"/>
          <w:lang w:val="de-DE"/>
        </w:rPr>
        <w:t>meschicha</w:t>
      </w:r>
      <w:r>
        <w:rPr>
          <w:rFonts w:ascii="宋体" w:hAnsi="宋体" w:hint="eastAsia"/>
          <w:szCs w:val="21"/>
          <w:lang w:val="de-DE"/>
        </w:rPr>
        <w:t>的希腊文改造</w:t>
      </w:r>
      <w:r>
        <w:rPr>
          <w:rFonts w:ascii="宋体" w:hAnsi="宋体" w:hint="eastAsia"/>
          <w:szCs w:val="21"/>
          <w:lang w:val="de-DE"/>
        </w:rPr>
        <w:t>)</w:t>
      </w:r>
      <w:r>
        <w:rPr>
          <w:rFonts w:ascii="宋体" w:hAnsi="宋体" w:hint="eastAsia"/>
          <w:szCs w:val="21"/>
          <w:lang w:val="de-DE"/>
        </w:rPr>
        <w:t>得到上帝祝福的拯救者的存在。</w:t>
      </w:r>
    </w:p>
    <w:p w:rsidR="00000000" w:rsidRDefault="00EF3B58">
      <w:pPr>
        <w:pStyle w:val="a7"/>
        <w:rPr>
          <w:rFonts w:hint="eastAsia"/>
        </w:rPr>
      </w:pPr>
    </w:p>
  </w:footnote>
  <w:footnote w:id="141">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犹太律法的泛滥，对其崇拜的狂热，对其折磨的仇恨，以及</w:t>
      </w:r>
      <w:r>
        <w:rPr>
          <w:rFonts w:ascii="宋体" w:hAnsi="宋体" w:hint="eastAsia"/>
          <w:szCs w:val="21"/>
          <w:lang w:val="de-DE"/>
        </w:rPr>
        <w:t>最后在基督身体的一个代表性死亡的观念中的对律法的废除，和在神性的辉煌中的复活，其完全的矛盾性被尼采解释为一种权力意志的表达，尼采因此同时表明了他自己的辨证本质。</w:t>
      </w:r>
    </w:p>
    <w:p w:rsidR="00000000" w:rsidRDefault="00EF3B58">
      <w:pPr>
        <w:pStyle w:val="a7"/>
        <w:rPr>
          <w:rFonts w:hint="eastAsia"/>
        </w:rPr>
      </w:pPr>
    </w:p>
  </w:footnote>
  <w:footnote w:id="142">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在草稿中</w:t>
      </w:r>
      <w:r>
        <w:rPr>
          <w:rFonts w:ascii="宋体" w:hAnsi="宋体" w:hint="eastAsia"/>
          <w:szCs w:val="21"/>
        </w:rPr>
        <w:t>，</w:t>
      </w:r>
      <w:r>
        <w:rPr>
          <w:rFonts w:ascii="宋体" w:hAnsi="宋体" w:hint="eastAsia"/>
          <w:szCs w:val="21"/>
          <w:lang w:val="de-DE"/>
        </w:rPr>
        <w:t>尼采写有</w:t>
      </w:r>
      <w:r>
        <w:rPr>
          <w:rFonts w:ascii="宋体" w:hAnsi="宋体" w:hint="eastAsia"/>
          <w:szCs w:val="21"/>
        </w:rPr>
        <w:t>“</w:t>
      </w:r>
      <w:r>
        <w:rPr>
          <w:rFonts w:ascii="宋体" w:hAnsi="宋体" w:hint="eastAsia"/>
          <w:szCs w:val="21"/>
          <w:lang w:val="de-DE"/>
        </w:rPr>
        <w:t>Der Grieche(Achill)</w:t>
      </w:r>
      <w:r>
        <w:rPr>
          <w:rFonts w:ascii="宋体" w:hAnsi="宋体" w:hint="eastAsia"/>
          <w:szCs w:val="21"/>
        </w:rPr>
        <w:t>”</w:t>
      </w:r>
      <w:r>
        <w:rPr>
          <w:rFonts w:ascii="宋体" w:hAnsi="宋体" w:hint="eastAsia"/>
          <w:szCs w:val="21"/>
          <w:lang w:val="de-DE"/>
        </w:rPr>
        <w:t>作为古代英雄的典型</w:t>
      </w:r>
      <w:r>
        <w:rPr>
          <w:rFonts w:ascii="宋体" w:hAnsi="宋体" w:hint="eastAsia"/>
          <w:szCs w:val="21"/>
        </w:rPr>
        <w:t>，</w:t>
      </w:r>
      <w:r>
        <w:rPr>
          <w:rFonts w:ascii="宋体" w:hAnsi="宋体" w:hint="eastAsia"/>
          <w:szCs w:val="21"/>
          <w:lang w:val="de-DE"/>
        </w:rPr>
        <w:t>与基督徒对照。【</w:t>
      </w:r>
      <w:r>
        <w:rPr>
          <w:rFonts w:ascii="宋体" w:hAnsi="宋体" w:hint="eastAsia"/>
          <w:szCs w:val="21"/>
          <w:lang w:val="de-DE"/>
        </w:rPr>
        <w:t>KSA</w:t>
      </w:r>
      <w:r>
        <w:rPr>
          <w:rFonts w:ascii="宋体" w:hAnsi="宋体" w:hint="eastAsia"/>
          <w:szCs w:val="21"/>
          <w:lang w:val="de-DE"/>
        </w:rPr>
        <w:t>】清样结尾：这是模仿不来的。</w:t>
      </w:r>
    </w:p>
    <w:p w:rsidR="00000000" w:rsidRDefault="00EF3B58">
      <w:pPr>
        <w:pStyle w:val="a7"/>
        <w:rPr>
          <w:rFonts w:hint="eastAsia"/>
        </w:rPr>
      </w:pPr>
    </w:p>
  </w:footnote>
  <w:footnote w:id="14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Enzykop</w:t>
      </w:r>
      <w:r>
        <w:rPr>
          <w:rFonts w:ascii="宋体" w:hAnsi="宋体"/>
          <w:szCs w:val="21"/>
          <w:lang w:val="de-DE"/>
        </w:rPr>
        <w:t>ädie</w:t>
      </w:r>
      <w:r>
        <w:rPr>
          <w:rFonts w:ascii="宋体" w:hAnsi="宋体" w:hint="eastAsia"/>
          <w:szCs w:val="21"/>
          <w:lang w:val="de-DE"/>
        </w:rPr>
        <w:t>来自希腊文</w:t>
      </w:r>
      <w:r>
        <w:rPr>
          <w:rFonts w:ascii="宋体" w:hAnsi="宋体"/>
          <w:szCs w:val="21"/>
          <w:lang w:val="de-DE"/>
        </w:rPr>
        <w:t xml:space="preserve"> enkyklios paideia </w:t>
      </w:r>
      <w:r>
        <w:rPr>
          <w:rFonts w:ascii="宋体" w:hAnsi="宋体" w:hint="eastAsia"/>
          <w:szCs w:val="21"/>
          <w:lang w:val="de-DE"/>
        </w:rPr>
        <w:t>[</w:t>
      </w:r>
      <w:r>
        <w:rPr>
          <w:rFonts w:ascii="宋体" w:hAnsi="宋体" w:hint="eastAsia"/>
          <w:szCs w:val="21"/>
          <w:lang w:val="de-DE"/>
        </w:rPr>
        <w:t>教育界，知识领域</w:t>
      </w:r>
      <w:r>
        <w:rPr>
          <w:rFonts w:ascii="宋体" w:hAnsi="宋体" w:hint="eastAsia"/>
          <w:szCs w:val="21"/>
          <w:lang w:val="de-DE"/>
        </w:rPr>
        <w:t>]</w:t>
      </w:r>
      <w:r>
        <w:rPr>
          <w:rFonts w:ascii="宋体" w:hAnsi="宋体" w:hint="eastAsia"/>
          <w:szCs w:val="21"/>
          <w:lang w:val="de-DE"/>
        </w:rPr>
        <w:t>；词典形式的关于所有知识领域的参考书；在此用来喻指基督教的折中特点，指它由来自不同信仰和文化</w:t>
      </w:r>
      <w:r>
        <w:rPr>
          <w:rFonts w:ascii="宋体" w:hAnsi="宋体" w:hint="eastAsia"/>
          <w:szCs w:val="21"/>
          <w:lang w:val="de-DE"/>
        </w:rPr>
        <w:t>的成分构成。</w:t>
      </w:r>
    </w:p>
    <w:p w:rsidR="00000000" w:rsidRDefault="00EF3B58">
      <w:pPr>
        <w:pStyle w:val="a7"/>
        <w:rPr>
          <w:rFonts w:hint="eastAsia"/>
        </w:rPr>
      </w:pPr>
    </w:p>
  </w:footnote>
  <w:footnote w:id="144">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Quintus Horatius Flaccus(</w:t>
      </w:r>
      <w:r>
        <w:rPr>
          <w:rFonts w:ascii="宋体" w:hAnsi="宋体" w:hint="eastAsia"/>
          <w:szCs w:val="21"/>
          <w:lang w:val="de-DE"/>
        </w:rPr>
        <w:t>前</w:t>
      </w:r>
      <w:r>
        <w:rPr>
          <w:rFonts w:ascii="宋体" w:hAnsi="宋体" w:hint="eastAsia"/>
          <w:szCs w:val="21"/>
          <w:lang w:val="de-DE"/>
        </w:rPr>
        <w:t>65-8)</w:t>
      </w:r>
      <w:r>
        <w:rPr>
          <w:rFonts w:ascii="宋体" w:hAnsi="宋体" w:hint="eastAsia"/>
          <w:szCs w:val="21"/>
        </w:rPr>
        <w:t>，</w:t>
      </w:r>
      <w:r>
        <w:rPr>
          <w:rFonts w:ascii="宋体" w:hAnsi="宋体" w:hint="eastAsia"/>
          <w:szCs w:val="21"/>
          <w:lang w:val="de-DE"/>
        </w:rPr>
        <w:t>著名的拉丁诗人</w:t>
      </w:r>
      <w:r>
        <w:rPr>
          <w:rFonts w:ascii="宋体" w:hAnsi="宋体" w:hint="eastAsia"/>
          <w:szCs w:val="21"/>
        </w:rPr>
        <w:t>，</w:t>
      </w:r>
      <w:r>
        <w:rPr>
          <w:rFonts w:ascii="宋体" w:hAnsi="宋体" w:hint="eastAsia"/>
          <w:szCs w:val="21"/>
          <w:lang w:val="de-DE"/>
        </w:rPr>
        <w:t>被认为是罗马抒情诗的真正创造者。颂歌和史诗，讽刺诗和书信，以及</w:t>
      </w:r>
      <w:r>
        <w:rPr>
          <w:rFonts w:ascii="宋体" w:hAnsi="宋体" w:hint="eastAsia"/>
          <w:szCs w:val="21"/>
          <w:lang w:val="de-DE"/>
        </w:rPr>
        <w:t>Ars poetica[</w:t>
      </w:r>
      <w:r>
        <w:rPr>
          <w:rFonts w:ascii="宋体" w:hAnsi="宋体" w:hint="eastAsia"/>
          <w:szCs w:val="21"/>
          <w:lang w:val="de-DE"/>
        </w:rPr>
        <w:t>诗艺</w:t>
      </w:r>
      <w:r>
        <w:rPr>
          <w:rFonts w:ascii="宋体" w:hAnsi="宋体" w:hint="eastAsia"/>
          <w:szCs w:val="21"/>
          <w:lang w:val="de-DE"/>
        </w:rPr>
        <w:t>]</w:t>
      </w:r>
      <w:r>
        <w:rPr>
          <w:rFonts w:ascii="宋体" w:hAnsi="宋体" w:hint="eastAsia"/>
          <w:szCs w:val="21"/>
          <w:lang w:val="de-DE"/>
        </w:rPr>
        <w:t>——亚里士多德之后最重要的关于诗歌艺术的理论，乃是奥古斯都皇帝统治下罗马文化鼎盛时期语言艺术的各种证明。由于</w:t>
      </w:r>
      <w:r>
        <w:rPr>
          <w:rFonts w:ascii="宋体" w:hAnsi="宋体" w:hint="eastAsia"/>
          <w:szCs w:val="21"/>
          <w:lang w:val="de-DE"/>
        </w:rPr>
        <w:t>Maecenas</w:t>
      </w:r>
      <w:r>
        <w:rPr>
          <w:rFonts w:ascii="宋体" w:hAnsi="宋体" w:hint="eastAsia"/>
          <w:szCs w:val="21"/>
          <w:lang w:val="de-DE"/>
        </w:rPr>
        <w:t>的宠爱，贺拉斯可以在一处萨宾田产上过不为金钱操心的生活。这符合他的伊壁鸠鲁主义的基本立场；也许尼采用“轻浮”暗指诗人的讽刺诗，他的按照其“玩笑地谈论真理”（《讽刺诗》</w:t>
      </w:r>
      <w:r>
        <w:rPr>
          <w:rFonts w:ascii="宋体" w:hAnsi="宋体" w:hint="eastAsia"/>
          <w:szCs w:val="21"/>
          <w:lang w:val="de-DE"/>
        </w:rPr>
        <w:t>I</w:t>
      </w:r>
      <w:r>
        <w:rPr>
          <w:rFonts w:ascii="宋体" w:hAnsi="宋体" w:hint="eastAsia"/>
          <w:szCs w:val="21"/>
          <w:lang w:val="de-DE"/>
        </w:rPr>
        <w:t>，</w:t>
      </w:r>
      <w:r>
        <w:rPr>
          <w:rFonts w:ascii="宋体" w:hAnsi="宋体" w:hint="eastAsia"/>
          <w:szCs w:val="21"/>
          <w:lang w:val="de-DE"/>
        </w:rPr>
        <w:t>i,24</w:t>
      </w:r>
      <w:r>
        <w:rPr>
          <w:rFonts w:ascii="宋体" w:hAnsi="宋体"/>
          <w:szCs w:val="21"/>
          <w:lang w:val="de-DE"/>
        </w:rPr>
        <w:t>）</w:t>
      </w:r>
      <w:r>
        <w:rPr>
          <w:rFonts w:ascii="宋体" w:hAnsi="宋体" w:hint="eastAsia"/>
          <w:szCs w:val="21"/>
          <w:lang w:val="de-DE"/>
        </w:rPr>
        <w:t>的</w:t>
      </w:r>
      <w:r>
        <w:rPr>
          <w:rFonts w:ascii="宋体" w:hAnsi="宋体" w:hint="eastAsia"/>
          <w:szCs w:val="21"/>
          <w:lang w:val="de-DE"/>
        </w:rPr>
        <w:t>原则而被随处引用的主题和对话。</w:t>
      </w:r>
    </w:p>
    <w:p w:rsidR="00000000" w:rsidRDefault="00EF3B58">
      <w:pPr>
        <w:pStyle w:val="a7"/>
        <w:rPr>
          <w:rFonts w:hint="eastAsia"/>
        </w:rPr>
      </w:pPr>
    </w:p>
  </w:footnote>
  <w:footnote w:id="145">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早期基督教处于对救世主（弥赛亚）的降临</w:t>
      </w:r>
      <w:r>
        <w:rPr>
          <w:rFonts w:ascii="宋体" w:hAnsi="宋体" w:hint="eastAsia"/>
          <w:szCs w:val="21"/>
          <w:lang w:val="de-DE"/>
        </w:rPr>
        <w:t>/</w:t>
      </w:r>
      <w:r>
        <w:rPr>
          <w:rFonts w:ascii="宋体" w:hAnsi="宋体" w:hint="eastAsia"/>
          <w:szCs w:val="21"/>
          <w:lang w:val="de-DE"/>
        </w:rPr>
        <w:t>再临以及因而还有世界的直接的迅速的毁灭的一种一直期待状态：弥赛亚在世界末日从天上降临，复活死者，进行末日审判，永久建立起上帝的统治。</w:t>
      </w:r>
    </w:p>
    <w:p w:rsidR="00000000" w:rsidRDefault="00EF3B58">
      <w:pPr>
        <w:pStyle w:val="a7"/>
        <w:rPr>
          <w:rFonts w:hint="eastAsia"/>
        </w:rPr>
      </w:pPr>
    </w:p>
  </w:footnote>
  <w:footnote w:id="14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szCs w:val="21"/>
          <w:lang w:val="de-DE"/>
        </w:rPr>
        <w:t>römischen Prätoren in der Provinz,</w:t>
      </w:r>
      <w:r>
        <w:rPr>
          <w:rFonts w:ascii="宋体" w:hAnsi="宋体" w:hint="eastAsia"/>
          <w:szCs w:val="21"/>
          <w:lang w:val="de-DE"/>
        </w:rPr>
        <w:t>塔西陀所称</w:t>
      </w:r>
      <w:r>
        <w:rPr>
          <w:rFonts w:ascii="宋体" w:hAnsi="宋体" w:hint="eastAsia"/>
          <w:szCs w:val="21"/>
          <w:lang w:val="de-DE"/>
        </w:rPr>
        <w:t>legati Augusti(Caesaris) pro</w:t>
      </w:r>
      <w:r>
        <w:rPr>
          <w:rFonts w:ascii="宋体" w:hAnsi="宋体" w:hint="eastAsia"/>
          <w:szCs w:val="21"/>
        </w:rPr>
        <w:t>‘</w:t>
      </w:r>
      <w:r>
        <w:rPr>
          <w:rFonts w:ascii="宋体" w:hAnsi="宋体" w:hint="eastAsia"/>
          <w:szCs w:val="21"/>
          <w:lang w:val="de-DE"/>
        </w:rPr>
        <w:t>praetore</w:t>
      </w:r>
      <w:r>
        <w:rPr>
          <w:rFonts w:ascii="宋体" w:hAnsi="宋体"/>
          <w:szCs w:val="21"/>
          <w:lang w:val="de-DE"/>
        </w:rPr>
        <w:t>’</w:t>
      </w:r>
      <w:r>
        <w:rPr>
          <w:rFonts w:ascii="宋体" w:hAnsi="宋体" w:hint="eastAsia"/>
          <w:szCs w:val="21"/>
        </w:rPr>
        <w:t>，</w:t>
      </w:r>
      <w:r>
        <w:rPr>
          <w:rFonts w:ascii="宋体" w:hAnsi="宋体" w:hint="eastAsia"/>
          <w:szCs w:val="21"/>
          <w:lang w:val="de-DE"/>
        </w:rPr>
        <w:t>一个帝国行省的总督和军事长官。直到公元前</w:t>
      </w:r>
      <w:r>
        <w:rPr>
          <w:rFonts w:ascii="宋体" w:hAnsi="宋体" w:hint="eastAsia"/>
          <w:szCs w:val="21"/>
          <w:lang w:val="de-DE"/>
        </w:rPr>
        <w:t>450</w:t>
      </w:r>
      <w:r>
        <w:rPr>
          <w:rFonts w:ascii="宋体" w:hAnsi="宋体" w:hint="eastAsia"/>
          <w:szCs w:val="21"/>
          <w:lang w:val="de-DE"/>
        </w:rPr>
        <w:t>年</w:t>
      </w:r>
      <w:r>
        <w:rPr>
          <w:rFonts w:ascii="宋体" w:hAnsi="宋体" w:hint="eastAsia"/>
          <w:szCs w:val="21"/>
          <w:lang w:val="de-DE"/>
        </w:rPr>
        <w:t>Pr</w:t>
      </w:r>
      <w:r>
        <w:rPr>
          <w:rFonts w:ascii="宋体" w:hAnsi="宋体"/>
          <w:szCs w:val="21"/>
          <w:lang w:val="de-DE"/>
        </w:rPr>
        <w:t>ätor</w:t>
      </w:r>
      <w:r>
        <w:rPr>
          <w:rFonts w:ascii="宋体" w:hAnsi="宋体" w:hint="eastAsia"/>
          <w:szCs w:val="21"/>
          <w:lang w:val="de-DE"/>
        </w:rPr>
        <w:t>（拉丁文</w:t>
      </w:r>
      <w:r>
        <w:rPr>
          <w:rFonts w:ascii="宋体" w:hAnsi="宋体" w:hint="eastAsia"/>
          <w:szCs w:val="21"/>
          <w:lang w:val="de-DE"/>
        </w:rPr>
        <w:t>praetor[</w:t>
      </w:r>
      <w:r>
        <w:rPr>
          <w:rFonts w:ascii="宋体" w:hAnsi="宋体" w:hint="eastAsia"/>
          <w:szCs w:val="21"/>
          <w:lang w:val="de-DE"/>
        </w:rPr>
        <w:t>列前者</w:t>
      </w:r>
      <w:r>
        <w:rPr>
          <w:rFonts w:ascii="宋体" w:hAnsi="宋体" w:hint="eastAsia"/>
          <w:szCs w:val="21"/>
          <w:lang w:val="de-DE"/>
        </w:rPr>
        <w:t>][</w:t>
      </w:r>
      <w:r>
        <w:rPr>
          <w:rFonts w:ascii="宋体" w:hAnsi="宋体" w:hint="eastAsia"/>
          <w:szCs w:val="21"/>
          <w:lang w:val="de-DE"/>
        </w:rPr>
        <w:t>统帅</w:t>
      </w:r>
      <w:r>
        <w:rPr>
          <w:rFonts w:ascii="宋体" w:hAnsi="宋体" w:hint="eastAsia"/>
          <w:szCs w:val="21"/>
          <w:lang w:val="de-DE"/>
        </w:rPr>
        <w:t>]</w:t>
      </w:r>
      <w:r>
        <w:rPr>
          <w:rFonts w:ascii="宋体" w:hAnsi="宋体" w:hint="eastAsia"/>
          <w:szCs w:val="21"/>
          <w:lang w:val="de-DE"/>
        </w:rPr>
        <w:t>）的原意是后来</w:t>
      </w:r>
      <w:r>
        <w:rPr>
          <w:rFonts w:ascii="宋体" w:hAnsi="宋体" w:hint="eastAsia"/>
          <w:szCs w:val="21"/>
          <w:lang w:val="de-DE"/>
        </w:rPr>
        <w:t>称为</w:t>
      </w:r>
      <w:r>
        <w:rPr>
          <w:rFonts w:ascii="宋体" w:hAnsi="宋体" w:hint="eastAsia"/>
          <w:szCs w:val="21"/>
          <w:lang w:val="de-DE"/>
        </w:rPr>
        <w:t xml:space="preserve"> Konsul[</w:t>
      </w:r>
      <w:r>
        <w:rPr>
          <w:rFonts w:ascii="宋体" w:hAnsi="宋体" w:hint="eastAsia"/>
          <w:szCs w:val="21"/>
          <w:lang w:val="de-DE"/>
        </w:rPr>
        <w:t>执政官</w:t>
      </w:r>
      <w:r>
        <w:rPr>
          <w:rFonts w:ascii="宋体" w:hAnsi="宋体" w:hint="eastAsia"/>
          <w:szCs w:val="21"/>
          <w:lang w:val="de-DE"/>
        </w:rPr>
        <w:t>]</w:t>
      </w:r>
      <w:r>
        <w:rPr>
          <w:rFonts w:ascii="宋体" w:hAnsi="宋体" w:hint="eastAsia"/>
          <w:szCs w:val="21"/>
          <w:lang w:val="de-DE"/>
        </w:rPr>
        <w:t>的罗马共和国的高级官员。在诉讼中他提出法官名单和自从公元前</w:t>
      </w:r>
      <w:r>
        <w:rPr>
          <w:rFonts w:ascii="宋体" w:hAnsi="宋体" w:hint="eastAsia"/>
          <w:szCs w:val="21"/>
          <w:lang w:val="de-DE"/>
        </w:rPr>
        <w:t>2</w:t>
      </w:r>
      <w:r>
        <w:rPr>
          <w:rFonts w:ascii="宋体" w:hAnsi="宋体" w:hint="eastAsia"/>
          <w:szCs w:val="21"/>
          <w:lang w:val="de-DE"/>
        </w:rPr>
        <w:t>世纪领导法庭调查（</w:t>
      </w:r>
      <w:r>
        <w:rPr>
          <w:rFonts w:ascii="宋体" w:hAnsi="宋体" w:hint="eastAsia"/>
          <w:szCs w:val="21"/>
          <w:lang w:val="de-DE"/>
        </w:rPr>
        <w:t>quaestiones</w:t>
      </w:r>
      <w:r>
        <w:rPr>
          <w:rFonts w:ascii="宋体" w:hAnsi="宋体"/>
          <w:szCs w:val="21"/>
          <w:lang w:val="de-DE"/>
        </w:rPr>
        <w:t>）</w:t>
      </w:r>
      <w:r>
        <w:rPr>
          <w:rFonts w:ascii="宋体" w:hAnsi="宋体" w:hint="eastAsia"/>
          <w:szCs w:val="21"/>
          <w:lang w:val="de-DE"/>
        </w:rPr>
        <w:t>。在其公职岁月之后，他成为罗马帝国的某一行省的作为</w:t>
      </w:r>
      <w:r>
        <w:rPr>
          <w:rFonts w:ascii="宋体" w:hAnsi="宋体" w:hint="eastAsia"/>
          <w:szCs w:val="21"/>
          <w:lang w:val="de-DE"/>
        </w:rPr>
        <w:t>Propr</w:t>
      </w:r>
      <w:r>
        <w:rPr>
          <w:rFonts w:ascii="宋体" w:hAnsi="宋体"/>
          <w:szCs w:val="21"/>
          <w:lang w:val="de-DE"/>
        </w:rPr>
        <w:t>ätor</w:t>
      </w:r>
      <w:r>
        <w:rPr>
          <w:rFonts w:ascii="宋体" w:hAnsi="宋体" w:hint="eastAsia"/>
          <w:szCs w:val="21"/>
          <w:lang w:val="de-DE"/>
        </w:rPr>
        <w:t>的总督。尼采在这一语境联系中暗指比拉多（</w:t>
      </w:r>
      <w:r>
        <w:rPr>
          <w:rFonts w:ascii="宋体" w:hAnsi="宋体" w:hint="eastAsia"/>
          <w:szCs w:val="21"/>
          <w:lang w:val="de-DE"/>
        </w:rPr>
        <w:t>Pontius Pilatus</w:t>
      </w:r>
      <w:r>
        <w:rPr>
          <w:rFonts w:ascii="宋体" w:hAnsi="宋体"/>
          <w:szCs w:val="21"/>
          <w:lang w:val="de-DE"/>
        </w:rPr>
        <w:t>）</w:t>
      </w:r>
      <w:r>
        <w:rPr>
          <w:rFonts w:ascii="宋体" w:hAnsi="宋体" w:hint="eastAsia"/>
          <w:szCs w:val="21"/>
          <w:lang w:val="de-DE"/>
        </w:rPr>
        <w:t>,</w:t>
      </w:r>
      <w:r>
        <w:rPr>
          <w:rFonts w:ascii="宋体" w:hAnsi="宋体" w:hint="eastAsia"/>
          <w:szCs w:val="21"/>
          <w:lang w:val="de-DE"/>
        </w:rPr>
        <w:t>犹大行省的罗马总督（</w:t>
      </w:r>
      <w:r>
        <w:rPr>
          <w:rFonts w:ascii="宋体" w:hAnsi="宋体" w:hint="eastAsia"/>
          <w:szCs w:val="21"/>
          <w:lang w:val="de-DE"/>
        </w:rPr>
        <w:t>26-36</w:t>
      </w:r>
      <w:r>
        <w:rPr>
          <w:rFonts w:ascii="宋体" w:hAnsi="宋体" w:hint="eastAsia"/>
          <w:szCs w:val="21"/>
          <w:lang w:val="de-DE"/>
        </w:rPr>
        <w:t>），他在对耶稣的审判中下达了按照罗马法律钉十字架的死刑判决。这一罗马帝国的“毁灭”的来临大概也可以从比拉多后来的怀疑主义问题“什么是真理？”（《约翰福音》</w:t>
      </w:r>
      <w:r>
        <w:rPr>
          <w:rFonts w:ascii="宋体" w:hAnsi="宋体" w:hint="eastAsia"/>
          <w:szCs w:val="21"/>
          <w:lang w:val="de-DE"/>
        </w:rPr>
        <w:t>18</w:t>
      </w:r>
      <w:r>
        <w:rPr>
          <w:rFonts w:ascii="宋体" w:hAnsi="宋体" w:hint="eastAsia"/>
          <w:szCs w:val="21"/>
          <w:lang w:val="de-DE"/>
        </w:rPr>
        <w:t>，</w:t>
      </w:r>
      <w:r>
        <w:rPr>
          <w:rFonts w:ascii="宋体" w:hAnsi="宋体" w:hint="eastAsia"/>
          <w:szCs w:val="21"/>
          <w:lang w:val="de-DE"/>
        </w:rPr>
        <w:t>38</w:t>
      </w:r>
      <w:r>
        <w:rPr>
          <w:rFonts w:ascii="宋体" w:hAnsi="宋体" w:hint="eastAsia"/>
          <w:szCs w:val="21"/>
          <w:lang w:val="de-DE"/>
        </w:rPr>
        <w:t>）中推断出来。</w:t>
      </w:r>
    </w:p>
    <w:p w:rsidR="00000000" w:rsidRDefault="00EF3B58">
      <w:pPr>
        <w:pStyle w:val="a7"/>
        <w:rPr>
          <w:rFonts w:hint="eastAsia"/>
        </w:rPr>
      </w:pPr>
    </w:p>
  </w:footnote>
  <w:footnote w:id="14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Epikur</w:t>
      </w:r>
      <w:r>
        <w:rPr>
          <w:rFonts w:ascii="宋体" w:hAnsi="宋体" w:hint="eastAsia"/>
          <w:szCs w:val="21"/>
          <w:lang w:val="de-DE"/>
        </w:rPr>
        <w:t>,</w:t>
      </w:r>
      <w:r>
        <w:rPr>
          <w:rFonts w:ascii="宋体" w:hAnsi="宋体" w:hint="eastAsia"/>
          <w:szCs w:val="21"/>
          <w:lang w:val="de-DE"/>
        </w:rPr>
        <w:t>前</w:t>
      </w:r>
      <w:r>
        <w:rPr>
          <w:rFonts w:ascii="宋体" w:hAnsi="宋体" w:hint="eastAsia"/>
          <w:szCs w:val="21"/>
          <w:lang w:val="de-DE"/>
        </w:rPr>
        <w:t>342-270</w:t>
      </w:r>
      <w:r>
        <w:rPr>
          <w:rFonts w:ascii="宋体" w:hAnsi="宋体" w:hint="eastAsia"/>
          <w:szCs w:val="21"/>
          <w:lang w:val="de-DE"/>
        </w:rPr>
        <w:t>，萨摩斯的希腊哲学家；他主张原子论，按照原子论，所有事物都由于原子的结合和分离而形成和毁灭。面对物质以及还有感性幸福的短暂性，理性指导下的和谐和心灵的安宁（</w:t>
      </w:r>
      <w:r>
        <w:rPr>
          <w:rFonts w:ascii="宋体" w:hAnsi="宋体" w:hint="eastAsia"/>
          <w:szCs w:val="21"/>
          <w:lang w:val="de-DE"/>
        </w:rPr>
        <w:t>Ataraxie</w:t>
      </w:r>
      <w:r>
        <w:rPr>
          <w:rFonts w:ascii="宋体" w:hAnsi="宋体"/>
          <w:szCs w:val="21"/>
          <w:lang w:val="de-DE"/>
        </w:rPr>
        <w:t>）</w:t>
      </w:r>
      <w:r>
        <w:rPr>
          <w:rFonts w:ascii="宋体" w:hAnsi="宋体" w:hint="eastAsia"/>
          <w:szCs w:val="21"/>
          <w:lang w:val="de-DE"/>
        </w:rPr>
        <w:t>被认为是最高美德，同时也是真正的虔诚所在。伊壁鸠鲁认为神也是原子构成的，既不需要害怕也不值得崇敬。</w:t>
      </w:r>
    </w:p>
    <w:p w:rsidR="00000000" w:rsidRDefault="00EF3B58">
      <w:pPr>
        <w:pStyle w:val="a7"/>
        <w:rPr>
          <w:rFonts w:hint="eastAsia"/>
        </w:rPr>
      </w:pPr>
    </w:p>
  </w:footnote>
  <w:footnote w:id="14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Lucretius Carus,</w:t>
      </w:r>
      <w:r>
        <w:rPr>
          <w:rFonts w:ascii="宋体" w:hAnsi="宋体" w:hint="eastAsia"/>
          <w:szCs w:val="21"/>
          <w:lang w:val="de-DE"/>
        </w:rPr>
        <w:t>约前</w:t>
      </w:r>
      <w:r>
        <w:rPr>
          <w:rFonts w:ascii="宋体" w:hAnsi="宋体" w:hint="eastAsia"/>
          <w:szCs w:val="21"/>
          <w:lang w:val="de-DE"/>
        </w:rPr>
        <w:t>96-55</w:t>
      </w:r>
      <w:r>
        <w:rPr>
          <w:rFonts w:ascii="宋体" w:hAnsi="宋体" w:hint="eastAsia"/>
          <w:szCs w:val="21"/>
        </w:rPr>
        <w:t>，</w:t>
      </w:r>
      <w:r>
        <w:rPr>
          <w:rFonts w:ascii="宋体" w:hAnsi="宋体" w:hint="eastAsia"/>
          <w:szCs w:val="21"/>
          <w:lang w:val="de-DE"/>
        </w:rPr>
        <w:t>拉丁诗人和哲学家</w:t>
      </w:r>
      <w:r>
        <w:rPr>
          <w:rFonts w:ascii="宋体" w:hAnsi="宋体" w:hint="eastAsia"/>
          <w:szCs w:val="21"/>
        </w:rPr>
        <w:t>，</w:t>
      </w:r>
      <w:r>
        <w:rPr>
          <w:rFonts w:ascii="宋体" w:hAnsi="宋体" w:hint="eastAsia"/>
          <w:szCs w:val="21"/>
          <w:lang w:val="de-DE"/>
        </w:rPr>
        <w:t>原子论在罗马的最重要代表。在他的教育诗</w:t>
      </w:r>
      <w:r>
        <w:rPr>
          <w:rFonts w:ascii="宋体" w:hAnsi="宋体" w:hint="eastAsia"/>
          <w:szCs w:val="21"/>
          <w:lang w:val="de-DE"/>
        </w:rPr>
        <w:t>De rerum natura[</w:t>
      </w:r>
      <w:r>
        <w:rPr>
          <w:rFonts w:ascii="宋体" w:hAnsi="宋体" w:hint="eastAsia"/>
          <w:szCs w:val="21"/>
          <w:lang w:val="de-DE"/>
        </w:rPr>
        <w:t>物性论，一部六音步叙事诗，分为</w:t>
      </w:r>
      <w:r>
        <w:rPr>
          <w:rFonts w:ascii="宋体" w:hAnsi="宋体" w:hint="eastAsia"/>
          <w:szCs w:val="21"/>
          <w:lang w:val="de-DE"/>
        </w:rPr>
        <w:t>6</w:t>
      </w:r>
      <w:r>
        <w:rPr>
          <w:rFonts w:ascii="宋体" w:hAnsi="宋体" w:hint="eastAsia"/>
          <w:szCs w:val="21"/>
          <w:lang w:val="de-DE"/>
        </w:rPr>
        <w:t>卷</w:t>
      </w:r>
      <w:r>
        <w:rPr>
          <w:rFonts w:ascii="宋体" w:hAnsi="宋体" w:hint="eastAsia"/>
          <w:szCs w:val="21"/>
          <w:lang w:val="de-DE"/>
        </w:rPr>
        <w:t>]</w:t>
      </w:r>
      <w:r>
        <w:rPr>
          <w:rFonts w:ascii="宋体" w:hAnsi="宋体" w:hint="eastAsia"/>
          <w:szCs w:val="21"/>
          <w:lang w:val="de-DE"/>
        </w:rPr>
        <w:t>中，他提出了一种根据伊壁鸠鲁</w:t>
      </w:r>
      <w:r>
        <w:rPr>
          <w:rFonts w:ascii="宋体" w:hAnsi="宋体" w:hint="eastAsia"/>
          <w:szCs w:val="21"/>
          <w:lang w:val="de-DE"/>
        </w:rPr>
        <w:t>哲学而做出的宇宙学的、人类学的和心理学的描述。卢克莱修希望将人们从对神之畏惧，迷信和死亡恐惧中解脱出来；他试图用理性来解释奇迹。</w:t>
      </w:r>
    </w:p>
    <w:p w:rsidR="00000000" w:rsidRDefault="00EF3B58">
      <w:pPr>
        <w:pStyle w:val="a7"/>
        <w:rPr>
          <w:rFonts w:hint="eastAsia"/>
        </w:rPr>
      </w:pPr>
    </w:p>
  </w:footnote>
  <w:footnote w:id="14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Mithras- und Isiskulte,</w:t>
      </w:r>
      <w:r>
        <w:rPr>
          <w:rFonts w:ascii="宋体" w:hAnsi="宋体" w:hint="eastAsia"/>
          <w:szCs w:val="21"/>
          <w:lang w:val="de-DE"/>
        </w:rPr>
        <w:t>密斯拉</w:t>
      </w:r>
      <w:r>
        <w:rPr>
          <w:rFonts w:ascii="宋体" w:hAnsi="宋体" w:hint="eastAsia"/>
          <w:szCs w:val="21"/>
        </w:rPr>
        <w:t>：</w:t>
      </w:r>
      <w:r>
        <w:rPr>
          <w:rFonts w:ascii="宋体" w:hAnsi="宋体" w:hint="eastAsia"/>
          <w:szCs w:val="21"/>
          <w:lang w:val="de-DE"/>
        </w:rPr>
        <w:t>印度</w:t>
      </w:r>
      <w:r>
        <w:rPr>
          <w:rFonts w:ascii="宋体" w:hAnsi="宋体" w:hint="eastAsia"/>
          <w:szCs w:val="21"/>
          <w:lang w:val="de-DE"/>
        </w:rPr>
        <w:t>-</w:t>
      </w:r>
      <w:r>
        <w:rPr>
          <w:rFonts w:ascii="宋体" w:hAnsi="宋体" w:hint="eastAsia"/>
          <w:szCs w:val="21"/>
          <w:lang w:val="de-DE"/>
        </w:rPr>
        <w:t>伊朗的神</w:t>
      </w:r>
      <w:r>
        <w:rPr>
          <w:rFonts w:ascii="宋体" w:hAnsi="宋体" w:hint="eastAsia"/>
          <w:szCs w:val="21"/>
        </w:rPr>
        <w:t>，</w:t>
      </w:r>
      <w:r>
        <w:rPr>
          <w:rFonts w:ascii="宋体" w:hAnsi="宋体" w:hint="eastAsia"/>
          <w:szCs w:val="21"/>
          <w:lang w:val="de-DE"/>
        </w:rPr>
        <w:t>其身上结合了许多不同的特性和功能</w:t>
      </w:r>
      <w:r>
        <w:rPr>
          <w:rFonts w:ascii="宋体" w:hAnsi="宋体" w:hint="eastAsia"/>
          <w:szCs w:val="21"/>
        </w:rPr>
        <w:t>：</w:t>
      </w:r>
      <w:r>
        <w:rPr>
          <w:rFonts w:ascii="宋体" w:hAnsi="宋体" w:hint="eastAsia"/>
          <w:szCs w:val="21"/>
          <w:lang w:val="de-DE"/>
        </w:rPr>
        <w:t>最初是契约之神</w:t>
      </w:r>
      <w:r>
        <w:rPr>
          <w:rFonts w:ascii="宋体" w:hAnsi="宋体" w:hint="eastAsia"/>
          <w:szCs w:val="21"/>
        </w:rPr>
        <w:t>（</w:t>
      </w:r>
      <w:r>
        <w:rPr>
          <w:rFonts w:ascii="宋体" w:hAnsi="宋体" w:hint="eastAsia"/>
          <w:szCs w:val="21"/>
          <w:lang w:val="de-DE"/>
        </w:rPr>
        <w:t>伊朗文</w:t>
      </w:r>
      <w:r>
        <w:rPr>
          <w:rFonts w:ascii="宋体" w:hAnsi="宋体" w:hint="eastAsia"/>
          <w:szCs w:val="21"/>
        </w:rPr>
        <w:t>：</w:t>
      </w:r>
      <w:r>
        <w:rPr>
          <w:rFonts w:ascii="宋体" w:hAnsi="宋体" w:hint="eastAsia"/>
          <w:szCs w:val="21"/>
          <w:lang w:val="de-DE"/>
        </w:rPr>
        <w:t>mithra</w:t>
      </w:r>
      <w:r>
        <w:rPr>
          <w:rFonts w:ascii="宋体" w:hAnsi="宋体" w:hint="eastAsia"/>
          <w:szCs w:val="21"/>
        </w:rPr>
        <w:t>），</w:t>
      </w:r>
      <w:r>
        <w:rPr>
          <w:rFonts w:ascii="宋体" w:hAnsi="宋体" w:hint="eastAsia"/>
          <w:szCs w:val="21"/>
          <w:lang w:val="de-DE"/>
        </w:rPr>
        <w:t>然后是太阳和战争之神。在传播到罗马和越过阿尔卑斯、排除妇女的密斯拉崇拜中，迷狂的动物献祭在夜间的岩洞和地下室中举行。埃及的女神伊西斯原来代表天座，但作为天神荷鲁斯的母亲和恐怖和死亡之神奥西里斯的妻子找到了死亡仪式的入口</w:t>
      </w:r>
      <w:r>
        <w:rPr>
          <w:rFonts w:ascii="宋体" w:hAnsi="宋体" w:hint="eastAsia"/>
          <w:szCs w:val="21"/>
          <w:lang w:val="de-DE"/>
        </w:rPr>
        <w:t>，被认为是魔法女神。对其的崇拜在公元前</w:t>
      </w:r>
      <w:r>
        <w:rPr>
          <w:rFonts w:ascii="宋体" w:hAnsi="宋体" w:hint="eastAsia"/>
          <w:szCs w:val="21"/>
          <w:lang w:val="de-DE"/>
        </w:rPr>
        <w:t>333</w:t>
      </w:r>
      <w:r>
        <w:rPr>
          <w:rFonts w:ascii="宋体" w:hAnsi="宋体" w:hint="eastAsia"/>
          <w:szCs w:val="21"/>
          <w:lang w:val="de-DE"/>
        </w:rPr>
        <w:t>年之前已经传播到雅典，在雅典与希腊的恐怖女神</w:t>
      </w:r>
      <w:r>
        <w:rPr>
          <w:rFonts w:ascii="宋体" w:hAnsi="宋体" w:hint="eastAsia"/>
          <w:szCs w:val="21"/>
          <w:lang w:val="de-DE"/>
        </w:rPr>
        <w:t>Demeter</w:t>
      </w:r>
      <w:r>
        <w:rPr>
          <w:rFonts w:ascii="宋体" w:hAnsi="宋体" w:hint="eastAsia"/>
          <w:szCs w:val="21"/>
          <w:lang w:val="de-DE"/>
        </w:rPr>
        <w:t>结合起来。在古代晚期，伊西斯变成了普遍性的女神，对其的崇敬在罗马帝国境内获得了广泛的传播。</w:t>
      </w:r>
    </w:p>
    <w:p w:rsidR="00000000" w:rsidRDefault="00EF3B58">
      <w:pPr>
        <w:pStyle w:val="a7"/>
        <w:rPr>
          <w:rFonts w:hint="eastAsia"/>
        </w:rPr>
      </w:pPr>
    </w:p>
  </w:footnote>
  <w:footnote w:id="15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由于犹太教比基督教更强烈地将人的生存过程和结果与此岸联系在一起，所以既不能有一种死亡崇拜也不能有一种明显的彼岸信仰，对它来说，永恒的地狱之苦的观念也是陌生的。所期待的与其说是上帝的永恒福乐的完美辩解和恢复的日子，不如说是历史中的“耶和华的日子”。（例如参《约书亚记》</w:t>
      </w:r>
      <w:r>
        <w:rPr>
          <w:rFonts w:ascii="宋体" w:hAnsi="宋体" w:hint="eastAsia"/>
          <w:szCs w:val="21"/>
          <w:lang w:val="de-DE"/>
        </w:rPr>
        <w:t xml:space="preserve"> 2,12-22; </w:t>
      </w:r>
      <w:r>
        <w:rPr>
          <w:rFonts w:ascii="宋体" w:hAnsi="宋体" w:hint="eastAsia"/>
          <w:szCs w:val="21"/>
          <w:lang w:val="de-DE"/>
        </w:rPr>
        <w:t>《约珥书》</w:t>
      </w:r>
      <w:r>
        <w:rPr>
          <w:rFonts w:ascii="宋体" w:hAnsi="宋体" w:hint="eastAsia"/>
          <w:szCs w:val="21"/>
          <w:lang w:val="de-DE"/>
        </w:rPr>
        <w:t xml:space="preserve"> 1</w:t>
      </w:r>
      <w:r>
        <w:rPr>
          <w:rFonts w:ascii="宋体" w:hAnsi="宋体" w:hint="eastAsia"/>
          <w:szCs w:val="21"/>
          <w:lang w:val="de-DE"/>
        </w:rPr>
        <w:t>,15</w:t>
      </w:r>
      <w:r>
        <w:rPr>
          <w:rFonts w:ascii="宋体" w:hAnsi="宋体" w:hint="eastAsia"/>
          <w:szCs w:val="21"/>
          <w:lang w:val="de-DE"/>
        </w:rPr>
        <w:t>。）</w:t>
      </w:r>
    </w:p>
    <w:p w:rsidR="00000000" w:rsidRDefault="00EF3B58">
      <w:pPr>
        <w:pStyle w:val="a7"/>
        <w:rPr>
          <w:rFonts w:hint="eastAsia"/>
        </w:rPr>
      </w:pPr>
    </w:p>
  </w:footnote>
  <w:footnote w:id="151">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指埃及的死亡崇拜。由于死后的生命被与被与身体的完好状态联系起来，所以埃及人将他们的死者制成木乃伊，并为了身体的利益而设法获得相应的陪葬品。</w:t>
      </w:r>
    </w:p>
    <w:p w:rsidR="00000000" w:rsidRDefault="00EF3B58">
      <w:pPr>
        <w:pStyle w:val="a7"/>
        <w:rPr>
          <w:rFonts w:hint="eastAsia"/>
        </w:rPr>
      </w:pPr>
    </w:p>
  </w:footnote>
  <w:footnote w:id="152">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参《马加比二书》</w:t>
      </w:r>
      <w:r>
        <w:rPr>
          <w:rFonts w:ascii="宋体" w:hAnsi="宋体" w:hint="eastAsia"/>
          <w:szCs w:val="21"/>
          <w:lang w:val="de-DE"/>
        </w:rPr>
        <w:t>7</w:t>
      </w:r>
      <w:r>
        <w:rPr>
          <w:rFonts w:ascii="宋体" w:hAnsi="宋体" w:hint="eastAsia"/>
          <w:szCs w:val="21"/>
          <w:lang w:val="de-DE"/>
        </w:rPr>
        <w:t>，</w:t>
      </w:r>
      <w:r>
        <w:rPr>
          <w:rFonts w:ascii="宋体" w:hAnsi="宋体" w:hint="eastAsia"/>
          <w:szCs w:val="21"/>
          <w:lang w:val="de-DE"/>
        </w:rPr>
        <w:t>10</w:t>
      </w:r>
      <w:r>
        <w:rPr>
          <w:rFonts w:ascii="宋体" w:hAnsi="宋体" w:hint="eastAsia"/>
          <w:szCs w:val="21"/>
          <w:lang w:val="de-DE"/>
        </w:rPr>
        <w:t>以下：“士兵们又开始拿第三个兄弟寻开心。当人命令他伸出舌头的时候，他立刻就伸了出来。接着他勇敢地举起双手，大无畏地说道：‘上帝给我双手。然而对我来说，他的律法比双手更可贵，我知道，上帝会把这些重新恩赐给我。’”（参上注）</w:t>
      </w:r>
    </w:p>
    <w:p w:rsidR="00000000" w:rsidRDefault="00EF3B58">
      <w:pPr>
        <w:pStyle w:val="a7"/>
        <w:rPr>
          <w:rFonts w:hint="eastAsia"/>
        </w:rPr>
      </w:pPr>
    </w:p>
  </w:footnote>
  <w:footnote w:id="15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在他的第一次传道旅行中，保罗已经给异教徒洗礼，放弃了过去的割</w:t>
      </w:r>
      <w:r>
        <w:rPr>
          <w:rFonts w:ascii="宋体" w:hAnsi="宋体" w:hint="eastAsia"/>
          <w:szCs w:val="21"/>
          <w:lang w:val="de-DE"/>
        </w:rPr>
        <w:t>礼和犹太饮食戒律。耶路撒冷的使徒会议批准了（</w:t>
      </w:r>
      <w:r>
        <w:rPr>
          <w:rFonts w:ascii="宋体" w:hAnsi="宋体" w:hint="eastAsia"/>
          <w:szCs w:val="21"/>
          <w:lang w:val="de-DE"/>
        </w:rPr>
        <w:t>48</w:t>
      </w:r>
      <w:r>
        <w:rPr>
          <w:rFonts w:ascii="宋体" w:hAnsi="宋体" w:hint="eastAsia"/>
          <w:szCs w:val="21"/>
          <w:lang w:val="de-DE"/>
        </w:rPr>
        <w:t>）这些保罗在其书信中也赞成的做法。在他给罗马人的书信的开头这样写到：“无论是希腊人，非希腊人，受教化人和未受教化人，我都欠他们的债，所以情愿尽我的力量，将福音也传给你们在罗马的人。我不以福音为耻；这福音本是神的大能，要救一切相信的，先是犹太人，后是希腊人。因为神的义正在这福音上显明出来；这义是本于信，以致于信。如经上所记</w:t>
      </w:r>
      <w:r>
        <w:rPr>
          <w:rFonts w:ascii="宋体" w:hAnsi="宋体" w:hint="eastAsia"/>
          <w:szCs w:val="21"/>
          <w:lang w:val="de-DE"/>
        </w:rPr>
        <w:t>[</w:t>
      </w:r>
      <w:r>
        <w:rPr>
          <w:rFonts w:ascii="宋体" w:hAnsi="宋体" w:hint="eastAsia"/>
          <w:szCs w:val="21"/>
          <w:lang w:val="de-DE"/>
        </w:rPr>
        <w:t>《哈巴谷书》</w:t>
      </w:r>
      <w:r>
        <w:rPr>
          <w:rFonts w:ascii="宋体" w:hAnsi="宋体" w:hint="eastAsia"/>
          <w:szCs w:val="21"/>
          <w:lang w:val="de-DE"/>
        </w:rPr>
        <w:t>2</w:t>
      </w:r>
      <w:r>
        <w:rPr>
          <w:rFonts w:ascii="宋体" w:hAnsi="宋体" w:hint="eastAsia"/>
          <w:szCs w:val="21"/>
          <w:lang w:val="de-DE"/>
        </w:rPr>
        <w:t>，</w:t>
      </w:r>
      <w:r>
        <w:rPr>
          <w:rFonts w:ascii="宋体" w:hAnsi="宋体" w:hint="eastAsia"/>
          <w:szCs w:val="21"/>
          <w:lang w:val="de-DE"/>
        </w:rPr>
        <w:t>4]</w:t>
      </w:r>
      <w:r>
        <w:rPr>
          <w:rFonts w:ascii="宋体" w:hAnsi="宋体" w:hint="eastAsia"/>
          <w:szCs w:val="21"/>
          <w:lang w:val="de-DE"/>
        </w:rPr>
        <w:t>：‘义人必因信得生’。”（《罗马书》</w:t>
      </w:r>
      <w:r>
        <w:rPr>
          <w:rFonts w:ascii="宋体" w:hAnsi="宋体" w:hint="eastAsia"/>
          <w:szCs w:val="21"/>
          <w:lang w:val="de-DE"/>
        </w:rPr>
        <w:t>1</w:t>
      </w:r>
      <w:r>
        <w:rPr>
          <w:rFonts w:ascii="宋体" w:hAnsi="宋体" w:hint="eastAsia"/>
          <w:szCs w:val="21"/>
          <w:lang w:val="de-DE"/>
        </w:rPr>
        <w:t>，</w:t>
      </w:r>
      <w:r>
        <w:rPr>
          <w:rFonts w:ascii="宋体" w:hAnsi="宋体" w:hint="eastAsia"/>
          <w:szCs w:val="21"/>
          <w:lang w:val="de-DE"/>
        </w:rPr>
        <w:t>14-17</w:t>
      </w:r>
      <w:r>
        <w:rPr>
          <w:rFonts w:ascii="宋体" w:hAnsi="宋体" w:hint="eastAsia"/>
          <w:szCs w:val="21"/>
          <w:lang w:val="de-DE"/>
        </w:rPr>
        <w:t>）【译按】《圣经》引文中译见和合本，略有改动。</w:t>
      </w:r>
    </w:p>
    <w:p w:rsidR="00000000" w:rsidRDefault="00EF3B58">
      <w:pPr>
        <w:pStyle w:val="a7"/>
        <w:rPr>
          <w:rFonts w:hint="eastAsia"/>
        </w:rPr>
      </w:pPr>
    </w:p>
  </w:footnote>
  <w:footnote w:id="154">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永恒</w:t>
      </w:r>
      <w:r>
        <w:rPr>
          <w:rFonts w:ascii="宋体" w:hAnsi="宋体" w:hint="eastAsia"/>
          <w:szCs w:val="21"/>
          <w:lang w:val="de-DE"/>
        </w:rPr>
        <w:t>持续地狱惩罚说于</w:t>
      </w:r>
      <w:r>
        <w:rPr>
          <w:rFonts w:ascii="宋体" w:hAnsi="宋体" w:hint="eastAsia"/>
          <w:szCs w:val="21"/>
          <w:lang w:val="de-DE"/>
        </w:rPr>
        <w:t>543</w:t>
      </w:r>
      <w:r>
        <w:rPr>
          <w:rFonts w:ascii="宋体" w:hAnsi="宋体" w:hint="eastAsia"/>
          <w:szCs w:val="21"/>
          <w:lang w:val="de-DE"/>
        </w:rPr>
        <w:t>年在</w:t>
      </w:r>
      <w:r>
        <w:rPr>
          <w:rFonts w:ascii="宋体" w:hAnsi="宋体" w:hint="eastAsia"/>
          <w:szCs w:val="21"/>
          <w:lang w:val="de-DE"/>
        </w:rPr>
        <w:t>Canones adversu Originem[</w:t>
      </w:r>
      <w:r>
        <w:rPr>
          <w:rFonts w:ascii="宋体" w:hAnsi="宋体" w:hint="eastAsia"/>
          <w:szCs w:val="21"/>
          <w:lang w:val="de-DE"/>
        </w:rPr>
        <w:t>反奥利金教规</w:t>
      </w:r>
      <w:r>
        <w:rPr>
          <w:rFonts w:ascii="宋体" w:hAnsi="宋体" w:hint="eastAsia"/>
          <w:szCs w:val="21"/>
          <w:lang w:val="de-DE"/>
        </w:rPr>
        <w:t>]</w:t>
      </w:r>
      <w:r>
        <w:rPr>
          <w:rFonts w:ascii="宋体" w:hAnsi="宋体" w:hint="eastAsia"/>
          <w:szCs w:val="21"/>
          <w:lang w:val="de-DE"/>
        </w:rPr>
        <w:t>中被确定下来。奥利金（</w:t>
      </w:r>
      <w:r>
        <w:rPr>
          <w:rFonts w:ascii="宋体" w:hAnsi="宋体" w:hint="eastAsia"/>
          <w:szCs w:val="21"/>
          <w:lang w:val="de-DE"/>
        </w:rPr>
        <w:t>Origines,185-253/54</w:t>
      </w:r>
      <w:r>
        <w:rPr>
          <w:rFonts w:ascii="宋体" w:hAnsi="宋体"/>
          <w:szCs w:val="21"/>
          <w:lang w:val="de-DE"/>
        </w:rPr>
        <w:t>）</w:t>
      </w:r>
      <w:r>
        <w:rPr>
          <w:rFonts w:ascii="宋体" w:hAnsi="宋体" w:hint="eastAsia"/>
          <w:szCs w:val="21"/>
          <w:lang w:val="de-DE"/>
        </w:rPr>
        <w:t>被认为是基督教的第一个世纪中最有学问和的影响最大的教会作家。按照他的受新柏拉图主义影响的观点，所有在人世犯罪的灵魂，在死后处于一种炼火中，所有人——包括被诅咒者——都从其中一级一级地上升，最后体验到超凡的肉体的复活（</w:t>
      </w:r>
      <w:r>
        <w:rPr>
          <w:rFonts w:ascii="宋体" w:hAnsi="宋体" w:hint="eastAsia"/>
          <w:szCs w:val="21"/>
          <w:lang w:val="de-DE"/>
        </w:rPr>
        <w:t>Apokatastasis</w:t>
      </w:r>
      <w:r>
        <w:rPr>
          <w:rFonts w:ascii="宋体" w:hAnsi="宋体"/>
          <w:szCs w:val="21"/>
          <w:lang w:val="de-DE"/>
        </w:rPr>
        <w:t>）</w:t>
      </w:r>
      <w:r>
        <w:rPr>
          <w:rFonts w:ascii="宋体" w:hAnsi="宋体" w:hint="eastAsia"/>
          <w:szCs w:val="21"/>
          <w:lang w:val="de-DE"/>
        </w:rPr>
        <w:t>。这一普救说，与正统神学在最后审判的不可撤回性问题上发生了矛盾，一直影响到</w:t>
      </w:r>
      <w:r>
        <w:rPr>
          <w:rFonts w:ascii="宋体" w:hAnsi="宋体" w:hint="eastAsia"/>
          <w:szCs w:val="21"/>
          <w:lang w:val="de-DE"/>
        </w:rPr>
        <w:t>18</w:t>
      </w:r>
      <w:r>
        <w:rPr>
          <w:rFonts w:ascii="宋体" w:hAnsi="宋体" w:hint="eastAsia"/>
          <w:szCs w:val="21"/>
          <w:lang w:val="de-DE"/>
        </w:rPr>
        <w:t>世纪的虔敬派，以及施莱尔马赫（</w:t>
      </w:r>
      <w:r>
        <w:rPr>
          <w:rFonts w:ascii="宋体" w:hAnsi="宋体" w:hint="eastAsia"/>
          <w:szCs w:val="21"/>
          <w:lang w:val="de-DE"/>
        </w:rPr>
        <w:t>1786</w:t>
      </w:r>
      <w:r>
        <w:rPr>
          <w:rFonts w:ascii="宋体" w:hAnsi="宋体" w:hint="eastAsia"/>
          <w:szCs w:val="21"/>
          <w:lang w:val="de-DE"/>
        </w:rPr>
        <w:t>-1834</w:t>
      </w:r>
      <w:r>
        <w:rPr>
          <w:rFonts w:ascii="宋体" w:hAnsi="宋体" w:hint="eastAsia"/>
          <w:szCs w:val="21"/>
          <w:lang w:val="de-DE"/>
        </w:rPr>
        <w:t>），而后者对</w:t>
      </w:r>
      <w:r>
        <w:rPr>
          <w:rFonts w:ascii="宋体" w:hAnsi="宋体" w:hint="eastAsia"/>
          <w:szCs w:val="21"/>
          <w:lang w:val="de-DE"/>
        </w:rPr>
        <w:t>19</w:t>
      </w:r>
      <w:r>
        <w:rPr>
          <w:rFonts w:ascii="宋体" w:hAnsi="宋体" w:hint="eastAsia"/>
          <w:szCs w:val="21"/>
          <w:lang w:val="de-DE"/>
        </w:rPr>
        <w:t>世纪的自由新教发挥了巨大影响。</w:t>
      </w:r>
    </w:p>
    <w:p w:rsidR="00000000" w:rsidRDefault="00EF3B58">
      <w:pPr>
        <w:pStyle w:val="a7"/>
        <w:rPr>
          <w:rFonts w:hint="eastAsia"/>
        </w:rPr>
      </w:pPr>
    </w:p>
  </w:footnote>
  <w:footnote w:id="155">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参《希伯莱书》</w:t>
      </w:r>
      <w:r>
        <w:rPr>
          <w:rFonts w:ascii="宋体" w:hAnsi="宋体" w:hint="eastAsia"/>
          <w:szCs w:val="21"/>
          <w:lang w:val="de-DE"/>
        </w:rPr>
        <w:t>12-6</w:t>
      </w:r>
    </w:p>
    <w:p w:rsidR="00000000" w:rsidRDefault="00EF3B58">
      <w:pPr>
        <w:pStyle w:val="a7"/>
        <w:rPr>
          <w:rFonts w:hint="eastAsia"/>
        </w:rPr>
      </w:pPr>
    </w:p>
  </w:footnote>
  <w:footnote w:id="15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rPr>
        <w:t>“</w:t>
      </w:r>
      <w:r>
        <w:rPr>
          <w:rFonts w:ascii="宋体" w:hAnsi="宋体" w:hint="eastAsia"/>
          <w:szCs w:val="21"/>
          <w:lang w:val="de-DE"/>
        </w:rPr>
        <w:t>需要管教</w:t>
      </w:r>
      <w:r>
        <w:rPr>
          <w:rFonts w:ascii="宋体" w:hAnsi="宋体" w:hint="eastAsia"/>
          <w:szCs w:val="21"/>
        </w:rPr>
        <w:t>”（</w:t>
      </w:r>
      <w:r>
        <w:rPr>
          <w:rFonts w:ascii="宋体" w:hAnsi="宋体" w:hint="eastAsia"/>
          <w:szCs w:val="21"/>
          <w:lang w:val="de-DE"/>
        </w:rPr>
        <w:t>Gez</w:t>
      </w:r>
      <w:r>
        <w:rPr>
          <w:rFonts w:ascii="宋体" w:hAnsi="宋体"/>
          <w:szCs w:val="21"/>
          <w:lang w:val="de-DE"/>
        </w:rPr>
        <w:t>üchtigt-Werden</w:t>
      </w:r>
      <w:r>
        <w:rPr>
          <w:rFonts w:ascii="宋体" w:hAnsi="宋体" w:hint="eastAsia"/>
          <w:szCs w:val="21"/>
        </w:rPr>
        <w:t>）</w:t>
      </w:r>
      <w:r>
        <w:rPr>
          <w:rFonts w:ascii="宋体" w:hAnsi="宋体" w:hint="eastAsia"/>
          <w:szCs w:val="21"/>
          <w:lang w:val="de-DE"/>
        </w:rPr>
        <w:t>作为</w:t>
      </w:r>
      <w:r>
        <w:rPr>
          <w:rFonts w:ascii="宋体" w:hAnsi="宋体" w:hint="eastAsia"/>
          <w:szCs w:val="21"/>
        </w:rPr>
        <w:t>“</w:t>
      </w:r>
      <w:r>
        <w:rPr>
          <w:rFonts w:ascii="宋体" w:hAnsi="宋体" w:hint="eastAsia"/>
          <w:szCs w:val="21"/>
          <w:lang w:val="de-DE"/>
        </w:rPr>
        <w:t>女性</w:t>
      </w:r>
      <w:r>
        <w:rPr>
          <w:rFonts w:ascii="宋体" w:hAnsi="宋体" w:hint="eastAsia"/>
          <w:szCs w:val="21"/>
        </w:rPr>
        <w:t>”</w:t>
      </w:r>
      <w:r>
        <w:rPr>
          <w:rFonts w:ascii="宋体" w:hAnsi="宋体" w:hint="eastAsia"/>
          <w:szCs w:val="21"/>
          <w:lang w:val="de-DE"/>
        </w:rPr>
        <w:t>的特性算得上是尼采全部著作中经常可以看到的关于妇女臭名昭著的普遍判断。例如《人性的，太人性的》第七章〈女人和孩子〉中就可以看到大量的评论，其中谈论妇女将自己作为牺牲动物献给男人们的兴趣，同样还有服务的爱好。在此同样不能忘记《查拉图斯特拉如是说》中的著名建议：“你去女人那里吗？别忘了带上鞭子！”（《查拉图斯特拉如是说》，第一卷，“老妪</w:t>
      </w:r>
      <w:r>
        <w:rPr>
          <w:rFonts w:ascii="宋体" w:hAnsi="宋体" w:hint="eastAsia"/>
          <w:szCs w:val="21"/>
          <w:lang w:val="de-DE"/>
        </w:rPr>
        <w:t>和少妇”，</w:t>
      </w:r>
      <w:r>
        <w:rPr>
          <w:rFonts w:ascii="宋体" w:hAnsi="宋体" w:hint="eastAsia"/>
          <w:szCs w:val="21"/>
          <w:lang w:val="de-DE"/>
        </w:rPr>
        <w:t xml:space="preserve"> </w:t>
      </w:r>
      <w:r>
        <w:rPr>
          <w:szCs w:val="21"/>
          <w:lang w:val="de-DE"/>
        </w:rPr>
        <w:t>Pütz</w:t>
      </w:r>
      <w:r>
        <w:rPr>
          <w:rFonts w:hint="eastAsia"/>
          <w:szCs w:val="21"/>
          <w:lang w:val="de-DE"/>
        </w:rPr>
        <w:t>版</w:t>
      </w:r>
      <w:r>
        <w:rPr>
          <w:rFonts w:ascii="宋体" w:hAnsi="宋体" w:hint="eastAsia"/>
          <w:szCs w:val="21"/>
          <w:lang w:val="de-DE"/>
        </w:rPr>
        <w:t xml:space="preserve"> 7526,</w:t>
      </w:r>
      <w:r>
        <w:rPr>
          <w:rFonts w:ascii="宋体" w:hAnsi="宋体" w:hint="eastAsia"/>
          <w:szCs w:val="21"/>
          <w:lang w:val="de-DE"/>
        </w:rPr>
        <w:t>页</w:t>
      </w:r>
      <w:r>
        <w:rPr>
          <w:rFonts w:ascii="宋体" w:hAnsi="宋体" w:hint="eastAsia"/>
          <w:szCs w:val="21"/>
          <w:lang w:val="de-DE"/>
        </w:rPr>
        <w:t>56</w:t>
      </w:r>
      <w:r>
        <w:rPr>
          <w:rFonts w:ascii="宋体" w:hAnsi="宋体" w:hint="eastAsia"/>
          <w:szCs w:val="21"/>
          <w:lang w:val="de-DE"/>
        </w:rPr>
        <w:t>）虽然这样说的不是查拉图斯特拉，而是“老妪”。</w:t>
      </w:r>
    </w:p>
    <w:p w:rsidR="00000000" w:rsidRDefault="00EF3B58">
      <w:pPr>
        <w:pStyle w:val="a7"/>
        <w:rPr>
          <w:rFonts w:hint="eastAsia"/>
        </w:rPr>
      </w:pPr>
    </w:p>
  </w:footnote>
  <w:footnote w:id="15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Eros, Aphrodite,</w:t>
      </w:r>
      <w:r>
        <w:rPr>
          <w:rFonts w:ascii="宋体" w:hAnsi="宋体" w:hint="eastAsia"/>
          <w:szCs w:val="21"/>
          <w:lang w:val="de-DE"/>
        </w:rPr>
        <w:t>希腊的爱神</w:t>
      </w:r>
      <w:r>
        <w:rPr>
          <w:rFonts w:ascii="宋体" w:hAnsi="宋体" w:hint="eastAsia"/>
          <w:szCs w:val="21"/>
        </w:rPr>
        <w:t>（</w:t>
      </w:r>
      <w:r>
        <w:rPr>
          <w:rFonts w:ascii="宋体" w:hAnsi="宋体" w:hint="eastAsia"/>
          <w:szCs w:val="21"/>
          <w:lang w:val="de-DE"/>
        </w:rPr>
        <w:t>罗马</w:t>
      </w:r>
      <w:r>
        <w:rPr>
          <w:rFonts w:ascii="宋体" w:hAnsi="宋体" w:hint="eastAsia"/>
          <w:szCs w:val="21"/>
        </w:rPr>
        <w:t>：</w:t>
      </w:r>
      <w:r>
        <w:rPr>
          <w:rFonts w:ascii="宋体" w:hAnsi="宋体" w:hint="eastAsia"/>
          <w:szCs w:val="21"/>
          <w:lang w:val="de-DE"/>
        </w:rPr>
        <w:t>Amor</w:t>
      </w:r>
      <w:r>
        <w:rPr>
          <w:rFonts w:ascii="宋体" w:hAnsi="宋体" w:hint="eastAsia"/>
          <w:szCs w:val="21"/>
          <w:lang w:val="de-DE"/>
        </w:rPr>
        <w:t>和</w:t>
      </w:r>
      <w:r>
        <w:rPr>
          <w:rFonts w:ascii="宋体" w:hAnsi="宋体" w:hint="eastAsia"/>
          <w:szCs w:val="21"/>
          <w:lang w:val="de-DE"/>
        </w:rPr>
        <w:t>Venus</w:t>
      </w:r>
      <w:r>
        <w:rPr>
          <w:rFonts w:ascii="宋体" w:hAnsi="宋体"/>
          <w:szCs w:val="21"/>
        </w:rPr>
        <w:t>）</w:t>
      </w:r>
      <w:r>
        <w:rPr>
          <w:rFonts w:ascii="宋体" w:hAnsi="宋体" w:hint="eastAsia"/>
          <w:szCs w:val="21"/>
          <w:lang w:val="de-DE"/>
        </w:rPr>
        <w:t>。爱若斯被认为部分是自我发生的宇宙的原始力量</w:t>
      </w:r>
      <w:r>
        <w:rPr>
          <w:rFonts w:ascii="宋体" w:hAnsi="宋体" w:hint="eastAsia"/>
          <w:szCs w:val="21"/>
        </w:rPr>
        <w:t>，</w:t>
      </w:r>
      <w:r>
        <w:rPr>
          <w:rFonts w:ascii="宋体" w:hAnsi="宋体" w:hint="eastAsia"/>
          <w:szCs w:val="21"/>
          <w:lang w:val="de-DE"/>
        </w:rPr>
        <w:t>部分是阿瑞斯</w:t>
      </w:r>
      <w:r>
        <w:rPr>
          <w:rFonts w:ascii="宋体" w:hAnsi="宋体" w:hint="eastAsia"/>
          <w:szCs w:val="21"/>
          <w:lang w:val="de-DE"/>
        </w:rPr>
        <w:t>(Ares)</w:t>
      </w:r>
      <w:r>
        <w:rPr>
          <w:rFonts w:ascii="宋体" w:hAnsi="宋体" w:hint="eastAsia"/>
          <w:szCs w:val="21"/>
          <w:lang w:val="de-DE"/>
        </w:rPr>
        <w:t>和阿芙洛迪特的儿子。他经常被描绘为在他的母亲陪伴下有翅膀的射手。作为</w:t>
      </w:r>
      <w:r>
        <w:rPr>
          <w:rFonts w:ascii="宋体" w:hAnsi="宋体" w:hint="eastAsia"/>
          <w:szCs w:val="21"/>
          <w:lang w:val="de-DE"/>
        </w:rPr>
        <w:t>Eroten,</w:t>
      </w:r>
      <w:r>
        <w:rPr>
          <w:rFonts w:ascii="宋体" w:hAnsi="宋体" w:hint="eastAsia"/>
          <w:szCs w:val="21"/>
          <w:lang w:val="de-DE"/>
        </w:rPr>
        <w:t>爱若斯的复本，他们自从公元前</w:t>
      </w:r>
      <w:r>
        <w:rPr>
          <w:rFonts w:ascii="宋体" w:hAnsi="宋体" w:hint="eastAsia"/>
          <w:szCs w:val="21"/>
          <w:lang w:val="de-DE"/>
        </w:rPr>
        <w:t>5</w:t>
      </w:r>
      <w:r>
        <w:rPr>
          <w:rFonts w:ascii="宋体" w:hAnsi="宋体" w:hint="eastAsia"/>
          <w:szCs w:val="21"/>
          <w:lang w:val="de-DE"/>
        </w:rPr>
        <w:t>世纪以来在希腊艺术中就成了阿芙洛迪特的带翅膀的陪伴者。</w:t>
      </w:r>
    </w:p>
    <w:p w:rsidR="00000000" w:rsidRDefault="00EF3B58">
      <w:pPr>
        <w:pStyle w:val="a7"/>
        <w:rPr>
          <w:rFonts w:hint="eastAsia"/>
        </w:rPr>
      </w:pPr>
    </w:p>
  </w:footnote>
  <w:footnote w:id="15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William Shakespeare,1564-1616,</w:t>
      </w:r>
      <w:r>
        <w:rPr>
          <w:rFonts w:ascii="宋体" w:hAnsi="宋体" w:hint="eastAsia"/>
          <w:szCs w:val="21"/>
          <w:lang w:val="de-DE"/>
        </w:rPr>
        <w:t>英国戏剧家</w:t>
      </w:r>
      <w:r>
        <w:rPr>
          <w:rFonts w:ascii="宋体" w:hAnsi="宋体" w:hint="eastAsia"/>
          <w:szCs w:val="21"/>
        </w:rPr>
        <w:t>，</w:t>
      </w:r>
      <w:r>
        <w:rPr>
          <w:rFonts w:ascii="宋体" w:hAnsi="宋体" w:hint="eastAsia"/>
          <w:szCs w:val="21"/>
          <w:lang w:val="de-DE"/>
        </w:rPr>
        <w:t>演员</w:t>
      </w:r>
      <w:r>
        <w:rPr>
          <w:rFonts w:ascii="宋体" w:hAnsi="宋体" w:hint="eastAsia"/>
          <w:szCs w:val="21"/>
          <w:lang w:val="de-DE"/>
        </w:rPr>
        <w:t>和抒情诗人</w:t>
      </w:r>
      <w:r>
        <w:rPr>
          <w:rFonts w:ascii="宋体" w:hAnsi="宋体" w:hint="eastAsia"/>
          <w:szCs w:val="21"/>
        </w:rPr>
        <w:t>，</w:t>
      </w:r>
      <w:r>
        <w:rPr>
          <w:rFonts w:ascii="宋体" w:hAnsi="宋体" w:hint="eastAsia"/>
          <w:szCs w:val="21"/>
          <w:lang w:val="de-DE"/>
        </w:rPr>
        <w:t>写有</w:t>
      </w:r>
      <w:r>
        <w:rPr>
          <w:rFonts w:ascii="宋体" w:hAnsi="宋体" w:hint="eastAsia"/>
          <w:szCs w:val="21"/>
          <w:lang w:val="de-DE"/>
        </w:rPr>
        <w:t>154</w:t>
      </w:r>
      <w:r>
        <w:rPr>
          <w:rFonts w:ascii="宋体" w:hAnsi="宋体" w:hint="eastAsia"/>
          <w:szCs w:val="21"/>
          <w:lang w:val="de-DE"/>
        </w:rPr>
        <w:t>首</w:t>
      </w:r>
      <w:r>
        <w:rPr>
          <w:rFonts w:ascii="宋体" w:hAnsi="宋体" w:hint="eastAsia"/>
          <w:szCs w:val="21"/>
          <w:lang w:val="de-DE"/>
        </w:rPr>
        <w:t>14</w:t>
      </w:r>
      <w:r>
        <w:rPr>
          <w:rFonts w:ascii="宋体" w:hAnsi="宋体" w:hint="eastAsia"/>
          <w:szCs w:val="21"/>
          <w:lang w:val="de-DE"/>
        </w:rPr>
        <w:t>行诗</w:t>
      </w:r>
      <w:r>
        <w:rPr>
          <w:rFonts w:ascii="宋体" w:hAnsi="宋体" w:hint="eastAsia"/>
          <w:szCs w:val="21"/>
        </w:rPr>
        <w:t>，</w:t>
      </w:r>
      <w:r>
        <w:rPr>
          <w:rFonts w:ascii="宋体" w:hAnsi="宋体" w:hint="eastAsia"/>
          <w:szCs w:val="21"/>
          <w:lang w:val="de-DE"/>
        </w:rPr>
        <w:t>于</w:t>
      </w:r>
      <w:r>
        <w:rPr>
          <w:rFonts w:ascii="宋体" w:hAnsi="宋体" w:hint="eastAsia"/>
          <w:szCs w:val="21"/>
          <w:lang w:val="de-DE"/>
        </w:rPr>
        <w:t>1609</w:t>
      </w:r>
      <w:r>
        <w:rPr>
          <w:rFonts w:ascii="宋体" w:hAnsi="宋体" w:hint="eastAsia"/>
          <w:szCs w:val="21"/>
          <w:lang w:val="de-DE"/>
        </w:rPr>
        <w:t>年印行。尼采所指可能是十四行诗</w:t>
      </w:r>
      <w:r>
        <w:rPr>
          <w:rFonts w:ascii="宋体" w:hAnsi="宋体" w:hint="eastAsia"/>
          <w:szCs w:val="21"/>
          <w:lang w:val="de-DE"/>
        </w:rPr>
        <w:t>CXI, CXXIX, CXLII</w:t>
      </w:r>
      <w:r>
        <w:rPr>
          <w:rFonts w:ascii="宋体" w:hAnsi="宋体" w:hint="eastAsia"/>
          <w:szCs w:val="21"/>
          <w:lang w:val="de-DE"/>
        </w:rPr>
        <w:t>和</w:t>
      </w:r>
      <w:r>
        <w:rPr>
          <w:rFonts w:ascii="宋体" w:hAnsi="宋体" w:hint="eastAsia"/>
          <w:szCs w:val="21"/>
          <w:lang w:val="de-DE"/>
        </w:rPr>
        <w:t>CLI</w:t>
      </w:r>
      <w:r>
        <w:rPr>
          <w:rFonts w:ascii="宋体" w:hAnsi="宋体" w:hint="eastAsia"/>
          <w:szCs w:val="21"/>
          <w:lang w:val="de-DE"/>
        </w:rPr>
        <w:t>。</w:t>
      </w:r>
    </w:p>
    <w:p w:rsidR="00000000" w:rsidRDefault="00EF3B58">
      <w:pPr>
        <w:pStyle w:val="a7"/>
        <w:rPr>
          <w:rFonts w:hint="eastAsia"/>
        </w:rPr>
      </w:pPr>
    </w:p>
  </w:footnote>
  <w:footnote w:id="15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尼采关于对爱若斯的过分兴趣对古代人来说不可理解的说法，如果我们看一下罗马诗人奥维德</w:t>
      </w:r>
      <w:r>
        <w:rPr>
          <w:rFonts w:ascii="宋体" w:hAnsi="宋体" w:hint="eastAsia"/>
          <w:szCs w:val="21"/>
          <w:lang w:val="de-DE"/>
        </w:rPr>
        <w:t xml:space="preserve">(Ovid, </w:t>
      </w:r>
      <w:r>
        <w:rPr>
          <w:rFonts w:ascii="宋体" w:hAnsi="宋体" w:hint="eastAsia"/>
          <w:szCs w:val="21"/>
          <w:lang w:val="de-DE"/>
        </w:rPr>
        <w:t>前</w:t>
      </w:r>
      <w:r>
        <w:rPr>
          <w:rFonts w:ascii="宋体" w:hAnsi="宋体" w:hint="eastAsia"/>
          <w:szCs w:val="21"/>
          <w:lang w:val="de-DE"/>
        </w:rPr>
        <w:t>43-</w:t>
      </w:r>
      <w:r>
        <w:rPr>
          <w:rFonts w:ascii="宋体" w:hAnsi="宋体" w:hint="eastAsia"/>
          <w:szCs w:val="21"/>
          <w:lang w:val="de-DE"/>
        </w:rPr>
        <w:t>后</w:t>
      </w:r>
      <w:r>
        <w:rPr>
          <w:rFonts w:ascii="宋体" w:hAnsi="宋体" w:hint="eastAsia"/>
          <w:szCs w:val="21"/>
          <w:lang w:val="de-DE"/>
        </w:rPr>
        <w:t>18)</w:t>
      </w:r>
      <w:r>
        <w:rPr>
          <w:rFonts w:ascii="宋体" w:hAnsi="宋体" w:hint="eastAsia"/>
          <w:szCs w:val="21"/>
          <w:lang w:val="de-DE"/>
        </w:rPr>
        <w:t>的著作</w:t>
      </w:r>
      <w:r>
        <w:rPr>
          <w:rFonts w:ascii="宋体" w:hAnsi="宋体" w:hint="eastAsia"/>
          <w:szCs w:val="21"/>
          <w:lang w:val="de-DE"/>
        </w:rPr>
        <w:t>Ars amandi[</w:t>
      </w:r>
      <w:r>
        <w:rPr>
          <w:rFonts w:ascii="宋体" w:hAnsi="宋体" w:hint="eastAsia"/>
          <w:szCs w:val="21"/>
          <w:lang w:val="de-DE"/>
        </w:rPr>
        <w:t>爱经</w:t>
      </w:r>
      <w:r>
        <w:rPr>
          <w:rFonts w:ascii="宋体" w:hAnsi="宋体" w:hint="eastAsia"/>
          <w:szCs w:val="21"/>
          <w:lang w:val="de-DE"/>
        </w:rPr>
        <w:t>]</w:t>
      </w:r>
      <w:r>
        <w:rPr>
          <w:rFonts w:ascii="宋体" w:hAnsi="宋体" w:hint="eastAsia"/>
          <w:szCs w:val="21"/>
          <w:lang w:val="de-DE"/>
        </w:rPr>
        <w:t>，以及罗马作家</w:t>
      </w:r>
      <w:r>
        <w:rPr>
          <w:rFonts w:ascii="宋体" w:hAnsi="宋体" w:hint="eastAsia"/>
          <w:szCs w:val="21"/>
          <w:lang w:val="de-DE"/>
        </w:rPr>
        <w:t>Lucius Apuleius,</w:t>
      </w:r>
      <w:r>
        <w:rPr>
          <w:rFonts w:ascii="宋体" w:hAnsi="宋体" w:hint="eastAsia"/>
          <w:szCs w:val="21"/>
          <w:lang w:val="de-DE"/>
        </w:rPr>
        <w:t>约</w:t>
      </w:r>
      <w:r>
        <w:rPr>
          <w:rFonts w:ascii="宋体" w:hAnsi="宋体" w:hint="eastAsia"/>
          <w:szCs w:val="21"/>
          <w:lang w:val="de-DE"/>
        </w:rPr>
        <w:t>123-180</w:t>
      </w:r>
      <w:r>
        <w:rPr>
          <w:rFonts w:ascii="宋体" w:hAnsi="宋体" w:hint="eastAsia"/>
          <w:szCs w:val="21"/>
          <w:lang w:val="de-DE"/>
        </w:rPr>
        <w:t>前后）的《变形记》，就会对之产生怀疑；但是，在此有关的不是爱欲的“过分”，而是爱欲的理所当然性。法国哲学家福柯在其</w:t>
      </w:r>
      <w:r>
        <w:rPr>
          <w:rFonts w:ascii="宋体" w:hAnsi="宋体" w:hint="eastAsia"/>
          <w:szCs w:val="21"/>
          <w:lang w:val="de-DE"/>
        </w:rPr>
        <w:t>Histoire de la sexualite[</w:t>
      </w:r>
      <w:r>
        <w:rPr>
          <w:rFonts w:ascii="宋体" w:hAnsi="宋体" w:hint="eastAsia"/>
          <w:szCs w:val="21"/>
          <w:lang w:val="de-DE"/>
        </w:rPr>
        <w:t>性</w:t>
      </w:r>
      <w:r>
        <w:rPr>
          <w:rFonts w:ascii="宋体" w:hAnsi="宋体" w:hint="eastAsia"/>
          <w:szCs w:val="21"/>
          <w:lang w:val="de-DE"/>
        </w:rPr>
        <w:t>史</w:t>
      </w:r>
      <w:r>
        <w:rPr>
          <w:rFonts w:ascii="宋体" w:hAnsi="宋体" w:hint="eastAsia"/>
          <w:szCs w:val="21"/>
          <w:lang w:val="de-DE"/>
        </w:rPr>
        <w:t>]</w:t>
      </w:r>
      <w:r>
        <w:rPr>
          <w:rFonts w:ascii="宋体" w:hAnsi="宋体" w:hint="eastAsia"/>
          <w:szCs w:val="21"/>
          <w:lang w:val="de-DE"/>
        </w:rPr>
        <w:t>（</w:t>
      </w:r>
      <w:r>
        <w:rPr>
          <w:rFonts w:ascii="宋体" w:hAnsi="宋体" w:hint="eastAsia"/>
          <w:szCs w:val="21"/>
          <w:lang w:val="de-DE"/>
        </w:rPr>
        <w:t>3</w:t>
      </w:r>
      <w:r>
        <w:rPr>
          <w:rFonts w:ascii="宋体" w:hAnsi="宋体" w:hint="eastAsia"/>
          <w:szCs w:val="21"/>
          <w:lang w:val="de-DE"/>
        </w:rPr>
        <w:t>卷本，</w:t>
      </w:r>
      <w:r>
        <w:rPr>
          <w:rFonts w:ascii="宋体" w:hAnsi="宋体" w:hint="eastAsia"/>
          <w:szCs w:val="21"/>
          <w:lang w:val="de-DE"/>
        </w:rPr>
        <w:t>1976-84</w:t>
      </w:r>
      <w:r>
        <w:rPr>
          <w:rFonts w:ascii="宋体" w:hAnsi="宋体" w:hint="eastAsia"/>
          <w:szCs w:val="21"/>
          <w:lang w:val="de-DE"/>
        </w:rPr>
        <w:t>，德文版名为“性与真理”</w:t>
      </w:r>
      <w:r>
        <w:rPr>
          <w:rFonts w:ascii="宋体" w:hAnsi="宋体" w:hint="eastAsia"/>
          <w:szCs w:val="21"/>
          <w:lang w:val="de-DE"/>
        </w:rPr>
        <w:t>[1983-89]</w:t>
      </w:r>
      <w:r>
        <w:rPr>
          <w:rFonts w:ascii="宋体" w:hAnsi="宋体" w:hint="eastAsia"/>
          <w:szCs w:val="21"/>
          <w:lang w:val="de-DE"/>
        </w:rPr>
        <w:t>）中，不再仅仅将爱若斯作为人的核心兴趣，而且更是作为现代个人的规训力量而加以分析。</w:t>
      </w:r>
    </w:p>
    <w:p w:rsidR="00000000" w:rsidRDefault="00EF3B58">
      <w:pPr>
        <w:pStyle w:val="a7"/>
        <w:rPr>
          <w:rFonts w:hint="eastAsia"/>
        </w:rPr>
      </w:pPr>
    </w:p>
  </w:footnote>
  <w:footnote w:id="16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尼采指的是罪犯和骗子唐璜一个被他杀害的人的超自然幽灵的碰面</w:t>
      </w:r>
      <w:r>
        <w:rPr>
          <w:rFonts w:ascii="宋体" w:hAnsi="宋体" w:hint="eastAsia"/>
          <w:szCs w:val="21"/>
        </w:rPr>
        <w:t>，</w:t>
      </w:r>
      <w:r>
        <w:rPr>
          <w:rFonts w:ascii="宋体" w:hAnsi="宋体" w:hint="eastAsia"/>
          <w:szCs w:val="21"/>
          <w:lang w:val="de-DE"/>
        </w:rPr>
        <w:t>如在西班牙作家</w:t>
      </w:r>
      <w:r>
        <w:rPr>
          <w:rFonts w:ascii="宋体" w:hAnsi="宋体" w:hint="eastAsia"/>
          <w:szCs w:val="21"/>
          <w:lang w:val="de-DE"/>
        </w:rPr>
        <w:t>Tirso de Molina(</w:t>
      </w:r>
      <w:r>
        <w:rPr>
          <w:rFonts w:ascii="宋体" w:hAnsi="宋体" w:hint="eastAsia"/>
          <w:szCs w:val="21"/>
          <w:lang w:val="de-DE"/>
        </w:rPr>
        <w:t>原名为</w:t>
      </w:r>
      <w:r>
        <w:rPr>
          <w:rFonts w:ascii="宋体" w:hAnsi="宋体" w:hint="eastAsia"/>
          <w:szCs w:val="21"/>
        </w:rPr>
        <w:t>：</w:t>
      </w:r>
      <w:r>
        <w:rPr>
          <w:rFonts w:ascii="宋体" w:hAnsi="宋体" w:hint="eastAsia"/>
          <w:szCs w:val="21"/>
          <w:lang w:val="de-DE"/>
        </w:rPr>
        <w:t>Gabriel Telez,</w:t>
      </w:r>
      <w:r>
        <w:rPr>
          <w:rFonts w:ascii="宋体" w:hAnsi="宋体" w:hint="eastAsia"/>
          <w:szCs w:val="21"/>
          <w:lang w:val="de-DE"/>
        </w:rPr>
        <w:t>约</w:t>
      </w:r>
      <w:r>
        <w:rPr>
          <w:rFonts w:ascii="宋体" w:hAnsi="宋体" w:hint="eastAsia"/>
          <w:szCs w:val="21"/>
          <w:lang w:val="de-DE"/>
        </w:rPr>
        <w:t>1571-1648)</w:t>
      </w:r>
      <w:r>
        <w:rPr>
          <w:rFonts w:ascii="宋体" w:hAnsi="宋体" w:hint="eastAsia"/>
          <w:szCs w:val="21"/>
          <w:lang w:val="de-DE"/>
        </w:rPr>
        <w:t>在</w:t>
      </w:r>
      <w:r>
        <w:rPr>
          <w:rFonts w:ascii="宋体" w:hAnsi="宋体" w:hint="eastAsia"/>
          <w:szCs w:val="21"/>
          <w:lang w:val="de-DE"/>
        </w:rPr>
        <w:t>El burlador de Sevilla y convidado de piedra[</w:t>
      </w:r>
      <w:r>
        <w:rPr>
          <w:rFonts w:ascii="宋体" w:hAnsi="宋体" w:hint="eastAsia"/>
          <w:szCs w:val="21"/>
          <w:lang w:val="de-DE"/>
        </w:rPr>
        <w:t>塞维拉的嘲讽者和石头客</w:t>
      </w:r>
      <w:r>
        <w:rPr>
          <w:rFonts w:ascii="宋体" w:hAnsi="宋体" w:hint="eastAsia"/>
          <w:szCs w:val="21"/>
          <w:lang w:val="de-DE"/>
        </w:rPr>
        <w:t>]</w:t>
      </w:r>
      <w:r>
        <w:rPr>
          <w:rFonts w:ascii="宋体" w:hAnsi="宋体" w:hint="eastAsia"/>
          <w:szCs w:val="21"/>
          <w:lang w:val="de-DE"/>
        </w:rPr>
        <w:t>一剧中所第一次描述的</w:t>
      </w:r>
      <w:r>
        <w:rPr>
          <w:rFonts w:ascii="宋体" w:hAnsi="宋体" w:hint="eastAsia"/>
          <w:szCs w:val="21"/>
        </w:rPr>
        <w:t>：</w:t>
      </w:r>
      <w:r>
        <w:rPr>
          <w:rFonts w:ascii="宋体" w:hAnsi="宋体" w:hint="eastAsia"/>
          <w:szCs w:val="21"/>
          <w:lang w:val="de-DE"/>
        </w:rPr>
        <w:t>在戏剧的结尾</w:t>
      </w:r>
      <w:r>
        <w:rPr>
          <w:rFonts w:ascii="宋体" w:hAnsi="宋体" w:hint="eastAsia"/>
          <w:szCs w:val="21"/>
        </w:rPr>
        <w:t>，</w:t>
      </w:r>
      <w:r>
        <w:rPr>
          <w:rFonts w:ascii="宋体" w:hAnsi="宋体" w:hint="eastAsia"/>
          <w:szCs w:val="21"/>
          <w:lang w:val="de-DE"/>
        </w:rPr>
        <w:t>唐璜在塞维拉的一所教堂里</w:t>
      </w:r>
      <w:r>
        <w:rPr>
          <w:rFonts w:ascii="宋体" w:hAnsi="宋体" w:hint="eastAsia"/>
          <w:szCs w:val="21"/>
          <w:lang w:val="de-DE"/>
        </w:rPr>
        <w:t>见到他所杀害的</w:t>
      </w:r>
      <w:r>
        <w:rPr>
          <w:rFonts w:ascii="宋体" w:hAnsi="宋体" w:hint="eastAsia"/>
          <w:szCs w:val="21"/>
          <w:lang w:val="de-DE"/>
        </w:rPr>
        <w:t>Don Gonzale</w:t>
      </w:r>
      <w:r>
        <w:rPr>
          <w:rFonts w:ascii="宋体" w:hAnsi="宋体" w:hint="eastAsia"/>
          <w:szCs w:val="21"/>
          <w:lang w:val="de-DE"/>
        </w:rPr>
        <w:t>的一尊石像</w:t>
      </w:r>
      <w:r>
        <w:rPr>
          <w:rFonts w:ascii="宋体" w:hAnsi="宋体" w:hint="eastAsia"/>
          <w:szCs w:val="21"/>
        </w:rPr>
        <w:t>，</w:t>
      </w:r>
      <w:r>
        <w:rPr>
          <w:rFonts w:ascii="宋体" w:hAnsi="宋体" w:hint="eastAsia"/>
          <w:szCs w:val="21"/>
          <w:lang w:val="de-DE"/>
        </w:rPr>
        <w:t>嬉皮笑脸地邀请死者参加一次盛宴。雕像复活，反过来邀请唐璜参加一次地狱里的宴会，在宴会上他亲自成为神圣复仇的执行者，将最终徒劳地乞求恩典的唐璜拖下地狱。法国作家莫里哀（</w:t>
      </w:r>
      <w:r>
        <w:rPr>
          <w:rFonts w:ascii="宋体" w:hAnsi="宋体" w:hint="eastAsia"/>
          <w:szCs w:val="21"/>
          <w:lang w:val="de-DE"/>
        </w:rPr>
        <w:t>Moliere</w:t>
      </w:r>
      <w:r>
        <w:rPr>
          <w:rFonts w:ascii="宋体" w:hAnsi="宋体" w:hint="eastAsia"/>
          <w:szCs w:val="21"/>
          <w:lang w:val="de-DE"/>
        </w:rPr>
        <w:t>，原名</w:t>
      </w:r>
      <w:r>
        <w:rPr>
          <w:rFonts w:ascii="宋体" w:hAnsi="宋体" w:hint="eastAsia"/>
          <w:szCs w:val="21"/>
          <w:lang w:val="de-DE"/>
        </w:rPr>
        <w:t>Jean-Baptiste Poquelin, 1622-73</w:t>
      </w:r>
      <w:r>
        <w:rPr>
          <w:rFonts w:ascii="宋体" w:hAnsi="宋体"/>
          <w:szCs w:val="21"/>
          <w:lang w:val="de-DE"/>
        </w:rPr>
        <w:t>）</w:t>
      </w:r>
      <w:r>
        <w:rPr>
          <w:rFonts w:ascii="宋体" w:hAnsi="宋体" w:hint="eastAsia"/>
          <w:szCs w:val="21"/>
          <w:lang w:val="de-DE"/>
        </w:rPr>
        <w:t>在喜剧</w:t>
      </w:r>
      <w:r>
        <w:rPr>
          <w:rFonts w:ascii="宋体" w:hAnsi="宋体" w:hint="eastAsia"/>
          <w:szCs w:val="21"/>
          <w:lang w:val="de-DE"/>
        </w:rPr>
        <w:t>Don Juan ou Le festin de pierre[</w:t>
      </w:r>
      <w:r>
        <w:rPr>
          <w:rFonts w:ascii="宋体" w:hAnsi="宋体" w:hint="eastAsia"/>
          <w:szCs w:val="21"/>
          <w:lang w:val="de-DE"/>
        </w:rPr>
        <w:t>唐璜或石客</w:t>
      </w:r>
      <w:r>
        <w:rPr>
          <w:rFonts w:ascii="宋体" w:hAnsi="宋体" w:hint="eastAsia"/>
          <w:szCs w:val="21"/>
          <w:lang w:val="de-DE"/>
        </w:rPr>
        <w:t>]</w:t>
      </w:r>
      <w:r>
        <w:rPr>
          <w:rFonts w:ascii="宋体" w:hAnsi="宋体" w:hint="eastAsia"/>
          <w:szCs w:val="21"/>
          <w:lang w:val="de-DE"/>
        </w:rPr>
        <w:t>（</w:t>
      </w:r>
      <w:r>
        <w:rPr>
          <w:rFonts w:ascii="宋体" w:hAnsi="宋体" w:hint="eastAsia"/>
          <w:szCs w:val="21"/>
          <w:lang w:val="de-DE"/>
        </w:rPr>
        <w:t>1655</w:t>
      </w:r>
      <w:r>
        <w:rPr>
          <w:rFonts w:ascii="宋体" w:hAnsi="宋体" w:hint="eastAsia"/>
          <w:szCs w:val="21"/>
          <w:lang w:val="de-DE"/>
        </w:rPr>
        <w:t>）中对素材的改编，关于主人公和骑士团团首领的雕像的碰面，表现了不同的重音转移：在第三幕的最后一场中已经拜访骑士团首领的墓碑</w:t>
      </w:r>
      <w:r>
        <w:rPr>
          <w:rFonts w:ascii="宋体" w:hAnsi="宋体" w:hint="eastAsia"/>
          <w:szCs w:val="21"/>
          <w:lang w:val="de-DE"/>
        </w:rPr>
        <w:t>。雕像的突然复活之可以给唐璜提供一个悔改机会——一个恩典，被主人公一直到最后都固执地轻蔑地拒绝——，在喜剧的最后一场中也清楚地表现出来：在唐璜的地狱旅行之前骑士团首领所说的教训之言，表明骑士团首领，也就是唐璜的罪恶品质的牺牲者，同时也是神圣的恩典的传达者。尼采将其看作通过石客形象而表达出来的对被诅咒下地狱的唐璜的同情，在莫里哀的唐璜改编的背景下成为可以理解的；不那么清楚的是与莫扎特（</w:t>
      </w:r>
      <w:r>
        <w:rPr>
          <w:rFonts w:ascii="宋体" w:hAnsi="宋体" w:hint="eastAsia"/>
          <w:szCs w:val="21"/>
          <w:lang w:val="de-DE"/>
        </w:rPr>
        <w:t>1756-91</w:t>
      </w:r>
      <w:r>
        <w:rPr>
          <w:rFonts w:ascii="宋体" w:hAnsi="宋体" w:hint="eastAsia"/>
          <w:szCs w:val="21"/>
          <w:lang w:val="de-DE"/>
        </w:rPr>
        <w:t>）的</w:t>
      </w:r>
      <w:r>
        <w:rPr>
          <w:rFonts w:ascii="宋体" w:hAnsi="宋体" w:hint="eastAsia"/>
          <w:szCs w:val="21"/>
          <w:lang w:val="de-DE"/>
        </w:rPr>
        <w:t>Don Giovanni(1787)</w:t>
      </w:r>
      <w:r>
        <w:rPr>
          <w:rFonts w:ascii="宋体" w:hAnsi="宋体" w:hint="eastAsia"/>
          <w:szCs w:val="21"/>
          <w:lang w:val="de-DE"/>
        </w:rPr>
        <w:t>的联系。</w:t>
      </w:r>
    </w:p>
    <w:p w:rsidR="00000000" w:rsidRDefault="00EF3B58">
      <w:pPr>
        <w:pStyle w:val="a7"/>
        <w:rPr>
          <w:rFonts w:hint="eastAsia"/>
        </w:rPr>
      </w:pPr>
    </w:p>
  </w:footnote>
  <w:footnote w:id="161">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约</w:t>
      </w:r>
      <w:r>
        <w:rPr>
          <w:rFonts w:ascii="宋体" w:hAnsi="宋体" w:hint="eastAsia"/>
          <w:szCs w:val="21"/>
          <w:lang w:val="de-DE"/>
        </w:rPr>
        <w:t>45-125</w:t>
      </w:r>
      <w:r>
        <w:rPr>
          <w:rFonts w:ascii="宋体" w:hAnsi="宋体" w:hint="eastAsia"/>
          <w:szCs w:val="21"/>
          <w:lang w:val="de-DE"/>
        </w:rPr>
        <w:t>，来自</w:t>
      </w:r>
      <w:r>
        <w:rPr>
          <w:rFonts w:ascii="宋体" w:hAnsi="宋体" w:hint="eastAsia"/>
          <w:szCs w:val="21"/>
          <w:lang w:val="de-DE"/>
        </w:rPr>
        <w:t>B</w:t>
      </w:r>
      <w:r>
        <w:rPr>
          <w:rFonts w:ascii="宋体" w:hAnsi="宋体"/>
          <w:szCs w:val="21"/>
          <w:lang w:val="de-DE"/>
        </w:rPr>
        <w:t>öotien</w:t>
      </w:r>
      <w:r>
        <w:rPr>
          <w:rFonts w:ascii="宋体" w:hAnsi="宋体" w:hint="eastAsia"/>
          <w:szCs w:val="21"/>
          <w:lang w:val="de-DE"/>
        </w:rPr>
        <w:t>的希腊哲学</w:t>
      </w:r>
      <w:r>
        <w:rPr>
          <w:rFonts w:ascii="宋体" w:hAnsi="宋体" w:hint="eastAsia"/>
          <w:szCs w:val="21"/>
          <w:lang w:val="de-DE"/>
        </w:rPr>
        <w:t>作家和传记作家。在他内容广泛的著作中，所谓《平行传记》最为重要，其中包括</w:t>
      </w:r>
      <w:r>
        <w:rPr>
          <w:rFonts w:ascii="宋体" w:hAnsi="宋体" w:hint="eastAsia"/>
          <w:szCs w:val="21"/>
          <w:lang w:val="de-DE"/>
        </w:rPr>
        <w:t>23</w:t>
      </w:r>
      <w:r>
        <w:rPr>
          <w:rFonts w:ascii="宋体" w:hAnsi="宋体" w:hint="eastAsia"/>
          <w:szCs w:val="21"/>
          <w:lang w:val="de-DE"/>
        </w:rPr>
        <w:t>组传记，每组传记中都有一个著名和希腊人和罗马人被互相对照，并被评价为道德楷模。除了哲学著作，普鲁塔克还写有关于宗教问题的对话，比如关于神的惩罚，德尔斐预言和</w:t>
      </w:r>
      <w:r>
        <w:rPr>
          <w:rFonts w:ascii="宋体" w:hAnsi="宋体" w:hint="eastAsia"/>
          <w:szCs w:val="21"/>
          <w:lang w:val="de-DE"/>
        </w:rPr>
        <w:t>Osiris</w:t>
      </w:r>
      <w:r>
        <w:rPr>
          <w:rFonts w:ascii="宋体" w:hAnsi="宋体" w:hint="eastAsia"/>
          <w:szCs w:val="21"/>
          <w:lang w:val="de-DE"/>
        </w:rPr>
        <w:t>崇拜的对话。他坚决反对迷信。</w:t>
      </w:r>
    </w:p>
    <w:p w:rsidR="00000000" w:rsidRDefault="00EF3B58">
      <w:pPr>
        <w:pStyle w:val="a7"/>
        <w:rPr>
          <w:rFonts w:hint="eastAsia"/>
        </w:rPr>
      </w:pPr>
    </w:p>
  </w:footnote>
  <w:footnote w:id="162">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 xml:space="preserve"> George Whitefield,1714-70</w:t>
      </w:r>
      <w:r>
        <w:rPr>
          <w:rFonts w:ascii="宋体" w:hAnsi="宋体" w:hint="eastAsia"/>
          <w:szCs w:val="21"/>
        </w:rPr>
        <w:t>，</w:t>
      </w:r>
      <w:r>
        <w:rPr>
          <w:rFonts w:ascii="宋体" w:hAnsi="宋体" w:hint="eastAsia"/>
          <w:szCs w:val="21"/>
          <w:lang w:val="de-DE"/>
        </w:rPr>
        <w:t>英国神学家</w:t>
      </w:r>
      <w:r>
        <w:rPr>
          <w:rFonts w:ascii="宋体" w:hAnsi="宋体" w:hint="eastAsia"/>
          <w:szCs w:val="21"/>
        </w:rPr>
        <w:t>；</w:t>
      </w:r>
      <w:r>
        <w:rPr>
          <w:rFonts w:ascii="宋体" w:hAnsi="宋体" w:hint="eastAsia"/>
          <w:szCs w:val="21"/>
          <w:lang w:val="de-DE"/>
        </w:rPr>
        <w:t>于</w:t>
      </w:r>
      <w:r>
        <w:rPr>
          <w:rFonts w:ascii="宋体" w:hAnsi="宋体" w:hint="eastAsia"/>
          <w:szCs w:val="21"/>
          <w:lang w:val="de-DE"/>
        </w:rPr>
        <w:t>1735</w:t>
      </w:r>
      <w:r>
        <w:rPr>
          <w:rFonts w:ascii="宋体" w:hAnsi="宋体" w:hint="eastAsia"/>
          <w:szCs w:val="21"/>
          <w:lang w:val="de-DE"/>
        </w:rPr>
        <w:t>年通过</w:t>
      </w:r>
      <w:r>
        <w:rPr>
          <w:rFonts w:ascii="宋体" w:hAnsi="宋体" w:hint="eastAsia"/>
          <w:szCs w:val="21"/>
          <w:lang w:val="de-DE"/>
        </w:rPr>
        <w:t>John Wesley(</w:t>
      </w:r>
      <w:r>
        <w:rPr>
          <w:rFonts w:ascii="宋体" w:hAnsi="宋体" w:hint="eastAsia"/>
          <w:szCs w:val="21"/>
          <w:lang w:val="de-DE"/>
        </w:rPr>
        <w:t>参</w:t>
      </w:r>
      <w:r>
        <w:rPr>
          <w:rFonts w:ascii="宋体" w:hAnsi="宋体" w:hint="eastAsia"/>
          <w:szCs w:val="21"/>
          <w:lang w:val="de-DE"/>
        </w:rPr>
        <w:t>210-1)</w:t>
      </w:r>
      <w:r>
        <w:rPr>
          <w:rFonts w:ascii="宋体" w:hAnsi="宋体" w:hint="eastAsia"/>
          <w:szCs w:val="21"/>
          <w:lang w:val="de-DE"/>
        </w:rPr>
        <w:t>加入循道宗</w:t>
      </w:r>
      <w:r>
        <w:rPr>
          <w:rFonts w:ascii="宋体" w:hAnsi="宋体" w:hint="eastAsia"/>
          <w:szCs w:val="21"/>
        </w:rPr>
        <w:t>，</w:t>
      </w:r>
      <w:r>
        <w:rPr>
          <w:rFonts w:ascii="宋体" w:hAnsi="宋体" w:hint="eastAsia"/>
          <w:szCs w:val="21"/>
          <w:lang w:val="de-DE"/>
        </w:rPr>
        <w:t>1736</w:t>
      </w:r>
      <w:r>
        <w:rPr>
          <w:rFonts w:ascii="宋体" w:hAnsi="宋体" w:hint="eastAsia"/>
          <w:szCs w:val="21"/>
          <w:lang w:val="de-DE"/>
        </w:rPr>
        <w:t>年被任命为长老。他在其穿过英国，苏格兰和美国的旅行中，通过他的激情洋溢的布道，成功</w:t>
      </w:r>
      <w:r>
        <w:rPr>
          <w:rFonts w:ascii="宋体" w:hAnsi="宋体" w:hint="eastAsia"/>
          <w:szCs w:val="21"/>
          <w:lang w:val="de-DE"/>
        </w:rPr>
        <w:t>地成千上万的人改宗他所代表的严厉的加尔文派。</w:t>
      </w:r>
    </w:p>
    <w:p w:rsidR="00000000" w:rsidRDefault="00EF3B58">
      <w:pPr>
        <w:pStyle w:val="a7"/>
        <w:rPr>
          <w:rFonts w:hint="eastAsia"/>
        </w:rPr>
      </w:pPr>
    </w:p>
  </w:footnote>
  <w:footnote w:id="16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Wiese des Unheils[</w:t>
      </w:r>
      <w:r>
        <w:rPr>
          <w:rFonts w:ascii="宋体" w:hAnsi="宋体" w:hint="eastAsia"/>
          <w:szCs w:val="21"/>
          <w:lang w:val="de-DE"/>
        </w:rPr>
        <w:t>不幸之牧场</w:t>
      </w:r>
      <w:r>
        <w:rPr>
          <w:rFonts w:ascii="宋体" w:hAnsi="宋体" w:hint="eastAsia"/>
          <w:szCs w:val="21"/>
          <w:lang w:val="de-DE"/>
        </w:rPr>
        <w:t>]</w:t>
      </w:r>
      <w:r>
        <w:rPr>
          <w:rFonts w:ascii="宋体" w:hAnsi="宋体" w:hint="eastAsia"/>
          <w:szCs w:val="21"/>
        </w:rPr>
        <w:t>，</w:t>
      </w:r>
      <w:r>
        <w:rPr>
          <w:rFonts w:ascii="宋体" w:hAnsi="宋体" w:hint="eastAsia"/>
          <w:szCs w:val="21"/>
          <w:lang w:val="de-DE"/>
        </w:rPr>
        <w:t>尼采在此引用前苏格拉底的恩披多克勒</w:t>
      </w:r>
      <w:r>
        <w:rPr>
          <w:rFonts w:ascii="宋体" w:hAnsi="宋体" w:hint="eastAsia"/>
          <w:szCs w:val="21"/>
        </w:rPr>
        <w:t>，</w:t>
      </w:r>
      <w:r>
        <w:rPr>
          <w:rFonts w:ascii="宋体" w:hAnsi="宋体" w:hint="eastAsia"/>
          <w:szCs w:val="21"/>
          <w:lang w:val="de-DE"/>
        </w:rPr>
        <w:t>Hermann Diels</w:t>
      </w:r>
      <w:r>
        <w:rPr>
          <w:rFonts w:ascii="宋体" w:hAnsi="宋体" w:hint="eastAsia"/>
          <w:szCs w:val="21"/>
          <w:lang w:val="de-DE"/>
        </w:rPr>
        <w:t>完整的翻译如下</w:t>
      </w:r>
      <w:r>
        <w:rPr>
          <w:rFonts w:ascii="宋体" w:hAnsi="宋体" w:hint="eastAsia"/>
          <w:szCs w:val="21"/>
        </w:rPr>
        <w:t>：“</w:t>
      </w:r>
      <w:r>
        <w:rPr>
          <w:rFonts w:ascii="宋体" w:hAnsi="宋体" w:hint="eastAsia"/>
          <w:szCs w:val="21"/>
          <w:lang w:val="de-DE"/>
        </w:rPr>
        <w:t>[</w:t>
      </w:r>
      <w:r>
        <w:rPr>
          <w:rFonts w:ascii="宋体" w:hAnsi="宋体" w:hint="eastAsia"/>
          <w:szCs w:val="21"/>
        </w:rPr>
        <w:t>……</w:t>
      </w:r>
      <w:r>
        <w:rPr>
          <w:rFonts w:ascii="宋体" w:hAnsi="宋体" w:hint="eastAsia"/>
          <w:szCs w:val="21"/>
          <w:lang w:val="de-DE"/>
        </w:rPr>
        <w:t>]</w:t>
      </w:r>
      <w:r>
        <w:rPr>
          <w:rFonts w:ascii="宋体" w:hAnsi="宋体" w:hint="eastAsia"/>
          <w:szCs w:val="21"/>
          <w:lang w:val="de-DE"/>
        </w:rPr>
        <w:t>一个没有欢乐的地方</w:t>
      </w:r>
      <w:r>
        <w:rPr>
          <w:rFonts w:ascii="宋体" w:hAnsi="宋体" w:hint="eastAsia"/>
          <w:szCs w:val="21"/>
        </w:rPr>
        <w:t>，</w:t>
      </w:r>
      <w:r>
        <w:rPr>
          <w:rFonts w:ascii="宋体" w:hAnsi="宋体" w:hint="eastAsia"/>
          <w:szCs w:val="21"/>
          <w:lang w:val="de-DE"/>
        </w:rPr>
        <w:t>那里有残杀、愤怒及那些命运女神</w:t>
      </w:r>
      <w:r>
        <w:rPr>
          <w:rFonts w:ascii="宋体" w:hAnsi="宋体" w:hint="eastAsia"/>
          <w:szCs w:val="21"/>
        </w:rPr>
        <w:t>，</w:t>
      </w:r>
      <w:r>
        <w:rPr>
          <w:rFonts w:ascii="宋体" w:hAnsi="宋体" w:hint="eastAsia"/>
          <w:szCs w:val="21"/>
          <w:lang w:val="de-DE"/>
        </w:rPr>
        <w:t>使人枯萎的瘟疫、灾害和死亡</w:t>
      </w:r>
      <w:r>
        <w:rPr>
          <w:rFonts w:ascii="宋体" w:hAnsi="宋体" w:hint="eastAsia"/>
          <w:szCs w:val="21"/>
        </w:rPr>
        <w:t>，</w:t>
      </w:r>
      <w:r>
        <w:rPr>
          <w:rFonts w:ascii="宋体" w:hAnsi="宋体" w:hint="eastAsia"/>
          <w:szCs w:val="21"/>
          <w:lang w:val="de-DE"/>
        </w:rPr>
        <w:t>黑暗之中</w:t>
      </w:r>
      <w:r>
        <w:rPr>
          <w:rFonts w:ascii="宋体" w:hAnsi="宋体" w:hint="eastAsia"/>
          <w:szCs w:val="21"/>
        </w:rPr>
        <w:t>，</w:t>
      </w:r>
      <w:r>
        <w:rPr>
          <w:rFonts w:ascii="宋体" w:hAnsi="宋体" w:hint="eastAsia"/>
          <w:szCs w:val="21"/>
          <w:lang w:val="de-DE"/>
        </w:rPr>
        <w:t>游荡在命定的牧场。（恩披多克勒残篇</w:t>
      </w:r>
      <w:r>
        <w:rPr>
          <w:rFonts w:ascii="宋体" w:hAnsi="宋体" w:hint="eastAsia"/>
          <w:szCs w:val="21"/>
          <w:lang w:val="de-DE"/>
        </w:rPr>
        <w:t>121</w:t>
      </w:r>
      <w:r>
        <w:rPr>
          <w:rFonts w:ascii="宋体" w:hAnsi="宋体" w:hint="eastAsia"/>
          <w:szCs w:val="21"/>
          <w:lang w:val="de-DE"/>
        </w:rPr>
        <w:t>，载《前苏格拉底残篇》</w:t>
      </w:r>
      <w:r>
        <w:rPr>
          <w:rFonts w:ascii="宋体" w:hAnsi="宋体" w:hint="eastAsia"/>
          <w:szCs w:val="21"/>
          <w:lang w:val="de-DE"/>
        </w:rPr>
        <w:t>, Hermann Dies</w:t>
      </w:r>
      <w:r>
        <w:rPr>
          <w:rFonts w:ascii="宋体" w:hAnsi="宋体" w:hint="eastAsia"/>
          <w:szCs w:val="21"/>
          <w:lang w:val="de-DE"/>
        </w:rPr>
        <w:t>和</w:t>
      </w:r>
      <w:r>
        <w:rPr>
          <w:rFonts w:ascii="宋体" w:hAnsi="宋体" w:hint="eastAsia"/>
          <w:szCs w:val="21"/>
          <w:lang w:val="de-DE"/>
        </w:rPr>
        <w:t>Walther Kranz</w:t>
      </w:r>
      <w:r>
        <w:rPr>
          <w:rFonts w:ascii="宋体" w:hAnsi="宋体" w:hint="eastAsia"/>
          <w:szCs w:val="21"/>
          <w:lang w:val="de-DE"/>
        </w:rPr>
        <w:t>编，</w:t>
      </w:r>
      <w:r>
        <w:rPr>
          <w:rFonts w:ascii="宋体" w:hAnsi="宋体" w:hint="eastAsia"/>
          <w:szCs w:val="21"/>
          <w:lang w:val="de-DE"/>
        </w:rPr>
        <w:t>3</w:t>
      </w:r>
      <w:r>
        <w:rPr>
          <w:rFonts w:ascii="宋体" w:hAnsi="宋体" w:hint="eastAsia"/>
          <w:szCs w:val="21"/>
          <w:lang w:val="de-DE"/>
        </w:rPr>
        <w:t>卷本，第</w:t>
      </w:r>
      <w:r>
        <w:rPr>
          <w:rFonts w:ascii="宋体" w:hAnsi="宋体" w:hint="eastAsia"/>
          <w:szCs w:val="21"/>
          <w:lang w:val="de-DE"/>
        </w:rPr>
        <w:t>6</w:t>
      </w:r>
      <w:r>
        <w:rPr>
          <w:rFonts w:ascii="宋体" w:hAnsi="宋体" w:hint="eastAsia"/>
          <w:szCs w:val="21"/>
          <w:lang w:val="de-DE"/>
        </w:rPr>
        <w:t>版，柏林</w:t>
      </w:r>
      <w:r>
        <w:rPr>
          <w:rFonts w:ascii="宋体" w:hAnsi="宋体" w:hint="eastAsia"/>
          <w:szCs w:val="21"/>
          <w:lang w:val="de-DE"/>
        </w:rPr>
        <w:t>1951</w:t>
      </w:r>
      <w:r>
        <w:rPr>
          <w:rFonts w:ascii="宋体" w:hAnsi="宋体" w:hint="eastAsia"/>
          <w:szCs w:val="21"/>
          <w:lang w:val="de-DE"/>
        </w:rPr>
        <w:t>，第</w:t>
      </w:r>
      <w:r>
        <w:rPr>
          <w:rFonts w:ascii="宋体" w:hAnsi="宋体" w:hint="eastAsia"/>
          <w:szCs w:val="21"/>
          <w:lang w:val="de-DE"/>
        </w:rPr>
        <w:t>1</w:t>
      </w:r>
      <w:r>
        <w:rPr>
          <w:rFonts w:ascii="宋体" w:hAnsi="宋体" w:hint="eastAsia"/>
          <w:szCs w:val="21"/>
          <w:lang w:val="de-DE"/>
        </w:rPr>
        <w:t>卷，页</w:t>
      </w:r>
      <w:r>
        <w:rPr>
          <w:rFonts w:ascii="宋体" w:hAnsi="宋体" w:hint="eastAsia"/>
          <w:szCs w:val="21"/>
          <w:lang w:val="de-DE"/>
        </w:rPr>
        <w:t>360</w:t>
      </w:r>
      <w:r>
        <w:rPr>
          <w:rFonts w:ascii="宋体" w:hAnsi="宋体" w:hint="eastAsia"/>
          <w:szCs w:val="21"/>
          <w:lang w:val="de-DE"/>
        </w:rPr>
        <w:t>）</w:t>
      </w:r>
    </w:p>
    <w:p w:rsidR="00000000" w:rsidRDefault="00EF3B58">
      <w:pPr>
        <w:pStyle w:val="a7"/>
        <w:rPr>
          <w:rFonts w:hint="eastAsia"/>
        </w:rPr>
      </w:pPr>
    </w:p>
  </w:footnote>
  <w:footnote w:id="164">
    <w:p w:rsidR="00000000" w:rsidRDefault="00EF3B58">
      <w:pPr>
        <w:pStyle w:val="a7"/>
      </w:pPr>
      <w:r>
        <w:rPr>
          <w:rStyle w:val="a8"/>
        </w:rPr>
        <w:footnoteRef/>
      </w:r>
      <w:r>
        <w:t xml:space="preserve"> </w:t>
      </w:r>
      <w:r>
        <w:rPr>
          <w:rFonts w:hint="eastAsia"/>
        </w:rPr>
        <w:t>【</w:t>
      </w:r>
      <w:r>
        <w:rPr>
          <w:rFonts w:hint="eastAsia"/>
        </w:rPr>
        <w:t>KSA</w:t>
      </w:r>
      <w:r>
        <w:rPr>
          <w:rFonts w:hint="eastAsia"/>
        </w:rPr>
        <w:t>】清样：我们看到的是一些东西，这些</w:t>
      </w:r>
      <w:r>
        <w:rPr>
          <w:rFonts w:hint="eastAsia"/>
        </w:rPr>
        <w:t>东西不断从被基督教改造成</w:t>
      </w:r>
      <w:r>
        <w:rPr>
          <w:rFonts w:hint="eastAsia"/>
        </w:rPr>
        <w:t>[</w:t>
      </w:r>
      <w:r>
        <w:rPr>
          <w:rFonts w:hint="eastAsia"/>
        </w:rPr>
        <w:t>内心</w:t>
      </w:r>
      <w:r>
        <w:rPr>
          <w:rFonts w:hint="eastAsia"/>
        </w:rPr>
        <w:t>]</w:t>
      </w:r>
      <w:r>
        <w:rPr>
          <w:rFonts w:hint="eastAsia"/>
        </w:rPr>
        <w:t>地狱的古代民族的可怜的“小灵魂”里，</w:t>
      </w:r>
      <w:r>
        <w:rPr>
          <w:rFonts w:hint="eastAsia"/>
        </w:rPr>
        <w:t>die anima vagula blandula</w:t>
      </w:r>
      <w:r>
        <w:rPr>
          <w:rFonts w:hint="eastAsia"/>
        </w:rPr>
        <w:t>，上升到光天化日之下。</w:t>
      </w:r>
    </w:p>
  </w:footnote>
  <w:footnote w:id="165">
    <w:p w:rsidR="00000000" w:rsidRDefault="00EF3B58">
      <w:pPr>
        <w:pStyle w:val="a7"/>
        <w:rPr>
          <w:rFonts w:ascii="宋体" w:hAnsi="宋体" w:hint="eastAsia"/>
          <w:szCs w:val="21"/>
          <w:lang w:val="de-DE"/>
        </w:rPr>
      </w:pPr>
      <w:r>
        <w:rPr>
          <w:rStyle w:val="a8"/>
        </w:rPr>
        <w:footnoteRef/>
      </w:r>
      <w:r>
        <w:t xml:space="preserve"> </w:t>
      </w:r>
      <w:r>
        <w:t>【</w:t>
      </w:r>
      <w:r>
        <w:rPr>
          <w:szCs w:val="21"/>
        </w:rPr>
        <w:t>Pütz</w:t>
      </w:r>
      <w:r>
        <w:rPr>
          <w:lang w:val="de-DE"/>
        </w:rPr>
        <w:t>】</w:t>
      </w:r>
      <w:r>
        <w:rPr>
          <w:rFonts w:ascii="宋体" w:hAnsi="宋体" w:hint="eastAsia"/>
          <w:szCs w:val="21"/>
          <w:lang w:val="de-DE"/>
        </w:rPr>
        <w:t>尼采引自莱凯</w:t>
      </w:r>
      <w:r>
        <w:rPr>
          <w:rFonts w:ascii="宋体" w:hAnsi="宋体" w:hint="eastAsia"/>
          <w:szCs w:val="21"/>
        </w:rPr>
        <w:t>（</w:t>
      </w:r>
      <w:r>
        <w:rPr>
          <w:rFonts w:ascii="宋体" w:hAnsi="宋体" w:hint="eastAsia"/>
          <w:szCs w:val="21"/>
        </w:rPr>
        <w:t>William Edward Hartpole Lecky</w:t>
      </w:r>
      <w:r>
        <w:rPr>
          <w:rFonts w:ascii="宋体" w:hAnsi="宋体" w:hint="eastAsia"/>
          <w:szCs w:val="21"/>
        </w:rPr>
        <w:t>）</w:t>
      </w:r>
      <w:r>
        <w:rPr>
          <w:rFonts w:ascii="宋体" w:hAnsi="宋体" w:hint="eastAsia"/>
          <w:szCs w:val="21"/>
        </w:rPr>
        <w:t>: Geschichte Englands im achtzehnten Jahrhundert[18</w:t>
      </w:r>
      <w:r>
        <w:rPr>
          <w:rFonts w:ascii="宋体" w:hAnsi="宋体" w:hint="eastAsia"/>
          <w:szCs w:val="21"/>
          <w:lang w:val="de-DE"/>
        </w:rPr>
        <w:t>世纪英国史</w:t>
      </w:r>
      <w:r>
        <w:rPr>
          <w:rFonts w:ascii="宋体" w:hAnsi="宋体" w:hint="eastAsia"/>
          <w:szCs w:val="21"/>
        </w:rPr>
        <w:t>]</w:t>
      </w:r>
      <w:r>
        <w:rPr>
          <w:rFonts w:ascii="宋体" w:hAnsi="宋体" w:hint="eastAsia"/>
          <w:szCs w:val="21"/>
          <w:lang w:val="de-DE"/>
        </w:rPr>
        <w:t>。英文出自</w:t>
      </w:r>
      <w:r>
        <w:rPr>
          <w:rFonts w:ascii="宋体" w:hAnsi="宋体" w:hint="eastAsia"/>
          <w:szCs w:val="21"/>
          <w:lang w:val="de-DE"/>
        </w:rPr>
        <w:t>Ferdinand L</w:t>
      </w:r>
      <w:r>
        <w:rPr>
          <w:rFonts w:ascii="宋体" w:hAnsi="宋体"/>
          <w:szCs w:val="21"/>
          <w:lang w:val="de-DE"/>
        </w:rPr>
        <w:t>öwe</w:t>
      </w:r>
      <w:r>
        <w:rPr>
          <w:rFonts w:ascii="宋体" w:hAnsi="宋体" w:hint="eastAsia"/>
          <w:szCs w:val="21"/>
          <w:lang w:val="de-DE"/>
        </w:rPr>
        <w:t>。</w:t>
      </w:r>
      <w:r>
        <w:rPr>
          <w:rFonts w:ascii="宋体" w:hAnsi="宋体" w:hint="eastAsia"/>
          <w:szCs w:val="21"/>
          <w:lang w:val="de-DE"/>
        </w:rPr>
        <w:t>4</w:t>
      </w:r>
      <w:r>
        <w:rPr>
          <w:rFonts w:ascii="宋体" w:hAnsi="宋体" w:hint="eastAsia"/>
          <w:szCs w:val="21"/>
          <w:lang w:val="de-DE"/>
        </w:rPr>
        <w:t>卷本，莱比锡和海德堡</w:t>
      </w:r>
      <w:r>
        <w:rPr>
          <w:rFonts w:ascii="宋体" w:hAnsi="宋体" w:hint="eastAsia"/>
          <w:szCs w:val="21"/>
          <w:lang w:val="de-DE"/>
        </w:rPr>
        <w:t>1879-83</w:t>
      </w:r>
      <w:r>
        <w:rPr>
          <w:rFonts w:ascii="宋体" w:hAnsi="宋体" w:hint="eastAsia"/>
          <w:szCs w:val="21"/>
          <w:lang w:val="de-DE"/>
        </w:rPr>
        <w:t>。</w:t>
      </w:r>
      <w:r>
        <w:rPr>
          <w:rFonts w:ascii="宋体" w:hAnsi="宋体" w:hint="eastAsia"/>
          <w:szCs w:val="21"/>
          <w:lang w:val="de-DE"/>
        </w:rPr>
        <w:t>2</w:t>
      </w:r>
      <w:r>
        <w:rPr>
          <w:rFonts w:ascii="宋体" w:hAnsi="宋体" w:hint="eastAsia"/>
          <w:szCs w:val="21"/>
          <w:lang w:val="de-DE"/>
        </w:rPr>
        <w:t>卷本，第</w:t>
      </w:r>
      <w:r>
        <w:rPr>
          <w:rFonts w:ascii="宋体" w:hAnsi="宋体" w:hint="eastAsia"/>
          <w:szCs w:val="21"/>
          <w:lang w:val="de-DE"/>
        </w:rPr>
        <w:t>9</w:t>
      </w:r>
      <w:r>
        <w:rPr>
          <w:rFonts w:ascii="宋体" w:hAnsi="宋体" w:hint="eastAsia"/>
          <w:szCs w:val="21"/>
          <w:lang w:val="de-DE"/>
        </w:rPr>
        <w:t>章，“宗教复兴”，页</w:t>
      </w:r>
      <w:r>
        <w:rPr>
          <w:rFonts w:ascii="宋体" w:hAnsi="宋体" w:hint="eastAsia"/>
          <w:szCs w:val="21"/>
          <w:lang w:val="de-DE"/>
        </w:rPr>
        <w:t>628</w:t>
      </w:r>
      <w:r>
        <w:rPr>
          <w:rFonts w:ascii="宋体" w:hAnsi="宋体" w:hint="eastAsia"/>
          <w:szCs w:val="21"/>
          <w:lang w:val="de-DE"/>
        </w:rPr>
        <w:t>。</w:t>
      </w:r>
    </w:p>
    <w:p w:rsidR="00000000" w:rsidRDefault="00EF3B58">
      <w:pPr>
        <w:pStyle w:val="a7"/>
        <w:rPr>
          <w:rFonts w:hint="eastAsia"/>
        </w:rPr>
      </w:pPr>
    </w:p>
  </w:footnote>
  <w:footnote w:id="16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同上，页</w:t>
      </w:r>
      <w:r>
        <w:rPr>
          <w:rFonts w:ascii="宋体" w:hAnsi="宋体" w:hint="eastAsia"/>
          <w:szCs w:val="21"/>
          <w:lang w:val="de-DE"/>
        </w:rPr>
        <w:t>631</w:t>
      </w:r>
      <w:r>
        <w:rPr>
          <w:rFonts w:ascii="宋体" w:hAnsi="宋体" w:hint="eastAsia"/>
          <w:szCs w:val="21"/>
          <w:lang w:val="de-DE"/>
        </w:rPr>
        <w:t>以下。</w:t>
      </w:r>
    </w:p>
    <w:p w:rsidR="00000000" w:rsidRDefault="00EF3B58">
      <w:pPr>
        <w:pStyle w:val="a7"/>
        <w:rPr>
          <w:rFonts w:hint="eastAsia"/>
        </w:rPr>
      </w:pPr>
    </w:p>
  </w:footnote>
  <w:footnote w:id="16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尼采反对基督教对罪责和惩罚的片面的理性主义道德立场，与</w:t>
      </w:r>
      <w:r>
        <w:rPr>
          <w:rFonts w:ascii="宋体" w:hAnsi="宋体" w:hint="eastAsia"/>
          <w:szCs w:val="21"/>
          <w:lang w:val="de-DE"/>
        </w:rPr>
        <w:t>Katharsis</w:t>
      </w:r>
      <w:r>
        <w:rPr>
          <w:rFonts w:ascii="宋体" w:hAnsi="宋体" w:hint="eastAsia"/>
          <w:szCs w:val="21"/>
          <w:lang w:val="de-DE"/>
        </w:rPr>
        <w:t>不同，古代悲剧中的灵魂净化导致这种“</w:t>
      </w:r>
      <w:r>
        <w:rPr>
          <w:rFonts w:ascii="宋体" w:hAnsi="宋体" w:hint="eastAsia"/>
          <w:szCs w:val="21"/>
          <w:lang w:val="de-DE"/>
        </w:rPr>
        <w:t>[</w:t>
      </w:r>
      <w:r>
        <w:rPr>
          <w:rFonts w:ascii="宋体" w:hAnsi="宋体" w:hint="eastAsia"/>
          <w:szCs w:val="21"/>
          <w:lang w:val="de-DE"/>
        </w:rPr>
        <w:t>……</w:t>
      </w:r>
      <w:r>
        <w:rPr>
          <w:rFonts w:ascii="宋体" w:hAnsi="宋体" w:hint="eastAsia"/>
          <w:szCs w:val="21"/>
          <w:lang w:val="de-DE"/>
        </w:rPr>
        <w:t>]</w:t>
      </w:r>
      <w:r>
        <w:rPr>
          <w:rFonts w:ascii="宋体" w:hAnsi="宋体" w:hint="eastAsia"/>
          <w:szCs w:val="21"/>
          <w:lang w:val="de-DE"/>
        </w:rPr>
        <w:t>悲叹和战栗，并因此产生对于这种不安状态的一种净化作用。”（亚里士多德《诗学》</w:t>
      </w:r>
      <w:r>
        <w:rPr>
          <w:rFonts w:ascii="宋体" w:hAnsi="宋体" w:hint="eastAsia"/>
          <w:szCs w:val="21"/>
          <w:lang w:val="de-DE"/>
        </w:rPr>
        <w:t>[1405a],Manfred Fuhrmann</w:t>
      </w:r>
      <w:r>
        <w:rPr>
          <w:rFonts w:ascii="宋体" w:hAnsi="宋体" w:hint="eastAsia"/>
          <w:szCs w:val="21"/>
          <w:lang w:val="de-DE"/>
        </w:rPr>
        <w:t>译文；</w:t>
      </w:r>
      <w:r>
        <w:rPr>
          <w:rFonts w:ascii="宋体" w:hAnsi="宋体" w:hint="eastAsia"/>
          <w:szCs w:val="21"/>
          <w:lang w:val="de-DE"/>
        </w:rPr>
        <w:t xml:space="preserve">Reclams Universal-Bibliothek 7828, </w:t>
      </w:r>
      <w:r>
        <w:rPr>
          <w:rFonts w:ascii="宋体" w:hAnsi="宋体" w:hint="eastAsia"/>
          <w:szCs w:val="21"/>
          <w:lang w:val="de-DE"/>
        </w:rPr>
        <w:t>页</w:t>
      </w:r>
      <w:r>
        <w:rPr>
          <w:rFonts w:ascii="宋体" w:hAnsi="宋体" w:hint="eastAsia"/>
          <w:szCs w:val="21"/>
          <w:lang w:val="de-DE"/>
        </w:rPr>
        <w:t>19</w:t>
      </w:r>
      <w:r>
        <w:rPr>
          <w:rFonts w:ascii="宋体" w:hAnsi="宋体" w:hint="eastAsia"/>
          <w:szCs w:val="21"/>
          <w:lang w:val="de-DE"/>
        </w:rPr>
        <w:t>）。</w:t>
      </w:r>
    </w:p>
    <w:p w:rsidR="00000000" w:rsidRDefault="00EF3B58">
      <w:pPr>
        <w:pStyle w:val="a7"/>
        <w:rPr>
          <w:rFonts w:hint="eastAsia"/>
        </w:rPr>
      </w:pPr>
    </w:p>
  </w:footnote>
  <w:footnote w:id="16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俄狄浦斯王可以作为希腊神话中无辜而陷于不幸的英雄的典型。在尼采看来，“希腊舞台上最悲惨的形象”就是“不幸的俄狄浦斯”（《悲剧的诞生》，</w:t>
      </w:r>
      <w:r>
        <w:rPr>
          <w:szCs w:val="21"/>
          <w:lang w:val="de-DE"/>
        </w:rPr>
        <w:t>Pütz</w:t>
      </w:r>
      <w:r>
        <w:rPr>
          <w:rFonts w:ascii="宋体" w:hAnsi="宋体" w:hint="eastAsia"/>
          <w:szCs w:val="21"/>
          <w:lang w:val="de-DE"/>
        </w:rPr>
        <w:t xml:space="preserve"> </w:t>
      </w:r>
      <w:r>
        <w:rPr>
          <w:rFonts w:ascii="宋体" w:hAnsi="宋体" w:hint="eastAsia"/>
          <w:szCs w:val="21"/>
          <w:lang w:val="de-DE"/>
        </w:rPr>
        <w:t>版</w:t>
      </w:r>
      <w:r>
        <w:rPr>
          <w:rFonts w:ascii="宋体" w:hAnsi="宋体" w:hint="eastAsia"/>
          <w:szCs w:val="21"/>
          <w:lang w:val="de-DE"/>
        </w:rPr>
        <w:t>755</w:t>
      </w:r>
      <w:r>
        <w:rPr>
          <w:rFonts w:ascii="宋体" w:hAnsi="宋体" w:hint="eastAsia"/>
          <w:szCs w:val="21"/>
          <w:lang w:val="de-DE"/>
        </w:rPr>
        <w:t>5,</w:t>
      </w:r>
      <w:r>
        <w:rPr>
          <w:rFonts w:ascii="宋体" w:hAnsi="宋体" w:hint="eastAsia"/>
          <w:szCs w:val="21"/>
          <w:lang w:val="de-DE"/>
        </w:rPr>
        <w:t>页</w:t>
      </w:r>
      <w:r>
        <w:rPr>
          <w:rFonts w:ascii="宋体" w:hAnsi="宋体" w:hint="eastAsia"/>
          <w:szCs w:val="21"/>
          <w:lang w:val="de-DE"/>
        </w:rPr>
        <w:t>66</w:t>
      </w:r>
      <w:r>
        <w:rPr>
          <w:rFonts w:ascii="宋体" w:hAnsi="宋体" w:hint="eastAsia"/>
          <w:szCs w:val="21"/>
          <w:lang w:val="de-DE"/>
        </w:rPr>
        <w:t>）。他在不认识父母的情况下，如德尔斐神谕所说的那样杀死了他的父亲</w:t>
      </w:r>
      <w:r>
        <w:rPr>
          <w:rFonts w:ascii="宋体" w:hAnsi="宋体" w:hint="eastAsia"/>
          <w:szCs w:val="21"/>
          <w:lang w:val="de-DE"/>
        </w:rPr>
        <w:t>Laios</w:t>
      </w:r>
      <w:r>
        <w:rPr>
          <w:rFonts w:ascii="宋体" w:hAnsi="宋体" w:hint="eastAsia"/>
          <w:szCs w:val="21"/>
          <w:lang w:val="de-DE"/>
        </w:rPr>
        <w:t>，并且在他将</w:t>
      </w:r>
      <w:r>
        <w:rPr>
          <w:rFonts w:ascii="宋体" w:hAnsi="宋体" w:hint="eastAsia"/>
          <w:szCs w:val="21"/>
          <w:lang w:val="de-DE"/>
        </w:rPr>
        <w:t>Theben</w:t>
      </w:r>
      <w:r>
        <w:rPr>
          <w:rFonts w:ascii="宋体" w:hAnsi="宋体" w:hint="eastAsia"/>
          <w:szCs w:val="21"/>
          <w:lang w:val="de-DE"/>
        </w:rPr>
        <w:t>从</w:t>
      </w:r>
      <w:r>
        <w:rPr>
          <w:rFonts w:ascii="宋体" w:hAnsi="宋体" w:hint="eastAsia"/>
          <w:szCs w:val="21"/>
          <w:lang w:val="de-DE"/>
        </w:rPr>
        <w:t>Sphinx</w:t>
      </w:r>
      <w:r>
        <w:rPr>
          <w:rFonts w:ascii="宋体" w:hAnsi="宋体" w:hint="eastAsia"/>
          <w:szCs w:val="21"/>
          <w:lang w:val="de-DE"/>
        </w:rPr>
        <w:t>手下解放出来之后，娶了他母亲。经过德尔斐神谕的再次指点，在寻找出杀死</w:t>
      </w:r>
      <w:r>
        <w:rPr>
          <w:rFonts w:ascii="宋体" w:hAnsi="宋体" w:hint="eastAsia"/>
          <w:szCs w:val="21"/>
          <w:lang w:val="de-DE"/>
        </w:rPr>
        <w:t>Laios</w:t>
      </w:r>
      <w:r>
        <w:rPr>
          <w:rFonts w:ascii="宋体" w:hAnsi="宋体" w:hint="eastAsia"/>
          <w:szCs w:val="21"/>
          <w:lang w:val="de-DE"/>
        </w:rPr>
        <w:t>的凶手后，他发现了真相，绝望地刺瞎了自己的双眼。尼采强调俄狄浦斯主观上的无辜，他对于真相的不懈追求，以及客观的、他不能加以改变的获罪。索福克勒斯在《俄狄浦斯王》（</w:t>
      </w:r>
      <w:r>
        <w:rPr>
          <w:rFonts w:ascii="宋体" w:hAnsi="宋体" w:hint="eastAsia"/>
          <w:szCs w:val="21"/>
          <w:lang w:val="de-DE"/>
        </w:rPr>
        <w:t>Oidipus Tyrannos,</w:t>
      </w:r>
      <w:r>
        <w:rPr>
          <w:rFonts w:ascii="宋体" w:hAnsi="宋体" w:hint="eastAsia"/>
          <w:szCs w:val="21"/>
          <w:lang w:val="de-DE"/>
        </w:rPr>
        <w:t>前</w:t>
      </w:r>
      <w:r>
        <w:rPr>
          <w:rFonts w:ascii="宋体" w:hAnsi="宋体" w:hint="eastAsia"/>
          <w:szCs w:val="21"/>
          <w:lang w:val="de-DE"/>
        </w:rPr>
        <w:t>429</w:t>
      </w:r>
      <w:r>
        <w:rPr>
          <w:rFonts w:ascii="宋体" w:hAnsi="宋体" w:hint="eastAsia"/>
          <w:szCs w:val="21"/>
          <w:lang w:val="de-DE"/>
        </w:rPr>
        <w:t>年以后）中戏剧化地表现了俄狄浦斯命运的这一阶段。被尼采认为是聪明的俄狄浦斯没有解开斯芬克斯的谜底为“人”的谜</w:t>
      </w:r>
      <w:r>
        <w:rPr>
          <w:rFonts w:ascii="宋体" w:hAnsi="宋体" w:hint="eastAsia"/>
          <w:szCs w:val="21"/>
          <w:lang w:val="de-DE"/>
        </w:rPr>
        <w:t>语。但是，通过他的灾难性的、不可窥视和不可避免的命运，他认识到，人不是谜底，反倒本身是一个不可解之谜。俄狄浦斯的智慧不仅在于关于人的知识，而且也在于对其深不可测性的认识。关于智慧的这种理解意味着阿波罗的和狄俄尼索斯的知识和直觉的一种综合。</w:t>
      </w:r>
    </w:p>
    <w:p w:rsidR="00000000" w:rsidRDefault="00EF3B58">
      <w:pPr>
        <w:pStyle w:val="a7"/>
        <w:rPr>
          <w:rFonts w:hint="eastAsia"/>
        </w:rPr>
      </w:pPr>
    </w:p>
  </w:footnote>
  <w:footnote w:id="16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指希腊文</w:t>
      </w:r>
      <w:r>
        <w:rPr>
          <w:rFonts w:ascii="宋体" w:hAnsi="宋体" w:hint="eastAsia"/>
          <w:szCs w:val="21"/>
          <w:lang w:val="de-DE"/>
        </w:rPr>
        <w:t>nemessetikon,nemsssan,(</w:t>
      </w:r>
      <w:r>
        <w:rPr>
          <w:rFonts w:ascii="宋体" w:hAnsi="宋体" w:hint="eastAsia"/>
          <w:szCs w:val="21"/>
          <w:lang w:val="de-DE"/>
        </w:rPr>
        <w:t>生气</w:t>
      </w:r>
      <w:r>
        <w:rPr>
          <w:rFonts w:ascii="宋体" w:hAnsi="宋体" w:hint="eastAsia"/>
          <w:szCs w:val="21"/>
        </w:rPr>
        <w:t>，</w:t>
      </w:r>
      <w:r>
        <w:rPr>
          <w:rFonts w:ascii="宋体" w:hAnsi="宋体" w:hint="eastAsia"/>
          <w:szCs w:val="21"/>
          <w:lang w:val="de-DE"/>
        </w:rPr>
        <w:t>发怒</w:t>
      </w:r>
      <w:r>
        <w:rPr>
          <w:rFonts w:ascii="宋体" w:hAnsi="宋体" w:hint="eastAsia"/>
          <w:szCs w:val="21"/>
          <w:lang w:val="de-DE"/>
        </w:rPr>
        <w:t>)</w:t>
      </w:r>
      <w:r>
        <w:rPr>
          <w:rFonts w:ascii="宋体" w:hAnsi="宋体" w:hint="eastAsia"/>
          <w:szCs w:val="21"/>
          <w:lang w:val="de-DE"/>
        </w:rPr>
        <w:t>或者更准确地说</w:t>
      </w:r>
      <w:r>
        <w:rPr>
          <w:rFonts w:ascii="宋体" w:hAnsi="宋体" w:hint="eastAsia"/>
          <w:szCs w:val="21"/>
        </w:rPr>
        <w:t>，</w:t>
      </w:r>
      <w:r>
        <w:rPr>
          <w:rFonts w:ascii="宋体" w:hAnsi="宋体" w:hint="eastAsia"/>
          <w:szCs w:val="21"/>
          <w:lang w:val="de-DE"/>
        </w:rPr>
        <w:t>nemesis,</w:t>
      </w:r>
      <w:r>
        <w:rPr>
          <w:rFonts w:ascii="宋体" w:hAnsi="宋体" w:hint="eastAsia"/>
          <w:szCs w:val="21"/>
        </w:rPr>
        <w:t>（</w:t>
      </w:r>
      <w:r>
        <w:rPr>
          <w:rFonts w:ascii="宋体" w:hAnsi="宋体" w:hint="eastAsia"/>
          <w:szCs w:val="21"/>
          <w:lang w:val="de-DE"/>
        </w:rPr>
        <w:t>反感</w:t>
      </w:r>
      <w:r>
        <w:rPr>
          <w:rFonts w:ascii="宋体" w:hAnsi="宋体" w:hint="eastAsia"/>
          <w:szCs w:val="21"/>
        </w:rPr>
        <w:t>，</w:t>
      </w:r>
      <w:r>
        <w:rPr>
          <w:rFonts w:ascii="宋体" w:hAnsi="宋体" w:hint="eastAsia"/>
          <w:szCs w:val="21"/>
          <w:lang w:val="de-DE"/>
        </w:rPr>
        <w:t>引起反感</w:t>
      </w:r>
      <w:r>
        <w:rPr>
          <w:rFonts w:ascii="宋体" w:hAnsi="宋体" w:hint="eastAsia"/>
          <w:szCs w:val="21"/>
        </w:rPr>
        <w:t>）</w:t>
      </w:r>
      <w:r>
        <w:rPr>
          <w:rFonts w:ascii="宋体" w:hAnsi="宋体" w:hint="eastAsia"/>
          <w:szCs w:val="21"/>
          <w:lang w:val="de-DE"/>
        </w:rPr>
        <w:t>和人格化的作为放肆之复仇女神的</w:t>
      </w:r>
      <w:r>
        <w:rPr>
          <w:rFonts w:ascii="宋体" w:hAnsi="宋体" w:hint="eastAsia"/>
          <w:szCs w:val="21"/>
          <w:lang w:val="de-DE"/>
        </w:rPr>
        <w:t>Nemesis</w:t>
      </w:r>
      <w:r>
        <w:rPr>
          <w:rFonts w:ascii="宋体" w:hAnsi="宋体" w:hint="eastAsia"/>
          <w:szCs w:val="21"/>
          <w:lang w:val="de-DE"/>
        </w:rPr>
        <w:t>。</w:t>
      </w:r>
    </w:p>
    <w:p w:rsidR="00000000" w:rsidRDefault="00EF3B58">
      <w:pPr>
        <w:pStyle w:val="a7"/>
        <w:rPr>
          <w:rFonts w:hint="eastAsia"/>
        </w:rPr>
      </w:pPr>
    </w:p>
  </w:footnote>
  <w:footnote w:id="17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尼采指的下述内容</w:t>
      </w:r>
      <w:r>
        <w:rPr>
          <w:rFonts w:ascii="宋体" w:hAnsi="宋体" w:hint="eastAsia"/>
          <w:szCs w:val="21"/>
        </w:rPr>
        <w:t>：</w:t>
      </w:r>
      <w:r>
        <w:rPr>
          <w:rFonts w:ascii="宋体" w:hAnsi="宋体" w:hint="eastAsia"/>
          <w:szCs w:val="21"/>
          <w:lang w:val="de-DE"/>
        </w:rPr>
        <w:t>Le moi est haissable[</w:t>
      </w:r>
      <w:r>
        <w:rPr>
          <w:rFonts w:ascii="宋体" w:hAnsi="宋体" w:hint="eastAsia"/>
          <w:szCs w:val="21"/>
        </w:rPr>
        <w:t>……</w:t>
      </w:r>
      <w:r>
        <w:rPr>
          <w:rFonts w:ascii="宋体" w:hAnsi="宋体"/>
          <w:szCs w:val="21"/>
          <w:lang w:val="de-DE"/>
        </w:rPr>
        <w:t>]vou</w:t>
      </w:r>
      <w:r>
        <w:rPr>
          <w:rFonts w:ascii="宋体" w:hAnsi="宋体"/>
          <w:szCs w:val="21"/>
          <w:lang w:val="de-DE"/>
        </w:rPr>
        <w:t>s etes donc toujour haissable</w:t>
      </w:r>
      <w:r>
        <w:rPr>
          <w:rFonts w:ascii="宋体" w:hAnsi="宋体" w:hint="eastAsia"/>
          <w:szCs w:val="21"/>
          <w:lang w:val="de-DE"/>
        </w:rPr>
        <w:t>[</w:t>
      </w:r>
      <w:r>
        <w:rPr>
          <w:rFonts w:ascii="宋体" w:hAnsi="宋体" w:hint="eastAsia"/>
          <w:szCs w:val="21"/>
          <w:lang w:val="de-DE"/>
        </w:rPr>
        <w:t>因为自我是可恨的〈</w:t>
      </w:r>
      <w:r>
        <w:rPr>
          <w:rFonts w:ascii="宋体" w:hAnsi="宋体" w:hint="eastAsia"/>
          <w:szCs w:val="21"/>
        </w:rPr>
        <w:t>……</w:t>
      </w:r>
      <w:r>
        <w:rPr>
          <w:rFonts w:ascii="宋体" w:hAnsi="宋体" w:hint="eastAsia"/>
          <w:szCs w:val="21"/>
          <w:lang w:val="de-DE"/>
        </w:rPr>
        <w:t>〉所以他们也总是可恨的。（帕斯卡</w:t>
      </w:r>
      <w:r>
        <w:rPr>
          <w:rFonts w:ascii="宋体" w:hAnsi="宋体" w:hint="eastAsia"/>
          <w:szCs w:val="21"/>
          <w:lang w:val="de-DE"/>
        </w:rPr>
        <w:t>:Pensees, fragments et lettres,Prosper Faugere</w:t>
      </w:r>
      <w:r>
        <w:rPr>
          <w:rFonts w:ascii="宋体" w:hAnsi="宋体" w:hint="eastAsia"/>
          <w:szCs w:val="21"/>
          <w:lang w:val="de-DE"/>
        </w:rPr>
        <w:t>编，巴黎</w:t>
      </w:r>
      <w:r>
        <w:rPr>
          <w:rFonts w:ascii="宋体" w:hAnsi="宋体" w:hint="eastAsia"/>
          <w:szCs w:val="21"/>
          <w:lang w:val="de-DE"/>
        </w:rPr>
        <w:t>1844</w:t>
      </w:r>
      <w:r>
        <w:rPr>
          <w:rFonts w:ascii="宋体" w:hAnsi="宋体" w:hint="eastAsia"/>
          <w:szCs w:val="21"/>
          <w:lang w:val="de-DE"/>
        </w:rPr>
        <w:t>，第一部分，页</w:t>
      </w:r>
      <w:r>
        <w:rPr>
          <w:rFonts w:ascii="宋体" w:hAnsi="宋体" w:hint="eastAsia"/>
          <w:szCs w:val="21"/>
          <w:lang w:val="de-DE"/>
        </w:rPr>
        <w:t>197</w:t>
      </w:r>
      <w:r>
        <w:rPr>
          <w:rFonts w:ascii="宋体" w:hAnsi="宋体" w:hint="eastAsia"/>
          <w:szCs w:val="21"/>
          <w:lang w:val="de-DE"/>
        </w:rPr>
        <w:t>。）</w:t>
      </w:r>
    </w:p>
    <w:p w:rsidR="00000000" w:rsidRDefault="00EF3B58">
      <w:pPr>
        <w:pStyle w:val="a7"/>
        <w:rPr>
          <w:rFonts w:hint="eastAsia"/>
        </w:rPr>
      </w:pPr>
    </w:p>
  </w:footnote>
  <w:footnote w:id="171">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圣经的核心思想以及基督教信仰的决定性的观点；一般指上帝对罪人的恩赐，并因此与拯救思想联系在一起。天主教的恩典教义将“工作恩典”，即上帝对人的行动的援助，和“成圣恩典”，即根据人所做的善的工作而提升人，区别开来，而保罗派的和宗教改革派的恩典教义则根</w:t>
      </w:r>
      <w:r>
        <w:rPr>
          <w:rFonts w:ascii="宋体" w:hAnsi="宋体" w:hint="eastAsia"/>
          <w:szCs w:val="21"/>
          <w:lang w:val="de-DE"/>
        </w:rPr>
        <w:t>本否认了人通过善的工作而获得道德提升的可能性。在基督新教中，恩典之发生，实际是因为上帝下降到罪人，作为罪人的不应得的赦免。</w:t>
      </w:r>
    </w:p>
    <w:p w:rsidR="00000000" w:rsidRDefault="00EF3B58">
      <w:pPr>
        <w:pStyle w:val="a7"/>
        <w:rPr>
          <w:rFonts w:hint="eastAsia"/>
        </w:rPr>
      </w:pPr>
    </w:p>
  </w:footnote>
  <w:footnote w:id="172">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】草稿：“你必须作出决定：因为这攸关你的生命。”路德。非也！这没什么大不了的。</w:t>
      </w:r>
    </w:p>
  </w:footnote>
  <w:footnote w:id="17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希腊神话中的无穷无尽痛苦的景象。普罗米修斯将火带给人类，作为对他的惩罚，宙斯命令将他锁在高加索的一座山崖上，一只鹰（尼采说的是鹫）每天飞来啄他的肝脏，但每天夜里他的肝脏又长好如初。</w:t>
      </w:r>
    </w:p>
    <w:p w:rsidR="00000000" w:rsidRDefault="00EF3B58">
      <w:pPr>
        <w:pStyle w:val="a7"/>
        <w:rPr>
          <w:rFonts w:hint="eastAsia"/>
        </w:rPr>
      </w:pPr>
    </w:p>
  </w:footnote>
  <w:footnote w:id="174">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语文学（</w:t>
      </w:r>
      <w:r>
        <w:rPr>
          <w:rFonts w:ascii="宋体" w:hAnsi="宋体" w:hint="eastAsia"/>
          <w:szCs w:val="21"/>
          <w:lang w:val="de-DE"/>
        </w:rPr>
        <w:t>Philologie,</w:t>
      </w:r>
      <w:r>
        <w:rPr>
          <w:rFonts w:ascii="宋体" w:hAnsi="宋体" w:hint="eastAsia"/>
          <w:szCs w:val="21"/>
          <w:lang w:val="de-DE"/>
        </w:rPr>
        <w:t>来自希腊文</w:t>
      </w:r>
      <w:r>
        <w:rPr>
          <w:rFonts w:ascii="宋体" w:hAnsi="宋体" w:hint="eastAsia"/>
          <w:szCs w:val="21"/>
          <w:lang w:val="de-DE"/>
        </w:rPr>
        <w:t>philos[</w:t>
      </w:r>
      <w:r>
        <w:rPr>
          <w:rFonts w:ascii="宋体" w:hAnsi="宋体" w:hint="eastAsia"/>
          <w:szCs w:val="21"/>
          <w:lang w:val="de-DE"/>
        </w:rPr>
        <w:t>朋友</w:t>
      </w:r>
      <w:r>
        <w:rPr>
          <w:rFonts w:ascii="宋体" w:hAnsi="宋体" w:hint="eastAsia"/>
          <w:szCs w:val="21"/>
          <w:lang w:val="de-DE"/>
        </w:rPr>
        <w:t>]</w:t>
      </w:r>
      <w:r>
        <w:rPr>
          <w:rFonts w:ascii="宋体" w:hAnsi="宋体" w:hint="eastAsia"/>
          <w:szCs w:val="21"/>
          <w:lang w:val="de-DE"/>
        </w:rPr>
        <w:t>和</w:t>
      </w:r>
      <w:r>
        <w:rPr>
          <w:rFonts w:ascii="宋体" w:hAnsi="宋体" w:hint="eastAsia"/>
          <w:szCs w:val="21"/>
          <w:lang w:val="de-DE"/>
        </w:rPr>
        <w:t>logos[</w:t>
      </w:r>
      <w:r>
        <w:rPr>
          <w:rFonts w:ascii="宋体" w:hAnsi="宋体" w:hint="eastAsia"/>
          <w:szCs w:val="21"/>
          <w:lang w:val="de-DE"/>
        </w:rPr>
        <w:t>言辞</w:t>
      </w:r>
      <w:r>
        <w:rPr>
          <w:rFonts w:ascii="宋体" w:hAnsi="宋体" w:hint="eastAsia"/>
          <w:szCs w:val="21"/>
          <w:lang w:val="de-DE"/>
        </w:rPr>
        <w:t>，谈话</w:t>
      </w:r>
      <w:r>
        <w:rPr>
          <w:rFonts w:ascii="宋体" w:hAnsi="宋体" w:hint="eastAsia"/>
          <w:szCs w:val="21"/>
          <w:lang w:val="de-DE"/>
        </w:rPr>
        <w:t>]</w:t>
      </w:r>
      <w:r>
        <w:rPr>
          <w:rFonts w:ascii="宋体" w:hAnsi="宋体" w:hint="eastAsia"/>
          <w:szCs w:val="21"/>
          <w:lang w:val="de-DE"/>
        </w:rPr>
        <w:t>，在狭义上是根据一种文化或一个民族的语言和文学而进行的关于其发展和特性的研究。所有语文学努力的源头是古典语文学及其对古代希腊和古代罗马的讨论。尼采是古典语文学家。所谓语文学和基督教的结合指的是基督教中世纪，在中世纪，通过大量的罗马文学著作的抄本，拉丁文文献被认为应该作为思想上和文体上的典范传给后代。“基督教的语文学”同时意指基督教对《圣经》的解释（</w:t>
      </w:r>
      <w:r>
        <w:rPr>
          <w:rFonts w:ascii="宋体" w:hAnsi="宋体" w:hint="eastAsia"/>
          <w:szCs w:val="21"/>
          <w:lang w:val="de-DE"/>
        </w:rPr>
        <w:t>Exegese[</w:t>
      </w:r>
      <w:r>
        <w:rPr>
          <w:rFonts w:ascii="宋体" w:hAnsi="宋体" w:hint="eastAsia"/>
          <w:szCs w:val="21"/>
          <w:lang w:val="de-DE"/>
        </w:rPr>
        <w:t>解经</w:t>
      </w:r>
      <w:r>
        <w:rPr>
          <w:rFonts w:ascii="宋体" w:hAnsi="宋体" w:hint="eastAsia"/>
          <w:szCs w:val="21"/>
          <w:lang w:val="de-DE"/>
        </w:rPr>
        <w:t>]</w:t>
      </w:r>
      <w:r>
        <w:rPr>
          <w:rFonts w:ascii="宋体" w:hAnsi="宋体" w:hint="eastAsia"/>
          <w:szCs w:val="21"/>
          <w:lang w:val="de-DE"/>
        </w:rPr>
        <w:t>），具体来说就是在《新约》的背景下对《旧约》所做的解释（类型学</w:t>
      </w:r>
      <w:r>
        <w:rPr>
          <w:rFonts w:ascii="宋体" w:hAnsi="宋体" w:hint="eastAsia"/>
          <w:szCs w:val="21"/>
          <w:lang w:val="de-DE"/>
        </w:rPr>
        <w:t>[</w:t>
      </w:r>
      <w:r>
        <w:rPr>
          <w:rFonts w:ascii="宋体" w:hAnsi="宋体"/>
          <w:szCs w:val="21"/>
          <w:lang w:val="de-DE"/>
        </w:rPr>
        <w:t>Typologien</w:t>
      </w:r>
      <w:r>
        <w:rPr>
          <w:rFonts w:ascii="宋体" w:hAnsi="宋体" w:hint="eastAsia"/>
          <w:szCs w:val="21"/>
          <w:lang w:val="de-DE"/>
        </w:rPr>
        <w:t>]</w:t>
      </w:r>
      <w:r>
        <w:rPr>
          <w:rFonts w:ascii="宋体" w:hAnsi="宋体" w:hint="eastAsia"/>
          <w:szCs w:val="21"/>
          <w:lang w:val="de-DE"/>
        </w:rPr>
        <w:t>），尼采批评其为对“解释和曲解的嗜好”。</w:t>
      </w:r>
    </w:p>
    <w:p w:rsidR="00000000" w:rsidRDefault="00EF3B58">
      <w:pPr>
        <w:pStyle w:val="a7"/>
        <w:rPr>
          <w:rFonts w:hint="eastAsia"/>
        </w:rPr>
      </w:pPr>
    </w:p>
  </w:footnote>
  <w:footnote w:id="175">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在犹太逾越节的第一个晚上与没有发酵的面包和某些苦菜一起吃掉的羔羊。逾越节，对应于基督教的复活节，春天的第一个满月庆祝，以纪念以色列人出埃及的事件。（参《出埃及记》</w:t>
      </w:r>
      <w:r>
        <w:rPr>
          <w:rFonts w:ascii="宋体" w:hAnsi="宋体" w:hint="eastAsia"/>
          <w:szCs w:val="21"/>
          <w:lang w:val="de-DE"/>
        </w:rPr>
        <w:t>12</w:t>
      </w:r>
      <w:r>
        <w:rPr>
          <w:rFonts w:ascii="宋体" w:hAnsi="宋体" w:hint="eastAsia"/>
          <w:szCs w:val="21"/>
          <w:lang w:val="de-DE"/>
        </w:rPr>
        <w:t>，</w:t>
      </w:r>
      <w:r>
        <w:rPr>
          <w:rFonts w:ascii="宋体" w:hAnsi="宋体" w:hint="eastAsia"/>
          <w:szCs w:val="21"/>
          <w:lang w:val="de-DE"/>
        </w:rPr>
        <w:t>1-13</w:t>
      </w:r>
      <w:r>
        <w:rPr>
          <w:rFonts w:ascii="宋体" w:hAnsi="宋体" w:hint="eastAsia"/>
          <w:szCs w:val="21"/>
          <w:lang w:val="de-DE"/>
        </w:rPr>
        <w:t>，</w:t>
      </w:r>
      <w:r>
        <w:rPr>
          <w:rFonts w:ascii="宋体" w:hAnsi="宋体" w:hint="eastAsia"/>
          <w:szCs w:val="21"/>
          <w:lang w:val="de-DE"/>
        </w:rPr>
        <w:t>16</w:t>
      </w:r>
      <w:r>
        <w:rPr>
          <w:rFonts w:ascii="宋体" w:hAnsi="宋体" w:hint="eastAsia"/>
          <w:szCs w:val="21"/>
          <w:lang w:val="de-DE"/>
        </w:rPr>
        <w:t>。）</w:t>
      </w:r>
    </w:p>
    <w:p w:rsidR="00000000" w:rsidRDefault="00EF3B58">
      <w:pPr>
        <w:pStyle w:val="a7"/>
        <w:rPr>
          <w:rFonts w:hint="eastAsia"/>
        </w:rPr>
      </w:pPr>
    </w:p>
  </w:footnote>
  <w:footnote w:id="17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Septuaginta,</w:t>
      </w:r>
      <w:r>
        <w:rPr>
          <w:rFonts w:ascii="宋体" w:hAnsi="宋体" w:hint="eastAsia"/>
          <w:szCs w:val="21"/>
          <w:lang w:val="de-DE"/>
        </w:rPr>
        <w:t>拉丁文，“七十”，《旧约》最古老（前</w:t>
      </w:r>
      <w:r>
        <w:rPr>
          <w:rFonts w:ascii="宋体" w:hAnsi="宋体" w:hint="eastAsia"/>
          <w:szCs w:val="21"/>
          <w:lang w:val="de-DE"/>
        </w:rPr>
        <w:t>3-1</w:t>
      </w:r>
      <w:r>
        <w:rPr>
          <w:rFonts w:ascii="宋体" w:hAnsi="宋体" w:hint="eastAsia"/>
          <w:szCs w:val="21"/>
          <w:lang w:val="de-DE"/>
        </w:rPr>
        <w:t>世纪）和最重要的亚历山大前犹太人所讲之希腊语译本，由若干本来各自独立的译本组成，历经反复的修改而成。其名称来自被认为完成译本的七十二个译者。在正统教会里该译本至今仍然具有官方效力。</w:t>
      </w:r>
    </w:p>
    <w:p w:rsidR="00000000" w:rsidRDefault="00EF3B58">
      <w:pPr>
        <w:pStyle w:val="a7"/>
        <w:rPr>
          <w:rFonts w:hint="eastAsia"/>
        </w:rPr>
      </w:pPr>
    </w:p>
  </w:footnote>
  <w:footnote w:id="17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不清楚尼采在此指的是什</w:t>
      </w:r>
      <w:r>
        <w:rPr>
          <w:rFonts w:ascii="宋体" w:hAnsi="宋体" w:hint="eastAsia"/>
          <w:szCs w:val="21"/>
          <w:lang w:val="de-DE"/>
        </w:rPr>
        <w:t>么：比较不同圣经文本（希伯莱本，七十子本，拉丁本和路德本）的《诗篇》有关内容，没有在任何地方发现增补。希伯莱本和路德本圣经仅仅是诗篇的计数与七十子本和拉丁本略有不同。（对此请参：《旧约圣经评注》。</w:t>
      </w:r>
      <w:r>
        <w:rPr>
          <w:rFonts w:ascii="宋体" w:hAnsi="宋体" w:hint="eastAsia"/>
          <w:szCs w:val="21"/>
          <w:lang w:val="de-DE"/>
        </w:rPr>
        <w:t>Martin Roth</w:t>
      </w:r>
      <w:r>
        <w:rPr>
          <w:rFonts w:ascii="宋体" w:hAnsi="宋体" w:hint="eastAsia"/>
          <w:szCs w:val="21"/>
          <w:lang w:val="de-DE"/>
        </w:rPr>
        <w:t>创办。</w:t>
      </w:r>
      <w:r>
        <w:rPr>
          <w:rFonts w:ascii="宋体" w:hAnsi="宋体" w:hint="eastAsia"/>
          <w:szCs w:val="21"/>
          <w:lang w:val="de-DE"/>
        </w:rPr>
        <w:t>Siegfried Herrmann</w:t>
      </w:r>
      <w:r>
        <w:rPr>
          <w:rFonts w:ascii="宋体" w:hAnsi="宋体" w:hint="eastAsia"/>
          <w:szCs w:val="21"/>
          <w:lang w:val="de-DE"/>
        </w:rPr>
        <w:t>和</w:t>
      </w:r>
      <w:r>
        <w:rPr>
          <w:rFonts w:ascii="宋体" w:hAnsi="宋体" w:hint="eastAsia"/>
          <w:szCs w:val="21"/>
          <w:lang w:val="de-DE"/>
        </w:rPr>
        <w:t xml:space="preserve"> Hans Walter</w:t>
      </w:r>
      <w:r>
        <w:rPr>
          <w:rFonts w:ascii="宋体" w:hAnsi="宋体" w:hint="eastAsia"/>
          <w:szCs w:val="21"/>
          <w:lang w:val="de-DE"/>
        </w:rPr>
        <w:t>编，卷</w:t>
      </w:r>
      <w:r>
        <w:rPr>
          <w:rFonts w:ascii="宋体" w:hAnsi="宋体" w:hint="eastAsia"/>
          <w:szCs w:val="21"/>
          <w:lang w:val="de-DE"/>
        </w:rPr>
        <w:t>XV/1</w:t>
      </w:r>
      <w:r>
        <w:rPr>
          <w:rFonts w:ascii="宋体" w:hAnsi="宋体" w:hint="eastAsia"/>
          <w:szCs w:val="21"/>
          <w:lang w:val="de-DE"/>
        </w:rPr>
        <w:t>：</w:t>
      </w:r>
      <w:r>
        <w:rPr>
          <w:rFonts w:ascii="宋体" w:hAnsi="宋体" w:hint="eastAsia"/>
          <w:szCs w:val="21"/>
          <w:lang w:val="de-DE"/>
        </w:rPr>
        <w:t xml:space="preserve">Hans-Joachim Kraus: </w:t>
      </w:r>
      <w:r>
        <w:rPr>
          <w:rFonts w:ascii="宋体" w:hAnsi="宋体" w:hint="eastAsia"/>
          <w:szCs w:val="21"/>
          <w:lang w:val="de-DE"/>
        </w:rPr>
        <w:t>圣经诗篇，</w:t>
      </w:r>
      <w:r>
        <w:rPr>
          <w:rFonts w:ascii="宋体" w:hAnsi="宋体" w:hint="eastAsia"/>
          <w:szCs w:val="21"/>
          <w:lang w:val="de-DE"/>
        </w:rPr>
        <w:t>1</w:t>
      </w:r>
      <w:r>
        <w:rPr>
          <w:rFonts w:ascii="宋体" w:hAnsi="宋体" w:hint="eastAsia"/>
          <w:szCs w:val="21"/>
          <w:lang w:val="de-DE"/>
        </w:rPr>
        <w:t>分卷，第</w:t>
      </w:r>
      <w:r>
        <w:rPr>
          <w:rFonts w:ascii="宋体" w:hAnsi="宋体" w:hint="eastAsia"/>
          <w:szCs w:val="21"/>
          <w:lang w:val="de-DE"/>
        </w:rPr>
        <w:t>5</w:t>
      </w:r>
      <w:r>
        <w:rPr>
          <w:rFonts w:ascii="宋体" w:hAnsi="宋体" w:hint="eastAsia"/>
          <w:szCs w:val="21"/>
          <w:lang w:val="de-DE"/>
        </w:rPr>
        <w:t>版，</w:t>
      </w:r>
      <w:r>
        <w:rPr>
          <w:rFonts w:ascii="宋体" w:hAnsi="宋体" w:hint="eastAsia"/>
          <w:szCs w:val="21"/>
          <w:lang w:val="de-DE"/>
        </w:rPr>
        <w:t>Neukirchen 1978,</w:t>
      </w:r>
      <w:r>
        <w:rPr>
          <w:rFonts w:ascii="宋体" w:hAnsi="宋体" w:hint="eastAsia"/>
          <w:szCs w:val="21"/>
          <w:lang w:val="de-DE"/>
        </w:rPr>
        <w:t>页</w:t>
      </w:r>
      <w:r>
        <w:rPr>
          <w:rFonts w:ascii="宋体" w:hAnsi="宋体" w:hint="eastAsia"/>
          <w:szCs w:val="21"/>
          <w:lang w:val="de-DE"/>
        </w:rPr>
        <w:t>2</w:t>
      </w:r>
      <w:r>
        <w:rPr>
          <w:rFonts w:ascii="宋体" w:hAnsi="宋体" w:hint="eastAsia"/>
          <w:szCs w:val="21"/>
          <w:lang w:val="de-DE"/>
        </w:rPr>
        <w:t>以下。）尼采所指出段落在路德本中内容如下：“</w:t>
      </w:r>
      <w:r>
        <w:rPr>
          <w:rFonts w:ascii="宋体" w:hAnsi="宋体" w:hint="eastAsia"/>
          <w:szCs w:val="21"/>
          <w:lang w:val="de-DE"/>
        </w:rPr>
        <w:t>S</w:t>
      </w:r>
      <w:r>
        <w:rPr>
          <w:rFonts w:ascii="宋体" w:hAnsi="宋体"/>
          <w:szCs w:val="21"/>
          <w:lang w:val="de-DE"/>
        </w:rPr>
        <w:t xml:space="preserve">agt unter den Heiden: Der Herr </w:t>
      </w:r>
      <w:r>
        <w:rPr>
          <w:rFonts w:ascii="宋体" w:hAnsi="宋体"/>
          <w:szCs w:val="21"/>
          <w:lang w:val="de-DE"/>
        </w:rPr>
        <w:t>ist König.Er hat den Erdkreis gegründet,daß er nicht wankt.Er richtet Völker recht.”</w:t>
      </w:r>
      <w:r>
        <w:rPr>
          <w:rFonts w:ascii="宋体" w:hAnsi="宋体"/>
          <w:szCs w:val="21"/>
          <w:lang w:val="de-DE"/>
        </w:rPr>
        <w:t>【</w:t>
      </w:r>
      <w:r>
        <w:rPr>
          <w:rFonts w:ascii="宋体" w:hAnsi="宋体" w:hint="eastAsia"/>
          <w:szCs w:val="21"/>
          <w:lang w:val="de-DE"/>
        </w:rPr>
        <w:t>译按</w:t>
      </w:r>
      <w:r>
        <w:rPr>
          <w:rFonts w:ascii="宋体" w:hAnsi="宋体"/>
          <w:szCs w:val="21"/>
          <w:lang w:val="de-DE"/>
        </w:rPr>
        <w:t>】</w:t>
      </w:r>
      <w:r>
        <w:rPr>
          <w:rFonts w:ascii="宋体" w:hAnsi="宋体" w:hint="eastAsia"/>
          <w:szCs w:val="21"/>
          <w:lang w:val="de-DE"/>
        </w:rPr>
        <w:t>和合本中文圣经：“人在列邦中要说：‘耶和华作王，世界就坚定，不得动摇。他要按公正审判众民。”</w:t>
      </w:r>
    </w:p>
    <w:p w:rsidR="00000000" w:rsidRDefault="00EF3B58">
      <w:pPr>
        <w:pStyle w:val="a7"/>
        <w:rPr>
          <w:rFonts w:hint="eastAsia"/>
        </w:rPr>
      </w:pPr>
    </w:p>
  </w:footnote>
  <w:footnote w:id="17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Scholastik,</w:t>
      </w:r>
      <w:r>
        <w:rPr>
          <w:rFonts w:ascii="宋体" w:hAnsi="宋体" w:hint="eastAsia"/>
          <w:szCs w:val="21"/>
          <w:lang w:val="de-DE"/>
        </w:rPr>
        <w:t>中世纪学校和大学中发展起来的哲学</w:t>
      </w:r>
      <w:r>
        <w:rPr>
          <w:rFonts w:ascii="宋体" w:hAnsi="宋体" w:hint="eastAsia"/>
          <w:szCs w:val="21"/>
          <w:lang w:val="de-DE"/>
        </w:rPr>
        <w:t>-</w:t>
      </w:r>
      <w:r>
        <w:rPr>
          <w:rFonts w:ascii="宋体" w:hAnsi="宋体" w:hint="eastAsia"/>
          <w:szCs w:val="21"/>
          <w:lang w:val="de-DE"/>
        </w:rPr>
        <w:t>神学教学，目的是将希腊的和古代的思想传授给近代。这种教学在基督教和犹太教的影响下发展出了本体论的和神学的概念和系统，将所有存在物（</w:t>
      </w:r>
      <w:r>
        <w:rPr>
          <w:rFonts w:ascii="宋体" w:hAnsi="宋体" w:hint="eastAsia"/>
          <w:szCs w:val="21"/>
          <w:lang w:val="de-DE"/>
        </w:rPr>
        <w:t>Seiende</w:t>
      </w:r>
      <w:r>
        <w:rPr>
          <w:rFonts w:ascii="宋体" w:hAnsi="宋体"/>
          <w:szCs w:val="21"/>
          <w:lang w:val="de-DE"/>
        </w:rPr>
        <w:t>）</w:t>
      </w:r>
      <w:r>
        <w:rPr>
          <w:rFonts w:ascii="宋体" w:hAnsi="宋体" w:hint="eastAsia"/>
          <w:szCs w:val="21"/>
          <w:lang w:val="de-DE"/>
        </w:rPr>
        <w:t>解释为一个造物主上帝的</w:t>
      </w:r>
      <w:r>
        <w:rPr>
          <w:rFonts w:ascii="宋体" w:hAnsi="宋体" w:hint="eastAsia"/>
          <w:szCs w:val="21"/>
          <w:lang w:val="de-DE"/>
        </w:rPr>
        <w:t>计划和思想。</w:t>
      </w:r>
    </w:p>
    <w:p w:rsidR="00000000" w:rsidRDefault="00EF3B58">
      <w:pPr>
        <w:pStyle w:val="a7"/>
        <w:rPr>
          <w:rFonts w:hint="eastAsia"/>
        </w:rPr>
      </w:pPr>
    </w:p>
  </w:footnote>
  <w:footnote w:id="17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】草稿：人们嘲笑（叔本华）希腊神话和神学。但人们本该惊叹，他们恰好在这勒住他们那敏锐理解力的笼头，没有信马由缰。这是一种分寸。</w:t>
      </w:r>
    </w:p>
  </w:footnote>
  <w:footnote w:id="18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】清样，最后：所有真正的物理学家也都是这样。</w:t>
      </w:r>
    </w:p>
  </w:footnote>
  <w:footnote w:id="181">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《新约》的若干地方都列举了成组的美德。有关美德目录参《加拉太书》</w:t>
      </w:r>
      <w:r>
        <w:rPr>
          <w:rFonts w:ascii="宋体" w:hAnsi="宋体" w:hint="eastAsia"/>
          <w:szCs w:val="21"/>
          <w:lang w:val="de-DE"/>
        </w:rPr>
        <w:t>5</w:t>
      </w:r>
      <w:r>
        <w:rPr>
          <w:rFonts w:ascii="宋体" w:hAnsi="宋体" w:hint="eastAsia"/>
          <w:szCs w:val="21"/>
          <w:lang w:val="de-DE"/>
        </w:rPr>
        <w:t>，</w:t>
      </w:r>
      <w:r>
        <w:rPr>
          <w:rFonts w:ascii="宋体" w:hAnsi="宋体" w:hint="eastAsia"/>
          <w:szCs w:val="21"/>
          <w:lang w:val="de-DE"/>
        </w:rPr>
        <w:t>22</w:t>
      </w:r>
      <w:r>
        <w:rPr>
          <w:rFonts w:ascii="宋体" w:hAnsi="宋体" w:hint="eastAsia"/>
          <w:szCs w:val="21"/>
          <w:lang w:val="de-DE"/>
        </w:rPr>
        <w:t>；《提摩太前书》</w:t>
      </w:r>
      <w:r>
        <w:rPr>
          <w:rFonts w:ascii="宋体" w:hAnsi="宋体" w:hint="eastAsia"/>
          <w:szCs w:val="21"/>
          <w:lang w:val="de-DE"/>
        </w:rPr>
        <w:t>6</w:t>
      </w:r>
      <w:r>
        <w:rPr>
          <w:rFonts w:ascii="宋体" w:hAnsi="宋体" w:hint="eastAsia"/>
          <w:szCs w:val="21"/>
          <w:lang w:val="de-DE"/>
        </w:rPr>
        <w:t>，</w:t>
      </w:r>
      <w:r>
        <w:rPr>
          <w:rFonts w:ascii="宋体" w:hAnsi="宋体" w:hint="eastAsia"/>
          <w:szCs w:val="21"/>
          <w:lang w:val="de-DE"/>
        </w:rPr>
        <w:t>11</w:t>
      </w:r>
      <w:r>
        <w:rPr>
          <w:rFonts w:ascii="宋体" w:hAnsi="宋体" w:hint="eastAsia"/>
          <w:szCs w:val="21"/>
          <w:lang w:val="de-DE"/>
        </w:rPr>
        <w:t>；《彼得后书》</w:t>
      </w:r>
      <w:r>
        <w:rPr>
          <w:rFonts w:ascii="宋体" w:hAnsi="宋体" w:hint="eastAsia"/>
          <w:szCs w:val="21"/>
          <w:lang w:val="de-DE"/>
        </w:rPr>
        <w:t>1</w:t>
      </w:r>
      <w:r>
        <w:rPr>
          <w:rFonts w:ascii="宋体" w:hAnsi="宋体" w:hint="eastAsia"/>
          <w:szCs w:val="21"/>
          <w:lang w:val="de-DE"/>
        </w:rPr>
        <w:t>，</w:t>
      </w:r>
      <w:r>
        <w:rPr>
          <w:rFonts w:ascii="宋体" w:hAnsi="宋体" w:hint="eastAsia"/>
          <w:szCs w:val="21"/>
          <w:lang w:val="de-DE"/>
        </w:rPr>
        <w:t>5</w:t>
      </w:r>
      <w:r>
        <w:rPr>
          <w:rFonts w:ascii="宋体" w:hAnsi="宋体" w:hint="eastAsia"/>
          <w:szCs w:val="21"/>
          <w:lang w:val="de-DE"/>
        </w:rPr>
        <w:t>以下；《哥林多前书》</w:t>
      </w:r>
      <w:r>
        <w:rPr>
          <w:rFonts w:ascii="宋体" w:hAnsi="宋体" w:hint="eastAsia"/>
          <w:szCs w:val="21"/>
          <w:lang w:val="de-DE"/>
        </w:rPr>
        <w:t>13</w:t>
      </w:r>
      <w:r>
        <w:rPr>
          <w:rFonts w:ascii="宋体" w:hAnsi="宋体" w:hint="eastAsia"/>
          <w:szCs w:val="21"/>
          <w:lang w:val="de-DE"/>
        </w:rPr>
        <w:t>。</w:t>
      </w:r>
    </w:p>
    <w:p w:rsidR="00000000" w:rsidRDefault="00EF3B58">
      <w:pPr>
        <w:pStyle w:val="a7"/>
        <w:rPr>
          <w:rFonts w:hint="eastAsia"/>
        </w:rPr>
      </w:pPr>
    </w:p>
  </w:footnote>
  <w:footnote w:id="182">
    <w:p w:rsidR="00000000" w:rsidRDefault="00EF3B58">
      <w:pPr>
        <w:pStyle w:val="a7"/>
        <w:rPr>
          <w:rFonts w:ascii="宋体" w:hAnsi="宋体" w:hint="eastAsia"/>
          <w:szCs w:val="21"/>
        </w:rPr>
      </w:pPr>
      <w:r>
        <w:rPr>
          <w:rStyle w:val="a8"/>
        </w:rPr>
        <w:footnoteRef/>
      </w:r>
      <w:r>
        <w:t>【</w:t>
      </w:r>
      <w:r>
        <w:rPr>
          <w:szCs w:val="21"/>
        </w:rPr>
        <w:t>Pütz</w:t>
      </w:r>
      <w:r>
        <w:rPr>
          <w:lang w:val="de-DE"/>
        </w:rPr>
        <w:t>】</w:t>
      </w:r>
      <w:r>
        <w:rPr>
          <w:rFonts w:ascii="宋体" w:hAnsi="宋体" w:hint="eastAsia"/>
          <w:szCs w:val="21"/>
        </w:rPr>
        <w:t>Durchbruch der Gnade,</w:t>
      </w:r>
      <w:r>
        <w:rPr>
          <w:rFonts w:ascii="宋体" w:hAnsi="宋体" w:hint="eastAsia"/>
          <w:szCs w:val="21"/>
          <w:lang w:val="de-DE"/>
        </w:rPr>
        <w:t>可以将《新约》中的十字架事件描述为</w:t>
      </w:r>
      <w:r>
        <w:rPr>
          <w:rFonts w:ascii="宋体" w:hAnsi="宋体" w:hint="eastAsia"/>
          <w:szCs w:val="21"/>
        </w:rPr>
        <w:t>“</w:t>
      </w:r>
      <w:r>
        <w:rPr>
          <w:rFonts w:ascii="宋体" w:hAnsi="宋体" w:hint="eastAsia"/>
          <w:szCs w:val="21"/>
          <w:lang w:val="de-DE"/>
        </w:rPr>
        <w:t>恩典之爆发</w:t>
      </w:r>
      <w:r>
        <w:rPr>
          <w:rFonts w:ascii="宋体" w:hAnsi="宋体" w:hint="eastAsia"/>
          <w:szCs w:val="21"/>
        </w:rPr>
        <w:t>”</w:t>
      </w:r>
      <w:r>
        <w:rPr>
          <w:rFonts w:ascii="宋体" w:hAnsi="宋体" w:hint="eastAsia"/>
          <w:szCs w:val="21"/>
          <w:lang w:val="de-DE"/>
        </w:rPr>
        <w:t>。</w:t>
      </w:r>
    </w:p>
    <w:p w:rsidR="00000000" w:rsidRDefault="00EF3B58">
      <w:pPr>
        <w:pStyle w:val="a7"/>
        <w:rPr>
          <w:rFonts w:hint="eastAsia"/>
        </w:rPr>
      </w:pPr>
    </w:p>
  </w:footnote>
  <w:footnote w:id="18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Teuf</w:t>
      </w:r>
      <w:r>
        <w:rPr>
          <w:rFonts w:ascii="宋体" w:hAnsi="宋体" w:hint="eastAsia"/>
          <w:szCs w:val="21"/>
          <w:lang w:val="de-DE"/>
        </w:rPr>
        <w:t>en,Tiefen</w:t>
      </w:r>
      <w:r>
        <w:rPr>
          <w:rFonts w:ascii="宋体" w:hAnsi="宋体" w:hint="eastAsia"/>
          <w:szCs w:val="21"/>
          <w:lang w:val="de-DE"/>
        </w:rPr>
        <w:t>的古德语形式；至今仍常见于采矿业。</w:t>
      </w:r>
    </w:p>
    <w:p w:rsidR="00000000" w:rsidRDefault="00EF3B58">
      <w:pPr>
        <w:pStyle w:val="a7"/>
        <w:rPr>
          <w:rFonts w:hint="eastAsia"/>
        </w:rPr>
      </w:pPr>
    </w:p>
  </w:footnote>
  <w:footnote w:id="184">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参“十诫的决议”，“除了十诫之外没有善工”，“伪君子的傲慢”，见路德《德语教理问答》（《大教理问答》；</w:t>
      </w:r>
      <w:r>
        <w:rPr>
          <w:rFonts w:ascii="宋体" w:hAnsi="宋体" w:hint="eastAsia"/>
          <w:szCs w:val="21"/>
          <w:lang w:val="de-DE"/>
        </w:rPr>
        <w:t>1529</w:t>
      </w:r>
      <w:r>
        <w:rPr>
          <w:rFonts w:ascii="宋体" w:hAnsi="宋体" w:hint="eastAsia"/>
          <w:szCs w:val="21"/>
          <w:lang w:val="de-DE"/>
        </w:rPr>
        <w:t>），见《路德文集〈考订全集版〉》，第</w:t>
      </w:r>
      <w:r>
        <w:rPr>
          <w:rFonts w:ascii="宋体" w:hAnsi="宋体" w:hint="eastAsia"/>
          <w:szCs w:val="21"/>
          <w:lang w:val="de-DE"/>
        </w:rPr>
        <w:t>30</w:t>
      </w:r>
      <w:r>
        <w:rPr>
          <w:rFonts w:ascii="宋体" w:hAnsi="宋体" w:hint="eastAsia"/>
          <w:szCs w:val="21"/>
          <w:lang w:val="de-DE"/>
        </w:rPr>
        <w:t>卷，第三部分，魏玛</w:t>
      </w:r>
      <w:r>
        <w:rPr>
          <w:rFonts w:ascii="宋体" w:hAnsi="宋体" w:hint="eastAsia"/>
          <w:szCs w:val="21"/>
          <w:lang w:val="de-DE"/>
        </w:rPr>
        <w:t>1910</w:t>
      </w:r>
      <w:r>
        <w:rPr>
          <w:rFonts w:ascii="宋体" w:hAnsi="宋体" w:hint="eastAsia"/>
          <w:szCs w:val="21"/>
          <w:lang w:val="de-DE"/>
        </w:rPr>
        <w:t>，页</w:t>
      </w:r>
      <w:r>
        <w:rPr>
          <w:rFonts w:ascii="宋体" w:hAnsi="宋体" w:hint="eastAsia"/>
          <w:szCs w:val="21"/>
          <w:lang w:val="de-DE"/>
        </w:rPr>
        <w:t>178</w:t>
      </w:r>
      <w:r>
        <w:rPr>
          <w:rFonts w:ascii="宋体" w:hAnsi="宋体" w:hint="eastAsia"/>
          <w:szCs w:val="21"/>
          <w:lang w:val="de-DE"/>
        </w:rPr>
        <w:t>以下。</w:t>
      </w:r>
    </w:p>
    <w:p w:rsidR="00000000" w:rsidRDefault="00EF3B58">
      <w:pPr>
        <w:pStyle w:val="a7"/>
        <w:rPr>
          <w:rFonts w:hint="eastAsia"/>
        </w:rPr>
      </w:pPr>
    </w:p>
  </w:footnote>
  <w:footnote w:id="185">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amphibischen Natur,</w:t>
      </w:r>
      <w:r>
        <w:rPr>
          <w:rFonts w:ascii="宋体" w:hAnsi="宋体" w:hint="eastAsia"/>
          <w:szCs w:val="21"/>
          <w:lang w:val="de-DE"/>
        </w:rPr>
        <w:t>两栖者</w:t>
      </w:r>
      <w:r>
        <w:rPr>
          <w:rFonts w:ascii="宋体" w:hAnsi="宋体" w:hint="eastAsia"/>
          <w:szCs w:val="21"/>
        </w:rPr>
        <w:t>，</w:t>
      </w:r>
      <w:r>
        <w:rPr>
          <w:rFonts w:ascii="宋体" w:hAnsi="宋体" w:hint="eastAsia"/>
          <w:szCs w:val="21"/>
          <w:lang w:val="de-DE"/>
        </w:rPr>
        <w:t>以两栖纲</w:t>
      </w:r>
      <w:r>
        <w:rPr>
          <w:rFonts w:ascii="宋体" w:hAnsi="宋体" w:hint="eastAsia"/>
          <w:szCs w:val="21"/>
        </w:rPr>
        <w:t>（</w:t>
      </w:r>
      <w:r>
        <w:rPr>
          <w:rFonts w:ascii="宋体" w:hAnsi="宋体" w:hint="eastAsia"/>
          <w:szCs w:val="21"/>
          <w:lang w:val="de-DE"/>
        </w:rPr>
        <w:t>Lurche</w:t>
      </w:r>
      <w:r>
        <w:rPr>
          <w:rFonts w:ascii="宋体" w:hAnsi="宋体"/>
          <w:szCs w:val="21"/>
        </w:rPr>
        <w:t>）</w:t>
      </w:r>
      <w:r>
        <w:rPr>
          <w:rFonts w:ascii="宋体" w:hAnsi="宋体" w:hint="eastAsia"/>
          <w:szCs w:val="21"/>
          <w:lang w:val="de-DE"/>
        </w:rPr>
        <w:t>的方式能够在陆地上和在水中生活的动物和植物。（</w:t>
      </w:r>
      <w:r>
        <w:rPr>
          <w:rFonts w:ascii="宋体" w:hAnsi="宋体" w:hint="eastAsia"/>
          <w:szCs w:val="21"/>
          <w:lang w:val="de-DE"/>
        </w:rPr>
        <w:t>Amphibie</w:t>
      </w:r>
      <w:r>
        <w:rPr>
          <w:rFonts w:ascii="宋体" w:hAnsi="宋体" w:hint="eastAsia"/>
          <w:szCs w:val="21"/>
          <w:lang w:val="de-DE"/>
        </w:rPr>
        <w:t>一词来自希腊文</w:t>
      </w:r>
      <w:r>
        <w:rPr>
          <w:rFonts w:ascii="宋体" w:hAnsi="宋体" w:hint="eastAsia"/>
          <w:szCs w:val="21"/>
          <w:lang w:val="de-DE"/>
        </w:rPr>
        <w:t>amphi</w:t>
      </w:r>
      <w:r>
        <w:rPr>
          <w:rFonts w:ascii="宋体" w:hAnsi="宋体" w:hint="eastAsia"/>
          <w:szCs w:val="21"/>
          <w:lang w:val="de-DE"/>
        </w:rPr>
        <w:t>和</w:t>
      </w:r>
      <w:r>
        <w:rPr>
          <w:rFonts w:ascii="宋体" w:hAnsi="宋体" w:hint="eastAsia"/>
          <w:szCs w:val="21"/>
          <w:lang w:val="de-DE"/>
        </w:rPr>
        <w:t xml:space="preserve">bios, </w:t>
      </w:r>
      <w:r>
        <w:rPr>
          <w:rFonts w:ascii="宋体" w:hAnsi="宋体" w:hint="eastAsia"/>
          <w:szCs w:val="21"/>
          <w:lang w:val="de-DE"/>
        </w:rPr>
        <w:t>意为“双重生活”。</w:t>
      </w:r>
    </w:p>
    <w:p w:rsidR="00000000" w:rsidRDefault="00EF3B58">
      <w:pPr>
        <w:pStyle w:val="a7"/>
        <w:rPr>
          <w:rFonts w:hint="eastAsia"/>
        </w:rPr>
      </w:pPr>
    </w:p>
  </w:footnote>
  <w:footnote w:id="18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1880</w:t>
      </w:r>
      <w:r>
        <w:rPr>
          <w:rFonts w:ascii="宋体" w:hAnsi="宋体" w:hint="eastAsia"/>
          <w:szCs w:val="21"/>
          <w:lang w:val="de-DE"/>
        </w:rPr>
        <w:t>年夏遗稿（</w:t>
      </w:r>
      <w:r>
        <w:rPr>
          <w:rFonts w:ascii="宋体" w:hAnsi="宋体" w:hint="eastAsia"/>
          <w:szCs w:val="21"/>
          <w:lang w:val="de-DE"/>
        </w:rPr>
        <w:t>4/</w:t>
      </w:r>
      <w:r>
        <w:rPr>
          <w:rFonts w:ascii="宋体" w:hAnsi="宋体" w:hint="eastAsia"/>
          <w:szCs w:val="21"/>
          <w:lang w:val="de-DE"/>
        </w:rPr>
        <w:t>57</w:t>
      </w:r>
      <w:r>
        <w:rPr>
          <w:rFonts w:ascii="宋体" w:hAnsi="宋体" w:hint="eastAsia"/>
          <w:szCs w:val="21"/>
          <w:lang w:val="de-DE"/>
        </w:rPr>
        <w:t>）中包含对</w:t>
      </w:r>
      <w:r>
        <w:rPr>
          <w:rFonts w:ascii="宋体" w:hAnsi="宋体" w:hint="eastAsia"/>
          <w:szCs w:val="21"/>
          <w:lang w:val="de-DE"/>
        </w:rPr>
        <w:t>Malwida von Meysenbug</w:t>
      </w:r>
      <w:r>
        <w:rPr>
          <w:rFonts w:ascii="宋体" w:hAnsi="宋体" w:hint="eastAsia"/>
          <w:szCs w:val="21"/>
          <w:lang w:val="de-DE"/>
        </w:rPr>
        <w:t>的一个提示（尼采：《全集》，</w:t>
      </w:r>
      <w:r>
        <w:rPr>
          <w:rFonts w:ascii="宋体" w:hAnsi="宋体" w:hint="eastAsia"/>
          <w:szCs w:val="21"/>
          <w:lang w:val="de-DE"/>
        </w:rPr>
        <w:t>Giorgio Colli</w:t>
      </w:r>
      <w:r>
        <w:rPr>
          <w:rFonts w:ascii="宋体" w:hAnsi="宋体" w:hint="eastAsia"/>
          <w:szCs w:val="21"/>
          <w:lang w:val="de-DE"/>
        </w:rPr>
        <w:t>和</w:t>
      </w:r>
      <w:r>
        <w:rPr>
          <w:rFonts w:ascii="宋体" w:hAnsi="宋体" w:hint="eastAsia"/>
          <w:szCs w:val="21"/>
          <w:lang w:val="de-DE"/>
        </w:rPr>
        <w:t xml:space="preserve"> Mazzino Montinari</w:t>
      </w:r>
      <w:r>
        <w:rPr>
          <w:rFonts w:ascii="宋体" w:hAnsi="宋体" w:hint="eastAsia"/>
          <w:szCs w:val="21"/>
          <w:lang w:val="de-DE"/>
        </w:rPr>
        <w:t>编，考订版。慕尼黑</w:t>
      </w:r>
      <w:r>
        <w:rPr>
          <w:rFonts w:ascii="宋体" w:hAnsi="宋体" w:hint="eastAsia"/>
          <w:szCs w:val="21"/>
          <w:lang w:val="de-DE"/>
        </w:rPr>
        <w:t>1980</w:t>
      </w:r>
      <w:r>
        <w:rPr>
          <w:rFonts w:ascii="宋体" w:hAnsi="宋体" w:hint="eastAsia"/>
          <w:szCs w:val="21"/>
          <w:lang w:val="de-DE"/>
        </w:rPr>
        <w:t>，第</w:t>
      </w:r>
      <w:r>
        <w:rPr>
          <w:rFonts w:ascii="宋体" w:hAnsi="宋体" w:hint="eastAsia"/>
          <w:szCs w:val="21"/>
          <w:lang w:val="de-DE"/>
        </w:rPr>
        <w:t>9</w:t>
      </w:r>
      <w:r>
        <w:rPr>
          <w:rFonts w:ascii="宋体" w:hAnsi="宋体" w:hint="eastAsia"/>
          <w:szCs w:val="21"/>
          <w:lang w:val="de-DE"/>
        </w:rPr>
        <w:t>卷，页</w:t>
      </w:r>
      <w:r>
        <w:rPr>
          <w:rFonts w:ascii="宋体" w:hAnsi="宋体" w:hint="eastAsia"/>
          <w:szCs w:val="21"/>
          <w:lang w:val="de-DE"/>
        </w:rPr>
        <w:t>113</w:t>
      </w:r>
      <w:r>
        <w:rPr>
          <w:rFonts w:ascii="宋体" w:hAnsi="宋体" w:hint="eastAsia"/>
          <w:szCs w:val="21"/>
          <w:lang w:val="de-DE"/>
        </w:rPr>
        <w:t>）。</w:t>
      </w:r>
    </w:p>
    <w:p w:rsidR="00000000" w:rsidRDefault="00EF3B58">
      <w:pPr>
        <w:pStyle w:val="a7"/>
        <w:rPr>
          <w:rFonts w:hint="eastAsia"/>
        </w:rPr>
      </w:pPr>
    </w:p>
  </w:footnote>
  <w:footnote w:id="18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尼采的嘲讽性的思索属于一个漫长的、一直可以回溯到希腊斯多葛派的质疑上帝的正义的传统，这一质疑首先特别是着眼于世界上的痛苦和邪恶的存在而提出的。以这种方式，它引发了莱布尼茨（</w:t>
      </w:r>
      <w:r>
        <w:rPr>
          <w:rFonts w:ascii="宋体" w:hAnsi="宋体" w:hint="eastAsia"/>
          <w:szCs w:val="21"/>
          <w:lang w:val="de-DE"/>
        </w:rPr>
        <w:t>Gottfried Wilhelm Leibniz,1646-1710</w:t>
      </w:r>
      <w:r>
        <w:rPr>
          <w:rFonts w:ascii="宋体" w:hAnsi="宋体"/>
          <w:szCs w:val="21"/>
          <w:lang w:val="de-DE"/>
        </w:rPr>
        <w:t>）</w:t>
      </w:r>
      <w:r>
        <w:rPr>
          <w:rFonts w:ascii="宋体" w:hAnsi="宋体" w:hint="eastAsia"/>
          <w:szCs w:val="21"/>
          <w:lang w:val="de-DE"/>
        </w:rPr>
        <w:t>在其</w:t>
      </w:r>
      <w:r>
        <w:rPr>
          <w:rFonts w:ascii="宋体" w:hAnsi="宋体" w:hint="eastAsia"/>
          <w:szCs w:val="21"/>
          <w:lang w:val="de-DE"/>
        </w:rPr>
        <w:t>Essais de Theodicee[</w:t>
      </w:r>
      <w:r>
        <w:rPr>
          <w:rFonts w:ascii="宋体" w:hAnsi="宋体" w:hint="eastAsia"/>
          <w:szCs w:val="21"/>
          <w:lang w:val="de-DE"/>
        </w:rPr>
        <w:t>神义论</w:t>
      </w:r>
      <w:r>
        <w:rPr>
          <w:rFonts w:ascii="宋体" w:hAnsi="宋体" w:hint="eastAsia"/>
          <w:szCs w:val="21"/>
          <w:lang w:val="de-DE"/>
        </w:rPr>
        <w:t>,1710</w:t>
      </w:r>
      <w:r>
        <w:rPr>
          <w:rFonts w:ascii="宋体" w:hAnsi="宋体"/>
          <w:szCs w:val="21"/>
          <w:lang w:val="de-DE"/>
        </w:rPr>
        <w:t>]</w:t>
      </w:r>
      <w:r>
        <w:rPr>
          <w:rFonts w:ascii="宋体" w:hAnsi="宋体" w:hint="eastAsia"/>
          <w:szCs w:val="21"/>
          <w:lang w:val="de-DE"/>
        </w:rPr>
        <w:t>中的思考。因为上帝既是智慧的，又是善意的和全能的，所以他的神义论认为，上帝创造了所有对他来说可能创造因此最终也就是可能思考的世界中最好的世界。可思考的可能世界的概念这一出路，以启示和理性的一种一致为前提条件。早在笛卡儿（</w:t>
      </w:r>
      <w:r>
        <w:rPr>
          <w:rFonts w:ascii="宋体" w:hAnsi="宋体" w:hint="eastAsia"/>
          <w:szCs w:val="21"/>
          <w:lang w:val="de-DE"/>
        </w:rPr>
        <w:t>Rene Descartes,1596-1650</w:t>
      </w:r>
      <w:r>
        <w:rPr>
          <w:rFonts w:ascii="宋体" w:hAnsi="宋体"/>
          <w:szCs w:val="21"/>
          <w:lang w:val="de-DE"/>
        </w:rPr>
        <w:t>）</w:t>
      </w:r>
      <w:r>
        <w:rPr>
          <w:rFonts w:ascii="宋体" w:hAnsi="宋体" w:hint="eastAsia"/>
          <w:szCs w:val="21"/>
          <w:lang w:val="de-DE"/>
        </w:rPr>
        <w:t>的《沉思》</w:t>
      </w:r>
      <w:r>
        <w:rPr>
          <w:rFonts w:ascii="宋体" w:hAnsi="宋体" w:hint="eastAsia"/>
          <w:szCs w:val="21"/>
          <w:lang w:val="de-DE"/>
        </w:rPr>
        <w:t>1628/29</w:t>
      </w:r>
      <w:r>
        <w:rPr>
          <w:rFonts w:ascii="宋体" w:hAnsi="宋体" w:hint="eastAsia"/>
          <w:szCs w:val="21"/>
          <w:lang w:val="de-DE"/>
        </w:rPr>
        <w:t>形成，</w:t>
      </w:r>
      <w:r>
        <w:rPr>
          <w:rFonts w:ascii="宋体" w:hAnsi="宋体" w:hint="eastAsia"/>
          <w:szCs w:val="21"/>
          <w:lang w:val="de-DE"/>
        </w:rPr>
        <w:t>1641</w:t>
      </w:r>
      <w:r>
        <w:rPr>
          <w:rFonts w:ascii="宋体" w:hAnsi="宋体" w:hint="eastAsia"/>
          <w:szCs w:val="21"/>
          <w:lang w:val="de-DE"/>
        </w:rPr>
        <w:t>年问世）中关于上帝的真实性问题已经成为理性的自我意识的核心，只是还被归属为一种“上帝存在证明”。信仰和理性的一致在</w:t>
      </w:r>
      <w:r>
        <w:rPr>
          <w:rFonts w:ascii="宋体" w:hAnsi="宋体" w:hint="eastAsia"/>
          <w:szCs w:val="21"/>
          <w:lang w:val="de-DE"/>
        </w:rPr>
        <w:t>18</w:t>
      </w:r>
      <w:r>
        <w:rPr>
          <w:rFonts w:ascii="宋体" w:hAnsi="宋体" w:hint="eastAsia"/>
          <w:szCs w:val="21"/>
          <w:lang w:val="de-DE"/>
        </w:rPr>
        <w:t>世纪期间第一次被动摇了。以一个变得不可理解的上帝和一种陷入危机的理性</w:t>
      </w:r>
      <w:r>
        <w:rPr>
          <w:rFonts w:ascii="宋体" w:hAnsi="宋体" w:hint="eastAsia"/>
          <w:szCs w:val="21"/>
          <w:lang w:val="de-DE"/>
        </w:rPr>
        <w:t>(Ve</w:t>
      </w:r>
      <w:r>
        <w:rPr>
          <w:rFonts w:ascii="宋体" w:hAnsi="宋体" w:hint="eastAsia"/>
          <w:szCs w:val="21"/>
          <w:lang w:val="de-DE"/>
        </w:rPr>
        <w:t>rnuft)</w:t>
      </w:r>
      <w:r>
        <w:rPr>
          <w:rFonts w:ascii="宋体" w:hAnsi="宋体" w:hint="eastAsia"/>
          <w:szCs w:val="21"/>
          <w:lang w:val="de-DE"/>
        </w:rPr>
        <w:t>为背景，尼采重新提出这一问题，尽管这时知性</w:t>
      </w:r>
      <w:r>
        <w:rPr>
          <w:rFonts w:ascii="宋体" w:hAnsi="宋体" w:hint="eastAsia"/>
          <w:szCs w:val="21"/>
          <w:lang w:val="de-DE"/>
        </w:rPr>
        <w:t>(Verstand)</w:t>
      </w:r>
      <w:r>
        <w:rPr>
          <w:rFonts w:ascii="宋体" w:hAnsi="宋体" w:hint="eastAsia"/>
          <w:szCs w:val="21"/>
          <w:lang w:val="de-DE"/>
        </w:rPr>
        <w:t>只能以其自身为代价来作出一种上帝辩护了。这让我们看到的是一个失去了真实性的值得同情的上帝的一幅漫画。</w:t>
      </w:r>
    </w:p>
    <w:p w:rsidR="00000000" w:rsidRDefault="00EF3B58">
      <w:pPr>
        <w:pStyle w:val="a7"/>
        <w:rPr>
          <w:rFonts w:hint="eastAsia"/>
        </w:rPr>
      </w:pPr>
    </w:p>
  </w:footnote>
  <w:footnote w:id="18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参帕斯卡作品前揭版次中下述部分（第一部分，页</w:t>
      </w:r>
      <w:r>
        <w:rPr>
          <w:rFonts w:ascii="宋体" w:hAnsi="宋体" w:hint="eastAsia"/>
          <w:szCs w:val="21"/>
          <w:lang w:val="de-DE"/>
        </w:rPr>
        <w:t>38</w:t>
      </w:r>
      <w:r>
        <w:rPr>
          <w:rFonts w:ascii="宋体" w:hAnsi="宋体" w:hint="eastAsia"/>
          <w:szCs w:val="21"/>
          <w:lang w:val="de-DE"/>
        </w:rPr>
        <w:t>）：“如果上帝一直对人显示，那么信仰上帝就不算什么了；但如果上帝从来不对人显示，那么就不会有信仰这回事了。其实，上帝通常隐藏起来，只有在很少时候对那些愿意为他效劳的人显示自己。这一奇特的秘密，上帝隐退的秘密，人类所不能参透的秘密，当我们独处、远离人群时，强烈地指示着我们</w:t>
      </w:r>
      <w:r>
        <w:rPr>
          <w:rFonts w:ascii="宋体" w:hAnsi="宋体" w:hint="eastAsia"/>
          <w:szCs w:val="21"/>
          <w:lang w:val="de-DE"/>
        </w:rPr>
        <w:t>。”</w:t>
      </w:r>
    </w:p>
    <w:p w:rsidR="00000000" w:rsidRDefault="00EF3B58">
      <w:pPr>
        <w:pStyle w:val="a7"/>
        <w:rPr>
          <w:rFonts w:hint="eastAsia"/>
        </w:rPr>
      </w:pPr>
    </w:p>
  </w:footnote>
  <w:footnote w:id="18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拉丁文，隐蔽的上帝。</w:t>
      </w:r>
    </w:p>
    <w:p w:rsidR="00000000" w:rsidRDefault="00EF3B58">
      <w:pPr>
        <w:pStyle w:val="a7"/>
        <w:rPr>
          <w:rFonts w:hint="eastAsia"/>
        </w:rPr>
      </w:pPr>
    </w:p>
  </w:footnote>
  <w:footnote w:id="19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】草稿：一种温柔的异教信仰。</w:t>
      </w:r>
    </w:p>
  </w:footnote>
  <w:footnote w:id="191">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在《纯粹理性批判》的导言（</w:t>
      </w:r>
      <w:r>
        <w:rPr>
          <w:rFonts w:ascii="宋体" w:hAnsi="宋体" w:hint="eastAsia"/>
          <w:szCs w:val="21"/>
          <w:lang w:val="de-DE"/>
        </w:rPr>
        <w:t>1787</w:t>
      </w:r>
      <w:r>
        <w:rPr>
          <w:rFonts w:ascii="宋体" w:hAnsi="宋体" w:hint="eastAsia"/>
          <w:szCs w:val="21"/>
          <w:lang w:val="de-DE"/>
        </w:rPr>
        <w:t>年第二版，页</w:t>
      </w:r>
      <w:r>
        <w:rPr>
          <w:rFonts w:ascii="宋体" w:hAnsi="宋体" w:hint="eastAsia"/>
          <w:szCs w:val="21"/>
          <w:lang w:val="de-DE"/>
        </w:rPr>
        <w:t>7</w:t>
      </w:r>
      <w:r>
        <w:rPr>
          <w:rFonts w:ascii="宋体" w:hAnsi="宋体" w:hint="eastAsia"/>
          <w:szCs w:val="21"/>
          <w:lang w:val="de-DE"/>
        </w:rPr>
        <w:t>）中，康德将这三个理念完全作为纯粹理性及其科学，即形而上学，的真正对象，虽然他的“批判”的结论是，理性没有能力认识这些对象。康德的做法是，通过基督教的背景和其启蒙了的世俗化，即</w:t>
      </w:r>
      <w:r>
        <w:rPr>
          <w:rFonts w:ascii="宋体" w:hAnsi="宋体" w:hint="eastAsia"/>
          <w:szCs w:val="21"/>
          <w:lang w:val="de-DE"/>
        </w:rPr>
        <w:t>18</w:t>
      </w:r>
      <w:r>
        <w:rPr>
          <w:rFonts w:ascii="宋体" w:hAnsi="宋体" w:hint="eastAsia"/>
          <w:szCs w:val="21"/>
          <w:lang w:val="de-DE"/>
        </w:rPr>
        <w:t>世纪的理性主义灵魂学说（心理学）和理性主义上帝学说，限制作为主要关于存在和存在物的真理的学说的形而上学的主题。</w:t>
      </w:r>
    </w:p>
    <w:p w:rsidR="00000000" w:rsidRDefault="00EF3B58">
      <w:pPr>
        <w:pStyle w:val="a7"/>
        <w:rPr>
          <w:rFonts w:hint="eastAsia"/>
        </w:rPr>
      </w:pPr>
    </w:p>
  </w:footnote>
  <w:footnote w:id="192">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Euthanasie,</w:t>
      </w:r>
      <w:r>
        <w:rPr>
          <w:rFonts w:ascii="宋体" w:hAnsi="宋体" w:hint="eastAsia"/>
          <w:szCs w:val="21"/>
          <w:lang w:val="de-DE"/>
        </w:rPr>
        <w:t>希腊语，死亡帮助；使一</w:t>
      </w:r>
      <w:r>
        <w:rPr>
          <w:rFonts w:ascii="宋体" w:hAnsi="宋体" w:hint="eastAsia"/>
          <w:szCs w:val="21"/>
          <w:lang w:val="de-DE"/>
        </w:rPr>
        <w:t>个人的注定的和痛苦地熄灭的生命结束得轻松一些。</w:t>
      </w:r>
    </w:p>
    <w:p w:rsidR="00000000" w:rsidRDefault="00EF3B58">
      <w:pPr>
        <w:pStyle w:val="a7"/>
        <w:rPr>
          <w:rFonts w:hint="eastAsia"/>
        </w:rPr>
      </w:pPr>
    </w:p>
  </w:footnote>
  <w:footnote w:id="19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参《约翰福音》</w:t>
      </w:r>
      <w:r>
        <w:rPr>
          <w:rFonts w:ascii="宋体" w:hAnsi="宋体" w:hint="eastAsia"/>
          <w:szCs w:val="21"/>
          <w:lang w:val="de-DE"/>
        </w:rPr>
        <w:t>18</w:t>
      </w:r>
      <w:r>
        <w:rPr>
          <w:rFonts w:ascii="宋体" w:hAnsi="宋体" w:hint="eastAsia"/>
          <w:szCs w:val="21"/>
          <w:lang w:val="de-DE"/>
        </w:rPr>
        <w:t>，</w:t>
      </w:r>
      <w:r>
        <w:rPr>
          <w:rFonts w:ascii="宋体" w:hAnsi="宋体" w:hint="eastAsia"/>
          <w:szCs w:val="21"/>
          <w:lang w:val="de-DE"/>
        </w:rPr>
        <w:t>37</w:t>
      </w:r>
      <w:r>
        <w:rPr>
          <w:rFonts w:ascii="宋体" w:hAnsi="宋体" w:hint="eastAsia"/>
          <w:szCs w:val="21"/>
          <w:lang w:val="de-DE"/>
        </w:rPr>
        <w:t>以下。（彼拉多审问耶稣）：“彼拉多就对他说：‘这样，你是王吗？’耶稣回答说：‘你说我是王，我为此而生，也为此来到世间，特为给真理作见证；凡属真理的人就听我的话。’彼拉多说：‘什么是真理呢？’”</w:t>
      </w:r>
    </w:p>
    <w:p w:rsidR="00000000" w:rsidRDefault="00EF3B58">
      <w:pPr>
        <w:pStyle w:val="a7"/>
        <w:rPr>
          <w:rFonts w:hint="eastAsia"/>
        </w:rPr>
      </w:pPr>
    </w:p>
  </w:footnote>
  <w:footnote w:id="19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】草稿：像这样一种推理不称我的心。</w:t>
      </w:r>
    </w:p>
  </w:footnote>
  <w:footnote w:id="195">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拉丁文</w:t>
      </w:r>
      <w:r>
        <w:rPr>
          <w:rFonts w:ascii="宋体" w:hAnsi="宋体" w:hint="eastAsia"/>
          <w:szCs w:val="21"/>
        </w:rPr>
        <w:t>，</w:t>
      </w:r>
      <w:r>
        <w:rPr>
          <w:rFonts w:ascii="宋体" w:hAnsi="宋体" w:hint="eastAsia"/>
          <w:szCs w:val="21"/>
          <w:lang w:val="de-DE"/>
        </w:rPr>
        <w:t>形象地</w:t>
      </w:r>
      <w:r>
        <w:rPr>
          <w:rFonts w:ascii="宋体" w:hAnsi="宋体" w:hint="eastAsia"/>
          <w:szCs w:val="21"/>
        </w:rPr>
        <w:t>，</w:t>
      </w:r>
      <w:r>
        <w:rPr>
          <w:rFonts w:ascii="宋体" w:hAnsi="宋体" w:hint="eastAsia"/>
          <w:szCs w:val="21"/>
          <w:lang w:val="de-DE"/>
        </w:rPr>
        <w:t>象征地。</w:t>
      </w:r>
    </w:p>
    <w:p w:rsidR="00000000" w:rsidRDefault="00EF3B58">
      <w:pPr>
        <w:pStyle w:val="a7"/>
        <w:rPr>
          <w:rFonts w:hint="eastAsia"/>
        </w:rPr>
      </w:pPr>
    </w:p>
  </w:footnote>
  <w:footnote w:id="19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特别是在</w:t>
      </w:r>
      <w:r>
        <w:rPr>
          <w:rFonts w:ascii="宋体" w:hAnsi="宋体" w:hint="eastAsia"/>
          <w:szCs w:val="21"/>
          <w:lang w:val="de-DE"/>
        </w:rPr>
        <w:t>18</w:t>
      </w:r>
      <w:r>
        <w:rPr>
          <w:rFonts w:ascii="宋体" w:hAnsi="宋体" w:hint="eastAsia"/>
          <w:szCs w:val="21"/>
          <w:lang w:val="de-DE"/>
        </w:rPr>
        <w:t>世纪的法国</w:t>
      </w:r>
      <w:r>
        <w:rPr>
          <w:rFonts w:ascii="宋体" w:hAnsi="宋体" w:hint="eastAsia"/>
          <w:szCs w:val="21"/>
        </w:rPr>
        <w:t>，</w:t>
      </w:r>
      <w:r>
        <w:rPr>
          <w:rFonts w:ascii="宋体" w:hAnsi="宋体" w:hint="eastAsia"/>
          <w:szCs w:val="21"/>
          <w:lang w:val="de-DE"/>
        </w:rPr>
        <w:t>Jolien Offray Lamettrie,1709-51,Claude Adrien H</w:t>
      </w:r>
      <w:r>
        <w:rPr>
          <w:rFonts w:ascii="宋体" w:hAnsi="宋体" w:hint="eastAsia"/>
          <w:szCs w:val="21"/>
          <w:lang w:val="de-DE"/>
        </w:rPr>
        <w:t>elvetius,1715-71,Paul Heinrich Dietrich von Holbach,1723-89,</w:t>
      </w:r>
      <w:r>
        <w:rPr>
          <w:rFonts w:ascii="宋体" w:hAnsi="宋体" w:hint="eastAsia"/>
          <w:szCs w:val="21"/>
          <w:lang w:val="de-DE"/>
        </w:rPr>
        <w:t>等哲学家发展起一种带有反宗教和无神论倾向的唯物主义</w:t>
      </w:r>
      <w:r>
        <w:rPr>
          <w:rFonts w:ascii="宋体" w:hAnsi="宋体" w:hint="eastAsia"/>
          <w:szCs w:val="21"/>
        </w:rPr>
        <w:t>，</w:t>
      </w:r>
      <w:r>
        <w:rPr>
          <w:rFonts w:ascii="宋体" w:hAnsi="宋体" w:hint="eastAsia"/>
          <w:szCs w:val="21"/>
          <w:lang w:val="de-DE"/>
        </w:rPr>
        <w:t>这种唯物主义将世界看作是一个机械装置</w:t>
      </w:r>
      <w:r>
        <w:rPr>
          <w:rFonts w:ascii="宋体" w:hAnsi="宋体" w:hint="eastAsia"/>
          <w:szCs w:val="21"/>
        </w:rPr>
        <w:t>，</w:t>
      </w:r>
      <w:r>
        <w:rPr>
          <w:rFonts w:ascii="宋体" w:hAnsi="宋体" w:hint="eastAsia"/>
          <w:szCs w:val="21"/>
          <w:lang w:val="de-DE"/>
        </w:rPr>
        <w:t>将心灵看作是物理过程的组成成分或伴随现象。关于尼采所谓向信仰形成过程的一种批评性阐述的转变，可以在这一传统内以费尔巴哈（</w:t>
      </w:r>
      <w:r>
        <w:rPr>
          <w:rFonts w:ascii="宋体" w:hAnsi="宋体" w:hint="eastAsia"/>
          <w:szCs w:val="21"/>
          <w:lang w:val="de-DE"/>
        </w:rPr>
        <w:t>Ludwig Feuerbach,1804-72</w:t>
      </w:r>
      <w:r>
        <w:rPr>
          <w:rFonts w:ascii="宋体" w:hAnsi="宋体"/>
          <w:szCs w:val="21"/>
          <w:lang w:val="de-DE"/>
        </w:rPr>
        <w:t>）</w:t>
      </w:r>
      <w:r>
        <w:rPr>
          <w:rFonts w:ascii="宋体" w:hAnsi="宋体" w:hint="eastAsia"/>
          <w:szCs w:val="21"/>
          <w:lang w:val="de-DE"/>
        </w:rPr>
        <w:t>及其著作《基督教的本质》（</w:t>
      </w:r>
      <w:r>
        <w:rPr>
          <w:rFonts w:ascii="宋体" w:hAnsi="宋体" w:hint="eastAsia"/>
          <w:szCs w:val="21"/>
          <w:lang w:val="de-DE"/>
        </w:rPr>
        <w:t>1841</w:t>
      </w:r>
      <w:r>
        <w:rPr>
          <w:rFonts w:ascii="宋体" w:hAnsi="宋体" w:hint="eastAsia"/>
          <w:szCs w:val="21"/>
          <w:lang w:val="de-DE"/>
        </w:rPr>
        <w:t>）为例。费尔巴哈的人类学唯物主义并不否认神圣的性质，而是将它们归还给人，将其解释为一种心理学的自我</w:t>
      </w:r>
      <w:r>
        <w:rPr>
          <w:rFonts w:ascii="宋体" w:hAnsi="宋体" w:hint="eastAsia"/>
          <w:szCs w:val="21"/>
          <w:lang w:val="de-DE"/>
        </w:rPr>
        <w:t>加倍。</w:t>
      </w:r>
    </w:p>
    <w:p w:rsidR="00000000" w:rsidRDefault="00EF3B58">
      <w:pPr>
        <w:pStyle w:val="a7"/>
        <w:rPr>
          <w:rFonts w:hint="eastAsia"/>
        </w:rPr>
      </w:pPr>
    </w:p>
  </w:footnote>
  <w:footnote w:id="19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上帝证明（</w:t>
      </w:r>
      <w:r>
        <w:rPr>
          <w:rFonts w:ascii="宋体" w:hAnsi="宋体" w:hint="eastAsia"/>
          <w:szCs w:val="21"/>
          <w:lang w:val="de-DE"/>
        </w:rPr>
        <w:t>Gottesbeweis</w:t>
      </w:r>
      <w:r>
        <w:rPr>
          <w:rFonts w:ascii="宋体" w:hAnsi="宋体"/>
          <w:szCs w:val="21"/>
          <w:lang w:val="de-DE"/>
        </w:rPr>
        <w:t>）</w:t>
      </w:r>
      <w:r>
        <w:rPr>
          <w:rFonts w:ascii="宋体" w:hAnsi="宋体" w:hint="eastAsia"/>
          <w:szCs w:val="21"/>
          <w:lang w:val="de-DE"/>
        </w:rPr>
        <w:t>传统可以一直追溯到古希腊。直到中世纪，它们都与近代不同，更多的不是被理解为面对怀疑时对上帝信仰的辩护或证明，而是作为对不可见的神圣存在的理性把握的尝试，作为心灵面对上帝所激起的崇高感情的思辨表达，或者作为启示信仰和哲学化理性之间的调解。在为数众多的证明中，有一些类型的证明具有特别的重要性：目的论的（根据合目的性论证的）上帝证明从一个充满意义的或已经秩序化的自然出发，推论一个赋予秩序的神圣的心智（</w:t>
      </w:r>
      <w:r>
        <w:rPr>
          <w:rFonts w:ascii="宋体" w:hAnsi="宋体" w:hint="eastAsia"/>
          <w:szCs w:val="21"/>
          <w:lang w:val="de-DE"/>
        </w:rPr>
        <w:t>Intelligenz</w:t>
      </w:r>
      <w:r>
        <w:rPr>
          <w:rFonts w:ascii="宋体" w:hAnsi="宋体"/>
          <w:szCs w:val="21"/>
          <w:lang w:val="de-DE"/>
        </w:rPr>
        <w:t>）</w:t>
      </w:r>
      <w:r>
        <w:rPr>
          <w:rFonts w:ascii="宋体" w:hAnsi="宋体" w:hint="eastAsia"/>
          <w:szCs w:val="21"/>
          <w:lang w:val="de-DE"/>
        </w:rPr>
        <w:t>的存在。这种形式的论证，见</w:t>
      </w:r>
      <w:r>
        <w:rPr>
          <w:rFonts w:ascii="宋体" w:hAnsi="宋体" w:hint="eastAsia"/>
          <w:szCs w:val="21"/>
          <w:lang w:val="de-DE"/>
        </w:rPr>
        <w:t>于苏格拉底，柏拉图和亚里士多德（</w:t>
      </w:r>
      <w:r>
        <w:rPr>
          <w:rFonts w:ascii="宋体" w:hAnsi="宋体" w:hint="eastAsia"/>
          <w:szCs w:val="21"/>
          <w:lang w:val="de-DE"/>
        </w:rPr>
        <w:t>237-</w:t>
      </w:r>
      <w:r>
        <w:rPr>
          <w:rFonts w:ascii="宋体" w:hAnsi="宋体" w:hint="eastAsia"/>
          <w:szCs w:val="21"/>
          <w:lang w:val="de-DE"/>
        </w:rPr>
        <w:t>）以及斯多葛派。这一证明形式的后继者有中世纪盛期的托马斯·阿奎那（</w:t>
      </w:r>
      <w:r>
        <w:rPr>
          <w:rFonts w:ascii="宋体" w:hAnsi="宋体" w:hint="eastAsia"/>
          <w:szCs w:val="21"/>
          <w:lang w:val="de-DE"/>
        </w:rPr>
        <w:t>1244/45-74</w:t>
      </w:r>
      <w:r>
        <w:rPr>
          <w:rFonts w:ascii="宋体" w:hAnsi="宋体" w:hint="eastAsia"/>
          <w:szCs w:val="21"/>
          <w:lang w:val="de-DE"/>
        </w:rPr>
        <w:t>）。莱布尼茨（</w:t>
      </w:r>
      <w:r>
        <w:rPr>
          <w:rFonts w:ascii="宋体" w:hAnsi="宋体" w:hint="eastAsia"/>
          <w:szCs w:val="21"/>
          <w:lang w:val="de-DE"/>
        </w:rPr>
        <w:t>1646-1716</w:t>
      </w:r>
      <w:r>
        <w:rPr>
          <w:rFonts w:ascii="宋体" w:hAnsi="宋体" w:hint="eastAsia"/>
          <w:szCs w:val="21"/>
          <w:lang w:val="de-DE"/>
        </w:rPr>
        <w:t>）关于一种先定和谐的观念与这种证明形式相近。</w:t>
      </w:r>
      <w:r>
        <w:rPr>
          <w:rFonts w:ascii="宋体" w:hAnsi="宋体" w:hint="eastAsia"/>
          <w:szCs w:val="21"/>
          <w:lang w:val="de-DE"/>
        </w:rPr>
        <w:t>18</w:t>
      </w:r>
      <w:r>
        <w:rPr>
          <w:rFonts w:ascii="宋体" w:hAnsi="宋体" w:hint="eastAsia"/>
          <w:szCs w:val="21"/>
          <w:lang w:val="de-DE"/>
        </w:rPr>
        <w:t>世纪的物理学神学，适应有关的知识状况和意识状况，改变了出发点，有人从世界机器的各部分对于整体的一种符合目的的和谐出发，有人从自然秩序对人的功用出发，还有人从有机体的合目的特征出发。宇宙论的上帝证明从运动推论出一个第一推动者的存在，从世界的存在推论出一个最初的创造者的存在，从所有存在物的相对有限性和偶然性推</w:t>
      </w:r>
      <w:r>
        <w:rPr>
          <w:rFonts w:ascii="宋体" w:hAnsi="宋体" w:hint="eastAsia"/>
          <w:szCs w:val="21"/>
          <w:lang w:val="de-DE"/>
        </w:rPr>
        <w:t>论出一个无限的，本身存在的和绝对必然的存在（</w:t>
      </w:r>
      <w:r>
        <w:rPr>
          <w:rFonts w:ascii="宋体" w:hAnsi="宋体" w:hint="eastAsia"/>
          <w:szCs w:val="21"/>
          <w:lang w:val="de-DE"/>
        </w:rPr>
        <w:t>Wesen</w:t>
      </w:r>
      <w:r>
        <w:rPr>
          <w:rFonts w:ascii="宋体" w:hAnsi="宋体" w:hint="eastAsia"/>
          <w:szCs w:val="21"/>
          <w:lang w:val="de-DE"/>
        </w:rPr>
        <w:t>）。重要代表有亚里士多德，托马斯·阿奎那，奥卡姆的威廉（约</w:t>
      </w:r>
      <w:r>
        <w:rPr>
          <w:rFonts w:ascii="宋体" w:hAnsi="宋体" w:hint="eastAsia"/>
          <w:szCs w:val="21"/>
          <w:lang w:val="de-DE"/>
        </w:rPr>
        <w:t>1285-1350</w:t>
      </w:r>
      <w:r>
        <w:rPr>
          <w:rFonts w:ascii="宋体" w:hAnsi="宋体" w:hint="eastAsia"/>
          <w:szCs w:val="21"/>
          <w:lang w:val="de-DE"/>
        </w:rPr>
        <w:t>），迈蒙尼德（</w:t>
      </w:r>
      <w:r>
        <w:rPr>
          <w:rFonts w:ascii="宋体" w:hAnsi="宋体" w:hint="eastAsia"/>
          <w:szCs w:val="21"/>
          <w:lang w:val="de-DE"/>
        </w:rPr>
        <w:t>1135-1204</w:t>
      </w:r>
      <w:r>
        <w:rPr>
          <w:rFonts w:ascii="宋体" w:hAnsi="宋体"/>
          <w:szCs w:val="21"/>
          <w:lang w:val="de-DE"/>
        </w:rPr>
        <w:t>）</w:t>
      </w:r>
      <w:r>
        <w:rPr>
          <w:rFonts w:ascii="宋体" w:hAnsi="宋体" w:hint="eastAsia"/>
          <w:szCs w:val="21"/>
          <w:lang w:val="de-DE"/>
        </w:rPr>
        <w:t>和莱布尼茨。本体论的上帝证明从关于一个不能设想有比其更高存在的存在</w:t>
      </w:r>
      <w:r>
        <w:rPr>
          <w:rFonts w:ascii="宋体" w:hAnsi="宋体" w:hint="eastAsia"/>
          <w:szCs w:val="21"/>
          <w:lang w:val="de-DE"/>
        </w:rPr>
        <w:t>(Sein)</w:t>
      </w:r>
      <w:r>
        <w:rPr>
          <w:rFonts w:ascii="宋体" w:hAnsi="宋体" w:hint="eastAsia"/>
          <w:szCs w:val="21"/>
          <w:lang w:val="de-DE"/>
        </w:rPr>
        <w:t>的主观观念出发，推论出这个观念的实际存在（</w:t>
      </w:r>
      <w:r>
        <w:rPr>
          <w:rFonts w:ascii="宋体" w:hAnsi="宋体" w:hint="eastAsia"/>
          <w:szCs w:val="21"/>
          <w:lang w:val="de-DE"/>
        </w:rPr>
        <w:t>Existenz</w:t>
      </w:r>
      <w:r>
        <w:rPr>
          <w:rFonts w:ascii="宋体" w:hAnsi="宋体"/>
          <w:szCs w:val="21"/>
          <w:lang w:val="de-DE"/>
        </w:rPr>
        <w:t>）</w:t>
      </w:r>
      <w:r>
        <w:rPr>
          <w:rFonts w:ascii="宋体" w:hAnsi="宋体" w:hint="eastAsia"/>
          <w:szCs w:val="21"/>
          <w:lang w:val="de-DE"/>
        </w:rPr>
        <w:t>,</w:t>
      </w:r>
      <w:r>
        <w:rPr>
          <w:rFonts w:ascii="宋体" w:hAnsi="宋体" w:hint="eastAsia"/>
          <w:szCs w:val="21"/>
          <w:lang w:val="de-DE"/>
        </w:rPr>
        <w:t>理由是，一种不存在的缺点与与至高存在的概念是矛盾的。这一证明方式由坎特伯雷的安瑟伦（</w:t>
      </w:r>
      <w:r>
        <w:rPr>
          <w:rFonts w:ascii="宋体" w:hAnsi="宋体" w:hint="eastAsia"/>
          <w:szCs w:val="21"/>
          <w:lang w:val="de-DE"/>
        </w:rPr>
        <w:t>1033-1109</w:t>
      </w:r>
      <w:r>
        <w:rPr>
          <w:rFonts w:ascii="宋体" w:hAnsi="宋体" w:hint="eastAsia"/>
          <w:szCs w:val="21"/>
          <w:lang w:val="de-DE"/>
        </w:rPr>
        <w:t>）发明，直到笛卡儿重新接受这一证明方式为止，这一证明方式在很大程度上是没有影响的。康德将所有上帝证明方式归</w:t>
      </w:r>
      <w:r>
        <w:rPr>
          <w:rFonts w:ascii="宋体" w:hAnsi="宋体" w:hint="eastAsia"/>
          <w:szCs w:val="21"/>
          <w:lang w:val="de-DE"/>
        </w:rPr>
        <w:t>结为本体论证明，以反驳这些证明。特别近代的是解本体论（</w:t>
      </w:r>
      <w:r>
        <w:rPr>
          <w:rFonts w:ascii="宋体" w:hAnsi="宋体" w:hint="eastAsia"/>
          <w:szCs w:val="21"/>
          <w:lang w:val="de-DE"/>
        </w:rPr>
        <w:t>deontologische</w:t>
      </w:r>
      <w:r>
        <w:rPr>
          <w:rFonts w:ascii="宋体" w:hAnsi="宋体"/>
          <w:szCs w:val="21"/>
          <w:lang w:val="de-DE"/>
        </w:rPr>
        <w:t>）</w:t>
      </w:r>
      <w:r>
        <w:rPr>
          <w:rFonts w:ascii="宋体" w:hAnsi="宋体" w:hint="eastAsia"/>
          <w:szCs w:val="21"/>
          <w:lang w:val="de-DE"/>
        </w:rPr>
        <w:t>的证明</w:t>
      </w:r>
      <w:r>
        <w:rPr>
          <w:rFonts w:ascii="宋体" w:hAnsi="宋体" w:hint="eastAsia"/>
          <w:szCs w:val="21"/>
          <w:lang w:val="de-DE"/>
        </w:rPr>
        <w:t>:</w:t>
      </w:r>
      <w:r>
        <w:rPr>
          <w:rFonts w:ascii="宋体" w:hAnsi="宋体" w:hint="eastAsia"/>
          <w:szCs w:val="21"/>
          <w:lang w:val="de-DE"/>
        </w:rPr>
        <w:t>他从良心的一种无条件的义务出发，推论出道德规范的一种神圣的创造者的存在。康德的自律（</w:t>
      </w:r>
      <w:r>
        <w:rPr>
          <w:rFonts w:ascii="宋体" w:hAnsi="宋体" w:hint="eastAsia"/>
          <w:szCs w:val="21"/>
          <w:lang w:val="de-DE"/>
        </w:rPr>
        <w:t>Autonomie</w:t>
      </w:r>
      <w:r>
        <w:rPr>
          <w:rFonts w:ascii="宋体" w:hAnsi="宋体"/>
          <w:szCs w:val="21"/>
          <w:lang w:val="de-DE"/>
        </w:rPr>
        <w:t>）</w:t>
      </w:r>
      <w:r>
        <w:rPr>
          <w:rFonts w:ascii="宋体" w:hAnsi="宋体" w:hint="eastAsia"/>
          <w:szCs w:val="21"/>
          <w:lang w:val="de-DE"/>
        </w:rPr>
        <w:t>伦理学将上帝的作用简化为实现最高的善（美德和幸福统一的观念）的保证和一种实践公设，也就是一种为了行动的目的所必须的信仰立场，的证明。</w:t>
      </w:r>
    </w:p>
    <w:p w:rsidR="00000000" w:rsidRDefault="00EF3B58">
      <w:pPr>
        <w:pStyle w:val="a7"/>
        <w:rPr>
          <w:rFonts w:hint="eastAsia"/>
        </w:rPr>
      </w:pPr>
    </w:p>
  </w:footnote>
  <w:footnote w:id="19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在康斯坦斯一世皇帝（</w:t>
      </w:r>
      <w:r>
        <w:rPr>
          <w:rFonts w:ascii="宋体" w:hAnsi="宋体" w:hint="eastAsia"/>
          <w:szCs w:val="21"/>
          <w:lang w:val="de-DE"/>
        </w:rPr>
        <w:t>306-37</w:t>
      </w:r>
      <w:r>
        <w:rPr>
          <w:rFonts w:ascii="宋体" w:hAnsi="宋体" w:hint="eastAsia"/>
          <w:szCs w:val="21"/>
          <w:lang w:val="de-DE"/>
        </w:rPr>
        <w:t>年在位）十字架上的铭文的拉丁文本，意为：“在这个标志下你将胜利。”</w:t>
      </w:r>
    </w:p>
    <w:p w:rsidR="00000000" w:rsidRDefault="00EF3B58">
      <w:pPr>
        <w:pStyle w:val="a7"/>
        <w:rPr>
          <w:rFonts w:hint="eastAsia"/>
        </w:rPr>
      </w:pPr>
    </w:p>
  </w:footnote>
  <w:footnote w:id="19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Siddharta Gotama, </w:t>
      </w:r>
      <w:r>
        <w:rPr>
          <w:rFonts w:ascii="宋体" w:hAnsi="宋体" w:hint="eastAsia"/>
          <w:szCs w:val="21"/>
          <w:lang w:val="de-DE"/>
        </w:rPr>
        <w:t>前</w:t>
      </w:r>
      <w:r>
        <w:rPr>
          <w:rFonts w:ascii="宋体" w:hAnsi="宋体" w:hint="eastAsia"/>
          <w:szCs w:val="21"/>
          <w:lang w:val="de-DE"/>
        </w:rPr>
        <w:t>560-</w:t>
      </w:r>
      <w:r>
        <w:rPr>
          <w:rFonts w:ascii="宋体" w:hAnsi="宋体" w:hint="eastAsia"/>
          <w:szCs w:val="21"/>
          <w:lang w:val="de-DE"/>
        </w:rPr>
        <w:t>480</w:t>
      </w:r>
      <w:r>
        <w:rPr>
          <w:rFonts w:ascii="宋体" w:hAnsi="宋体" w:hint="eastAsia"/>
          <w:szCs w:val="21"/>
          <w:lang w:val="de-DE"/>
        </w:rPr>
        <w:t>，被称为“佛陀”（梵语：觉者），主张通过苦行、对他来说则是通过沉思获得觉悟。他所创立的佛教最初是一种改革运动，拒绝承认婆罗门的种姓特权，以及吠陀经典的权威。按照佛教的教导，不存在任何永恒的、不会消失的实体；一切生命（</w:t>
      </w:r>
      <w:r>
        <w:rPr>
          <w:rFonts w:ascii="宋体" w:hAnsi="宋体" w:hint="eastAsia"/>
          <w:szCs w:val="21"/>
          <w:lang w:val="de-DE"/>
        </w:rPr>
        <w:t>Wesen</w:t>
      </w:r>
      <w:r>
        <w:rPr>
          <w:rFonts w:ascii="宋体" w:hAnsi="宋体"/>
          <w:szCs w:val="21"/>
          <w:lang w:val="de-DE"/>
        </w:rPr>
        <w:t>）</w:t>
      </w:r>
      <w:r>
        <w:rPr>
          <w:rFonts w:ascii="宋体" w:hAnsi="宋体" w:hint="eastAsia"/>
          <w:szCs w:val="21"/>
          <w:lang w:val="de-DE"/>
        </w:rPr>
        <w:t>都服从所有好和坏行为的因果报应法则，所以宇宙被一种不断的死亡和生成所主宰，个别生命在其中不断改变自己的现实存在方式（</w:t>
      </w:r>
      <w:r>
        <w:rPr>
          <w:rFonts w:ascii="宋体" w:hAnsi="宋体" w:hint="eastAsia"/>
          <w:szCs w:val="21"/>
          <w:lang w:val="de-DE"/>
        </w:rPr>
        <w:t>Existenzweisen</w:t>
      </w:r>
      <w:r>
        <w:rPr>
          <w:rFonts w:ascii="宋体" w:hAnsi="宋体"/>
          <w:szCs w:val="21"/>
          <w:lang w:val="de-DE"/>
        </w:rPr>
        <w:t>）</w:t>
      </w:r>
      <w:r>
        <w:rPr>
          <w:rFonts w:ascii="宋体" w:hAnsi="宋体" w:hint="eastAsia"/>
          <w:szCs w:val="21"/>
          <w:lang w:val="de-DE"/>
        </w:rPr>
        <w:t>。这一转生轮回循环过程可以通过关于本真（</w:t>
      </w:r>
      <w:r>
        <w:rPr>
          <w:rFonts w:ascii="宋体" w:hAnsi="宋体" w:hint="eastAsia"/>
          <w:szCs w:val="21"/>
          <w:lang w:val="de-DE"/>
        </w:rPr>
        <w:t>Grundwahrheiten</w:t>
      </w:r>
      <w:r>
        <w:rPr>
          <w:rFonts w:ascii="宋体" w:hAnsi="宋体" w:hint="eastAsia"/>
          <w:szCs w:val="21"/>
          <w:lang w:val="de-DE"/>
        </w:rPr>
        <w:t>）的学说而得到解脱：由于一切皆逝所以一切皆苦，其原因在于生命意</w:t>
      </w:r>
      <w:r>
        <w:rPr>
          <w:rFonts w:ascii="宋体" w:hAnsi="宋体" w:hint="eastAsia"/>
          <w:szCs w:val="21"/>
          <w:lang w:val="de-DE"/>
        </w:rPr>
        <w:t>志，可以通过消灭所有欲望和情感而克服这一意志。伦理</w:t>
      </w:r>
      <w:r>
        <w:rPr>
          <w:rFonts w:ascii="宋体" w:hAnsi="宋体" w:hint="eastAsia"/>
          <w:szCs w:val="21"/>
          <w:lang w:val="de-DE"/>
        </w:rPr>
        <w:t>-</w:t>
      </w:r>
      <w:r>
        <w:rPr>
          <w:rFonts w:ascii="宋体" w:hAnsi="宋体" w:hint="eastAsia"/>
          <w:szCs w:val="21"/>
          <w:lang w:val="de-DE"/>
        </w:rPr>
        <w:t>苦行的训练和沉思的小路通向救赎知识，这种知识不是理性思考的结果，而是直观的洞见。所经过的阶段是：对自己更早的诞生的记忆，对为法则支配的进程和高贵的真相的知识。救赎通向</w:t>
      </w:r>
      <w:r>
        <w:rPr>
          <w:rFonts w:ascii="宋体" w:hAnsi="宋体" w:hint="eastAsia"/>
          <w:szCs w:val="21"/>
          <w:lang w:val="de-DE"/>
        </w:rPr>
        <w:t>Nirwana(</w:t>
      </w:r>
      <w:r>
        <w:rPr>
          <w:rFonts w:ascii="宋体" w:hAnsi="宋体" w:hint="eastAsia"/>
          <w:szCs w:val="21"/>
          <w:lang w:val="de-DE"/>
        </w:rPr>
        <w:t>无</w:t>
      </w:r>
      <w:r>
        <w:rPr>
          <w:rFonts w:ascii="宋体" w:hAnsi="宋体" w:hint="eastAsia"/>
          <w:szCs w:val="21"/>
          <w:lang w:val="de-DE"/>
        </w:rPr>
        <w:t>)</w:t>
      </w:r>
      <w:r>
        <w:rPr>
          <w:rFonts w:ascii="宋体" w:hAnsi="宋体" w:hint="eastAsia"/>
          <w:szCs w:val="21"/>
          <w:lang w:val="de-DE"/>
        </w:rPr>
        <w:t>，这一“无”摆脱了所有尘世的概念和作为独一无二的是永恒的和独立的。它最多可以作为所有规定的不断否定来思考。</w:t>
      </w:r>
    </w:p>
    <w:p w:rsidR="00000000" w:rsidRDefault="00EF3B58">
      <w:pPr>
        <w:pStyle w:val="a7"/>
        <w:rPr>
          <w:rFonts w:hint="eastAsia"/>
        </w:rPr>
      </w:pPr>
    </w:p>
  </w:footnote>
  <w:footnote w:id="20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】草稿：人们屈服于道德，或因奴性，或因虚荣，或因自私（像拿破仑统治下的法国）或退让或热昏或无思想。</w:t>
      </w:r>
    </w:p>
  </w:footnote>
  <w:footnote w:id="201">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尼采指的可能特别是功利主义（效用伦理</w:t>
      </w:r>
      <w:r>
        <w:rPr>
          <w:rFonts w:ascii="宋体" w:hAnsi="宋体" w:hint="eastAsia"/>
          <w:szCs w:val="21"/>
          <w:lang w:val="de-DE"/>
        </w:rPr>
        <w:t>学），按照这种伦理学，道德行动的目的和规范是所有人或大多数人的最大可能的利益和幸福。边沁（</w:t>
      </w:r>
      <w:r>
        <w:rPr>
          <w:rFonts w:ascii="宋体" w:hAnsi="宋体" w:hint="eastAsia"/>
          <w:szCs w:val="21"/>
          <w:lang w:val="de-DE"/>
        </w:rPr>
        <w:t>Jeremias Bentham,1748-1832</w:t>
      </w:r>
      <w:r>
        <w:rPr>
          <w:rFonts w:ascii="宋体" w:hAnsi="宋体"/>
          <w:szCs w:val="21"/>
          <w:lang w:val="de-DE"/>
        </w:rPr>
        <w:t>）</w:t>
      </w:r>
      <w:r>
        <w:rPr>
          <w:rFonts w:ascii="宋体" w:hAnsi="宋体" w:hint="eastAsia"/>
          <w:szCs w:val="21"/>
          <w:lang w:val="de-DE"/>
        </w:rPr>
        <w:t>被看作其创立者，而穆勒（</w:t>
      </w:r>
      <w:r>
        <w:rPr>
          <w:rFonts w:ascii="宋体" w:hAnsi="宋体" w:hint="eastAsia"/>
          <w:szCs w:val="21"/>
          <w:lang w:val="de-DE"/>
        </w:rPr>
        <w:t>John Stuart Mill</w:t>
      </w:r>
      <w:r>
        <w:rPr>
          <w:rFonts w:ascii="宋体" w:hAnsi="宋体" w:hint="eastAsia"/>
          <w:szCs w:val="21"/>
          <w:lang w:val="de-DE"/>
        </w:rPr>
        <w:t>）被视为其主要代表之一。更一般地说，尼采的论点针对现代类型行动伦理学（</w:t>
      </w:r>
      <w:r>
        <w:rPr>
          <w:rFonts w:ascii="宋体" w:hAnsi="宋体" w:hint="eastAsia"/>
          <w:szCs w:val="21"/>
          <w:lang w:val="de-DE"/>
        </w:rPr>
        <w:t>Handlungsethik</w:t>
      </w:r>
      <w:r>
        <w:rPr>
          <w:rFonts w:ascii="宋体" w:hAnsi="宋体"/>
          <w:szCs w:val="21"/>
          <w:lang w:val="de-DE"/>
        </w:rPr>
        <w:t>）</w:t>
      </w:r>
      <w:r>
        <w:rPr>
          <w:rFonts w:ascii="宋体" w:hAnsi="宋体" w:hint="eastAsia"/>
          <w:szCs w:val="21"/>
          <w:lang w:val="de-DE"/>
        </w:rPr>
        <w:t>，其价值判断根据的是对行动结果的判断，而不是对行动意义的判断（意义伦理学）。</w:t>
      </w:r>
    </w:p>
    <w:p w:rsidR="00000000" w:rsidRDefault="00EF3B58">
      <w:pPr>
        <w:pStyle w:val="a7"/>
        <w:rPr>
          <w:rFonts w:hint="eastAsia"/>
        </w:rPr>
      </w:pPr>
    </w:p>
  </w:footnote>
  <w:footnote w:id="202">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叔本华在其关于“人类行动”的主要著作的总结性的和“最重要的”部分也讨论关于“人生的价值或无价值”的问题（《世界作为</w:t>
      </w:r>
      <w:r>
        <w:rPr>
          <w:rFonts w:ascii="宋体" w:hAnsi="宋体" w:hint="eastAsia"/>
          <w:szCs w:val="21"/>
          <w:lang w:val="de-DE"/>
        </w:rPr>
        <w:t>意志和表象》第</w:t>
      </w:r>
      <w:r>
        <w:rPr>
          <w:rFonts w:ascii="宋体" w:hAnsi="宋体" w:hint="eastAsia"/>
          <w:szCs w:val="21"/>
          <w:lang w:val="de-DE"/>
        </w:rPr>
        <w:t>4</w:t>
      </w:r>
      <w:r>
        <w:rPr>
          <w:rFonts w:ascii="宋体" w:hAnsi="宋体" w:hint="eastAsia"/>
          <w:szCs w:val="21"/>
          <w:lang w:val="de-DE"/>
        </w:rPr>
        <w:t>卷，</w:t>
      </w:r>
      <w:r>
        <w:rPr>
          <w:rFonts w:ascii="宋体" w:hAnsi="宋体" w:hint="eastAsia"/>
          <w:szCs w:val="21"/>
          <w:lang w:val="de-DE"/>
        </w:rPr>
        <w:t>I</w:t>
      </w:r>
      <w:r>
        <w:rPr>
          <w:rFonts w:ascii="宋体" w:hAnsi="宋体" w:hint="eastAsia"/>
          <w:szCs w:val="21"/>
          <w:lang w:val="de-DE"/>
        </w:rPr>
        <w:t>，§</w:t>
      </w:r>
      <w:r>
        <w:rPr>
          <w:rFonts w:ascii="宋体" w:hAnsi="宋体" w:hint="eastAsia"/>
          <w:szCs w:val="21"/>
          <w:lang w:val="de-DE"/>
        </w:rPr>
        <w:t>53</w:t>
      </w:r>
      <w:r>
        <w:rPr>
          <w:rFonts w:ascii="宋体" w:hAnsi="宋体" w:hint="eastAsia"/>
          <w:szCs w:val="21"/>
          <w:lang w:val="de-DE"/>
        </w:rPr>
        <w:t>）。他的形而上学伦理学的顶点是对生命意志的否定。但是，人生（也就是主要是作为每一个个人的人生），在尼采看来，完全不是像生命那样的可以作为一种更高的目的和价值来安置的东西。这样的具有绵延“上千年传统”的问题，由于其“阴郁的面孔”而成为衰落的生命一种确切无疑的标志。</w:t>
      </w:r>
    </w:p>
    <w:p w:rsidR="00000000" w:rsidRDefault="00EF3B58">
      <w:pPr>
        <w:pStyle w:val="a7"/>
        <w:rPr>
          <w:rFonts w:hint="eastAsia"/>
        </w:rPr>
      </w:pPr>
    </w:p>
  </w:footnote>
  <w:footnote w:id="20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拉丁文，多么可耻的起源！</w:t>
      </w:r>
    </w:p>
    <w:p w:rsidR="00000000" w:rsidRDefault="00EF3B58">
      <w:pPr>
        <w:pStyle w:val="a7"/>
        <w:rPr>
          <w:rFonts w:hint="eastAsia"/>
        </w:rPr>
      </w:pPr>
    </w:p>
  </w:footnote>
  <w:footnote w:id="204">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尼采在从某一行动的作用到意图的推论和某一行动者的性格之间，按照对我们来说是否合意和有效用的标准而作出的价值判断，与道德价值本身，特别是作为善的原则的主体性</w:t>
      </w:r>
      <w:r>
        <w:rPr>
          <w:rFonts w:ascii="宋体" w:hAnsi="宋体" w:hint="eastAsia"/>
          <w:szCs w:val="21"/>
          <w:lang w:val="de-DE"/>
        </w:rPr>
        <w:t>（“我们自身”）之间，建立起一种关联。前一种结论通常在我们看来是自然心理学的结果，而主体性，自从</w:t>
      </w:r>
      <w:r>
        <w:rPr>
          <w:rFonts w:ascii="宋体" w:hAnsi="宋体" w:hint="eastAsia"/>
          <w:szCs w:val="21"/>
          <w:lang w:val="de-DE"/>
        </w:rPr>
        <w:t>17</w:t>
      </w:r>
      <w:r>
        <w:rPr>
          <w:rFonts w:ascii="宋体" w:hAnsi="宋体" w:hint="eastAsia"/>
          <w:szCs w:val="21"/>
          <w:lang w:val="de-DE"/>
        </w:rPr>
        <w:t>和</w:t>
      </w:r>
      <w:r>
        <w:rPr>
          <w:rFonts w:ascii="宋体" w:hAnsi="宋体" w:hint="eastAsia"/>
          <w:szCs w:val="21"/>
          <w:lang w:val="de-DE"/>
        </w:rPr>
        <w:t>18</w:t>
      </w:r>
      <w:r>
        <w:rPr>
          <w:rFonts w:ascii="宋体" w:hAnsi="宋体" w:hint="eastAsia"/>
          <w:szCs w:val="21"/>
          <w:lang w:val="de-DE"/>
        </w:rPr>
        <w:t>世纪的世俗化和启蒙运动以来，无论是以一种情感伦理学的方式，还是以一种理性伦理学的形式，不断地被加以贯彻。我们通常将我们的心理学奠基在我们具有与其他人同感的能力的基础上。我们一般将伦理规范看作正好是自私的反面。尼采的论点必然是挑衅性的，它将表面上看无疑互相分离的东西还原为一种自我中心定向的和自我利益的思考。【</w:t>
      </w:r>
      <w:r>
        <w:rPr>
          <w:rFonts w:ascii="宋体" w:hAnsi="宋体" w:hint="eastAsia"/>
          <w:szCs w:val="21"/>
          <w:lang w:val="de-DE"/>
        </w:rPr>
        <w:t>KSA</w:t>
      </w:r>
      <w:r>
        <w:rPr>
          <w:rFonts w:ascii="宋体" w:hAnsi="宋体" w:hint="eastAsia"/>
          <w:szCs w:val="21"/>
          <w:lang w:val="de-DE"/>
        </w:rPr>
        <w:t>】草稿：虚假的概括：例如，一个人说：“一个害人的人”，另一个人就跟着这样说——但实际上人们说</w:t>
      </w:r>
      <w:r>
        <w:rPr>
          <w:rFonts w:ascii="宋体" w:hAnsi="宋体" w:hint="eastAsia"/>
          <w:szCs w:val="21"/>
          <w:lang w:val="de-DE"/>
        </w:rPr>
        <w:t>的只是：该人在做了许多没有害处的事以外，还做了一些有害之事——但人们却唤起一种偏见，好象他什么时候和从根本上就是一有害的存在。更准确地说：他</w:t>
      </w:r>
      <w:r>
        <w:rPr>
          <w:rFonts w:ascii="宋体" w:hAnsi="宋体" w:hint="eastAsia"/>
          <w:szCs w:val="21"/>
          <w:lang w:val="de-DE"/>
        </w:rPr>
        <w:t>1</w:t>
      </w:r>
      <w:r>
        <w:rPr>
          <w:rFonts w:ascii="宋体" w:hAnsi="宋体" w:hint="eastAsia"/>
          <w:szCs w:val="21"/>
          <w:lang w:val="de-DE"/>
        </w:rPr>
        <w:t>次或</w:t>
      </w:r>
      <w:r>
        <w:rPr>
          <w:rFonts w:ascii="宋体" w:hAnsi="宋体" w:hint="eastAsia"/>
          <w:szCs w:val="21"/>
          <w:lang w:val="de-DE"/>
        </w:rPr>
        <w:t>4</w:t>
      </w:r>
      <w:r>
        <w:rPr>
          <w:rFonts w:ascii="宋体" w:hAnsi="宋体" w:hint="eastAsia"/>
          <w:szCs w:val="21"/>
          <w:lang w:val="de-DE"/>
        </w:rPr>
        <w:t>次伤害了别人，其中一次是故意的，其余是无意的。但是，根据这一次行动，人们就相信所有伤害行动都是他故意干的。——这是基于恐惧的错误推理。</w:t>
      </w:r>
    </w:p>
    <w:p w:rsidR="00000000" w:rsidRDefault="00EF3B58">
      <w:pPr>
        <w:pStyle w:val="a7"/>
        <w:rPr>
          <w:rFonts w:hint="eastAsia"/>
        </w:rPr>
      </w:pPr>
    </w:p>
  </w:footnote>
  <w:footnote w:id="205">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通过拉罗斯福科，揭露心理学（参下注）以存在与显现的一种对立为其运作机制，尼采在此则将之尖锐地缩短为动机和语词之间的对立。自我欺骗因此表现为一种策略性行为的巧妙的形式，正如宫廷行为习惯——拉罗斯福科的经验范围——</w:t>
      </w:r>
      <w:r>
        <w:rPr>
          <w:rFonts w:ascii="宋体" w:hAnsi="宋体" w:hint="eastAsia"/>
          <w:szCs w:val="21"/>
          <w:lang w:val="de-DE"/>
        </w:rPr>
        <w:t>所特别表明的。尼采自己的思考从相反方向出发：语词本身，也就是所谓的影象副本或世界的判断伪装，如何能像表面上的原始动机和情感一样起作用，虽然，或者也许正是因为，它们是建立在错误基础之上的（关于情感的派生特点，亦参节</w:t>
      </w:r>
      <w:r>
        <w:rPr>
          <w:rFonts w:ascii="宋体" w:hAnsi="宋体" w:hint="eastAsia"/>
          <w:szCs w:val="21"/>
          <w:lang w:val="de-DE"/>
        </w:rPr>
        <w:t>35</w:t>
      </w:r>
      <w:r>
        <w:rPr>
          <w:rFonts w:ascii="宋体" w:hAnsi="宋体" w:hint="eastAsia"/>
          <w:szCs w:val="21"/>
          <w:lang w:val="de-DE"/>
        </w:rPr>
        <w:t>和</w:t>
      </w:r>
      <w:r>
        <w:rPr>
          <w:rFonts w:ascii="宋体" w:hAnsi="宋体" w:hint="eastAsia"/>
          <w:szCs w:val="21"/>
          <w:lang w:val="de-DE"/>
        </w:rPr>
        <w:t>99</w:t>
      </w:r>
      <w:r>
        <w:rPr>
          <w:rFonts w:ascii="宋体" w:hAnsi="宋体" w:hint="eastAsia"/>
          <w:szCs w:val="21"/>
          <w:lang w:val="de-DE"/>
        </w:rPr>
        <w:t>）。通过人的自我解释和其在情感和动机中的历史的入口，这一自我也变成历史的了。这不仅适用于新的、尼采所建议的解释。根据节</w:t>
      </w:r>
      <w:r>
        <w:rPr>
          <w:rFonts w:ascii="宋体" w:hAnsi="宋体" w:hint="eastAsia"/>
          <w:szCs w:val="21"/>
          <w:lang w:val="de-DE"/>
        </w:rPr>
        <w:t>103</w:t>
      </w:r>
      <w:r>
        <w:rPr>
          <w:rFonts w:ascii="宋体" w:hAnsi="宋体" w:hint="eastAsia"/>
          <w:szCs w:val="21"/>
          <w:lang w:val="de-DE"/>
        </w:rPr>
        <w:t>的结论，我们在未来不仅要“去学习”而且要“去感觉”。最后在尼采的透视背景下，拉罗斯福柯关于欺骗的自私背景和利益的追问，变成了关于错误对于生命的价值的追问，甚至变成了对</w:t>
      </w:r>
      <w:r>
        <w:rPr>
          <w:rFonts w:ascii="宋体" w:hAnsi="宋体" w:hint="eastAsia"/>
          <w:szCs w:val="21"/>
          <w:lang w:val="de-DE"/>
        </w:rPr>
        <w:t>一种这样的错误的心理学分析的价值的追问。</w:t>
      </w:r>
    </w:p>
    <w:p w:rsidR="00000000" w:rsidRDefault="00EF3B58">
      <w:pPr>
        <w:pStyle w:val="a7"/>
        <w:rPr>
          <w:rFonts w:hint="eastAsia"/>
        </w:rPr>
      </w:pPr>
    </w:p>
  </w:footnote>
  <w:footnote w:id="20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Francois VI.,Herzog von La Rochefoucauld, Prinz von Marcillac 1613-80,</w:t>
      </w:r>
      <w:r>
        <w:rPr>
          <w:rFonts w:ascii="宋体" w:hAnsi="宋体" w:hint="eastAsia"/>
          <w:szCs w:val="21"/>
          <w:lang w:val="de-DE"/>
        </w:rPr>
        <w:t>法国作家</w:t>
      </w:r>
      <w:r>
        <w:rPr>
          <w:rFonts w:ascii="宋体" w:hAnsi="宋体" w:hint="eastAsia"/>
          <w:szCs w:val="21"/>
        </w:rPr>
        <w:t>；</w:t>
      </w:r>
      <w:r>
        <w:rPr>
          <w:rFonts w:ascii="宋体" w:hAnsi="宋体" w:hint="eastAsia"/>
          <w:szCs w:val="21"/>
          <w:lang w:val="de-DE"/>
        </w:rPr>
        <w:t>直到</w:t>
      </w:r>
      <w:r>
        <w:rPr>
          <w:rFonts w:ascii="宋体" w:hAnsi="宋体" w:hint="eastAsia"/>
          <w:szCs w:val="21"/>
          <w:lang w:val="de-DE"/>
        </w:rPr>
        <w:t>1653</w:t>
      </w:r>
      <w:r>
        <w:rPr>
          <w:rFonts w:ascii="宋体" w:hAnsi="宋体" w:hint="eastAsia"/>
          <w:szCs w:val="21"/>
          <w:lang w:val="de-DE"/>
        </w:rPr>
        <w:t>年为一个针对专制制度的贵族反对运动</w:t>
      </w:r>
      <w:r>
        <w:rPr>
          <w:rFonts w:ascii="宋体" w:hAnsi="宋体" w:hint="eastAsia"/>
          <w:szCs w:val="21"/>
        </w:rPr>
        <w:t>（“</w:t>
      </w:r>
      <w:r>
        <w:rPr>
          <w:rFonts w:ascii="宋体" w:hAnsi="宋体" w:hint="eastAsia"/>
          <w:szCs w:val="21"/>
          <w:lang w:val="de-DE"/>
        </w:rPr>
        <w:t>Frond</w:t>
      </w:r>
      <w:r>
        <w:rPr>
          <w:rFonts w:ascii="宋体" w:hAnsi="宋体" w:hint="eastAsia"/>
          <w:szCs w:val="21"/>
        </w:rPr>
        <w:t>”</w:t>
      </w:r>
      <w:r>
        <w:rPr>
          <w:rFonts w:ascii="宋体" w:hAnsi="宋体"/>
          <w:szCs w:val="21"/>
        </w:rPr>
        <w:t>）</w:t>
      </w:r>
      <w:r>
        <w:rPr>
          <w:rFonts w:ascii="宋体" w:hAnsi="宋体" w:hint="eastAsia"/>
          <w:szCs w:val="21"/>
          <w:lang w:val="de-DE"/>
        </w:rPr>
        <w:t>的成员。在其主要著作</w:t>
      </w:r>
      <w:r>
        <w:rPr>
          <w:rFonts w:ascii="宋体" w:hAnsi="宋体" w:hint="eastAsia"/>
          <w:szCs w:val="21"/>
          <w:lang w:val="de-DE"/>
        </w:rPr>
        <w:t>Reflexions ou sentences et maximes morales[</w:t>
      </w:r>
      <w:r>
        <w:rPr>
          <w:rFonts w:ascii="宋体" w:hAnsi="宋体" w:hint="eastAsia"/>
          <w:szCs w:val="21"/>
          <w:lang w:val="de-DE"/>
        </w:rPr>
        <w:t>《关于格言和道德原则的思考》</w:t>
      </w:r>
      <w:r>
        <w:rPr>
          <w:rFonts w:ascii="宋体" w:hAnsi="宋体" w:hint="eastAsia"/>
          <w:szCs w:val="21"/>
          <w:lang w:val="de-DE"/>
        </w:rPr>
        <w:t>,1665-78]</w:t>
      </w:r>
      <w:r>
        <w:rPr>
          <w:rFonts w:ascii="宋体" w:hAnsi="宋体" w:hint="eastAsia"/>
          <w:szCs w:val="21"/>
          <w:lang w:val="de-DE"/>
        </w:rPr>
        <w:t>中，他揭露人类行动是自爱的结果，并指控所有道德价值都是虚假的。</w:t>
      </w:r>
    </w:p>
    <w:p w:rsidR="00000000" w:rsidRDefault="00EF3B58">
      <w:pPr>
        <w:pStyle w:val="a7"/>
        <w:rPr>
          <w:rFonts w:hint="eastAsia"/>
        </w:rPr>
      </w:pPr>
    </w:p>
  </w:footnote>
  <w:footnote w:id="20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A</w:t>
      </w:r>
      <w:r>
        <w:rPr>
          <w:rFonts w:ascii="宋体" w:hAnsi="宋体" w:hint="eastAsia"/>
          <w:szCs w:val="21"/>
          <w:lang w:val="de-DE"/>
        </w:rPr>
        <w:t>lchimie</w:t>
      </w:r>
      <w:r>
        <w:rPr>
          <w:rFonts w:ascii="宋体" w:hAnsi="宋体" w:hint="eastAsia"/>
          <w:szCs w:val="21"/>
          <w:lang w:val="de-DE"/>
        </w:rPr>
        <w:t>，或</w:t>
      </w:r>
      <w:r>
        <w:rPr>
          <w:rFonts w:ascii="宋体" w:hAnsi="宋体" w:hint="eastAsia"/>
          <w:szCs w:val="21"/>
          <w:lang w:val="de-DE"/>
        </w:rPr>
        <w:t>Alchemie</w:t>
      </w:r>
      <w:r>
        <w:rPr>
          <w:rFonts w:ascii="宋体" w:hAnsi="宋体" w:hint="eastAsia"/>
          <w:szCs w:val="21"/>
          <w:lang w:val="de-DE"/>
        </w:rPr>
        <w:t>，近代自然科学化学的先驱和神秘科学，起源于公元后</w:t>
      </w:r>
      <w:r>
        <w:rPr>
          <w:rFonts w:ascii="宋体" w:hAnsi="宋体" w:hint="eastAsia"/>
          <w:szCs w:val="21"/>
          <w:lang w:val="de-DE"/>
        </w:rPr>
        <w:t>4</w:t>
      </w:r>
      <w:r>
        <w:rPr>
          <w:rFonts w:ascii="宋体" w:hAnsi="宋体" w:hint="eastAsia"/>
          <w:szCs w:val="21"/>
          <w:lang w:val="de-DE"/>
        </w:rPr>
        <w:t>世纪，通过中世纪一直流传到近代。炼金术的基础是关于各种物质之间的基本可转换性的思想。炼金术士工作的目的是，从某种未知原料中，通过各种不同阶段，最后得到哲人之石（</w:t>
      </w:r>
      <w:r>
        <w:rPr>
          <w:rFonts w:ascii="宋体" w:hAnsi="宋体" w:hint="eastAsia"/>
          <w:szCs w:val="21"/>
          <w:lang w:val="de-DE"/>
        </w:rPr>
        <w:t>Stein der Weisen</w:t>
      </w:r>
      <w:r>
        <w:rPr>
          <w:rFonts w:ascii="宋体" w:hAnsi="宋体"/>
          <w:szCs w:val="21"/>
          <w:lang w:val="de-DE"/>
        </w:rPr>
        <w:t>）</w:t>
      </w:r>
      <w:r>
        <w:rPr>
          <w:rFonts w:ascii="宋体" w:hAnsi="宋体" w:hint="eastAsia"/>
          <w:szCs w:val="21"/>
          <w:lang w:val="de-DE"/>
        </w:rPr>
        <w:t>，可以给人带来健康，或将贱金属转变为贵金属。在文艺复兴这一化学繁荣的时代，化学人的制造，</w:t>
      </w:r>
      <w:r>
        <w:rPr>
          <w:rFonts w:ascii="宋体" w:hAnsi="宋体" w:hint="eastAsia"/>
          <w:szCs w:val="21"/>
          <w:lang w:val="de-DE"/>
        </w:rPr>
        <w:t>Homunculus[</w:t>
      </w:r>
      <w:r>
        <w:rPr>
          <w:rFonts w:ascii="宋体" w:hAnsi="宋体" w:hint="eastAsia"/>
          <w:szCs w:val="21"/>
          <w:lang w:val="de-DE"/>
        </w:rPr>
        <w:t>小人，侏儒</w:t>
      </w:r>
      <w:r>
        <w:rPr>
          <w:rFonts w:ascii="宋体" w:hAnsi="宋体" w:hint="eastAsia"/>
          <w:szCs w:val="21"/>
          <w:lang w:val="de-DE"/>
        </w:rPr>
        <w:t>]</w:t>
      </w:r>
      <w:r>
        <w:rPr>
          <w:rFonts w:ascii="宋体" w:hAnsi="宋体" w:hint="eastAsia"/>
          <w:szCs w:val="21"/>
          <w:lang w:val="de-DE"/>
        </w:rPr>
        <w:t>的制造，成了炼金术的又一新的目的（参歌德《浮士德》第</w:t>
      </w:r>
      <w:r>
        <w:rPr>
          <w:rFonts w:ascii="宋体" w:hAnsi="宋体" w:hint="eastAsia"/>
          <w:szCs w:val="21"/>
          <w:lang w:val="de-DE"/>
        </w:rPr>
        <w:t>2</w:t>
      </w:r>
      <w:r>
        <w:rPr>
          <w:rFonts w:ascii="宋体" w:hAnsi="宋体" w:hint="eastAsia"/>
          <w:szCs w:val="21"/>
          <w:lang w:val="de-DE"/>
        </w:rPr>
        <w:t>卷第</w:t>
      </w:r>
      <w:r>
        <w:rPr>
          <w:rFonts w:ascii="宋体" w:hAnsi="宋体" w:hint="eastAsia"/>
          <w:szCs w:val="21"/>
          <w:lang w:val="de-DE"/>
        </w:rPr>
        <w:t>2</w:t>
      </w:r>
      <w:r>
        <w:rPr>
          <w:rFonts w:ascii="宋体" w:hAnsi="宋体" w:hint="eastAsia"/>
          <w:szCs w:val="21"/>
          <w:lang w:val="de-DE"/>
        </w:rPr>
        <w:t>幕“实验室”一场）。</w:t>
      </w:r>
    </w:p>
    <w:p w:rsidR="00000000" w:rsidRDefault="00EF3B58">
      <w:pPr>
        <w:pStyle w:val="a7"/>
        <w:rPr>
          <w:rFonts w:hint="eastAsia"/>
        </w:rPr>
      </w:pPr>
    </w:p>
  </w:footnote>
  <w:footnote w:id="20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在此可以看到</w:t>
      </w:r>
      <w:r>
        <w:rPr>
          <w:rFonts w:ascii="宋体" w:hAnsi="宋体" w:hint="eastAsia"/>
          <w:szCs w:val="21"/>
          <w:lang w:val="de-DE"/>
        </w:rPr>
        <w:t>与早期启蒙思想家托马秀斯</w:t>
      </w:r>
      <w:r>
        <w:rPr>
          <w:rFonts w:ascii="宋体" w:hAnsi="宋体" w:hint="eastAsia"/>
          <w:szCs w:val="21"/>
          <w:lang w:val="de-DE"/>
        </w:rPr>
        <w:t>(Christian Thomasius,1655-1728)</w:t>
      </w:r>
      <w:r>
        <w:rPr>
          <w:rFonts w:ascii="宋体" w:hAnsi="宋体" w:hint="eastAsia"/>
          <w:szCs w:val="21"/>
          <w:lang w:val="de-DE"/>
        </w:rPr>
        <w:t>的思想的联系，他在他的讲演《</w:t>
      </w:r>
      <w:r>
        <w:rPr>
          <w:rFonts w:ascii="宋体" w:hAnsi="宋体" w:hint="eastAsia"/>
          <w:szCs w:val="21"/>
          <w:lang w:val="de-DE"/>
        </w:rPr>
        <w:t xml:space="preserve">De Praejudiciis </w:t>
      </w:r>
      <w:r>
        <w:rPr>
          <w:rFonts w:ascii="宋体" w:hAnsi="宋体" w:hint="eastAsia"/>
          <w:szCs w:val="21"/>
          <w:lang w:val="de-DE"/>
        </w:rPr>
        <w:t>或论偏见》（</w:t>
      </w:r>
      <w:r>
        <w:rPr>
          <w:rFonts w:ascii="宋体" w:hAnsi="宋体" w:hint="eastAsia"/>
          <w:szCs w:val="21"/>
          <w:lang w:val="de-DE"/>
        </w:rPr>
        <w:t>1869</w:t>
      </w:r>
      <w:r>
        <w:rPr>
          <w:rFonts w:ascii="宋体" w:hAnsi="宋体" w:hint="eastAsia"/>
          <w:szCs w:val="21"/>
          <w:lang w:val="de-DE"/>
        </w:rPr>
        <w:t>）阐述了这种思想：一切偏见的主要根源，托马秀斯认为，在于人们在他们的孩童时代，完全处于软弱无力的地位和长期依靠他们的长辈的照料。在他们接受教育的期间，孩子们接受了长辈的世界观和见解，因此才能在世界上找到最初的定向。等到成人以后，许多人不再能或不再愿意质疑这些偏见，独立地作出判断。（亦参</w:t>
      </w:r>
      <w:r>
        <w:rPr>
          <w:rFonts w:ascii="宋体" w:hAnsi="宋体" w:hint="eastAsia"/>
          <w:szCs w:val="21"/>
          <w:lang w:val="de-DE"/>
        </w:rPr>
        <w:t>PÜTZ</w:t>
      </w:r>
      <w:r>
        <w:rPr>
          <w:rFonts w:ascii="宋体" w:hAnsi="宋体" w:hint="eastAsia"/>
          <w:szCs w:val="21"/>
          <w:lang w:val="de-DE"/>
        </w:rPr>
        <w:t>版编辑说明）</w:t>
      </w:r>
    </w:p>
    <w:p w:rsidR="00000000" w:rsidRDefault="00EF3B58">
      <w:pPr>
        <w:pStyle w:val="a7"/>
        <w:rPr>
          <w:rFonts w:hint="eastAsia"/>
        </w:rPr>
      </w:pPr>
    </w:p>
  </w:footnote>
  <w:footnote w:id="20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指功利主义。</w:t>
      </w:r>
    </w:p>
    <w:p w:rsidR="00000000" w:rsidRDefault="00EF3B58">
      <w:pPr>
        <w:pStyle w:val="a7"/>
        <w:rPr>
          <w:rFonts w:hint="eastAsia"/>
        </w:rPr>
      </w:pPr>
    </w:p>
  </w:footnote>
  <w:footnote w:id="21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道德的目的在于人类的保存和进步！保存什么？往哪里进步？提高人类使人类超出动物的东西和方向。这也就是说，道德中最根本的东西隐蔽着而难以表达！人类的尽可能长的存在？——这一目的与人类最大可能的去动物化的目的需要完全同的手段。理性的最高程度的进步并不保证人类最长的生存。</w:t>
      </w:r>
    </w:p>
  </w:footnote>
  <w:footnote w:id="211">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批评传统伦理学中的幸福概念作为道德的目的规定。这种伦理学将发展首先固定为一个方向和一个结局，根本不允许真正的发展概念，将生成凝固为存在。相反，尼采强调与阿波罗对立的本身运动的狄俄尼索斯（《悲剧的诞生》，</w:t>
      </w:r>
      <w:r>
        <w:rPr>
          <w:rFonts w:ascii="宋体" w:hAnsi="宋体" w:hint="eastAsia"/>
          <w:szCs w:val="21"/>
          <w:lang w:val="de-DE"/>
        </w:rPr>
        <w:t>1872</w:t>
      </w:r>
      <w:r>
        <w:rPr>
          <w:rFonts w:ascii="宋体" w:hAnsi="宋体" w:hint="eastAsia"/>
          <w:szCs w:val="21"/>
          <w:lang w:val="de-DE"/>
        </w:rPr>
        <w:t>）。</w:t>
      </w:r>
    </w:p>
    <w:p w:rsidR="00000000" w:rsidRDefault="00EF3B58">
      <w:pPr>
        <w:pStyle w:val="a7"/>
        <w:rPr>
          <w:rFonts w:hint="eastAsia"/>
        </w:rPr>
      </w:pPr>
    </w:p>
  </w:footnote>
  <w:footnote w:id="212">
    <w:p w:rsidR="00000000" w:rsidRDefault="00EF3B58">
      <w:pPr>
        <w:pStyle w:val="a7"/>
        <w:rPr>
          <w:rFonts w:ascii="宋体" w:hAnsi="宋体" w:hint="eastAsia"/>
        </w:rPr>
      </w:pPr>
      <w:r>
        <w:rPr>
          <w:rStyle w:val="a8"/>
        </w:rPr>
        <w:footnoteRef/>
      </w:r>
      <w:r>
        <w:t xml:space="preserve"> </w:t>
      </w:r>
      <w:r>
        <w:rPr>
          <w:rFonts w:hint="eastAsia"/>
        </w:rPr>
        <w:t>【</w:t>
      </w:r>
      <w:r>
        <w:rPr>
          <w:rFonts w:hint="eastAsia"/>
        </w:rPr>
        <w:t>KSA</w:t>
      </w:r>
      <w:r>
        <w:rPr>
          <w:rFonts w:hint="eastAsia"/>
        </w:rPr>
        <w:t>】草稿：关于人应该如何行动的命令多半不是对</w:t>
      </w:r>
      <w:r>
        <w:rPr>
          <w:rFonts w:ascii="楷体_GB2312" w:eastAsia="楷体_GB2312" w:hint="eastAsia"/>
        </w:rPr>
        <w:t>个人幸福</w:t>
      </w:r>
      <w:r>
        <w:rPr>
          <w:rFonts w:ascii="宋体" w:hAnsi="宋体" w:hint="eastAsia"/>
        </w:rPr>
        <w:t>的限制甚至是反对吗？即：</w:t>
      </w:r>
      <w:r>
        <w:rPr>
          <w:rFonts w:hint="eastAsia"/>
          <w:lang w:val="el-GR"/>
        </w:rPr>
        <w:t>个人的幸福，出自特殊的、谁也不知道的渊源，而外来的指导适足以阻碍或断绝这种道路？</w:t>
      </w:r>
      <w:r>
        <w:rPr>
          <w:rFonts w:hint="eastAsia"/>
          <w:lang w:val="el-GR"/>
        </w:rPr>
        <w:t>1</w:t>
      </w:r>
      <w:r>
        <w:rPr>
          <w:rFonts w:hint="eastAsia"/>
          <w:lang w:val="el-GR"/>
        </w:rPr>
        <w:t>，只要个人求的是他自己的幸福，其他人就不应该对他下命令。</w:t>
      </w:r>
      <w:r>
        <w:rPr>
          <w:rFonts w:hint="eastAsia"/>
          <w:lang w:val="el-GR"/>
        </w:rPr>
        <w:t>2</w:t>
      </w:r>
      <w:r>
        <w:rPr>
          <w:rFonts w:hint="eastAsia"/>
          <w:lang w:val="el-GR"/>
        </w:rPr>
        <w:t>，人们所谓道德的命令，实际上是反对个人的，不愿个人幸福的。</w:t>
      </w:r>
      <w:r>
        <w:rPr>
          <w:rFonts w:hint="eastAsia"/>
          <w:lang w:val="el-GR"/>
        </w:rPr>
        <w:t>3</w:t>
      </w:r>
      <w:r>
        <w:rPr>
          <w:rFonts w:hint="eastAsia"/>
          <w:lang w:val="el-GR"/>
        </w:rPr>
        <w:t>，只有当人类有一共同承认的目标，我们才能确定：应该如何行动？</w:t>
      </w:r>
      <w:r>
        <w:rPr>
          <w:rFonts w:hint="eastAsia"/>
          <w:lang w:val="el-GR"/>
        </w:rPr>
        <w:t>4</w:t>
      </w:r>
      <w:r>
        <w:rPr>
          <w:rFonts w:hint="eastAsia"/>
          <w:lang w:val="el-GR"/>
        </w:rPr>
        <w:t>，说幸福是发展的目的，这是不对的：无论就一们技术来说，还是就人类世代来说，都非如此，相反，每一阶段都有一种特别的不可比较的幸福。变化（</w:t>
      </w:r>
      <w:r>
        <w:rPr>
          <w:rFonts w:hint="eastAsia"/>
          <w:lang w:val="el-GR"/>
        </w:rPr>
        <w:t>Wechsel</w:t>
      </w:r>
      <w:r>
        <w:rPr>
          <w:rFonts w:hint="eastAsia"/>
          <w:lang w:val="el-GR"/>
        </w:rPr>
        <w:t>），对变</w:t>
      </w:r>
      <w:r>
        <w:rPr>
          <w:rFonts w:hint="eastAsia"/>
          <w:lang w:val="el-GR"/>
        </w:rPr>
        <w:t>化的需要，是发展的目的，也就是说，发展意愿的仅仅是发展而已，无有其他。习惯产生无聊，无聊产生变化。</w:t>
      </w:r>
      <w:r>
        <w:rPr>
          <w:rFonts w:hint="eastAsia"/>
          <w:lang w:val="el-GR"/>
        </w:rPr>
        <w:t>5</w:t>
      </w:r>
      <w:r>
        <w:rPr>
          <w:rFonts w:hint="eastAsia"/>
          <w:lang w:val="el-GR"/>
        </w:rPr>
        <w:t>，说道德有助于理性，是错的。</w:t>
      </w:r>
    </w:p>
  </w:footnote>
  <w:footnote w:id="21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Selbst-Beherrschung und M</w:t>
      </w:r>
      <w:r>
        <w:rPr>
          <w:rFonts w:ascii="宋体" w:hAnsi="宋体"/>
          <w:szCs w:val="21"/>
          <w:lang w:val="de-DE"/>
        </w:rPr>
        <w:t>äßigung</w:t>
      </w:r>
      <w:r>
        <w:rPr>
          <w:rFonts w:ascii="宋体" w:hAnsi="宋体" w:hint="eastAsia"/>
          <w:szCs w:val="21"/>
        </w:rPr>
        <w:t>，</w:t>
      </w:r>
      <w:r>
        <w:rPr>
          <w:rFonts w:ascii="宋体" w:hAnsi="宋体" w:hint="eastAsia"/>
          <w:szCs w:val="21"/>
          <w:lang w:val="de-DE"/>
        </w:rPr>
        <w:t>尼采在此分析从苦行到补偿的控制本能冲动的形式。本能冲动是一种生理需要，这种需要可以通过一种指向需要对象的紧张状态而加以辨认（例如，饥饿，饥渴，性欲，游戏欲）。本能冲动的满足导致本能紧张状态的缓解或完全消除。心理分析家弗洛伊德（</w:t>
      </w:r>
      <w:r>
        <w:rPr>
          <w:rFonts w:ascii="宋体" w:hAnsi="宋体" w:hint="eastAsia"/>
          <w:szCs w:val="21"/>
          <w:lang w:val="de-DE"/>
        </w:rPr>
        <w:t>Sigmund Freuds,1856-1939</w:t>
      </w:r>
      <w:r>
        <w:rPr>
          <w:rFonts w:ascii="宋体" w:hAnsi="宋体"/>
          <w:szCs w:val="21"/>
          <w:lang w:val="de-DE"/>
        </w:rPr>
        <w:t>）</w:t>
      </w:r>
      <w:r>
        <w:rPr>
          <w:rFonts w:ascii="宋体" w:hAnsi="宋体" w:hint="eastAsia"/>
          <w:szCs w:val="21"/>
          <w:lang w:val="de-DE"/>
        </w:rPr>
        <w:t>的本能学说证明了诸如能量</w:t>
      </w:r>
      <w:r>
        <w:rPr>
          <w:rFonts w:ascii="宋体" w:hAnsi="宋体" w:hint="eastAsia"/>
          <w:szCs w:val="21"/>
          <w:lang w:val="de-DE"/>
        </w:rPr>
        <w:t>转移（</w:t>
      </w:r>
      <w:r>
        <w:rPr>
          <w:rFonts w:ascii="宋体" w:hAnsi="宋体" w:hint="eastAsia"/>
          <w:szCs w:val="21"/>
          <w:lang w:val="de-DE"/>
        </w:rPr>
        <w:t>Energieverschiebung</w:t>
      </w:r>
      <w:r>
        <w:rPr>
          <w:rFonts w:ascii="宋体" w:hAnsi="宋体"/>
          <w:szCs w:val="21"/>
          <w:lang w:val="de-DE"/>
        </w:rPr>
        <w:t>）</w:t>
      </w:r>
      <w:r>
        <w:rPr>
          <w:rFonts w:ascii="宋体" w:hAnsi="宋体" w:hint="eastAsia"/>
          <w:szCs w:val="21"/>
          <w:lang w:val="de-DE"/>
        </w:rPr>
        <w:t>，本能升华和本能放弃等类似本能冲动控制形式。</w:t>
      </w:r>
    </w:p>
    <w:p w:rsidR="00000000" w:rsidRDefault="00EF3B58">
      <w:pPr>
        <w:pStyle w:val="a7"/>
        <w:rPr>
          <w:rFonts w:hint="eastAsia"/>
        </w:rPr>
      </w:pPr>
    </w:p>
  </w:footnote>
  <w:footnote w:id="214">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t xml:space="preserve"> </w:t>
      </w:r>
      <w:r>
        <w:rPr>
          <w:rFonts w:ascii="宋体" w:hAnsi="宋体" w:hint="eastAsia"/>
          <w:szCs w:val="21"/>
          <w:lang w:val="de-DE"/>
        </w:rPr>
        <w:t>Lord Byron</w:t>
      </w:r>
      <w:r>
        <w:rPr>
          <w:rFonts w:ascii="宋体" w:hAnsi="宋体" w:hint="eastAsia"/>
          <w:szCs w:val="21"/>
        </w:rPr>
        <w:t>，</w:t>
      </w:r>
      <w:r>
        <w:rPr>
          <w:rFonts w:ascii="宋体" w:hAnsi="宋体" w:hint="eastAsia"/>
          <w:szCs w:val="21"/>
          <w:lang w:val="de-DE"/>
        </w:rPr>
        <w:t>即</w:t>
      </w:r>
      <w:r>
        <w:rPr>
          <w:rFonts w:ascii="宋体" w:hAnsi="宋体" w:hint="eastAsia"/>
          <w:szCs w:val="21"/>
          <w:lang w:val="de-DE"/>
        </w:rPr>
        <w:t>George Gordon Noel(1788-1824)</w:t>
      </w:r>
      <w:r>
        <w:rPr>
          <w:rFonts w:ascii="宋体" w:hAnsi="宋体" w:hint="eastAsia"/>
          <w:szCs w:val="21"/>
        </w:rPr>
        <w:t>，</w:t>
      </w:r>
      <w:r>
        <w:rPr>
          <w:rFonts w:ascii="宋体" w:hAnsi="宋体" w:hint="eastAsia"/>
          <w:szCs w:val="21"/>
          <w:lang w:val="de-DE"/>
        </w:rPr>
        <w:t>英国诗人。</w:t>
      </w:r>
    </w:p>
    <w:p w:rsidR="00000000" w:rsidRDefault="00EF3B58">
      <w:pPr>
        <w:pStyle w:val="a7"/>
        <w:rPr>
          <w:rFonts w:hint="eastAsia"/>
        </w:rPr>
      </w:pPr>
    </w:p>
  </w:footnote>
  <w:footnote w:id="215">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Napoleon Bonaparte,1769-1821</w:t>
      </w:r>
      <w:r>
        <w:rPr>
          <w:rFonts w:ascii="宋体" w:hAnsi="宋体" w:hint="eastAsia"/>
          <w:szCs w:val="21"/>
          <w:lang w:val="de-DE"/>
        </w:rPr>
        <w:t>。在意大利的法国革命军队的一段光辉生涯之后，他于</w:t>
      </w:r>
      <w:r>
        <w:rPr>
          <w:rFonts w:ascii="宋体" w:hAnsi="宋体" w:hint="eastAsia"/>
          <w:szCs w:val="21"/>
          <w:lang w:val="de-DE"/>
        </w:rPr>
        <w:t>1799</w:t>
      </w:r>
      <w:r>
        <w:rPr>
          <w:rFonts w:ascii="宋体" w:hAnsi="宋体" w:hint="eastAsia"/>
          <w:szCs w:val="21"/>
          <w:lang w:val="de-DE"/>
        </w:rPr>
        <w:t>年推翻了“五人执政内阁”和结束了革命，</w:t>
      </w:r>
      <w:r>
        <w:rPr>
          <w:rFonts w:ascii="宋体" w:hAnsi="宋体" w:hint="eastAsia"/>
          <w:szCs w:val="21"/>
          <w:lang w:val="de-DE"/>
        </w:rPr>
        <w:t>1804</w:t>
      </w:r>
      <w:r>
        <w:rPr>
          <w:rFonts w:ascii="宋体" w:hAnsi="宋体" w:hint="eastAsia"/>
          <w:szCs w:val="21"/>
          <w:lang w:val="de-DE"/>
        </w:rPr>
        <w:t>年加冕为“法国皇帝”，到</w:t>
      </w:r>
      <w:r>
        <w:rPr>
          <w:rFonts w:ascii="宋体" w:hAnsi="宋体" w:hint="eastAsia"/>
          <w:szCs w:val="21"/>
          <w:lang w:val="de-DE"/>
        </w:rPr>
        <w:t>1812</w:t>
      </w:r>
      <w:r>
        <w:rPr>
          <w:rFonts w:ascii="宋体" w:hAnsi="宋体" w:hint="eastAsia"/>
          <w:szCs w:val="21"/>
          <w:lang w:val="de-DE"/>
        </w:rPr>
        <w:t>年前经过多次战争征服了直到俄罗斯和巴尔干的全部欧洲国家。直到他在俄罗斯的失败（</w:t>
      </w:r>
      <w:r>
        <w:rPr>
          <w:rFonts w:ascii="宋体" w:hAnsi="宋体" w:hint="eastAsia"/>
          <w:szCs w:val="21"/>
          <w:lang w:val="de-DE"/>
        </w:rPr>
        <w:t>1812</w:t>
      </w:r>
      <w:r>
        <w:rPr>
          <w:rFonts w:ascii="宋体" w:hAnsi="宋体" w:hint="eastAsia"/>
          <w:szCs w:val="21"/>
          <w:lang w:val="de-DE"/>
        </w:rPr>
        <w:t>）、欧洲的解</w:t>
      </w:r>
      <w:r>
        <w:rPr>
          <w:rFonts w:ascii="宋体" w:hAnsi="宋体" w:hint="eastAsia"/>
          <w:szCs w:val="21"/>
          <w:lang w:val="de-DE"/>
        </w:rPr>
        <w:t>放战争（</w:t>
      </w:r>
      <w:r>
        <w:rPr>
          <w:rFonts w:ascii="宋体" w:hAnsi="宋体" w:hint="eastAsia"/>
          <w:szCs w:val="21"/>
          <w:lang w:val="de-DE"/>
        </w:rPr>
        <w:t>1913-15</w:t>
      </w:r>
      <w:r>
        <w:rPr>
          <w:rFonts w:ascii="宋体" w:hAnsi="宋体" w:hint="eastAsia"/>
          <w:szCs w:val="21"/>
          <w:lang w:val="de-DE"/>
        </w:rPr>
        <w:t>）和他退位（</w:t>
      </w:r>
      <w:r>
        <w:rPr>
          <w:rFonts w:ascii="宋体" w:hAnsi="宋体" w:hint="eastAsia"/>
          <w:szCs w:val="21"/>
          <w:lang w:val="de-DE"/>
        </w:rPr>
        <w:t>1814</w:t>
      </w:r>
      <w:r>
        <w:rPr>
          <w:rFonts w:ascii="宋体" w:hAnsi="宋体" w:hint="eastAsia"/>
          <w:szCs w:val="21"/>
          <w:lang w:val="de-DE"/>
        </w:rPr>
        <w:t>）年以后，欧洲才在维也纳会议（</w:t>
      </w:r>
      <w:r>
        <w:rPr>
          <w:rFonts w:ascii="宋体" w:hAnsi="宋体" w:hint="eastAsia"/>
          <w:szCs w:val="21"/>
          <w:lang w:val="de-DE"/>
        </w:rPr>
        <w:t>1815</w:t>
      </w:r>
      <w:r>
        <w:rPr>
          <w:rFonts w:ascii="宋体" w:hAnsi="宋体" w:hint="eastAsia"/>
          <w:szCs w:val="21"/>
          <w:lang w:val="de-DE"/>
        </w:rPr>
        <w:t>）上又恢复了权力均衡。尼采和司汤达，歌德和黑格尔一样，同属崇拜拿破伦的传统。</w:t>
      </w:r>
    </w:p>
    <w:p w:rsidR="00000000" w:rsidRDefault="00EF3B58">
      <w:pPr>
        <w:pStyle w:val="a7"/>
        <w:rPr>
          <w:rFonts w:hint="eastAsia"/>
        </w:rPr>
      </w:pPr>
    </w:p>
  </w:footnote>
  <w:footnote w:id="21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尼采引自拜伦</w:t>
      </w:r>
      <w:r>
        <w:rPr>
          <w:rFonts w:ascii="宋体" w:hAnsi="宋体" w:hint="eastAsia"/>
          <w:szCs w:val="21"/>
          <w:lang w:val="de-DE"/>
        </w:rPr>
        <w:t xml:space="preserve"> Vermischte Schriften, Briefwechsel und Lebensgeschichte[</w:t>
      </w:r>
      <w:r>
        <w:rPr>
          <w:rFonts w:ascii="宋体" w:hAnsi="宋体" w:hint="eastAsia"/>
          <w:szCs w:val="21"/>
          <w:lang w:val="de-DE"/>
        </w:rPr>
        <w:t>杂著</w:t>
      </w:r>
      <w:r>
        <w:rPr>
          <w:rFonts w:ascii="宋体" w:hAnsi="宋体" w:hint="eastAsia"/>
          <w:szCs w:val="21"/>
        </w:rPr>
        <w:t>，</w:t>
      </w:r>
      <w:r>
        <w:rPr>
          <w:rFonts w:ascii="宋体" w:hAnsi="宋体" w:hint="eastAsia"/>
          <w:szCs w:val="21"/>
          <w:lang w:val="de-DE"/>
        </w:rPr>
        <w:t>书信和传记</w:t>
      </w:r>
      <w:r>
        <w:rPr>
          <w:rFonts w:ascii="宋体" w:hAnsi="宋体" w:hint="eastAsia"/>
          <w:szCs w:val="21"/>
          <w:lang w:val="de-DE"/>
        </w:rPr>
        <w:t>]</w:t>
      </w:r>
      <w:r>
        <w:rPr>
          <w:rFonts w:ascii="宋体" w:hAnsi="宋体" w:hint="eastAsia"/>
          <w:szCs w:val="21"/>
        </w:rPr>
        <w:t>，</w:t>
      </w:r>
      <w:r>
        <w:rPr>
          <w:rFonts w:ascii="宋体" w:hAnsi="宋体" w:hint="eastAsia"/>
          <w:szCs w:val="21"/>
          <w:lang w:val="de-DE"/>
        </w:rPr>
        <w:t>Ernst Ortlepp</w:t>
      </w:r>
      <w:r>
        <w:rPr>
          <w:rFonts w:ascii="宋体" w:hAnsi="宋体" w:hint="eastAsia"/>
          <w:szCs w:val="21"/>
          <w:lang w:val="de-DE"/>
        </w:rPr>
        <w:t>编</w:t>
      </w:r>
      <w:r>
        <w:rPr>
          <w:rFonts w:ascii="宋体" w:hAnsi="宋体" w:hint="eastAsia"/>
          <w:szCs w:val="21"/>
        </w:rPr>
        <w:t>，</w:t>
      </w:r>
      <w:r>
        <w:rPr>
          <w:rFonts w:ascii="宋体" w:hAnsi="宋体" w:hint="eastAsia"/>
          <w:szCs w:val="21"/>
          <w:lang w:val="de-DE"/>
        </w:rPr>
        <w:t>3</w:t>
      </w:r>
      <w:r>
        <w:rPr>
          <w:rFonts w:ascii="宋体" w:hAnsi="宋体" w:hint="eastAsia"/>
          <w:szCs w:val="21"/>
          <w:lang w:val="de-DE"/>
        </w:rPr>
        <w:t>卷本</w:t>
      </w:r>
      <w:r>
        <w:rPr>
          <w:rFonts w:ascii="宋体" w:hAnsi="宋体" w:hint="eastAsia"/>
          <w:szCs w:val="21"/>
        </w:rPr>
        <w:t>，</w:t>
      </w:r>
      <w:r>
        <w:rPr>
          <w:rFonts w:ascii="宋体" w:hAnsi="宋体" w:hint="eastAsia"/>
          <w:szCs w:val="21"/>
          <w:lang w:val="de-DE"/>
        </w:rPr>
        <w:t>斯图加特</w:t>
      </w:r>
      <w:r>
        <w:rPr>
          <w:rFonts w:ascii="宋体" w:hAnsi="宋体" w:hint="eastAsia"/>
          <w:szCs w:val="21"/>
        </w:rPr>
        <w:t>，</w:t>
      </w:r>
      <w:r>
        <w:rPr>
          <w:rFonts w:ascii="宋体" w:hAnsi="宋体" w:hint="eastAsia"/>
          <w:szCs w:val="21"/>
          <w:lang w:val="de-DE"/>
        </w:rPr>
        <w:t>没有出版年代</w:t>
      </w:r>
      <w:r>
        <w:rPr>
          <w:rFonts w:ascii="宋体" w:hAnsi="宋体" w:hint="eastAsia"/>
          <w:szCs w:val="21"/>
        </w:rPr>
        <w:t>，</w:t>
      </w:r>
      <w:r>
        <w:rPr>
          <w:rFonts w:ascii="宋体" w:hAnsi="宋体" w:hint="eastAsia"/>
          <w:szCs w:val="21"/>
          <w:lang w:val="de-DE"/>
        </w:rPr>
        <w:t>第</w:t>
      </w:r>
      <w:r>
        <w:rPr>
          <w:rFonts w:ascii="宋体" w:hAnsi="宋体" w:hint="eastAsia"/>
          <w:szCs w:val="21"/>
          <w:lang w:val="de-DE"/>
        </w:rPr>
        <w:t>2</w:t>
      </w:r>
      <w:r>
        <w:rPr>
          <w:rFonts w:ascii="宋体" w:hAnsi="宋体" w:hint="eastAsia"/>
          <w:szCs w:val="21"/>
          <w:lang w:val="de-DE"/>
        </w:rPr>
        <w:t>卷</w:t>
      </w:r>
      <w:r>
        <w:rPr>
          <w:rFonts w:ascii="宋体" w:hAnsi="宋体" w:hint="eastAsia"/>
          <w:szCs w:val="21"/>
        </w:rPr>
        <w:t>，</w:t>
      </w:r>
      <w:r>
        <w:rPr>
          <w:rFonts w:ascii="宋体" w:hAnsi="宋体" w:hint="eastAsia"/>
          <w:szCs w:val="21"/>
          <w:lang w:val="de-DE"/>
        </w:rPr>
        <w:t>页</w:t>
      </w:r>
      <w:r>
        <w:rPr>
          <w:rFonts w:ascii="宋体" w:hAnsi="宋体" w:hint="eastAsia"/>
          <w:szCs w:val="21"/>
          <w:lang w:val="de-DE"/>
        </w:rPr>
        <w:t>31</w:t>
      </w:r>
      <w:r>
        <w:rPr>
          <w:rFonts w:ascii="宋体" w:hAnsi="宋体" w:hint="eastAsia"/>
          <w:szCs w:val="21"/>
        </w:rPr>
        <w:t>（</w:t>
      </w:r>
      <w:r>
        <w:rPr>
          <w:rFonts w:ascii="宋体" w:hAnsi="宋体" w:hint="eastAsia"/>
          <w:szCs w:val="21"/>
          <w:lang w:val="de-DE"/>
        </w:rPr>
        <w:t>该版本见于尼采藏书</w:t>
      </w:r>
      <w:r>
        <w:rPr>
          <w:rFonts w:ascii="宋体" w:hAnsi="宋体" w:hint="eastAsia"/>
          <w:szCs w:val="21"/>
        </w:rPr>
        <w:t>）</w:t>
      </w:r>
      <w:r>
        <w:rPr>
          <w:rFonts w:ascii="宋体" w:hAnsi="宋体" w:hint="eastAsia"/>
          <w:szCs w:val="21"/>
          <w:lang w:val="de-DE"/>
        </w:rPr>
        <w:t>。</w:t>
      </w:r>
    </w:p>
    <w:p w:rsidR="00000000" w:rsidRDefault="00EF3B58">
      <w:pPr>
        <w:pStyle w:val="a7"/>
        <w:rPr>
          <w:rFonts w:hint="eastAsia"/>
        </w:rPr>
      </w:pPr>
    </w:p>
  </w:footnote>
  <w:footnote w:id="21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】草稿：对抗某一冲动的强度的方法：</w:t>
      </w:r>
      <w:r>
        <w:rPr>
          <w:rFonts w:hint="eastAsia"/>
        </w:rPr>
        <w:t>1</w:t>
      </w:r>
      <w:r>
        <w:rPr>
          <w:rFonts w:hint="eastAsia"/>
        </w:rPr>
        <w:t>）不让其发泄，通过让其得不到满足削弱它</w:t>
      </w:r>
      <w:r>
        <w:rPr>
          <w:rFonts w:hint="eastAsia"/>
        </w:rPr>
        <w:t>（习惯之力量）</w:t>
      </w:r>
      <w:r>
        <w:rPr>
          <w:rFonts w:hint="eastAsia"/>
        </w:rPr>
        <w:t>2</w:t>
      </w:r>
      <w:r>
        <w:rPr>
          <w:rFonts w:hint="eastAsia"/>
        </w:rPr>
        <w:t>）允许某种定期满足，在规则的约束下使冲动有规律，从而有一段不受其打扰的时间</w:t>
      </w:r>
      <w:r>
        <w:rPr>
          <w:rFonts w:hint="eastAsia"/>
        </w:rPr>
        <w:t>3</w:t>
      </w:r>
      <w:r>
        <w:rPr>
          <w:rFonts w:hint="eastAsia"/>
        </w:rPr>
        <w:t>）让自己放任满足，直到对其产生厌恶</w:t>
      </w:r>
      <w:r>
        <w:rPr>
          <w:rFonts w:hint="eastAsia"/>
        </w:rPr>
        <w:t>4</w:t>
      </w:r>
      <w:r>
        <w:rPr>
          <w:rFonts w:hint="eastAsia"/>
        </w:rPr>
        <w:t>）将满足与某一特别痛苦的想法联系起来，如与魔鬼的接近和嘲笑，或地狱惩罚，或最尊敬之人的鄙视，等等联系起来</w:t>
      </w:r>
      <w:r>
        <w:rPr>
          <w:rFonts w:hint="eastAsia"/>
        </w:rPr>
        <w:t>5</w:t>
      </w:r>
      <w:r>
        <w:rPr>
          <w:rFonts w:hint="eastAsia"/>
        </w:rPr>
        <w:t>）人渴望骄傲，不愿意被支配。</w:t>
      </w:r>
    </w:p>
  </w:footnote>
  <w:footnote w:id="218">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一旦人体验到一种新的快乐，就形成了对这快乐的一种渴望，而人们追求的许多东西是平常的事或一般人，于是该目标在人心目中就呈现为高贵的，道德的，好的：现在，我们所继承的道德遗产就会变成这种欲望，接受这种欲望——我在我自己身上看到这一过</w:t>
      </w:r>
      <w:r>
        <w:rPr>
          <w:rFonts w:hint="eastAsia"/>
        </w:rPr>
        <w:t>程。</w:t>
      </w:r>
    </w:p>
  </w:footnote>
  <w:footnote w:id="21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V</w:t>
      </w:r>
      <w:r>
        <w:rPr>
          <w:rFonts w:ascii="宋体" w:hAnsi="宋体"/>
          <w:szCs w:val="21"/>
          <w:lang w:val="de-DE"/>
        </w:rPr>
        <w:t>ölkerrecht</w:t>
      </w:r>
      <w:r>
        <w:rPr>
          <w:rFonts w:ascii="宋体" w:hAnsi="宋体" w:hint="eastAsia"/>
          <w:szCs w:val="21"/>
          <w:lang w:val="de-DE"/>
        </w:rPr>
        <w:t>，指的不是我们今天所理解的国际法，不是那种法律规范的总合，这些法律规范确定了各国之间关系中的相互权利和义务。尼采用这一概念更多指的是某一民族的权利历史，也就是互相区别的权利秩序。</w:t>
      </w:r>
    </w:p>
    <w:p w:rsidR="00000000" w:rsidRDefault="00EF3B58">
      <w:pPr>
        <w:pStyle w:val="a7"/>
        <w:rPr>
          <w:rFonts w:hint="eastAsia"/>
        </w:rPr>
      </w:pPr>
    </w:p>
  </w:footnote>
  <w:footnote w:id="220">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正是在苦行的理想——在这种理想的解释中，道德的历史和对道德的认识同时发生了（参前节</w:t>
      </w:r>
      <w:r>
        <w:rPr>
          <w:rFonts w:ascii="宋体" w:hAnsi="宋体" w:hint="eastAsia"/>
          <w:szCs w:val="21"/>
          <w:lang w:val="de-DE"/>
        </w:rPr>
        <w:t>45</w:t>
      </w:r>
      <w:r>
        <w:rPr>
          <w:rFonts w:ascii="宋体" w:hAnsi="宋体" w:hint="eastAsia"/>
          <w:szCs w:val="21"/>
          <w:lang w:val="de-DE"/>
        </w:rPr>
        <w:t>和</w:t>
      </w:r>
      <w:r>
        <w:rPr>
          <w:rFonts w:ascii="宋体" w:hAnsi="宋体" w:hint="eastAsia"/>
          <w:szCs w:val="21"/>
          <w:lang w:val="de-DE"/>
        </w:rPr>
        <w:t>44-1</w:t>
      </w:r>
      <w:r>
        <w:rPr>
          <w:rFonts w:ascii="宋体" w:hAnsi="宋体" w:hint="eastAsia"/>
          <w:szCs w:val="21"/>
          <w:lang w:val="de-DE"/>
        </w:rPr>
        <w:t>）——在此被视为权力意志的最极端表达。</w:t>
      </w:r>
    </w:p>
    <w:p w:rsidR="00000000" w:rsidRDefault="00EF3B58">
      <w:pPr>
        <w:pStyle w:val="a7"/>
        <w:rPr>
          <w:rFonts w:hint="eastAsia"/>
        </w:rPr>
      </w:pPr>
    </w:p>
  </w:footnote>
  <w:footnote w:id="221">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在斯多葛派的哲学中，以及在自保罗以后的基督教中，身体自然的压制和消除已经被认为苦行者的有道德的生活的组成部分。</w:t>
      </w:r>
    </w:p>
    <w:p w:rsidR="00000000" w:rsidRDefault="00EF3B58">
      <w:pPr>
        <w:pStyle w:val="a7"/>
        <w:rPr>
          <w:rFonts w:hint="eastAsia"/>
        </w:rPr>
      </w:pPr>
    </w:p>
  </w:footnote>
  <w:footnote w:id="222">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来自希腊语</w:t>
      </w:r>
      <w:r>
        <w:rPr>
          <w:rFonts w:ascii="宋体" w:hAnsi="宋体" w:hint="eastAsia"/>
          <w:szCs w:val="21"/>
          <w:lang w:val="de-DE"/>
        </w:rPr>
        <w:t>barbaros[</w:t>
      </w:r>
      <w:r>
        <w:rPr>
          <w:rFonts w:ascii="宋体" w:hAnsi="宋体" w:hint="eastAsia"/>
          <w:szCs w:val="21"/>
          <w:lang w:val="de-DE"/>
        </w:rPr>
        <w:t>听不懂的话</w:t>
      </w:r>
      <w:r>
        <w:rPr>
          <w:rFonts w:ascii="宋体" w:hAnsi="宋体" w:hint="eastAsia"/>
          <w:szCs w:val="21"/>
          <w:lang w:val="de-DE"/>
        </w:rPr>
        <w:t>]</w:t>
      </w:r>
      <w:r>
        <w:rPr>
          <w:rFonts w:ascii="宋体" w:hAnsi="宋体" w:hint="eastAsia"/>
          <w:szCs w:val="21"/>
          <w:lang w:val="de-DE"/>
        </w:rPr>
        <w:t>；引申为外国话的，非希腊的；后来暗含贬义：未开化的、原始的人。在基督教中这一古代概念成了不信者的名称。</w:t>
      </w:r>
    </w:p>
    <w:p w:rsidR="00000000" w:rsidRDefault="00EF3B58">
      <w:pPr>
        <w:pStyle w:val="a7"/>
        <w:rPr>
          <w:rFonts w:hint="eastAsia"/>
        </w:rPr>
      </w:pPr>
    </w:p>
  </w:footnote>
  <w:footnote w:id="223">
    <w:p w:rsidR="00000000" w:rsidRDefault="00EF3B58">
      <w:pPr>
        <w:pStyle w:val="a7"/>
        <w:rPr>
          <w:rFonts w:ascii="宋体" w:hAnsi="宋体" w:hint="eastAsia"/>
          <w:szCs w:val="21"/>
          <w:lang w:val="de-DE"/>
        </w:rPr>
      </w:pPr>
      <w:r>
        <w:rPr>
          <w:rStyle w:val="a8"/>
        </w:rPr>
        <w:footnoteRef/>
      </w:r>
      <w:r>
        <w:t>【</w:t>
      </w:r>
      <w:r>
        <w:rPr>
          <w:szCs w:val="21"/>
        </w:rPr>
        <w:t>Pütz</w:t>
      </w:r>
      <w:r>
        <w:rPr>
          <w:lang w:val="de-DE"/>
        </w:rPr>
        <w:t>】</w:t>
      </w:r>
      <w:r>
        <w:rPr>
          <w:rFonts w:ascii="宋体" w:hAnsi="宋体" w:hint="eastAsia"/>
          <w:szCs w:val="21"/>
        </w:rPr>
        <w:t>Vicvamitra,</w:t>
      </w:r>
      <w:r>
        <w:rPr>
          <w:rFonts w:ascii="宋体" w:hAnsi="宋体" w:hint="eastAsia"/>
          <w:szCs w:val="21"/>
          <w:lang w:val="de-DE"/>
        </w:rPr>
        <w:t>现代改写</w:t>
      </w:r>
      <w:r>
        <w:rPr>
          <w:rFonts w:ascii="宋体" w:hAnsi="宋体" w:hint="eastAsia"/>
          <w:szCs w:val="21"/>
        </w:rPr>
        <w:t>Visvamitra,</w:t>
      </w:r>
      <w:r>
        <w:rPr>
          <w:rFonts w:ascii="宋体" w:hAnsi="宋体" w:hint="eastAsia"/>
          <w:szCs w:val="21"/>
          <w:lang w:val="de-DE"/>
        </w:rPr>
        <w:t>神话中的吠陀王子</w:t>
      </w:r>
      <w:r>
        <w:rPr>
          <w:rFonts w:ascii="宋体" w:hAnsi="宋体" w:hint="eastAsia"/>
          <w:szCs w:val="21"/>
        </w:rPr>
        <w:t>，</w:t>
      </w:r>
      <w:r>
        <w:rPr>
          <w:rFonts w:ascii="宋体" w:hAnsi="宋体" w:hint="eastAsia"/>
          <w:szCs w:val="21"/>
          <w:lang w:val="de-DE"/>
        </w:rPr>
        <w:t>他按照一种古老的印度观念通过苦行获得了超自然的力量。当他正准备要去创造新世界，并因此威胁到宇宙秩序上机，惊恐的上帝</w:t>
      </w:r>
      <w:r>
        <w:rPr>
          <w:rFonts w:ascii="宋体" w:hAnsi="宋体" w:hint="eastAsia"/>
          <w:szCs w:val="21"/>
          <w:lang w:val="de-DE"/>
        </w:rPr>
        <w:t>Indra</w:t>
      </w:r>
      <w:r>
        <w:rPr>
          <w:rFonts w:ascii="宋体" w:hAnsi="宋体" w:hint="eastAsia"/>
          <w:szCs w:val="21"/>
          <w:lang w:val="de-DE"/>
        </w:rPr>
        <w:t>派遣一个</w:t>
      </w:r>
      <w:r>
        <w:rPr>
          <w:rFonts w:ascii="宋体" w:hAnsi="宋体" w:hint="eastAsia"/>
          <w:szCs w:val="21"/>
          <w:lang w:val="de-DE"/>
        </w:rPr>
        <w:t xml:space="preserve"> Nymphe</w:t>
      </w:r>
      <w:r>
        <w:rPr>
          <w:rFonts w:ascii="宋体" w:hAnsi="宋体" w:hint="eastAsia"/>
          <w:szCs w:val="21"/>
          <w:lang w:val="de-DE"/>
        </w:rPr>
        <w:t>，它诱惑他和削弱了他的力量。这个故事反映了古代印度社会中争夺政治统治地位的斗争。</w:t>
      </w:r>
    </w:p>
    <w:p w:rsidR="00000000" w:rsidRDefault="00EF3B58">
      <w:pPr>
        <w:pStyle w:val="a7"/>
        <w:rPr>
          <w:rFonts w:hint="eastAsia"/>
        </w:rPr>
      </w:pPr>
    </w:p>
  </w:footnote>
  <w:footnote w:id="224">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Dante Aligh</w:t>
      </w:r>
      <w:r>
        <w:rPr>
          <w:rFonts w:ascii="宋体" w:hAnsi="宋体" w:hint="eastAsia"/>
          <w:szCs w:val="21"/>
          <w:lang w:val="de-DE"/>
        </w:rPr>
        <w:t>ieri,1265-1321,</w:t>
      </w:r>
      <w:r>
        <w:rPr>
          <w:rFonts w:ascii="宋体" w:hAnsi="宋体" w:hint="eastAsia"/>
          <w:szCs w:val="21"/>
          <w:lang w:val="de-DE"/>
        </w:rPr>
        <w:t>意大利诗人。他的主要著作</w:t>
      </w:r>
      <w:r>
        <w:rPr>
          <w:rFonts w:ascii="宋体" w:hAnsi="宋体" w:hint="eastAsia"/>
          <w:szCs w:val="21"/>
          <w:lang w:val="de-DE"/>
        </w:rPr>
        <w:t>Divina Commedia[</w:t>
      </w:r>
      <w:r>
        <w:rPr>
          <w:rFonts w:ascii="宋体" w:hAnsi="宋体" w:hint="eastAsia"/>
          <w:szCs w:val="21"/>
          <w:lang w:val="de-DE"/>
        </w:rPr>
        <w:t>神曲</w:t>
      </w:r>
      <w:r>
        <w:rPr>
          <w:rFonts w:ascii="宋体" w:hAnsi="宋体" w:hint="eastAsia"/>
          <w:szCs w:val="21"/>
        </w:rPr>
        <w:t>，</w:t>
      </w:r>
      <w:r>
        <w:rPr>
          <w:rFonts w:ascii="宋体" w:hAnsi="宋体" w:hint="eastAsia"/>
          <w:szCs w:val="21"/>
          <w:lang w:val="de-DE"/>
        </w:rPr>
        <w:t>1311-21]</w:t>
      </w:r>
      <w:r>
        <w:rPr>
          <w:rFonts w:ascii="宋体" w:hAnsi="宋体" w:hint="eastAsia"/>
          <w:szCs w:val="21"/>
          <w:lang w:val="de-DE"/>
        </w:rPr>
        <w:t>是诗人在三个死后世界诗意想象性的漫游</w:t>
      </w:r>
      <w:r>
        <w:rPr>
          <w:rFonts w:ascii="宋体" w:hAnsi="宋体" w:hint="eastAsia"/>
          <w:szCs w:val="21"/>
        </w:rPr>
        <w:t>：</w:t>
      </w:r>
      <w:r>
        <w:rPr>
          <w:rFonts w:ascii="宋体" w:hAnsi="宋体" w:hint="eastAsia"/>
          <w:szCs w:val="21"/>
          <w:lang w:val="de-DE"/>
        </w:rPr>
        <w:t>Inferno, Purgatorio, Paradiso[</w:t>
      </w:r>
      <w:r>
        <w:rPr>
          <w:rFonts w:ascii="宋体" w:hAnsi="宋体" w:hint="eastAsia"/>
          <w:szCs w:val="21"/>
          <w:lang w:val="de-DE"/>
        </w:rPr>
        <w:t>地狱</w:t>
      </w:r>
      <w:r>
        <w:rPr>
          <w:rFonts w:ascii="宋体" w:hAnsi="宋体" w:hint="eastAsia"/>
          <w:szCs w:val="21"/>
        </w:rPr>
        <w:t>，</w:t>
      </w:r>
      <w:r>
        <w:rPr>
          <w:rFonts w:ascii="宋体" w:hAnsi="宋体" w:hint="eastAsia"/>
          <w:szCs w:val="21"/>
          <w:lang w:val="de-DE"/>
        </w:rPr>
        <w:t>炼狱和天堂</w:t>
      </w:r>
      <w:r>
        <w:rPr>
          <w:rFonts w:ascii="宋体" w:hAnsi="宋体" w:hint="eastAsia"/>
          <w:szCs w:val="21"/>
          <w:lang w:val="de-DE"/>
        </w:rPr>
        <w:t>]</w:t>
      </w:r>
      <w:r>
        <w:rPr>
          <w:rFonts w:ascii="宋体" w:hAnsi="宋体" w:hint="eastAsia"/>
          <w:szCs w:val="21"/>
          <w:lang w:val="de-DE"/>
        </w:rPr>
        <w:t>。</w:t>
      </w:r>
    </w:p>
    <w:p w:rsidR="00000000" w:rsidRDefault="00EF3B58">
      <w:pPr>
        <w:pStyle w:val="a7"/>
        <w:rPr>
          <w:rFonts w:hint="eastAsia"/>
        </w:rPr>
      </w:pPr>
    </w:p>
  </w:footnote>
  <w:footnote w:id="225">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Johann Calvin, 1509-64,</w:t>
      </w:r>
      <w:r>
        <w:rPr>
          <w:rFonts w:ascii="宋体" w:hAnsi="宋体" w:hint="eastAsia"/>
          <w:szCs w:val="21"/>
          <w:lang w:val="de-DE"/>
        </w:rPr>
        <w:t>以他命名的加尔文宗教改革的代表；他教导预定论，人的命运为上帝所预先决定，并在自己在日内瓦最初的被追捕以后，通过实行死刑来贯彻加尔文主义的教会秩序。</w:t>
      </w:r>
    </w:p>
    <w:p w:rsidR="00000000" w:rsidRDefault="00EF3B58">
      <w:pPr>
        <w:pStyle w:val="a7"/>
        <w:rPr>
          <w:rFonts w:hint="eastAsia"/>
        </w:rPr>
      </w:pPr>
    </w:p>
  </w:footnote>
  <w:footnote w:id="22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被钉十字架的上帝在其临死之前发出的痛苦叫喊。（参《马</w:t>
      </w:r>
      <w:r>
        <w:rPr>
          <w:rFonts w:ascii="宋体" w:hAnsi="宋体" w:hint="eastAsia"/>
          <w:szCs w:val="21"/>
          <w:lang w:val="de-DE"/>
        </w:rPr>
        <w:t>可福音》</w:t>
      </w:r>
      <w:r>
        <w:rPr>
          <w:rFonts w:ascii="宋体" w:hAnsi="宋体" w:hint="eastAsia"/>
          <w:szCs w:val="21"/>
          <w:lang w:val="de-DE"/>
        </w:rPr>
        <w:t>15</w:t>
      </w:r>
      <w:r>
        <w:rPr>
          <w:rFonts w:ascii="宋体" w:hAnsi="宋体" w:hint="eastAsia"/>
          <w:szCs w:val="21"/>
          <w:lang w:val="de-DE"/>
        </w:rPr>
        <w:t>，</w:t>
      </w:r>
      <w:r>
        <w:rPr>
          <w:rFonts w:ascii="宋体" w:hAnsi="宋体" w:hint="eastAsia"/>
          <w:szCs w:val="21"/>
          <w:lang w:val="de-DE"/>
        </w:rPr>
        <w:t>34</w:t>
      </w:r>
      <w:r>
        <w:rPr>
          <w:rFonts w:ascii="宋体" w:hAnsi="宋体" w:hint="eastAsia"/>
          <w:szCs w:val="21"/>
          <w:lang w:val="de-DE"/>
        </w:rPr>
        <w:t>；《马太福音》</w:t>
      </w:r>
      <w:r>
        <w:rPr>
          <w:rFonts w:ascii="宋体" w:hAnsi="宋体" w:hint="eastAsia"/>
          <w:szCs w:val="21"/>
          <w:lang w:val="de-DE"/>
        </w:rPr>
        <w:t>27</w:t>
      </w:r>
      <w:r>
        <w:rPr>
          <w:rFonts w:ascii="宋体" w:hAnsi="宋体" w:hint="eastAsia"/>
          <w:szCs w:val="21"/>
          <w:lang w:val="de-DE"/>
        </w:rPr>
        <w:t>，</w:t>
      </w:r>
      <w:r>
        <w:rPr>
          <w:rFonts w:ascii="宋体" w:hAnsi="宋体" w:hint="eastAsia"/>
          <w:szCs w:val="21"/>
          <w:lang w:val="de-DE"/>
        </w:rPr>
        <w:t>46</w:t>
      </w:r>
      <w:r>
        <w:rPr>
          <w:rFonts w:ascii="宋体" w:hAnsi="宋体" w:hint="eastAsia"/>
          <w:szCs w:val="21"/>
          <w:lang w:val="de-DE"/>
        </w:rPr>
        <w:t>；以及以同样的词开始的《诗篇》</w:t>
      </w:r>
      <w:r>
        <w:rPr>
          <w:rFonts w:ascii="宋体" w:hAnsi="宋体" w:hint="eastAsia"/>
          <w:szCs w:val="21"/>
          <w:lang w:val="de-DE"/>
        </w:rPr>
        <w:t>22</w:t>
      </w:r>
      <w:r>
        <w:rPr>
          <w:rFonts w:ascii="宋体" w:hAnsi="宋体" w:hint="eastAsia"/>
          <w:szCs w:val="21"/>
          <w:lang w:val="de-DE"/>
        </w:rPr>
        <w:t>。</w:t>
      </w:r>
    </w:p>
    <w:p w:rsidR="00000000" w:rsidRDefault="00EF3B58">
      <w:pPr>
        <w:pStyle w:val="a7"/>
        <w:rPr>
          <w:rFonts w:hint="eastAsia"/>
        </w:rPr>
      </w:pPr>
    </w:p>
  </w:footnote>
  <w:footnote w:id="22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指西班牙文学中的著名文本</w:t>
      </w:r>
      <w:r>
        <w:rPr>
          <w:rFonts w:ascii="宋体" w:hAnsi="宋体" w:hint="eastAsia"/>
          <w:szCs w:val="21"/>
        </w:rPr>
        <w:t>，</w:t>
      </w:r>
      <w:r>
        <w:rPr>
          <w:rFonts w:ascii="宋体" w:hAnsi="宋体" w:hint="eastAsia"/>
          <w:szCs w:val="21"/>
          <w:lang w:val="de-DE"/>
        </w:rPr>
        <w:t>西班牙作家塞万提斯</w:t>
      </w:r>
      <w:r>
        <w:rPr>
          <w:rFonts w:ascii="宋体" w:hAnsi="宋体" w:hint="eastAsia"/>
          <w:szCs w:val="21"/>
        </w:rPr>
        <w:t>（</w:t>
      </w:r>
      <w:r>
        <w:rPr>
          <w:rFonts w:ascii="宋体" w:hAnsi="宋体" w:hint="eastAsia"/>
          <w:szCs w:val="21"/>
          <w:lang w:val="de-DE"/>
        </w:rPr>
        <w:t>Miguel de Cervantes Saavedra,1547-1616</w:t>
      </w:r>
      <w:r>
        <w:rPr>
          <w:rFonts w:ascii="宋体" w:hAnsi="宋体"/>
          <w:szCs w:val="21"/>
        </w:rPr>
        <w:t>）</w:t>
      </w:r>
      <w:r>
        <w:rPr>
          <w:rFonts w:ascii="宋体" w:hAnsi="宋体" w:hint="eastAsia"/>
          <w:szCs w:val="21"/>
          <w:lang w:val="de-DE"/>
        </w:rPr>
        <w:t>的小说</w:t>
      </w:r>
      <w:r>
        <w:rPr>
          <w:rFonts w:ascii="宋体" w:hAnsi="宋体" w:hint="eastAsia"/>
          <w:szCs w:val="21"/>
          <w:lang w:val="de-DE"/>
        </w:rPr>
        <w:t>El ingenioso hidalgo Don Quixote de la Mancha[</w:t>
      </w:r>
      <w:r>
        <w:rPr>
          <w:rFonts w:ascii="宋体" w:hAnsi="宋体" w:hint="eastAsia"/>
          <w:szCs w:val="21"/>
          <w:lang w:val="de-DE"/>
        </w:rPr>
        <w:t>德拉曼却的奇情异趣的骑士堂吉诃德</w:t>
      </w:r>
      <w:r>
        <w:rPr>
          <w:rFonts w:ascii="宋体" w:hAnsi="宋体" w:hint="eastAsia"/>
          <w:szCs w:val="21"/>
        </w:rPr>
        <w:t>，</w:t>
      </w:r>
      <w:r>
        <w:rPr>
          <w:rFonts w:ascii="宋体" w:hAnsi="宋体" w:hint="eastAsia"/>
          <w:szCs w:val="21"/>
          <w:lang w:val="de-DE"/>
        </w:rPr>
        <w:t>第</w:t>
      </w:r>
      <w:r>
        <w:rPr>
          <w:rFonts w:ascii="宋体" w:hAnsi="宋体" w:hint="eastAsia"/>
          <w:szCs w:val="21"/>
          <w:lang w:val="de-DE"/>
        </w:rPr>
        <w:t>1</w:t>
      </w:r>
      <w:r>
        <w:rPr>
          <w:rFonts w:ascii="宋体" w:hAnsi="宋体" w:hint="eastAsia"/>
          <w:szCs w:val="21"/>
          <w:lang w:val="de-DE"/>
        </w:rPr>
        <w:t>部出版于</w:t>
      </w:r>
      <w:r>
        <w:rPr>
          <w:rFonts w:ascii="宋体" w:hAnsi="宋体" w:hint="eastAsia"/>
          <w:szCs w:val="21"/>
          <w:lang w:val="de-DE"/>
        </w:rPr>
        <w:t>1605</w:t>
      </w:r>
      <w:r>
        <w:rPr>
          <w:rFonts w:ascii="宋体" w:hAnsi="宋体" w:hint="eastAsia"/>
          <w:szCs w:val="21"/>
          <w:lang w:val="de-DE"/>
        </w:rPr>
        <w:t>年</w:t>
      </w:r>
      <w:r>
        <w:rPr>
          <w:rFonts w:ascii="宋体" w:hAnsi="宋体" w:hint="eastAsia"/>
          <w:szCs w:val="21"/>
        </w:rPr>
        <w:t>，</w:t>
      </w:r>
      <w:r>
        <w:rPr>
          <w:rFonts w:ascii="宋体" w:hAnsi="宋体" w:hint="eastAsia"/>
          <w:szCs w:val="21"/>
          <w:lang w:val="de-DE"/>
        </w:rPr>
        <w:t>第</w:t>
      </w:r>
      <w:r>
        <w:rPr>
          <w:rFonts w:ascii="宋体" w:hAnsi="宋体" w:hint="eastAsia"/>
          <w:szCs w:val="21"/>
          <w:lang w:val="de-DE"/>
        </w:rPr>
        <w:t>2</w:t>
      </w:r>
      <w:r>
        <w:rPr>
          <w:rFonts w:ascii="宋体" w:hAnsi="宋体" w:hint="eastAsia"/>
          <w:szCs w:val="21"/>
          <w:lang w:val="de-DE"/>
        </w:rPr>
        <w:t>部出版于</w:t>
      </w:r>
      <w:r>
        <w:rPr>
          <w:rFonts w:ascii="宋体" w:hAnsi="宋体" w:hint="eastAsia"/>
          <w:szCs w:val="21"/>
          <w:lang w:val="de-DE"/>
        </w:rPr>
        <w:t>1615</w:t>
      </w:r>
      <w:r>
        <w:rPr>
          <w:rFonts w:ascii="宋体" w:hAnsi="宋体" w:hint="eastAsia"/>
          <w:szCs w:val="21"/>
          <w:lang w:val="de-DE"/>
        </w:rPr>
        <w:t>年</w:t>
      </w:r>
      <w:r>
        <w:rPr>
          <w:rFonts w:ascii="宋体" w:hAnsi="宋体"/>
          <w:szCs w:val="21"/>
          <w:lang w:val="de-DE"/>
        </w:rPr>
        <w:t>]</w:t>
      </w:r>
      <w:r>
        <w:rPr>
          <w:rFonts w:ascii="宋体" w:hAnsi="宋体" w:hint="eastAsia"/>
          <w:szCs w:val="21"/>
          <w:lang w:val="de-DE"/>
        </w:rPr>
        <w:t>。小说讲述了贫穷的骑士</w:t>
      </w:r>
      <w:r>
        <w:rPr>
          <w:rFonts w:ascii="宋体" w:hAnsi="宋体" w:hint="eastAsia"/>
          <w:szCs w:val="21"/>
          <w:lang w:val="de-DE"/>
        </w:rPr>
        <w:t>Don Alonso Quijada</w:t>
      </w:r>
      <w:r>
        <w:rPr>
          <w:rFonts w:ascii="宋体" w:hAnsi="宋体" w:hint="eastAsia"/>
          <w:szCs w:val="21"/>
          <w:lang w:val="de-DE"/>
        </w:rPr>
        <w:t>的事迹，他读了太多的骑士小说而走火入魔，失去了理智，</w:t>
      </w:r>
      <w:r>
        <w:rPr>
          <w:rFonts w:ascii="宋体" w:hAnsi="宋体" w:hint="eastAsia"/>
          <w:szCs w:val="21"/>
          <w:lang w:val="de-DE"/>
        </w:rPr>
        <w:t>他以小说中主人公为榜样，作为冒险骑士堂吉诃德过上了幻想的现实生活。在小说的结尾，这位主角在临死前发誓放弃狂热的模仿，认识到他自己的愚蠢和骑士著作的有害，最后承认他自己的现实的身份：</w:t>
      </w:r>
      <w:r>
        <w:rPr>
          <w:rFonts w:ascii="宋体" w:hAnsi="宋体" w:hint="eastAsia"/>
          <w:szCs w:val="21"/>
          <w:lang w:val="de-DE"/>
        </w:rPr>
        <w:t>Don Alonso Quijada el Bueno(el Bueno</w:t>
      </w:r>
      <w:r>
        <w:rPr>
          <w:rFonts w:ascii="宋体" w:hAnsi="宋体" w:hint="eastAsia"/>
          <w:szCs w:val="21"/>
          <w:lang w:val="de-DE"/>
        </w:rPr>
        <w:t>意为“善人”</w:t>
      </w:r>
      <w:r>
        <w:rPr>
          <w:rFonts w:ascii="宋体" w:hAnsi="宋体" w:hint="eastAsia"/>
          <w:szCs w:val="21"/>
          <w:lang w:val="de-DE"/>
        </w:rPr>
        <w:t>)</w:t>
      </w:r>
      <w:r>
        <w:rPr>
          <w:rFonts w:ascii="宋体" w:hAnsi="宋体" w:hint="eastAsia"/>
          <w:szCs w:val="21"/>
          <w:lang w:val="de-DE"/>
        </w:rPr>
        <w:t>。</w:t>
      </w:r>
    </w:p>
    <w:p w:rsidR="00000000" w:rsidRDefault="00EF3B58">
      <w:pPr>
        <w:pStyle w:val="a7"/>
        <w:rPr>
          <w:rFonts w:hint="eastAsia"/>
        </w:rPr>
      </w:pPr>
    </w:p>
  </w:footnote>
  <w:footnote w:id="22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“生命”一词在尼采作品中与其说是作为概念，观念，甚或事物起作用，不如说是作为融化事物之僵硬的策略。最初被理解为概念</w:t>
      </w:r>
      <w:r>
        <w:rPr>
          <w:rFonts w:ascii="宋体" w:hAnsi="宋体" w:hint="eastAsia"/>
          <w:szCs w:val="21"/>
          <w:lang w:val="de-DE"/>
        </w:rPr>
        <w:t>-</w:t>
      </w:r>
      <w:r>
        <w:rPr>
          <w:rFonts w:ascii="宋体" w:hAnsi="宋体" w:hint="eastAsia"/>
          <w:szCs w:val="21"/>
          <w:lang w:val="de-DE"/>
        </w:rPr>
        <w:t>隐喻的“生命”包含独特的标记，这种标记虽然是贯穿全部著作的主旋律，但在其多重的和各种类型的联系中，几乎不能认</w:t>
      </w:r>
      <w:r>
        <w:rPr>
          <w:rFonts w:ascii="宋体" w:hAnsi="宋体" w:hint="eastAsia"/>
          <w:szCs w:val="21"/>
          <w:lang w:val="de-DE"/>
        </w:rPr>
        <w:t>出一个主题或一个观念的稳定轮廓的外形。因此，“生命”带有各种不同面貌：“权力意志”（“生命”作为自我克服和自我提高，永恒轮回（肯定自我重复，最早参《快乐的科学》，节</w:t>
      </w:r>
      <w:r>
        <w:rPr>
          <w:rFonts w:ascii="宋体" w:hAnsi="宋体" w:hint="eastAsia"/>
          <w:szCs w:val="21"/>
          <w:lang w:val="de-DE"/>
        </w:rPr>
        <w:t>341</w:t>
      </w:r>
      <w:r>
        <w:rPr>
          <w:rFonts w:ascii="宋体" w:hAnsi="宋体" w:hint="eastAsia"/>
          <w:szCs w:val="21"/>
          <w:lang w:val="de-DE"/>
        </w:rPr>
        <w:t>；《查拉图斯特拉如是说》，第</w:t>
      </w:r>
      <w:r>
        <w:rPr>
          <w:rFonts w:ascii="宋体" w:hAnsi="宋体" w:hint="eastAsia"/>
          <w:szCs w:val="21"/>
          <w:lang w:val="de-DE"/>
        </w:rPr>
        <w:t>3</w:t>
      </w:r>
      <w:r>
        <w:rPr>
          <w:rFonts w:ascii="宋体" w:hAnsi="宋体" w:hint="eastAsia"/>
          <w:szCs w:val="21"/>
          <w:lang w:val="de-DE"/>
        </w:rPr>
        <w:t>部分，“七封印”；《偶像的黄昏》，“我感谢老人什么”，节</w:t>
      </w:r>
      <w:r>
        <w:rPr>
          <w:rFonts w:ascii="宋体" w:hAnsi="宋体" w:hint="eastAsia"/>
          <w:szCs w:val="21"/>
          <w:lang w:val="de-DE"/>
        </w:rPr>
        <w:t>4</w:t>
      </w:r>
      <w:r>
        <w:rPr>
          <w:rFonts w:ascii="宋体" w:hAnsi="宋体" w:hint="eastAsia"/>
          <w:szCs w:val="21"/>
          <w:lang w:val="de-DE"/>
        </w:rPr>
        <w:t>），以及该词在生理学还原的意义上起作用。另一方面，节</w:t>
      </w:r>
      <w:r>
        <w:rPr>
          <w:rFonts w:ascii="宋体" w:hAnsi="宋体" w:hint="eastAsia"/>
          <w:szCs w:val="21"/>
          <w:lang w:val="de-DE"/>
        </w:rPr>
        <w:t>114</w:t>
      </w:r>
      <w:r>
        <w:rPr>
          <w:rFonts w:ascii="宋体" w:hAnsi="宋体" w:hint="eastAsia"/>
          <w:szCs w:val="21"/>
          <w:lang w:val="de-DE"/>
        </w:rPr>
        <w:t>则表明，为什么甚至表面上看来反对“生命”的原则（疾病，斯多葛主义勇敢的精神自我训练，认识的距离）“代表了生命”，目的是最终转向生命和克服分裂性的矛盾。</w:t>
      </w:r>
    </w:p>
    <w:p w:rsidR="00000000" w:rsidRDefault="00EF3B58">
      <w:pPr>
        <w:pStyle w:val="a7"/>
        <w:rPr>
          <w:rFonts w:hint="eastAsia"/>
        </w:rPr>
      </w:pPr>
    </w:p>
  </w:footnote>
  <w:footnote w:id="22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】草稿：忍受可怕、长期痛苦但没</w:t>
      </w:r>
      <w:r>
        <w:rPr>
          <w:rFonts w:hint="eastAsia"/>
        </w:rPr>
        <w:t>有发烧、头脑依然清醒的人，以一种惊人的冷漠看待外部事物：他们知道，健康和懒惰放在事物和人上面的装饰都是不存在的：甚至他们看自己也是赤裸的。疼痛所带来的极度清醒有时是将人从某种危险幻想中唤醒的唯一手段：由于希望对抗痛苦，他的心智变得极度紧张，从而使他以一种新的眼光打量一切：这一光照的刺激是对抗所有自杀要求（？）继续活下去的一种强烈刺激手段。当身体的疼苦无畏地召唤来极度的心灵的痛苦——只是为了使身体的折磨可以忍受——时，对舒适温暖的健康的虚幻世界的轻蔑，对我们的存在的主旨的洞见，就被获得了——锐见！“</w:t>
      </w:r>
      <w:r>
        <w:rPr>
          <w:rFonts w:hint="eastAsia"/>
          <w:lang w:val="el-GR"/>
        </w:rPr>
        <w:t>做你自己的</w:t>
      </w:r>
      <w:r>
        <w:rPr>
          <w:rFonts w:hint="eastAsia"/>
          <w:lang w:val="el-GR"/>
        </w:rPr>
        <w:t>诉讼者和审判者，将你的苦痛当作自愿的惩罚！以（？）你作为法官的英明为乐！将你自己提高到你的生命之上，正如提高到你的痛苦之上，从那里俯视地面！”——然后是为生命辩护反对疼苦之影响的刺激，对抗悲观主义、使自己不致好象是其自然后果的刺激。在最难公正的情况下战胜自己和公正判断的刺激。深刻的孤独和摆脱所有责任的自由的刺激：一下子彻悟。在这时候，我们感到了康复的喜悦，痛苦减轻的喜悦——我们被改变了。最后的刺激：我们不再愚蠢地骄傲，以为我们自己曾经体验到了什么奇特的东西：我们开始贬低疼痛之全能骄傲。在疼痛强烈、长久地使我</w:t>
      </w:r>
      <w:r>
        <w:rPr>
          <w:rFonts w:hint="eastAsia"/>
          <w:lang w:val="el-GR"/>
        </w:rPr>
        <w:t>们过于个人化以后，我们渴望疏离自己。人和自然给我们以新印象：甚至在有了一层隔膜之后，我们还是带着有点苦涩的高兴注视着生命柔和的光线重新在我们身边展开，当我们看到装饰时，我们笑了——我们并不恼恨！</w:t>
      </w:r>
    </w:p>
  </w:footnote>
  <w:footnote w:id="23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尼采指的大概是语言对世界的塑造。从一种动力性语言观出发，洪堡（</w:t>
      </w:r>
      <w:r>
        <w:rPr>
          <w:rFonts w:ascii="宋体" w:hAnsi="宋体" w:hint="eastAsia"/>
          <w:szCs w:val="21"/>
          <w:lang w:val="de-DE"/>
        </w:rPr>
        <w:t>Wilhelm von Humboldt,1767-1835</w:t>
      </w:r>
      <w:r>
        <w:rPr>
          <w:rFonts w:ascii="宋体" w:hAnsi="宋体" w:hint="eastAsia"/>
          <w:szCs w:val="21"/>
          <w:lang w:val="de-DE"/>
        </w:rPr>
        <w:t>）第一次描述了“世界图象”的语言性质。</w:t>
      </w:r>
    </w:p>
    <w:p w:rsidR="00000000" w:rsidRDefault="00EF3B58">
      <w:pPr>
        <w:pStyle w:val="a7"/>
        <w:rPr>
          <w:rFonts w:hint="eastAsia"/>
        </w:rPr>
      </w:pPr>
    </w:p>
  </w:footnote>
  <w:footnote w:id="231">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尼采所批评的关于行动和行动者的判断的幼稚，一直延续到今天，例如所谓自我理解性，在刑法中的“责任能力”概念得到了应用，以及</w:t>
      </w:r>
      <w:r>
        <w:rPr>
          <w:rFonts w:ascii="宋体" w:hAnsi="宋体" w:hint="eastAsia"/>
          <w:szCs w:val="21"/>
          <w:lang w:val="de-DE"/>
        </w:rPr>
        <w:t>心理学家被允许作为其鉴定人接受。关于主体性概念的批评性反思的历史，与近代主体性哲学在一定程度上甚至直接重叠。当一种新的意识形式使解释知识和意义的传统基本模式开始普遍瓦解，主体观念就发生了一种根本的动摇。属于流传下来的模式的例子有：自明性，本质和偶然性质的区别，奠基和被奠基者，以及符号（能指）和所指之间的单义联系：所有这些表述都会合在笛卡儿的</w:t>
      </w:r>
      <w:r>
        <w:rPr>
          <w:rFonts w:ascii="宋体" w:hAnsi="宋体" w:hint="eastAsia"/>
          <w:szCs w:val="21"/>
          <w:lang w:val="de-DE"/>
        </w:rPr>
        <w:t>sum cogitans [</w:t>
      </w:r>
      <w:r>
        <w:rPr>
          <w:rFonts w:ascii="宋体" w:hAnsi="宋体" w:hint="eastAsia"/>
          <w:szCs w:val="21"/>
          <w:lang w:val="de-DE"/>
        </w:rPr>
        <w:t>我思故我在</w:t>
      </w:r>
      <w:r>
        <w:rPr>
          <w:rFonts w:ascii="宋体" w:hAnsi="宋体" w:hint="eastAsia"/>
          <w:szCs w:val="21"/>
          <w:lang w:val="de-DE"/>
        </w:rPr>
        <w:t>]</w:t>
      </w:r>
      <w:r>
        <w:rPr>
          <w:rFonts w:ascii="宋体" w:hAnsi="宋体" w:hint="eastAsia"/>
          <w:szCs w:val="21"/>
          <w:lang w:val="de-DE"/>
        </w:rPr>
        <w:t>，他以此奠定了近代主体性哲学，以及通过上帝证明他试图进一步保证从“我思”引申出来的确定性。尼采的认识论的视角主义和他的语言哲学（参</w:t>
      </w:r>
      <w:r>
        <w:rPr>
          <w:rFonts w:ascii="宋体" w:hAnsi="宋体" w:hint="eastAsia"/>
          <w:szCs w:val="21"/>
          <w:lang w:val="de-DE"/>
        </w:rPr>
        <w:t>PÜTZ</w:t>
      </w:r>
      <w:r>
        <w:rPr>
          <w:rFonts w:ascii="宋体" w:hAnsi="宋体" w:hint="eastAsia"/>
          <w:szCs w:val="21"/>
          <w:lang w:val="de-DE"/>
        </w:rPr>
        <w:t>版编辑说明）破坏了所有上述预设，所以他对主体的批评越过反对内省的著名怀疑主义而继续追溯。在这样一些前提的基础上，在</w:t>
      </w:r>
      <w:r>
        <w:rPr>
          <w:rFonts w:ascii="宋体" w:hAnsi="宋体" w:hint="eastAsia"/>
          <w:szCs w:val="21"/>
          <w:lang w:val="de-DE"/>
        </w:rPr>
        <w:t>20</w:t>
      </w:r>
      <w:r>
        <w:rPr>
          <w:rFonts w:ascii="宋体" w:hAnsi="宋体" w:hint="eastAsia"/>
          <w:szCs w:val="21"/>
          <w:lang w:val="de-DE"/>
        </w:rPr>
        <w:t>世纪发展起了结构主义和新结构主义的萌芽，将有意识的主体只是作为关系交叉点的伴随现象看待，在这一交叉点上并没有任何意识，在这一交叉点中不存在任何主动的把握：“我从未曾有过一种关于我的人格统一性的一种感觉</w:t>
      </w:r>
      <w:r>
        <w:rPr>
          <w:rFonts w:ascii="宋体" w:hAnsi="宋体" w:hint="eastAsia"/>
          <w:szCs w:val="21"/>
          <w:lang w:val="de-DE"/>
        </w:rPr>
        <w:t>[</w:t>
      </w:r>
      <w:r>
        <w:rPr>
          <w:rFonts w:ascii="宋体" w:hAnsi="宋体" w:hint="eastAsia"/>
          <w:szCs w:val="21"/>
          <w:lang w:val="de-DE"/>
        </w:rPr>
        <w:t>……</w:t>
      </w:r>
      <w:r>
        <w:rPr>
          <w:rFonts w:ascii="宋体" w:hAnsi="宋体"/>
          <w:szCs w:val="21"/>
          <w:lang w:val="de-DE"/>
        </w:rPr>
        <w:t>]</w:t>
      </w:r>
      <w:r>
        <w:rPr>
          <w:rFonts w:ascii="宋体" w:hAnsi="宋体" w:hint="eastAsia"/>
          <w:szCs w:val="21"/>
          <w:lang w:val="de-DE"/>
        </w:rPr>
        <w:t>。自我（</w:t>
      </w:r>
      <w:r>
        <w:rPr>
          <w:rFonts w:ascii="宋体" w:hAnsi="宋体" w:hint="eastAsia"/>
          <w:szCs w:val="21"/>
          <w:lang w:val="de-DE"/>
        </w:rPr>
        <w:t>Ich</w:t>
      </w:r>
      <w:r>
        <w:rPr>
          <w:rFonts w:ascii="宋体" w:hAnsi="宋体"/>
          <w:szCs w:val="21"/>
          <w:lang w:val="de-DE"/>
        </w:rPr>
        <w:t>）</w:t>
      </w:r>
      <w:r>
        <w:rPr>
          <w:rFonts w:ascii="宋体" w:hAnsi="宋体" w:hint="eastAsia"/>
          <w:szCs w:val="21"/>
          <w:lang w:val="de-DE"/>
        </w:rPr>
        <w:t>在我看来就像是一个场所（</w:t>
      </w:r>
      <w:r>
        <w:rPr>
          <w:rFonts w:ascii="宋体" w:hAnsi="宋体" w:hint="eastAsia"/>
          <w:szCs w:val="21"/>
          <w:lang w:val="de-DE"/>
        </w:rPr>
        <w:t>Ort</w:t>
      </w:r>
      <w:r>
        <w:rPr>
          <w:rFonts w:ascii="宋体" w:hAnsi="宋体" w:hint="eastAsia"/>
          <w:szCs w:val="21"/>
          <w:lang w:val="de-DE"/>
        </w:rPr>
        <w:t>），其中有某些事情发生，但是并没有一种叫自我的东西存在。我们每个人都是一个交叉路口，形形色色的事情就在这路口发生。十字路口本身是完全</w:t>
      </w:r>
      <w:r>
        <w:rPr>
          <w:rFonts w:ascii="宋体" w:hAnsi="宋体" w:hint="eastAsia"/>
          <w:szCs w:val="21"/>
          <w:lang w:val="de-DE"/>
        </w:rPr>
        <w:t>被动的；某些事情在路口上发生而已。”（列维·斯特劳斯</w:t>
      </w:r>
      <w:r>
        <w:rPr>
          <w:rFonts w:ascii="宋体" w:hAnsi="宋体" w:hint="eastAsia"/>
          <w:szCs w:val="21"/>
          <w:lang w:val="de-DE"/>
        </w:rPr>
        <w:t xml:space="preserve">[Claude Levi-Strauss]: </w:t>
      </w:r>
      <w:r>
        <w:rPr>
          <w:rFonts w:ascii="宋体" w:hAnsi="宋体" w:hint="eastAsia"/>
          <w:szCs w:val="21"/>
          <w:lang w:val="de-DE"/>
        </w:rPr>
        <w:t>《神话和意义》，美因河畔法兰克福</w:t>
      </w:r>
      <w:r>
        <w:rPr>
          <w:rFonts w:ascii="宋体" w:hAnsi="宋体" w:hint="eastAsia"/>
          <w:szCs w:val="21"/>
          <w:lang w:val="de-DE"/>
        </w:rPr>
        <w:t>1980</w:t>
      </w:r>
      <w:r>
        <w:rPr>
          <w:rFonts w:ascii="宋体" w:hAnsi="宋体" w:hint="eastAsia"/>
          <w:szCs w:val="21"/>
          <w:lang w:val="de-DE"/>
        </w:rPr>
        <w:t>，页</w:t>
      </w:r>
      <w:r>
        <w:rPr>
          <w:rFonts w:ascii="宋体" w:hAnsi="宋体" w:hint="eastAsia"/>
          <w:szCs w:val="21"/>
          <w:lang w:val="de-DE"/>
        </w:rPr>
        <w:t>15</w:t>
      </w:r>
      <w:r>
        <w:rPr>
          <w:rFonts w:ascii="宋体" w:hAnsi="宋体" w:hint="eastAsia"/>
          <w:szCs w:val="21"/>
          <w:lang w:val="de-DE"/>
        </w:rPr>
        <w:t>）。</w:t>
      </w:r>
    </w:p>
    <w:p w:rsidR="00000000" w:rsidRDefault="00EF3B58">
      <w:pPr>
        <w:pStyle w:val="a7"/>
        <w:rPr>
          <w:rFonts w:hint="eastAsia"/>
        </w:rPr>
      </w:pPr>
    </w:p>
  </w:footnote>
  <w:footnote w:id="232">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尼采指康德的区分：能够“自在”存在、也就是独立于我们的认识方式的事物，和“现象”、也就是按照主体的直观形式（时间和空间）和知性的范畴（例如一、多、全范畴组，或事物</w:t>
      </w:r>
      <w:r>
        <w:rPr>
          <w:rFonts w:ascii="宋体" w:hAnsi="宋体" w:hint="eastAsia"/>
          <w:szCs w:val="21"/>
          <w:lang w:val="de-DE"/>
        </w:rPr>
        <w:t>/</w:t>
      </w:r>
      <w:r>
        <w:rPr>
          <w:rFonts w:ascii="宋体" w:hAnsi="宋体" w:hint="eastAsia"/>
          <w:szCs w:val="21"/>
          <w:lang w:val="de-DE"/>
        </w:rPr>
        <w:t>特性，因果性，交互性范畴组）的标准通过经验认识而“为我们”存在的事物。与笛卡儿相反，康德关于“我或者他或者它（物），在思考……我们围绕它在一个不断的循环中打转”的观点，已经根据一个</w:t>
      </w:r>
      <w:r>
        <w:rPr>
          <w:rFonts w:ascii="宋体" w:hAnsi="宋体" w:hint="eastAsia"/>
          <w:szCs w:val="21"/>
          <w:lang w:val="de-DE"/>
        </w:rPr>
        <w:t>“自在主体”的同样的不可认识性出发。这也同样适用于特别是道德行动的每一个个别行动和现实的实践动机。（参康德《道德形而上学导论》，第</w:t>
      </w:r>
      <w:r>
        <w:rPr>
          <w:rFonts w:ascii="宋体" w:hAnsi="宋体" w:hint="eastAsia"/>
          <w:szCs w:val="21"/>
          <w:lang w:val="de-DE"/>
        </w:rPr>
        <w:t>2</w:t>
      </w:r>
      <w:r>
        <w:rPr>
          <w:rFonts w:ascii="宋体" w:hAnsi="宋体" w:hint="eastAsia"/>
          <w:szCs w:val="21"/>
          <w:lang w:val="de-DE"/>
        </w:rPr>
        <w:t>节，学术版，页</w:t>
      </w:r>
      <w:r>
        <w:rPr>
          <w:rFonts w:ascii="宋体" w:hAnsi="宋体" w:hint="eastAsia"/>
          <w:szCs w:val="21"/>
          <w:lang w:val="de-DE"/>
        </w:rPr>
        <w:t>407</w:t>
      </w:r>
      <w:r>
        <w:rPr>
          <w:rFonts w:ascii="宋体" w:hAnsi="宋体" w:hint="eastAsia"/>
          <w:szCs w:val="21"/>
          <w:lang w:val="de-DE"/>
        </w:rPr>
        <w:t>）。虽然如此，在笛卡儿那里被作为事物思考的“我”，在康德那里仍然保留经验知识内部的认识引导功能。“我思”被认为能够伴随我们的所有表象。</w:t>
      </w:r>
    </w:p>
    <w:p w:rsidR="00000000" w:rsidRDefault="00EF3B58">
      <w:pPr>
        <w:pStyle w:val="a7"/>
        <w:rPr>
          <w:rFonts w:hint="eastAsia"/>
        </w:rPr>
      </w:pPr>
    </w:p>
  </w:footnote>
  <w:footnote w:id="23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叔本华</w:t>
      </w:r>
      <w:r>
        <w:rPr>
          <w:rFonts w:ascii="宋体" w:hAnsi="宋体" w:hint="eastAsia"/>
          <w:szCs w:val="21"/>
        </w:rPr>
        <w:t>：</w:t>
      </w:r>
      <w:r>
        <w:rPr>
          <w:rFonts w:ascii="宋体" w:hAnsi="宋体" w:hint="eastAsia"/>
          <w:szCs w:val="21"/>
          <w:lang w:val="de-DE"/>
        </w:rPr>
        <w:t>《叔本华手稿遗稿选编》</w:t>
      </w:r>
      <w:r>
        <w:rPr>
          <w:rFonts w:ascii="宋体" w:hAnsi="宋体" w:hint="eastAsia"/>
          <w:szCs w:val="21"/>
        </w:rPr>
        <w:t>（</w:t>
      </w:r>
      <w:r>
        <w:rPr>
          <w:rFonts w:ascii="宋体" w:hAnsi="宋体" w:hint="eastAsia"/>
          <w:szCs w:val="21"/>
          <w:lang w:val="de-DE"/>
        </w:rPr>
        <w:t>Aus Schopenhauer</w:t>
      </w:r>
      <w:r>
        <w:rPr>
          <w:rFonts w:ascii="宋体" w:hAnsi="宋体"/>
          <w:szCs w:val="21"/>
          <w:lang w:val="de-DE"/>
        </w:rPr>
        <w:t>’</w:t>
      </w:r>
      <w:r>
        <w:rPr>
          <w:rFonts w:ascii="宋体" w:hAnsi="宋体" w:hint="eastAsia"/>
          <w:szCs w:val="21"/>
          <w:lang w:val="de-DE"/>
        </w:rPr>
        <w:t>s handschriftlichem Nachla</w:t>
      </w:r>
      <w:r>
        <w:rPr>
          <w:rFonts w:ascii="宋体" w:hAnsi="宋体"/>
          <w:szCs w:val="21"/>
          <w:lang w:val="de-DE"/>
        </w:rPr>
        <w:t>ß, Frauenstädt</w:t>
      </w:r>
      <w:r>
        <w:rPr>
          <w:rFonts w:ascii="宋体" w:hAnsi="宋体" w:hint="eastAsia"/>
          <w:szCs w:val="21"/>
          <w:lang w:val="de-DE"/>
        </w:rPr>
        <w:t>版。莱比锡</w:t>
      </w:r>
      <w:r>
        <w:rPr>
          <w:rFonts w:ascii="宋体" w:hAnsi="宋体" w:hint="eastAsia"/>
          <w:szCs w:val="21"/>
          <w:lang w:val="de-DE"/>
        </w:rPr>
        <w:t>1864</w:t>
      </w:r>
      <w:r>
        <w:rPr>
          <w:rFonts w:ascii="宋体" w:hAnsi="宋体" w:hint="eastAsia"/>
          <w:szCs w:val="21"/>
          <w:lang w:val="de-DE"/>
        </w:rPr>
        <w:t>，页</w:t>
      </w:r>
      <w:r>
        <w:rPr>
          <w:rFonts w:ascii="宋体" w:hAnsi="宋体" w:hint="eastAsia"/>
          <w:szCs w:val="21"/>
          <w:lang w:val="de-DE"/>
        </w:rPr>
        <w:t>433</w:t>
      </w:r>
      <w:r>
        <w:rPr>
          <w:rFonts w:ascii="宋体" w:hAnsi="宋体" w:hint="eastAsia"/>
          <w:szCs w:val="21"/>
          <w:lang w:val="de-DE"/>
        </w:rPr>
        <w:t>以下。</w:t>
      </w:r>
    </w:p>
    <w:p w:rsidR="00000000" w:rsidRDefault="00EF3B58">
      <w:pPr>
        <w:pStyle w:val="a7"/>
        <w:rPr>
          <w:rFonts w:hint="eastAsia"/>
        </w:rPr>
      </w:pPr>
    </w:p>
  </w:footnote>
  <w:footnote w:id="234">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参</w:t>
      </w:r>
      <w:r>
        <w:rPr>
          <w:rFonts w:ascii="宋体" w:hAnsi="宋体" w:hint="eastAsia"/>
          <w:szCs w:val="21"/>
          <w:lang w:val="de-DE"/>
        </w:rPr>
        <w:t>PÜ</w:t>
      </w:r>
      <w:r>
        <w:rPr>
          <w:rFonts w:ascii="宋体" w:hAnsi="宋体" w:hint="eastAsia"/>
          <w:szCs w:val="21"/>
          <w:lang w:val="de-DE"/>
        </w:rPr>
        <w:t>TZ</w:t>
      </w:r>
      <w:r>
        <w:rPr>
          <w:rFonts w:ascii="宋体" w:hAnsi="宋体" w:hint="eastAsia"/>
          <w:szCs w:val="21"/>
          <w:lang w:val="de-DE"/>
        </w:rPr>
        <w:t>版编辑说明。</w:t>
      </w:r>
    </w:p>
    <w:p w:rsidR="00000000" w:rsidRDefault="00EF3B58">
      <w:pPr>
        <w:pStyle w:val="a7"/>
        <w:rPr>
          <w:rFonts w:hint="eastAsia"/>
        </w:rPr>
      </w:pPr>
    </w:p>
  </w:footnote>
  <w:footnote w:id="235">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尼采的猜测建立在下述见解的基础上：在梦中出现的心理学状态与做梦者对其生活经历的加工有关，其目的特别在于弥补现实生活经历中的缺失（补偿</w:t>
      </w:r>
      <w:r>
        <w:rPr>
          <w:rFonts w:ascii="宋体" w:hAnsi="宋体" w:hint="eastAsia"/>
          <w:szCs w:val="21"/>
          <w:lang w:val="de-DE"/>
        </w:rPr>
        <w:t>[Kompensation]</w:t>
      </w:r>
      <w:r>
        <w:rPr>
          <w:rFonts w:ascii="宋体" w:hAnsi="宋体" w:hint="eastAsia"/>
          <w:szCs w:val="21"/>
          <w:lang w:val="de-DE"/>
        </w:rPr>
        <w:t>）。弗洛伊德在其《精神分析导引演讲》（</w:t>
      </w:r>
      <w:r>
        <w:rPr>
          <w:rFonts w:ascii="宋体" w:hAnsi="宋体" w:hint="eastAsia"/>
          <w:szCs w:val="21"/>
          <w:lang w:val="de-DE"/>
        </w:rPr>
        <w:t>1915-17</w:t>
      </w:r>
      <w:r>
        <w:rPr>
          <w:rFonts w:ascii="宋体" w:hAnsi="宋体" w:hint="eastAsia"/>
          <w:szCs w:val="21"/>
          <w:lang w:val="de-DE"/>
        </w:rPr>
        <w:t>）中坚持这样的见解：愿望之满足是一切梦的目的。</w:t>
      </w:r>
    </w:p>
    <w:p w:rsidR="00000000" w:rsidRDefault="00EF3B58">
      <w:pPr>
        <w:pStyle w:val="a7"/>
        <w:rPr>
          <w:rFonts w:hint="eastAsia"/>
          <w:lang w:val="de-DE"/>
        </w:rPr>
      </w:pPr>
    </w:p>
  </w:footnote>
  <w:footnote w:id="236">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w:t>
      </w:r>
      <w:r>
        <w:rPr>
          <w:rFonts w:hint="eastAsia"/>
        </w:rPr>
        <w:t>anderer Dinge der Art</w:t>
      </w:r>
      <w:r>
        <w:rPr>
          <w:rFonts w:hint="eastAsia"/>
        </w:rPr>
        <w:t>，清样为：</w:t>
      </w:r>
      <w:r>
        <w:rPr>
          <w:rFonts w:hint="eastAsia"/>
        </w:rPr>
        <w:t>anderen Dinge</w:t>
      </w:r>
      <w:r>
        <w:rPr>
          <w:rFonts w:hint="eastAsia"/>
        </w:rPr>
        <w:t>。</w:t>
      </w:r>
    </w:p>
  </w:footnote>
  <w:footnote w:id="23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尼采的生理学还原不仅向前预示了弗洛伊德</w:t>
      </w:r>
      <w:r>
        <w:rPr>
          <w:rFonts w:ascii="宋体" w:hAnsi="宋体" w:hint="eastAsia"/>
          <w:szCs w:val="21"/>
        </w:rPr>
        <w:t>（</w:t>
      </w:r>
      <w:r>
        <w:rPr>
          <w:rFonts w:ascii="宋体" w:hAnsi="宋体" w:hint="eastAsia"/>
          <w:szCs w:val="21"/>
          <w:lang w:val="de-DE"/>
        </w:rPr>
        <w:t>参节</w:t>
      </w:r>
      <w:r>
        <w:rPr>
          <w:rFonts w:ascii="宋体" w:hAnsi="宋体" w:hint="eastAsia"/>
          <w:szCs w:val="21"/>
          <w:lang w:val="de-DE"/>
        </w:rPr>
        <w:t>128</w:t>
      </w:r>
      <w:r>
        <w:rPr>
          <w:rFonts w:ascii="宋体" w:hAnsi="宋体" w:hint="eastAsia"/>
          <w:szCs w:val="21"/>
        </w:rPr>
        <w:t>），</w:t>
      </w:r>
      <w:r>
        <w:rPr>
          <w:rFonts w:ascii="宋体" w:hAnsi="宋体" w:hint="eastAsia"/>
          <w:szCs w:val="21"/>
          <w:lang w:val="de-DE"/>
        </w:rPr>
        <w:t>而且向后回溯到康德。在一篇从独断的形而上学向批判</w:t>
      </w:r>
      <w:r>
        <w:rPr>
          <w:rFonts w:ascii="宋体" w:hAnsi="宋体" w:hint="eastAsia"/>
          <w:szCs w:val="21"/>
          <w:lang w:val="de-DE"/>
        </w:rPr>
        <w:t>哲学转变的作品（《一个睹灵者的梦，通过形而上学梦解释》，</w:t>
      </w:r>
      <w:r>
        <w:rPr>
          <w:rFonts w:ascii="宋体" w:hAnsi="宋体" w:hint="eastAsia"/>
          <w:szCs w:val="21"/>
          <w:lang w:val="de-DE"/>
        </w:rPr>
        <w:t>1766</w:t>
      </w:r>
      <w:r>
        <w:rPr>
          <w:rFonts w:ascii="宋体" w:hAnsi="宋体" w:hint="eastAsia"/>
          <w:szCs w:val="21"/>
          <w:lang w:val="de-DE"/>
        </w:rPr>
        <w:t>）中，康德像尼采一样，将这些理性之梦（即所谓关于上帝、自由和不朽的超感官的形而上学认识；在尼采那里则特别对应于我们的道德价值评价）和感官之梦（睹灵，对尼采来说则首先是所有梦境（</w:t>
      </w:r>
      <w:r>
        <w:rPr>
          <w:rFonts w:ascii="宋体" w:hAnsi="宋体" w:hint="eastAsia"/>
          <w:szCs w:val="21"/>
          <w:lang w:val="de-DE"/>
        </w:rPr>
        <w:t>Traumbildungen</w:t>
      </w:r>
      <w:r>
        <w:rPr>
          <w:rFonts w:ascii="宋体" w:hAnsi="宋体" w:hint="eastAsia"/>
          <w:szCs w:val="21"/>
          <w:lang w:val="de-DE"/>
        </w:rPr>
        <w:t>）加以类比。康德对这些梦加以漫画的解释：“当内脏中气不舒，它就会在所前进的方向上下降，因此就会出现一个降调，但是他却向上上升，所以就会出现一种幻像或一种神圣的献身。”（原版，页</w:t>
      </w:r>
      <w:r>
        <w:rPr>
          <w:rFonts w:ascii="宋体" w:hAnsi="宋体" w:hint="eastAsia"/>
          <w:szCs w:val="21"/>
          <w:lang w:val="de-DE"/>
        </w:rPr>
        <w:t>73</w:t>
      </w:r>
      <w:r>
        <w:rPr>
          <w:rFonts w:ascii="宋体" w:hAnsi="宋体" w:hint="eastAsia"/>
          <w:szCs w:val="21"/>
          <w:lang w:val="de-DE"/>
        </w:rPr>
        <w:t>以下）。与康德相反，尼采在此甚至将绝不少见的清醒时的幻想算作虚构</w:t>
      </w:r>
      <w:r>
        <w:rPr>
          <w:rFonts w:ascii="宋体" w:hAnsi="宋体" w:hint="eastAsia"/>
          <w:szCs w:val="21"/>
          <w:lang w:val="de-DE"/>
        </w:rPr>
        <w:t>，而与弗洛伊德不同，没有什么现实原则保证清醒意识具有一种本体论上的优先性。</w:t>
      </w:r>
    </w:p>
    <w:p w:rsidR="00000000" w:rsidRDefault="00EF3B58">
      <w:pPr>
        <w:pStyle w:val="a7"/>
        <w:rPr>
          <w:rFonts w:hint="eastAsia"/>
        </w:rPr>
      </w:pPr>
    </w:p>
  </w:footnote>
  <w:footnote w:id="238">
    <w:p w:rsidR="00000000" w:rsidRDefault="00EF3B58">
      <w:pPr>
        <w:pStyle w:val="a7"/>
        <w:rPr>
          <w:rFonts w:ascii="宋体" w:hAnsi="宋体" w:hint="eastAsia"/>
          <w:szCs w:val="21"/>
          <w:lang w:val="de-DE"/>
        </w:rPr>
      </w:pPr>
      <w:r>
        <w:rPr>
          <w:rStyle w:val="a8"/>
        </w:rPr>
        <w:footnoteRef/>
      </w:r>
      <w:r>
        <w:t xml:space="preserve"> </w:t>
      </w:r>
      <w:r>
        <w:t>【</w:t>
      </w:r>
      <w:r>
        <w:rPr>
          <w:szCs w:val="21"/>
        </w:rPr>
        <w:t>Pütz</w:t>
      </w:r>
      <w:r>
        <w:rPr>
          <w:lang w:val="de-DE"/>
        </w:rPr>
        <w:t>】</w:t>
      </w:r>
      <w:r>
        <w:rPr>
          <w:rFonts w:ascii="宋体" w:hAnsi="宋体" w:hint="eastAsia"/>
          <w:szCs w:val="21"/>
        </w:rPr>
        <w:t xml:space="preserve"> </w:t>
      </w:r>
      <w:r>
        <w:rPr>
          <w:rFonts w:ascii="宋体" w:hAnsi="宋体" w:hint="eastAsia"/>
          <w:szCs w:val="21"/>
          <w:lang w:val="de-DE"/>
        </w:rPr>
        <w:t>尼采最终由于</w:t>
      </w:r>
      <w:r>
        <w:rPr>
          <w:rFonts w:ascii="宋体" w:hAnsi="宋体" w:hint="eastAsia"/>
          <w:szCs w:val="21"/>
        </w:rPr>
        <w:t>“</w:t>
      </w:r>
      <w:r>
        <w:rPr>
          <w:rFonts w:ascii="宋体" w:hAnsi="宋体" w:hint="eastAsia"/>
          <w:szCs w:val="21"/>
          <w:lang w:val="de-DE"/>
        </w:rPr>
        <w:t>生命</w:t>
      </w:r>
      <w:r>
        <w:rPr>
          <w:rFonts w:ascii="宋体" w:hAnsi="宋体" w:hint="eastAsia"/>
          <w:szCs w:val="21"/>
        </w:rPr>
        <w:t>”</w:t>
      </w:r>
      <w:r>
        <w:rPr>
          <w:rFonts w:ascii="宋体" w:hAnsi="宋体" w:hint="eastAsia"/>
          <w:szCs w:val="21"/>
          <w:lang w:val="de-DE"/>
        </w:rPr>
        <w:t>概念在尼采哲学中的组织作用而完成了通常所谓</w:t>
      </w:r>
      <w:r>
        <w:rPr>
          <w:rFonts w:ascii="宋体" w:hAnsi="宋体" w:hint="eastAsia"/>
          <w:szCs w:val="21"/>
        </w:rPr>
        <w:t>“</w:t>
      </w:r>
      <w:r>
        <w:rPr>
          <w:rFonts w:ascii="宋体" w:hAnsi="宋体" w:hint="eastAsia"/>
          <w:szCs w:val="21"/>
          <w:lang w:val="de-DE"/>
        </w:rPr>
        <w:t>生命哲学</w:t>
      </w:r>
      <w:r>
        <w:rPr>
          <w:rFonts w:ascii="宋体" w:hAnsi="宋体" w:hint="eastAsia"/>
          <w:szCs w:val="21"/>
        </w:rPr>
        <w:t>”（</w:t>
      </w:r>
      <w:r>
        <w:rPr>
          <w:rFonts w:ascii="宋体" w:hAnsi="宋体" w:hint="eastAsia"/>
          <w:szCs w:val="21"/>
          <w:lang w:val="de-DE"/>
        </w:rPr>
        <w:t>其中</w:t>
      </w:r>
      <w:r>
        <w:rPr>
          <w:rFonts w:ascii="宋体" w:hAnsi="宋体" w:hint="eastAsia"/>
          <w:szCs w:val="21"/>
        </w:rPr>
        <w:t>：</w:t>
      </w:r>
      <w:r>
        <w:rPr>
          <w:rFonts w:ascii="宋体" w:hAnsi="宋体" w:hint="eastAsia"/>
          <w:szCs w:val="21"/>
          <w:lang w:val="de-DE"/>
        </w:rPr>
        <w:t>施莱格尔</w:t>
      </w:r>
      <w:r>
        <w:rPr>
          <w:rFonts w:ascii="宋体" w:hAnsi="宋体" w:hint="eastAsia"/>
          <w:szCs w:val="21"/>
        </w:rPr>
        <w:t xml:space="preserve">[Friedrich Schlegel,1772-1829], </w:t>
      </w:r>
      <w:r>
        <w:rPr>
          <w:rFonts w:ascii="宋体" w:hAnsi="宋体" w:hint="eastAsia"/>
          <w:szCs w:val="21"/>
          <w:lang w:val="de-DE"/>
        </w:rPr>
        <w:t>狄尔泰</w:t>
      </w:r>
      <w:r>
        <w:rPr>
          <w:rFonts w:ascii="宋体" w:hAnsi="宋体" w:hint="eastAsia"/>
          <w:szCs w:val="21"/>
        </w:rPr>
        <w:t xml:space="preserve">[Wilhelm Dilthey,1833-1911], </w:t>
      </w:r>
      <w:r>
        <w:rPr>
          <w:rFonts w:ascii="宋体" w:hAnsi="宋体" w:hint="eastAsia"/>
          <w:szCs w:val="21"/>
          <w:lang w:val="de-DE"/>
        </w:rPr>
        <w:t>柏格森</w:t>
      </w:r>
      <w:r>
        <w:rPr>
          <w:rFonts w:ascii="宋体" w:hAnsi="宋体" w:hint="eastAsia"/>
          <w:szCs w:val="21"/>
        </w:rPr>
        <w:t xml:space="preserve">[Henri Bergson,1859-1841], </w:t>
      </w:r>
      <w:r>
        <w:rPr>
          <w:rFonts w:ascii="宋体" w:hAnsi="宋体" w:hint="eastAsia"/>
          <w:szCs w:val="21"/>
          <w:lang w:val="de-DE"/>
        </w:rPr>
        <w:t>克拉格斯</w:t>
      </w:r>
      <w:r>
        <w:rPr>
          <w:rFonts w:ascii="宋体" w:hAnsi="宋体" w:hint="eastAsia"/>
          <w:szCs w:val="21"/>
        </w:rPr>
        <w:t>[Ludwig Klages,1872-1956]</w:t>
      </w:r>
      <w:r>
        <w:rPr>
          <w:rFonts w:ascii="宋体" w:hAnsi="宋体" w:hint="eastAsia"/>
          <w:szCs w:val="21"/>
          <w:lang w:val="de-DE"/>
        </w:rPr>
        <w:t>。在这一反理性主义的潮流中，体验概念（特别是在狄尔泰为精神科学所作的奠基中）占有</w:t>
      </w:r>
      <w:r>
        <w:rPr>
          <w:rFonts w:ascii="宋体" w:hAnsi="宋体" w:hint="eastAsia"/>
          <w:szCs w:val="21"/>
          <w:lang w:val="de-DE"/>
        </w:rPr>
        <w:t>一个中心的地位。尼采将“体验”降低为一种“虚构”，使这一艺术性术语不能被还原为活力的和无意识的性质，不能被还原为创造性的生命力（柏格森的</w:t>
      </w:r>
      <w:r>
        <w:rPr>
          <w:rFonts w:ascii="宋体" w:hAnsi="宋体"/>
          <w:szCs w:val="21"/>
          <w:lang w:val="de-DE"/>
        </w:rPr>
        <w:t>elan vital</w:t>
      </w:r>
      <w:r>
        <w:rPr>
          <w:rFonts w:ascii="宋体" w:hAnsi="宋体" w:hint="eastAsia"/>
          <w:szCs w:val="21"/>
          <w:lang w:val="de-DE"/>
        </w:rPr>
        <w:t>）。这样做不仅完全误解了尼采生命概念和艺术概念中的心智因素，而且也没有看到这一节反对确信一种普遍有效性的真正目标：“一切都是比喻”（页</w:t>
      </w:r>
      <w:r>
        <w:rPr>
          <w:rFonts w:ascii="宋体" w:hAnsi="宋体" w:hint="eastAsia"/>
          <w:szCs w:val="21"/>
          <w:lang w:val="de-DE"/>
        </w:rPr>
        <w:t>98</w:t>
      </w:r>
      <w:r>
        <w:rPr>
          <w:rFonts w:ascii="宋体" w:hAnsi="宋体" w:hint="eastAsia"/>
          <w:szCs w:val="21"/>
          <w:lang w:val="de-DE"/>
        </w:rPr>
        <w:t>），这警告我们，这些文字本身也是解释，而且他还用问号来结束这一这一节。</w:t>
      </w:r>
    </w:p>
    <w:p w:rsidR="00000000" w:rsidRDefault="00EF3B58">
      <w:pPr>
        <w:pStyle w:val="a7"/>
        <w:rPr>
          <w:rFonts w:hint="eastAsia"/>
        </w:rPr>
      </w:pPr>
    </w:p>
  </w:footnote>
  <w:footnote w:id="239">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“早先，</w:t>
      </w:r>
      <w:r>
        <w:rPr>
          <w:rFonts w:ascii="宋体" w:hAnsi="宋体" w:hint="eastAsia"/>
          <w:szCs w:val="21"/>
          <w:lang w:val="de-DE"/>
        </w:rPr>
        <w:t>[</w:t>
      </w:r>
      <w:r>
        <w:rPr>
          <w:rFonts w:ascii="宋体" w:hAnsi="宋体" w:hint="eastAsia"/>
          <w:szCs w:val="21"/>
          <w:lang w:val="de-DE"/>
        </w:rPr>
        <w:t>……</w:t>
      </w:r>
      <w:r>
        <w:rPr>
          <w:rFonts w:ascii="宋体" w:hAnsi="宋体" w:hint="eastAsia"/>
          <w:szCs w:val="21"/>
          <w:lang w:val="de-DE"/>
        </w:rPr>
        <w:t>]</w:t>
      </w:r>
      <w:r>
        <w:rPr>
          <w:rFonts w:ascii="宋体" w:hAnsi="宋体" w:hint="eastAsia"/>
          <w:szCs w:val="21"/>
          <w:lang w:val="de-DE"/>
        </w:rPr>
        <w:t>人们曾经信仰‘灵魂’，就像信仰语法和语法的主语一样：人们说：‘我’是前提，‘思’则是谓语和被前提决定者——思是一种</w:t>
      </w:r>
      <w:r>
        <w:rPr>
          <w:rFonts w:ascii="宋体" w:hAnsi="宋体" w:hint="eastAsia"/>
          <w:szCs w:val="21"/>
          <w:lang w:val="de-DE"/>
        </w:rPr>
        <w:t>活动，必须设想有一个主语是其原因”（《善恶之彼岸》节</w:t>
      </w:r>
      <w:r>
        <w:rPr>
          <w:rFonts w:ascii="宋体" w:hAnsi="宋体" w:hint="eastAsia"/>
          <w:szCs w:val="21"/>
          <w:lang w:val="de-DE"/>
        </w:rPr>
        <w:t>54</w:t>
      </w:r>
      <w:r>
        <w:rPr>
          <w:rFonts w:ascii="宋体" w:hAnsi="宋体" w:hint="eastAsia"/>
          <w:szCs w:val="21"/>
          <w:lang w:val="de-DE"/>
        </w:rPr>
        <w:t>）。尼采对于语词是事物的铢两悉称的名称的幼稚见解的批评，通过追溯语言之比喻而摧毁了世界的语言影象的观念。这从根本上破坏了神学和哲学原则，科学的前提预设，以及在很大程度上的日常生活的定向。在哲学和人文科学中的语言学转向（在尼采之外，特别是通过索绪尔</w:t>
      </w:r>
      <w:r>
        <w:rPr>
          <w:rFonts w:ascii="宋体" w:hAnsi="宋体" w:hint="eastAsia"/>
          <w:szCs w:val="21"/>
          <w:lang w:val="de-DE"/>
        </w:rPr>
        <w:t>[Ferdinand de Saussure,1857-1913],</w:t>
      </w:r>
      <w:r>
        <w:rPr>
          <w:rFonts w:ascii="宋体" w:hAnsi="宋体" w:hint="eastAsia"/>
          <w:szCs w:val="21"/>
          <w:lang w:val="de-DE"/>
        </w:rPr>
        <w:t>维特根斯坦</w:t>
      </w:r>
      <w:r>
        <w:rPr>
          <w:rFonts w:ascii="宋体" w:hAnsi="宋体" w:hint="eastAsia"/>
          <w:szCs w:val="21"/>
          <w:lang w:val="de-DE"/>
        </w:rPr>
        <w:t>[ Ludwig Wittgenstein,1889-1951]</w:t>
      </w:r>
      <w:r>
        <w:rPr>
          <w:rFonts w:ascii="宋体" w:hAnsi="宋体" w:hint="eastAsia"/>
          <w:szCs w:val="21"/>
          <w:lang w:val="de-DE"/>
        </w:rPr>
        <w:t>，以及海德格尔</w:t>
      </w:r>
      <w:r>
        <w:rPr>
          <w:rFonts w:ascii="宋体" w:hAnsi="宋体" w:hint="eastAsia"/>
          <w:szCs w:val="21"/>
          <w:lang w:val="de-DE"/>
        </w:rPr>
        <w:t>[Martin Heidegger,1889-1976</w:t>
      </w:r>
      <w:r>
        <w:rPr>
          <w:rFonts w:ascii="宋体" w:hAnsi="宋体" w:hint="eastAsia"/>
          <w:szCs w:val="21"/>
          <w:lang w:val="de-DE"/>
        </w:rPr>
        <w:t>]</w:t>
      </w:r>
      <w:r>
        <w:rPr>
          <w:rFonts w:ascii="宋体" w:hAnsi="宋体" w:hint="eastAsia"/>
          <w:szCs w:val="21"/>
          <w:lang w:val="de-DE"/>
        </w:rPr>
        <w:t>的后期哲学</w:t>
      </w:r>
      <w:r>
        <w:rPr>
          <w:rFonts w:ascii="宋体" w:hAnsi="宋体"/>
          <w:szCs w:val="21"/>
          <w:lang w:val="de-DE"/>
        </w:rPr>
        <w:t>）</w:t>
      </w:r>
      <w:r>
        <w:rPr>
          <w:rFonts w:ascii="宋体" w:hAnsi="宋体" w:hint="eastAsia"/>
          <w:szCs w:val="21"/>
          <w:lang w:val="de-DE"/>
        </w:rPr>
        <w:t>之后，笛卡儿将“我思”作为近代的主体性的原初确定的做法首先陷入了危机。主体性似乎仅仅作为语言内的功能才仍然还可以是被描述的，虽然完全不能作为语言的结果被把握。（参</w:t>
      </w:r>
      <w:r>
        <w:rPr>
          <w:rFonts w:ascii="宋体" w:hAnsi="宋体" w:hint="eastAsia"/>
          <w:szCs w:val="21"/>
          <w:lang w:val="de-DE"/>
        </w:rPr>
        <w:t>PÜTZ</w:t>
      </w:r>
      <w:r>
        <w:rPr>
          <w:rFonts w:ascii="宋体" w:hAnsi="宋体" w:hint="eastAsia"/>
          <w:szCs w:val="21"/>
          <w:lang w:val="de-DE"/>
        </w:rPr>
        <w:t>版编辑说明）【</w:t>
      </w:r>
      <w:r>
        <w:rPr>
          <w:rFonts w:ascii="宋体" w:hAnsi="宋体" w:hint="eastAsia"/>
          <w:szCs w:val="21"/>
          <w:lang w:val="de-DE"/>
        </w:rPr>
        <w:t>KSA</w:t>
      </w:r>
      <w:r>
        <w:rPr>
          <w:rFonts w:ascii="宋体" w:hAnsi="宋体" w:hint="eastAsia"/>
          <w:szCs w:val="21"/>
          <w:lang w:val="de-DE"/>
        </w:rPr>
        <w:t>】“你说对了……永远的语法错误”，草稿为：一切都是想象（</w:t>
      </w:r>
      <w:r>
        <w:rPr>
          <w:rFonts w:ascii="宋体" w:hAnsi="宋体" w:hint="eastAsia"/>
          <w:szCs w:val="21"/>
          <w:lang w:val="de-DE"/>
        </w:rPr>
        <w:t>Einbildung</w:t>
      </w:r>
      <w:r>
        <w:rPr>
          <w:rFonts w:ascii="宋体" w:hAnsi="宋体"/>
          <w:szCs w:val="21"/>
          <w:lang w:val="de-DE"/>
        </w:rPr>
        <w:t>）</w:t>
      </w:r>
      <w:r>
        <w:rPr>
          <w:rFonts w:ascii="宋体" w:hAnsi="宋体" w:hint="eastAsia"/>
          <w:szCs w:val="21"/>
          <w:lang w:val="de-DE"/>
        </w:rPr>
        <w:t>。</w:t>
      </w:r>
    </w:p>
    <w:p w:rsidR="00000000" w:rsidRDefault="00EF3B58">
      <w:pPr>
        <w:pStyle w:val="a7"/>
        <w:rPr>
          <w:rFonts w:hint="eastAsia"/>
        </w:rPr>
      </w:pPr>
    </w:p>
  </w:footnote>
  <w:footnote w:id="24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】“只能……一样去猜”在草稿中为：通过偶然的作用。人类今天还是如此吗？是。“人们……去猜”在清样中为：但人们还没有猜出来。</w:t>
      </w:r>
    </w:p>
  </w:footnote>
  <w:footnote w:id="241">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也许指希腊戏剧家索福克勒斯（</w:t>
      </w:r>
      <w:r>
        <w:rPr>
          <w:rFonts w:ascii="宋体" w:hAnsi="宋体" w:hint="eastAsia"/>
          <w:szCs w:val="21"/>
          <w:lang w:val="de-DE"/>
        </w:rPr>
        <w:t>Sphokles,</w:t>
      </w:r>
      <w:r>
        <w:rPr>
          <w:rFonts w:ascii="宋体" w:hAnsi="宋体" w:hint="eastAsia"/>
          <w:szCs w:val="21"/>
          <w:lang w:val="de-DE"/>
        </w:rPr>
        <w:t>约前</w:t>
      </w:r>
      <w:r>
        <w:rPr>
          <w:rFonts w:ascii="宋体" w:hAnsi="宋体" w:hint="eastAsia"/>
          <w:szCs w:val="21"/>
          <w:lang w:val="de-DE"/>
        </w:rPr>
        <w:t>497/96-407/</w:t>
      </w:r>
      <w:r>
        <w:rPr>
          <w:rFonts w:ascii="宋体" w:hAnsi="宋体" w:hint="eastAsia"/>
          <w:szCs w:val="21"/>
          <w:lang w:val="de-DE"/>
        </w:rPr>
        <w:t>06</w:t>
      </w:r>
      <w:r>
        <w:rPr>
          <w:rFonts w:ascii="宋体" w:hAnsi="宋体"/>
          <w:szCs w:val="21"/>
          <w:lang w:val="de-DE"/>
        </w:rPr>
        <w:t>）</w:t>
      </w:r>
      <w:r>
        <w:rPr>
          <w:rFonts w:ascii="宋体" w:hAnsi="宋体" w:hint="eastAsia"/>
          <w:szCs w:val="21"/>
          <w:lang w:val="de-DE"/>
        </w:rPr>
        <w:t>的悲剧</w:t>
      </w:r>
      <w:r>
        <w:rPr>
          <w:rFonts w:ascii="宋体" w:hAnsi="宋体" w:hint="eastAsia"/>
          <w:szCs w:val="21"/>
          <w:lang w:val="de-DE"/>
        </w:rPr>
        <w:t>Oidipus Tyrannos[</w:t>
      </w:r>
      <w:r>
        <w:rPr>
          <w:rFonts w:ascii="宋体" w:hAnsi="宋体" w:hint="eastAsia"/>
          <w:szCs w:val="21"/>
          <w:lang w:val="de-DE"/>
        </w:rPr>
        <w:t>俄狄浦斯，前</w:t>
      </w:r>
      <w:r>
        <w:rPr>
          <w:rFonts w:ascii="宋体" w:hAnsi="宋体" w:hint="eastAsia"/>
          <w:szCs w:val="21"/>
          <w:lang w:val="de-DE"/>
        </w:rPr>
        <w:t>409</w:t>
      </w:r>
      <w:r>
        <w:rPr>
          <w:rFonts w:ascii="宋体" w:hAnsi="宋体" w:hint="eastAsia"/>
          <w:szCs w:val="21"/>
          <w:lang w:val="de-DE"/>
        </w:rPr>
        <w:t>年</w:t>
      </w:r>
      <w:r>
        <w:rPr>
          <w:rFonts w:ascii="宋体" w:hAnsi="宋体" w:hint="eastAsia"/>
          <w:szCs w:val="21"/>
          <w:lang w:val="de-DE"/>
        </w:rPr>
        <w:t>]981</w:t>
      </w:r>
      <w:r>
        <w:rPr>
          <w:rFonts w:ascii="宋体" w:hAnsi="宋体" w:hint="eastAsia"/>
          <w:szCs w:val="21"/>
          <w:lang w:val="de-DE"/>
        </w:rPr>
        <w:t>行以下：“因为人在梦里娶过母亲，但那对此</w:t>
      </w:r>
      <w:r>
        <w:rPr>
          <w:rFonts w:ascii="宋体" w:hAnsi="宋体" w:hint="eastAsia"/>
          <w:szCs w:val="21"/>
          <w:lang w:val="de-DE"/>
        </w:rPr>
        <w:t>/</w:t>
      </w:r>
      <w:r>
        <w:rPr>
          <w:rFonts w:ascii="宋体" w:hAnsi="宋体" w:hint="eastAsia"/>
          <w:szCs w:val="21"/>
          <w:lang w:val="de-DE"/>
        </w:rPr>
        <w:t>不以为意的人，过着最安乐的生活。”</w:t>
      </w:r>
    </w:p>
    <w:p w:rsidR="00000000" w:rsidRDefault="00EF3B58">
      <w:pPr>
        <w:pStyle w:val="a7"/>
        <w:rPr>
          <w:rFonts w:hint="eastAsia"/>
        </w:rPr>
      </w:pPr>
    </w:p>
  </w:footnote>
  <w:footnote w:id="242">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 xml:space="preserve"> Kasuistik, </w:t>
      </w:r>
      <w:r>
        <w:rPr>
          <w:rFonts w:ascii="宋体" w:hAnsi="宋体" w:hint="eastAsia"/>
          <w:szCs w:val="21"/>
          <w:lang w:val="de-DE"/>
        </w:rPr>
        <w:t>法律发现（</w:t>
      </w:r>
      <w:r>
        <w:rPr>
          <w:rFonts w:ascii="宋体" w:hAnsi="宋体" w:hint="eastAsia"/>
          <w:szCs w:val="21"/>
          <w:lang w:val="de-DE"/>
        </w:rPr>
        <w:t>Rechtfindung</w:t>
      </w:r>
      <w:r>
        <w:rPr>
          <w:rFonts w:ascii="宋体" w:hAnsi="宋体" w:hint="eastAsia"/>
          <w:szCs w:val="21"/>
          <w:lang w:val="de-DE"/>
        </w:rPr>
        <w:t>）的方法，不是从一般出发，而是从特殊的、法律上适用尽可能多个别事件的事实状况（</w:t>
      </w:r>
      <w:r>
        <w:rPr>
          <w:rFonts w:ascii="宋体" w:hAnsi="宋体" w:hint="eastAsia"/>
          <w:szCs w:val="21"/>
          <w:lang w:val="de-DE"/>
        </w:rPr>
        <w:t>Tatbest</w:t>
      </w:r>
      <w:r>
        <w:rPr>
          <w:rFonts w:ascii="宋体" w:hAnsi="宋体"/>
          <w:szCs w:val="21"/>
          <w:lang w:val="de-DE"/>
        </w:rPr>
        <w:t>änden</w:t>
      </w:r>
      <w:r>
        <w:rPr>
          <w:rFonts w:ascii="宋体" w:hAnsi="宋体" w:hint="eastAsia"/>
          <w:szCs w:val="21"/>
          <w:lang w:val="de-DE"/>
        </w:rPr>
        <w:t>）出发；在口语中也指吹毛求疵，钻牛角尖。</w:t>
      </w:r>
    </w:p>
    <w:p w:rsidR="00000000" w:rsidRDefault="00EF3B58">
      <w:pPr>
        <w:pStyle w:val="a7"/>
        <w:rPr>
          <w:rFonts w:hint="eastAsia"/>
        </w:rPr>
      </w:pPr>
    </w:p>
  </w:footnote>
  <w:footnote w:id="24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自</w:t>
      </w:r>
      <w:r>
        <w:rPr>
          <w:rFonts w:ascii="宋体" w:hAnsi="宋体" w:hint="eastAsia"/>
          <w:szCs w:val="21"/>
          <w:lang w:val="de-DE"/>
        </w:rPr>
        <w:t>18</w:t>
      </w:r>
      <w:r>
        <w:rPr>
          <w:rFonts w:ascii="宋体" w:hAnsi="宋体" w:hint="eastAsia"/>
          <w:szCs w:val="21"/>
          <w:lang w:val="de-DE"/>
        </w:rPr>
        <w:t>世纪中叶以来，两种对立的世界解释陷入冲突之中。一方面是神学思想传统通过上帝证明方式的启蒙运动转向而延续下来。这一转向试</w:t>
      </w:r>
      <w:r>
        <w:rPr>
          <w:rFonts w:ascii="宋体" w:hAnsi="宋体" w:hint="eastAsia"/>
          <w:szCs w:val="21"/>
          <w:lang w:val="de-DE"/>
        </w:rPr>
        <w:t>图将自然秩序——包括世界的恶——包括在以人的自由存在和最后目的为目标（神学）的上帝创世之内而加以解释，从而为上帝辩护（莱布尼茨），或者从而赢得哲学上接受一个上帝存在的理据（物理学神学）。随后，由于里斯本地震（</w:t>
      </w:r>
      <w:r>
        <w:rPr>
          <w:rFonts w:ascii="宋体" w:hAnsi="宋体" w:hint="eastAsia"/>
          <w:szCs w:val="21"/>
          <w:lang w:val="de-DE"/>
        </w:rPr>
        <w:t>1755</w:t>
      </w:r>
      <w:r>
        <w:rPr>
          <w:rFonts w:ascii="宋体" w:hAnsi="宋体" w:hint="eastAsia"/>
          <w:szCs w:val="21"/>
          <w:lang w:val="de-DE"/>
        </w:rPr>
        <w:t>），这样一种观点成为可疑的（参伏尔泰反对莱布尼茨的</w:t>
      </w:r>
      <w:r>
        <w:rPr>
          <w:rFonts w:ascii="宋体" w:hAnsi="宋体" w:hint="eastAsia"/>
          <w:szCs w:val="21"/>
          <w:lang w:val="de-DE"/>
        </w:rPr>
        <w:t>Candide ou l</w:t>
      </w:r>
      <w:r>
        <w:rPr>
          <w:rFonts w:ascii="宋体" w:hAnsi="宋体" w:hint="eastAsia"/>
          <w:szCs w:val="21"/>
          <w:lang w:val="de-DE"/>
        </w:rPr>
        <w:t>’</w:t>
      </w:r>
      <w:r>
        <w:rPr>
          <w:rFonts w:ascii="宋体" w:hAnsi="宋体" w:hint="eastAsia"/>
          <w:szCs w:val="21"/>
          <w:lang w:val="de-DE"/>
        </w:rPr>
        <w:t>optimisme[</w:t>
      </w:r>
      <w:r>
        <w:rPr>
          <w:rFonts w:ascii="宋体" w:hAnsi="宋体" w:hint="eastAsia"/>
          <w:szCs w:val="21"/>
          <w:lang w:val="de-DE"/>
        </w:rPr>
        <w:t>坦率或论乐观主义，</w:t>
      </w:r>
      <w:r>
        <w:rPr>
          <w:rFonts w:ascii="宋体" w:hAnsi="宋体" w:hint="eastAsia"/>
          <w:szCs w:val="21"/>
          <w:lang w:val="de-DE"/>
        </w:rPr>
        <w:t>1759]</w:t>
      </w:r>
      <w:r>
        <w:rPr>
          <w:rFonts w:ascii="宋体" w:hAnsi="宋体" w:hint="eastAsia"/>
          <w:szCs w:val="21"/>
          <w:lang w:val="de-DE"/>
        </w:rPr>
        <w:t>）。另一方面则是一种现代自然科学的机械论的世界观，人类的意图在这个世界中不起作用，永远不可能彻底洞察因果联系之锁链，其中的每一个原因都是由一个更早的、本身同样有限的原因所引</w:t>
      </w:r>
      <w:r>
        <w:rPr>
          <w:rFonts w:ascii="宋体" w:hAnsi="宋体" w:hint="eastAsia"/>
          <w:szCs w:val="21"/>
          <w:lang w:val="de-DE"/>
        </w:rPr>
        <w:t>起，即：完全可以说是偶然的。这一意识首先在法国启蒙运动的唯物主义中得到了哲学的表达（拉美特利</w:t>
      </w:r>
      <w:r>
        <w:rPr>
          <w:rFonts w:ascii="宋体" w:hAnsi="宋体" w:hint="eastAsia"/>
          <w:szCs w:val="21"/>
          <w:lang w:val="de-DE"/>
        </w:rPr>
        <w:t>[Julien Offray de Lamettrie,1709-51],</w:t>
      </w:r>
      <w:r>
        <w:rPr>
          <w:rFonts w:ascii="宋体" w:hAnsi="宋体" w:hint="eastAsia"/>
          <w:szCs w:val="21"/>
          <w:lang w:val="de-DE"/>
        </w:rPr>
        <w:t>狄德罗</w:t>
      </w:r>
      <w:r>
        <w:rPr>
          <w:rFonts w:ascii="宋体" w:hAnsi="宋体" w:hint="eastAsia"/>
          <w:szCs w:val="21"/>
          <w:lang w:val="de-DE"/>
        </w:rPr>
        <w:t xml:space="preserve">[Denis Diderot,1713-84], </w:t>
      </w:r>
      <w:r>
        <w:rPr>
          <w:rFonts w:ascii="宋体" w:hAnsi="宋体" w:hint="eastAsia"/>
          <w:szCs w:val="21"/>
          <w:lang w:val="de-DE"/>
        </w:rPr>
        <w:t>霍尔巴赫</w:t>
      </w:r>
      <w:r>
        <w:rPr>
          <w:rFonts w:ascii="宋体" w:hAnsi="宋体" w:hint="eastAsia"/>
          <w:szCs w:val="21"/>
          <w:lang w:val="de-DE"/>
        </w:rPr>
        <w:t>[Paul Heinrich Dietrich von Holbach,1723-89]</w:t>
      </w:r>
      <w:r>
        <w:rPr>
          <w:rFonts w:ascii="宋体" w:hAnsi="宋体" w:hint="eastAsia"/>
          <w:szCs w:val="21"/>
          <w:lang w:val="de-DE"/>
        </w:rPr>
        <w:t>）。</w:t>
      </w:r>
    </w:p>
    <w:p w:rsidR="00000000" w:rsidRDefault="00EF3B58">
      <w:pPr>
        <w:pStyle w:val="a7"/>
        <w:rPr>
          <w:rFonts w:hint="eastAsia"/>
        </w:rPr>
      </w:pPr>
    </w:p>
  </w:footnote>
  <w:footnote w:id="244">
    <w:p w:rsidR="00000000" w:rsidRDefault="00EF3B58">
      <w:pPr>
        <w:pStyle w:val="a7"/>
        <w:rPr>
          <w:rFonts w:ascii="宋体" w:hAnsi="宋体" w:hint="eastAsia"/>
          <w:szCs w:val="21"/>
          <w:lang w:val="de-DE"/>
        </w:rPr>
      </w:pPr>
      <w:r>
        <w:rPr>
          <w:rStyle w:val="a8"/>
        </w:rPr>
        <w:footnoteRef/>
      </w:r>
      <w:r>
        <w:t>【</w:t>
      </w:r>
      <w:r>
        <w:rPr>
          <w:szCs w:val="21"/>
          <w:lang w:val="de-DE"/>
        </w:rPr>
        <w:t>Pütz</w:t>
      </w:r>
      <w:r>
        <w:rPr>
          <w:lang w:val="de-DE"/>
        </w:rPr>
        <w:t>】</w:t>
      </w:r>
      <w:r>
        <w:rPr>
          <w:rFonts w:ascii="宋体" w:hAnsi="宋体" w:hint="eastAsia"/>
          <w:szCs w:val="21"/>
          <w:lang w:val="de-DE"/>
        </w:rPr>
        <w:t>Moira</w:t>
      </w:r>
      <w:r>
        <w:rPr>
          <w:rFonts w:ascii="宋体" w:hAnsi="宋体" w:hint="eastAsia"/>
          <w:szCs w:val="21"/>
          <w:lang w:val="de-DE"/>
        </w:rPr>
        <w:t>，希腊文，意为分，运气，命运；也指厄运，这里就是如此；然后成了希腊神话中的命运女神的名字；在荷马那里只有一个摩羿拉，但在赫西俄德那里则有三个摩羿拉，她们给人生分配</w:t>
      </w:r>
      <w:r>
        <w:rPr>
          <w:rFonts w:ascii="宋体" w:hAnsi="宋体" w:hint="eastAsia"/>
          <w:szCs w:val="21"/>
          <w:lang w:val="de-DE"/>
        </w:rPr>
        <w:t>应得之分：</w:t>
      </w:r>
      <w:r>
        <w:rPr>
          <w:rFonts w:ascii="宋体" w:hAnsi="宋体" w:hint="eastAsia"/>
          <w:szCs w:val="21"/>
          <w:lang w:val="de-DE"/>
        </w:rPr>
        <w:t>Klotho</w:t>
      </w:r>
      <w:r>
        <w:rPr>
          <w:rFonts w:ascii="宋体" w:hAnsi="宋体" w:hint="eastAsia"/>
          <w:szCs w:val="21"/>
          <w:lang w:val="de-DE"/>
        </w:rPr>
        <w:t>纺织生命线，</w:t>
      </w:r>
      <w:r>
        <w:rPr>
          <w:rFonts w:ascii="宋体" w:hAnsi="宋体" w:hint="eastAsia"/>
          <w:szCs w:val="21"/>
          <w:lang w:val="de-DE"/>
        </w:rPr>
        <w:t xml:space="preserve"> Lachesis</w:t>
      </w:r>
      <w:r>
        <w:rPr>
          <w:rFonts w:ascii="宋体" w:hAnsi="宋体" w:hint="eastAsia"/>
          <w:szCs w:val="21"/>
          <w:lang w:val="de-DE"/>
        </w:rPr>
        <w:t>确定其长度和守护它，而不可避免的</w:t>
      </w:r>
      <w:r>
        <w:rPr>
          <w:rFonts w:ascii="宋体" w:hAnsi="宋体" w:hint="eastAsia"/>
          <w:szCs w:val="21"/>
          <w:lang w:val="de-DE"/>
        </w:rPr>
        <w:t xml:space="preserve"> Atropos</w:t>
      </w:r>
      <w:r>
        <w:rPr>
          <w:rFonts w:ascii="宋体" w:hAnsi="宋体" w:hint="eastAsia"/>
          <w:szCs w:val="21"/>
          <w:lang w:val="de-DE"/>
        </w:rPr>
        <w:t>则剪断它。根据各种传说，诸神隶属于摩羿拉，或者说，摩羿拉支配这些神和人类。</w:t>
      </w:r>
    </w:p>
    <w:p w:rsidR="00000000" w:rsidRDefault="00EF3B58">
      <w:pPr>
        <w:pStyle w:val="a7"/>
        <w:rPr>
          <w:rFonts w:hint="eastAsia"/>
        </w:rPr>
      </w:pPr>
    </w:p>
  </w:footnote>
  <w:footnote w:id="24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】“在许多民族……王牌”清样为：看来是属于印度日尔曼族的（人希望保留一张王牌）。</w:t>
      </w:r>
    </w:p>
  </w:footnote>
  <w:footnote w:id="246">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】“暴躁、阴沉的斯堪地那维亚人”清样为：日尔曼人。</w:t>
      </w:r>
    </w:p>
  </w:footnote>
  <w:footnote w:id="24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G</w:t>
      </w:r>
      <w:r>
        <w:rPr>
          <w:rFonts w:ascii="宋体" w:hAnsi="宋体"/>
          <w:szCs w:val="21"/>
          <w:lang w:val="de-DE"/>
        </w:rPr>
        <w:t>ötter-Dämmerung,</w:t>
      </w:r>
      <w:r>
        <w:rPr>
          <w:rFonts w:ascii="宋体" w:hAnsi="宋体" w:hint="eastAsia"/>
          <w:szCs w:val="21"/>
          <w:lang w:val="de-DE"/>
        </w:rPr>
        <w:t>日尔曼神话中的世界末日观念</w:t>
      </w:r>
      <w:r>
        <w:rPr>
          <w:rFonts w:ascii="宋体" w:hAnsi="宋体" w:hint="eastAsia"/>
          <w:szCs w:val="21"/>
        </w:rPr>
        <w:t>；</w:t>
      </w:r>
      <w:r>
        <w:rPr>
          <w:rFonts w:ascii="宋体" w:hAnsi="宋体" w:hint="eastAsia"/>
          <w:szCs w:val="21"/>
          <w:lang w:val="de-DE"/>
        </w:rPr>
        <w:t>诸神和人类的死亡。瓦格纳在其歌剧《尼伯龙根的指环》的最后一部即“众神的黄昏”（</w:t>
      </w:r>
      <w:r>
        <w:rPr>
          <w:rFonts w:ascii="宋体" w:hAnsi="宋体" w:hint="eastAsia"/>
          <w:szCs w:val="21"/>
          <w:lang w:val="de-DE"/>
        </w:rPr>
        <w:t>1874</w:t>
      </w:r>
      <w:r>
        <w:rPr>
          <w:rFonts w:ascii="宋体" w:hAnsi="宋体" w:hint="eastAsia"/>
          <w:szCs w:val="21"/>
          <w:lang w:val="de-DE"/>
        </w:rPr>
        <w:t>）以这一神</w:t>
      </w:r>
      <w:r>
        <w:rPr>
          <w:rFonts w:ascii="宋体" w:hAnsi="宋体" w:hint="eastAsia"/>
          <w:szCs w:val="21"/>
          <w:lang w:val="de-DE"/>
        </w:rPr>
        <w:t>话为主题。</w:t>
      </w:r>
      <w:r>
        <w:rPr>
          <w:rFonts w:ascii="宋体" w:hAnsi="宋体" w:hint="eastAsia"/>
          <w:szCs w:val="21"/>
          <w:lang w:val="de-DE"/>
        </w:rPr>
        <w:t>1889</w:t>
      </w:r>
      <w:r>
        <w:rPr>
          <w:rFonts w:ascii="宋体" w:hAnsi="宋体" w:hint="eastAsia"/>
          <w:szCs w:val="21"/>
          <w:lang w:val="de-DE"/>
        </w:rPr>
        <w:t>年尼采的《偶像的黄昏》问世。</w:t>
      </w:r>
    </w:p>
    <w:p w:rsidR="00000000" w:rsidRDefault="00EF3B58">
      <w:pPr>
        <w:pStyle w:val="a7"/>
        <w:rPr>
          <w:rFonts w:hint="eastAsia"/>
        </w:rPr>
      </w:pPr>
    </w:p>
  </w:footnote>
  <w:footnote w:id="248">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】“波斯的……斯堪地那维亚的”，清样为：日尔曼的。</w:t>
      </w:r>
    </w:p>
  </w:footnote>
  <w:footnote w:id="24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】“已经过分娇气的古代世界”，清样中为：聪明的和冒险的欧洲人。</w:t>
      </w:r>
    </w:p>
  </w:footnote>
  <w:footnote w:id="250">
    <w:p w:rsidR="00000000" w:rsidRDefault="00EF3B58">
      <w:pPr>
        <w:pStyle w:val="a7"/>
        <w:rPr>
          <w:rFonts w:ascii="宋体" w:hAnsi="宋体" w:hint="eastAsia"/>
          <w:szCs w:val="21"/>
        </w:rPr>
      </w:pPr>
      <w:r>
        <w:rPr>
          <w:rStyle w:val="a8"/>
        </w:rPr>
        <w:footnoteRef/>
      </w:r>
      <w:r>
        <w:t xml:space="preserve"> </w:t>
      </w:r>
      <w:r>
        <w:t>【</w:t>
      </w:r>
      <w:r>
        <w:rPr>
          <w:szCs w:val="21"/>
        </w:rPr>
        <w:t>Pütz</w:t>
      </w:r>
      <w:r>
        <w:rPr>
          <w:lang w:val="de-DE"/>
        </w:rPr>
        <w:t>】</w:t>
      </w:r>
      <w:r>
        <w:rPr>
          <w:rFonts w:ascii="宋体" w:hAnsi="宋体" w:hint="eastAsia"/>
          <w:szCs w:val="21"/>
          <w:lang w:val="de-DE"/>
        </w:rPr>
        <w:t>希腊女神</w:t>
      </w:r>
      <w:r>
        <w:rPr>
          <w:rFonts w:ascii="宋体" w:hAnsi="宋体" w:hint="eastAsia"/>
          <w:szCs w:val="21"/>
        </w:rPr>
        <w:t>，</w:t>
      </w:r>
      <w:r>
        <w:rPr>
          <w:rFonts w:ascii="宋体" w:hAnsi="宋体" w:hint="eastAsia"/>
          <w:szCs w:val="21"/>
          <w:lang w:val="de-DE"/>
        </w:rPr>
        <w:t>宙斯和迪米特</w:t>
      </w:r>
      <w:r>
        <w:rPr>
          <w:rFonts w:ascii="宋体" w:hAnsi="宋体" w:hint="eastAsia"/>
          <w:szCs w:val="21"/>
        </w:rPr>
        <w:t>（</w:t>
      </w:r>
      <w:r>
        <w:rPr>
          <w:rFonts w:ascii="宋体" w:hAnsi="宋体" w:hint="eastAsia"/>
          <w:szCs w:val="21"/>
        </w:rPr>
        <w:t>Demeter</w:t>
      </w:r>
      <w:r>
        <w:rPr>
          <w:rFonts w:ascii="宋体" w:hAnsi="宋体" w:hint="eastAsia"/>
          <w:szCs w:val="21"/>
        </w:rPr>
        <w:t>）</w:t>
      </w:r>
      <w:r>
        <w:rPr>
          <w:rFonts w:ascii="宋体" w:hAnsi="宋体" w:hint="eastAsia"/>
          <w:szCs w:val="21"/>
          <w:lang w:val="de-DE"/>
        </w:rPr>
        <w:t>的女儿</w:t>
      </w:r>
      <w:r>
        <w:rPr>
          <w:rFonts w:ascii="宋体" w:hAnsi="宋体" w:hint="eastAsia"/>
          <w:szCs w:val="21"/>
        </w:rPr>
        <w:t>，</w:t>
      </w:r>
      <w:r>
        <w:rPr>
          <w:rFonts w:ascii="宋体" w:hAnsi="宋体" w:hint="eastAsia"/>
          <w:szCs w:val="21"/>
          <w:lang w:val="de-DE"/>
        </w:rPr>
        <w:t>哀地斯之妻</w:t>
      </w:r>
      <w:r>
        <w:rPr>
          <w:rFonts w:ascii="宋体" w:hAnsi="宋体" w:hint="eastAsia"/>
          <w:szCs w:val="21"/>
        </w:rPr>
        <w:t>，</w:t>
      </w:r>
      <w:r>
        <w:rPr>
          <w:rFonts w:ascii="宋体" w:hAnsi="宋体" w:hint="eastAsia"/>
          <w:szCs w:val="21"/>
          <w:lang w:val="de-DE"/>
        </w:rPr>
        <w:t>地狱和冥府的女王。</w:t>
      </w:r>
    </w:p>
    <w:p w:rsidR="00000000" w:rsidRDefault="00EF3B58">
      <w:pPr>
        <w:pStyle w:val="a7"/>
        <w:rPr>
          <w:rFonts w:hint="eastAsia"/>
        </w:rPr>
      </w:pPr>
    </w:p>
  </w:footnote>
  <w:footnote w:id="25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也许只有一个世界……赌过”，清样中为：只存在一个世界，在这个世界中，既不存在绝对的偶然，也不存在绝对的无知无识，而只存在无所不在的必然性，这种必然性仅仅在某些时候是可以计算的！但没有爱和其他基督教情感！</w:t>
      </w:r>
    </w:p>
  </w:footnote>
  <w:footnote w:id="252">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Epiktet</w:t>
      </w:r>
      <w:r>
        <w:rPr>
          <w:rFonts w:ascii="宋体" w:hAnsi="宋体" w:hint="eastAsia"/>
          <w:szCs w:val="21"/>
          <w:lang w:val="de-DE"/>
        </w:rPr>
        <w:t>，希腊哲学家（约</w:t>
      </w:r>
      <w:r>
        <w:rPr>
          <w:rFonts w:ascii="宋体" w:hAnsi="宋体" w:hint="eastAsia"/>
          <w:szCs w:val="21"/>
          <w:lang w:val="de-DE"/>
        </w:rPr>
        <w:t>50-140</w:t>
      </w:r>
      <w:r>
        <w:rPr>
          <w:rFonts w:ascii="宋体" w:hAnsi="宋体" w:hint="eastAsia"/>
          <w:szCs w:val="21"/>
          <w:lang w:val="de-DE"/>
        </w:rPr>
        <w:t>），在罗马做奴隶，后来获得自由，在尼克波利斯（</w:t>
      </w:r>
      <w:r>
        <w:rPr>
          <w:rFonts w:ascii="宋体" w:hAnsi="宋体" w:hint="eastAsia"/>
          <w:szCs w:val="21"/>
          <w:lang w:val="de-DE"/>
        </w:rPr>
        <w:t>Nikopolis</w:t>
      </w:r>
      <w:r>
        <w:rPr>
          <w:rFonts w:ascii="宋体" w:hAnsi="宋体" w:hint="eastAsia"/>
          <w:szCs w:val="21"/>
          <w:lang w:val="de-DE"/>
        </w:rPr>
        <w:t>）创办了一所哲学学校。斯多葛哲学被艾皮克塔特完全用于为处世实践服务：哲学的首要任务在于，搞清楚什么是我们能够控制的，什么是我们不能控制的。所有其他东西（爱情，财产，荣誉等等）都是赋予我们力量的东西。但是，不是这些其他东西本身，而是我们对于这些其他东西的想象，使我们成为幸福的或不幸的。我们在多大程度上控制了我们的思想和欲望，我们也就在多大程度上拥有了我们的幸福。</w:t>
      </w:r>
    </w:p>
    <w:p w:rsidR="00000000" w:rsidRDefault="00EF3B58">
      <w:pPr>
        <w:pStyle w:val="a7"/>
        <w:rPr>
          <w:rFonts w:hint="eastAsia"/>
        </w:rPr>
      </w:pPr>
    </w:p>
  </w:footnote>
  <w:footnote w:id="253">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ascii="宋体" w:hAnsi="宋体" w:hint="eastAsia"/>
          <w:szCs w:val="21"/>
          <w:lang w:val="de-DE"/>
        </w:rPr>
        <w:t>法语，“</w:t>
      </w:r>
      <w:r>
        <w:rPr>
          <w:rFonts w:hint="eastAsia"/>
          <w:szCs w:val="21"/>
          <w:lang w:val="el-GR"/>
        </w:rPr>
        <w:t>有同</w:t>
      </w:r>
      <w:r>
        <w:rPr>
          <w:rFonts w:hint="eastAsia"/>
          <w:szCs w:val="21"/>
          <w:lang w:val="el-GR"/>
        </w:rPr>
        <w:t>情者即为好人：我们的全部情感中不能没有同情”。</w:t>
      </w:r>
    </w:p>
    <w:p w:rsidR="00000000" w:rsidRDefault="00EF3B58">
      <w:pPr>
        <w:pStyle w:val="a7"/>
        <w:rPr>
          <w:rFonts w:hint="eastAsia"/>
        </w:rPr>
      </w:pPr>
    </w:p>
  </w:footnote>
  <w:footnote w:id="254">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rFonts w:hint="eastAsia"/>
          <w:szCs w:val="21"/>
          <w:lang w:val="el-GR"/>
        </w:rPr>
        <w:t>拉丁文，意为剩余，残留；也指身体或精神伤害的后果。</w:t>
      </w:r>
    </w:p>
    <w:p w:rsidR="00000000" w:rsidRDefault="00EF3B58">
      <w:pPr>
        <w:pStyle w:val="a7"/>
        <w:rPr>
          <w:rFonts w:hint="eastAsia"/>
        </w:rPr>
      </w:pPr>
    </w:p>
  </w:footnote>
  <w:footnote w:id="255">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 xml:space="preserve"> </w:t>
      </w:r>
      <w:r>
        <w:rPr>
          <w:rFonts w:hint="eastAsia"/>
          <w:szCs w:val="21"/>
          <w:lang w:val="el-GR"/>
        </w:rPr>
        <w:t>参《路加福音》</w:t>
      </w:r>
      <w:r>
        <w:rPr>
          <w:rFonts w:hint="eastAsia"/>
          <w:szCs w:val="21"/>
          <w:lang w:val="el-GR"/>
        </w:rPr>
        <w:t>10-42</w:t>
      </w:r>
      <w:r>
        <w:rPr>
          <w:rFonts w:hint="eastAsia"/>
          <w:szCs w:val="21"/>
          <w:lang w:val="el-GR"/>
        </w:rPr>
        <w:t>。当马大向耶稣抱怨，她妹妹马利亚无所事事地听耶稣讲道，而不是帮助她忙活款待客人，耶稣用关于个人拯救的优先性的这一提示回答马大。</w:t>
      </w:r>
    </w:p>
    <w:p w:rsidR="00000000" w:rsidRDefault="00EF3B58">
      <w:pPr>
        <w:pStyle w:val="a7"/>
        <w:rPr>
          <w:rFonts w:hint="eastAsia"/>
        </w:rPr>
      </w:pPr>
    </w:p>
  </w:footnote>
  <w:footnote w:id="256">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rFonts w:hint="eastAsia"/>
          <w:szCs w:val="21"/>
          <w:lang w:val="el-GR"/>
        </w:rPr>
        <w:t xml:space="preserve"> </w:t>
      </w:r>
      <w:r>
        <w:rPr>
          <w:rFonts w:hint="eastAsia"/>
          <w:szCs w:val="21"/>
          <w:lang w:val="el-GR"/>
        </w:rPr>
        <w:t>原名为</w:t>
      </w:r>
      <w:r>
        <w:rPr>
          <w:rFonts w:hint="eastAsia"/>
          <w:szCs w:val="21"/>
          <w:lang w:val="el-GR"/>
        </w:rPr>
        <w:t xml:space="preserve"> Francois Marie Arouet,1694-1778</w:t>
      </w:r>
      <w:r>
        <w:rPr>
          <w:rFonts w:hint="eastAsia"/>
          <w:szCs w:val="21"/>
        </w:rPr>
        <w:t>，</w:t>
      </w:r>
      <w:r>
        <w:rPr>
          <w:rFonts w:hint="eastAsia"/>
          <w:szCs w:val="21"/>
          <w:lang w:val="el-GR"/>
        </w:rPr>
        <w:t>法国作家和哲学家</w:t>
      </w:r>
      <w:r>
        <w:rPr>
          <w:rFonts w:hint="eastAsia"/>
          <w:szCs w:val="21"/>
        </w:rPr>
        <w:t>，</w:t>
      </w:r>
      <w:r>
        <w:rPr>
          <w:rFonts w:hint="eastAsia"/>
          <w:szCs w:val="21"/>
          <w:lang w:val="el-GR"/>
        </w:rPr>
        <w:t>法国启蒙运动的最重要的代表。其最著名哲学、文学和历史著作有：</w:t>
      </w:r>
      <w:r>
        <w:rPr>
          <w:rFonts w:hint="eastAsia"/>
          <w:szCs w:val="21"/>
          <w:lang w:val="el-GR"/>
        </w:rPr>
        <w:t>Letters philosophiques[</w:t>
      </w:r>
      <w:r>
        <w:rPr>
          <w:rFonts w:hint="eastAsia"/>
          <w:szCs w:val="21"/>
          <w:lang w:val="el-GR"/>
        </w:rPr>
        <w:t>哲学通信，</w:t>
      </w:r>
      <w:r>
        <w:rPr>
          <w:rFonts w:hint="eastAsia"/>
          <w:szCs w:val="21"/>
          <w:lang w:val="el-GR"/>
        </w:rPr>
        <w:t xml:space="preserve">1726-29] </w:t>
      </w:r>
      <w:r>
        <w:rPr>
          <w:rFonts w:hint="eastAsia"/>
          <w:szCs w:val="21"/>
          <w:lang w:val="el-GR"/>
        </w:rPr>
        <w:t>小说</w:t>
      </w:r>
      <w:r>
        <w:rPr>
          <w:rFonts w:hint="eastAsia"/>
          <w:szCs w:val="21"/>
          <w:lang w:val="el-GR"/>
        </w:rPr>
        <w:t>Candide [</w:t>
      </w:r>
      <w:r>
        <w:rPr>
          <w:rFonts w:hint="eastAsia"/>
          <w:szCs w:val="21"/>
          <w:lang w:val="el-GR"/>
        </w:rPr>
        <w:t>老实人，</w:t>
      </w:r>
      <w:r>
        <w:rPr>
          <w:rFonts w:hint="eastAsia"/>
          <w:szCs w:val="21"/>
          <w:lang w:val="el-GR"/>
        </w:rPr>
        <w:t>1759]</w:t>
      </w:r>
      <w:r>
        <w:rPr>
          <w:rFonts w:hint="eastAsia"/>
          <w:szCs w:val="21"/>
          <w:lang w:val="el-GR"/>
        </w:rPr>
        <w:t>，以及文化历史著作</w:t>
      </w:r>
      <w:r>
        <w:rPr>
          <w:rFonts w:hint="eastAsia"/>
          <w:szCs w:val="21"/>
          <w:lang w:val="el-GR"/>
        </w:rPr>
        <w:t>Le siecle de Louis XIV[</w:t>
      </w:r>
      <w:r>
        <w:rPr>
          <w:rFonts w:hint="eastAsia"/>
          <w:szCs w:val="21"/>
          <w:lang w:val="el-GR"/>
        </w:rPr>
        <w:t>路易十四时代，</w:t>
      </w:r>
      <w:r>
        <w:rPr>
          <w:rFonts w:hint="eastAsia"/>
          <w:szCs w:val="21"/>
          <w:lang w:val="el-GR"/>
        </w:rPr>
        <w:t>1766] Essai sur l</w:t>
      </w:r>
      <w:r>
        <w:rPr>
          <w:rFonts w:hint="eastAsia"/>
          <w:szCs w:val="21"/>
          <w:lang w:val="el-GR"/>
        </w:rPr>
        <w:t>’</w:t>
      </w:r>
      <w:r>
        <w:rPr>
          <w:rFonts w:hint="eastAsia"/>
          <w:szCs w:val="21"/>
          <w:lang w:val="el-GR"/>
        </w:rPr>
        <w:t>histoire generale et sur les moeurs et l</w:t>
      </w:r>
      <w:r>
        <w:rPr>
          <w:rFonts w:hint="eastAsia"/>
          <w:szCs w:val="21"/>
          <w:lang w:val="el-GR"/>
        </w:rPr>
        <w:t>’</w:t>
      </w:r>
      <w:r>
        <w:rPr>
          <w:rFonts w:hint="eastAsia"/>
          <w:szCs w:val="21"/>
          <w:lang w:val="el-GR"/>
        </w:rPr>
        <w:t>esprit des nations depuis Charlemagne jusqu</w:t>
      </w:r>
      <w:r>
        <w:rPr>
          <w:rFonts w:hint="eastAsia"/>
          <w:szCs w:val="21"/>
          <w:lang w:val="el-GR"/>
        </w:rPr>
        <w:t>’</w:t>
      </w:r>
      <w:r>
        <w:rPr>
          <w:rFonts w:hint="eastAsia"/>
          <w:szCs w:val="21"/>
          <w:lang w:val="el-GR"/>
        </w:rPr>
        <w:t>a nos jours[</w:t>
      </w:r>
      <w:r>
        <w:rPr>
          <w:rFonts w:hint="eastAsia"/>
          <w:szCs w:val="21"/>
          <w:lang w:val="el-GR"/>
        </w:rPr>
        <w:t>从卡尔大帝到我们今天的民族道德和精神的普遍历史的尝试，</w:t>
      </w:r>
      <w:r>
        <w:rPr>
          <w:rFonts w:hint="eastAsia"/>
          <w:szCs w:val="21"/>
          <w:lang w:val="el-GR"/>
        </w:rPr>
        <w:t>1769]</w:t>
      </w:r>
      <w:r>
        <w:rPr>
          <w:rFonts w:hint="eastAsia"/>
          <w:szCs w:val="21"/>
          <w:lang w:val="el-GR"/>
        </w:rPr>
        <w:t>。</w:t>
      </w:r>
    </w:p>
    <w:p w:rsidR="00000000" w:rsidRDefault="00EF3B58">
      <w:pPr>
        <w:pStyle w:val="a7"/>
        <w:rPr>
          <w:rFonts w:hint="eastAsia"/>
        </w:rPr>
      </w:pPr>
    </w:p>
  </w:footnote>
  <w:footnote w:id="25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Auguste Comte,</w:t>
      </w:r>
      <w:r>
        <w:rPr>
          <w:rFonts w:ascii="宋体" w:hAnsi="宋体" w:hint="eastAsia"/>
          <w:szCs w:val="21"/>
          <w:lang w:val="de-DE"/>
        </w:rPr>
        <w:t>法国哲学家，</w:t>
      </w:r>
      <w:r>
        <w:rPr>
          <w:rFonts w:ascii="宋体" w:hAnsi="宋体" w:hint="eastAsia"/>
          <w:szCs w:val="21"/>
          <w:lang w:val="de-DE"/>
        </w:rPr>
        <w:t>1798-1857</w:t>
      </w:r>
      <w:r>
        <w:rPr>
          <w:rFonts w:ascii="宋体" w:hAnsi="宋体" w:hint="eastAsia"/>
          <w:szCs w:val="21"/>
          <w:lang w:val="de-DE"/>
        </w:rPr>
        <w:t>，社会学和实证主义的创始人；实证主义是一种哲学和科学流派，主张只从实证也就是所与出发，用一种以自然科学为榜样的对实证事实的认识取代宗教信仰、形而上学思辨，甚至取代对文化品质的意会性学习。</w:t>
      </w:r>
    </w:p>
    <w:p w:rsidR="00000000" w:rsidRDefault="00EF3B58">
      <w:pPr>
        <w:pStyle w:val="a7"/>
        <w:rPr>
          <w:rFonts w:hint="eastAsia"/>
        </w:rPr>
      </w:pPr>
    </w:p>
  </w:footnote>
  <w:footnote w:id="258">
    <w:p w:rsidR="00000000" w:rsidRDefault="00EF3B58">
      <w:pPr>
        <w:pStyle w:val="a7"/>
        <w:rPr>
          <w:rFonts w:ascii="宋体" w:hAnsi="宋体" w:hint="eastAsia"/>
          <w:szCs w:val="21"/>
          <w:lang w:val="fr-FR"/>
        </w:rPr>
      </w:pPr>
      <w:r>
        <w:rPr>
          <w:rStyle w:val="a8"/>
        </w:rPr>
        <w:footnoteRef/>
      </w:r>
      <w:r>
        <w:t xml:space="preserve"> </w:t>
      </w:r>
      <w:r>
        <w:t>【</w:t>
      </w:r>
      <w:r>
        <w:rPr>
          <w:szCs w:val="21"/>
          <w:lang w:val="de-DE"/>
        </w:rPr>
        <w:t>Pütz</w:t>
      </w:r>
      <w:r>
        <w:rPr>
          <w:lang w:val="de-DE"/>
        </w:rPr>
        <w:t>】</w:t>
      </w:r>
      <w:r>
        <w:rPr>
          <w:rFonts w:ascii="宋体" w:hAnsi="宋体" w:hint="eastAsia"/>
          <w:szCs w:val="21"/>
          <w:lang w:val="de-DE"/>
        </w:rPr>
        <w:t>法语，意为“为他人活着”。</w:t>
      </w:r>
      <w:r>
        <w:rPr>
          <w:rFonts w:ascii="宋体" w:hAnsi="宋体" w:hint="eastAsia"/>
          <w:szCs w:val="21"/>
          <w:lang w:val="fr-FR"/>
        </w:rPr>
        <w:t>孔德在其作品</w:t>
      </w:r>
      <w:r>
        <w:rPr>
          <w:rFonts w:ascii="宋体" w:hAnsi="宋体"/>
          <w:szCs w:val="21"/>
          <w:lang w:val="fr-FR"/>
        </w:rPr>
        <w:t> </w:t>
      </w:r>
      <w:r>
        <w:rPr>
          <w:rFonts w:ascii="宋体" w:hAnsi="宋体" w:hint="eastAsia"/>
          <w:szCs w:val="21"/>
          <w:lang w:val="fr-FR"/>
        </w:rPr>
        <w:t>Discour sur l</w:t>
      </w:r>
      <w:r>
        <w:rPr>
          <w:rFonts w:ascii="宋体" w:hAnsi="宋体"/>
          <w:szCs w:val="21"/>
          <w:lang w:val="fr-FR"/>
        </w:rPr>
        <w:t>’Esprit positif</w:t>
      </w:r>
      <w:r>
        <w:rPr>
          <w:rFonts w:ascii="宋体" w:hAnsi="宋体" w:hint="eastAsia"/>
          <w:szCs w:val="21"/>
          <w:lang w:val="fr-FR"/>
        </w:rPr>
        <w:t>[</w:t>
      </w:r>
      <w:r>
        <w:rPr>
          <w:rFonts w:ascii="宋体" w:hAnsi="宋体" w:hint="eastAsia"/>
          <w:szCs w:val="21"/>
          <w:lang w:val="fr-FR"/>
        </w:rPr>
        <w:t>关于实证主义精神的演讲，</w:t>
      </w:r>
      <w:r>
        <w:rPr>
          <w:rFonts w:ascii="宋体" w:hAnsi="宋体" w:hint="eastAsia"/>
          <w:szCs w:val="21"/>
          <w:lang w:val="fr-FR"/>
        </w:rPr>
        <w:t>1844]</w:t>
      </w:r>
      <w:r>
        <w:rPr>
          <w:rFonts w:ascii="宋体" w:hAnsi="宋体" w:hint="eastAsia"/>
          <w:szCs w:val="21"/>
          <w:lang w:val="fr-FR"/>
        </w:rPr>
        <w:t>中</w:t>
      </w:r>
      <w:r>
        <w:rPr>
          <w:rFonts w:ascii="宋体" w:hAnsi="宋体" w:hint="eastAsia"/>
          <w:szCs w:val="21"/>
          <w:lang w:val="fr-FR"/>
        </w:rPr>
        <w:t>L</w:t>
      </w:r>
      <w:r>
        <w:rPr>
          <w:rFonts w:ascii="宋体" w:hAnsi="宋体"/>
          <w:szCs w:val="21"/>
          <w:lang w:val="fr-FR"/>
        </w:rPr>
        <w:t>’Espirit posif est direct</w:t>
      </w:r>
      <w:r>
        <w:rPr>
          <w:rFonts w:ascii="宋体" w:hAnsi="宋体" w:hint="eastAsia"/>
          <w:szCs w:val="21"/>
          <w:lang w:val="fr-FR"/>
        </w:rPr>
        <w:t>ment social[</w:t>
      </w:r>
      <w:r>
        <w:rPr>
          <w:rFonts w:ascii="宋体" w:hAnsi="宋体" w:hint="eastAsia"/>
          <w:szCs w:val="21"/>
          <w:lang w:val="fr-FR"/>
        </w:rPr>
        <w:t>实证主义的精神是直接社会的</w:t>
      </w:r>
      <w:r>
        <w:rPr>
          <w:rFonts w:ascii="宋体" w:hAnsi="宋体" w:hint="eastAsia"/>
          <w:szCs w:val="21"/>
          <w:lang w:val="fr-FR"/>
        </w:rPr>
        <w:t>]</w:t>
      </w:r>
      <w:r>
        <w:rPr>
          <w:rFonts w:ascii="宋体" w:hAnsi="宋体" w:hint="eastAsia"/>
          <w:szCs w:val="21"/>
          <w:lang w:val="fr-FR"/>
        </w:rPr>
        <w:t>一节，原则上发展了这一思想。但是，上述说法在这里并不是逐字可证实的。</w:t>
      </w:r>
    </w:p>
    <w:p w:rsidR="00000000" w:rsidRDefault="00EF3B58">
      <w:pPr>
        <w:pStyle w:val="a7"/>
        <w:rPr>
          <w:rFonts w:hint="eastAsia"/>
        </w:rPr>
      </w:pPr>
    </w:p>
  </w:footnote>
  <w:footnote w:id="25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】“或他人利益作为行动准则”，清样为：作为真正的道德情感。</w:t>
      </w:r>
    </w:p>
  </w:footnote>
  <w:footnote w:id="260">
    <w:p w:rsidR="00000000" w:rsidRDefault="00EF3B58">
      <w:pPr>
        <w:pStyle w:val="a7"/>
        <w:rPr>
          <w:rFonts w:ascii="宋体" w:hAnsi="宋体" w:hint="eastAsia"/>
          <w:szCs w:val="21"/>
          <w:lang w:val="fr-FR"/>
        </w:rPr>
      </w:pPr>
      <w:r>
        <w:rPr>
          <w:rStyle w:val="a8"/>
        </w:rPr>
        <w:footnoteRef/>
      </w:r>
      <w:r>
        <w:t xml:space="preserve"> </w:t>
      </w:r>
      <w:r>
        <w:rPr>
          <w:rFonts w:ascii="宋体" w:hAnsi="宋体" w:hint="eastAsia"/>
          <w:szCs w:val="21"/>
          <w:lang w:val="fr-FR"/>
        </w:rPr>
        <w:t xml:space="preserve">240 </w:t>
      </w:r>
      <w:r>
        <w:rPr>
          <w:rFonts w:ascii="宋体" w:hAnsi="宋体" w:hint="eastAsia"/>
          <w:szCs w:val="21"/>
          <w:lang w:val="fr-FR"/>
        </w:rPr>
        <w:t>这里是作为功利主义的信徒的穆勒。</w:t>
      </w:r>
    </w:p>
    <w:p w:rsidR="00000000" w:rsidRDefault="00EF3B58">
      <w:pPr>
        <w:pStyle w:val="a7"/>
        <w:rPr>
          <w:rFonts w:hint="eastAsia"/>
        </w:rPr>
      </w:pPr>
    </w:p>
  </w:footnote>
  <w:footnote w:id="261">
    <w:p w:rsidR="00000000" w:rsidRDefault="00EF3B58">
      <w:pPr>
        <w:pStyle w:val="a7"/>
        <w:rPr>
          <w:rFonts w:ascii="宋体" w:hAnsi="宋体" w:hint="eastAsia"/>
          <w:szCs w:val="21"/>
          <w:lang w:val="fr-FR"/>
        </w:rPr>
      </w:pPr>
      <w:r>
        <w:rPr>
          <w:rStyle w:val="a8"/>
        </w:rPr>
        <w:footnoteRef/>
      </w:r>
      <w:r>
        <w:t>【</w:t>
      </w:r>
      <w:r>
        <w:rPr>
          <w:szCs w:val="21"/>
          <w:lang w:val="de-DE"/>
        </w:rPr>
        <w:t>Pütz</w:t>
      </w:r>
      <w:r>
        <w:rPr>
          <w:lang w:val="de-DE"/>
        </w:rPr>
        <w:t>】</w:t>
      </w:r>
      <w:r>
        <w:rPr>
          <w:rFonts w:ascii="宋体" w:hAnsi="宋体" w:hint="eastAsia"/>
          <w:szCs w:val="21"/>
          <w:lang w:val="fr-FR"/>
        </w:rPr>
        <w:t>1789-99</w:t>
      </w:r>
      <w:r>
        <w:rPr>
          <w:rFonts w:ascii="宋体" w:hAnsi="宋体" w:hint="eastAsia"/>
          <w:szCs w:val="21"/>
          <w:lang w:val="fr-FR"/>
        </w:rPr>
        <w:t>年发生在法国的政治暴动，资产阶级等级用民主平等的观念反对僧侣和贵族，推翻封建</w:t>
      </w:r>
      <w:r>
        <w:rPr>
          <w:rFonts w:ascii="宋体" w:hAnsi="宋体" w:hint="eastAsia"/>
          <w:szCs w:val="21"/>
          <w:lang w:val="fr-FR"/>
        </w:rPr>
        <w:t>-</w:t>
      </w:r>
      <w:r>
        <w:rPr>
          <w:rFonts w:ascii="宋体" w:hAnsi="宋体" w:hint="eastAsia"/>
          <w:szCs w:val="21"/>
          <w:lang w:val="fr-FR"/>
        </w:rPr>
        <w:t>绝对君主专制。</w:t>
      </w:r>
    </w:p>
    <w:p w:rsidR="00000000" w:rsidRDefault="00EF3B58">
      <w:pPr>
        <w:pStyle w:val="a7"/>
        <w:rPr>
          <w:rFonts w:hint="eastAsia"/>
        </w:rPr>
      </w:pPr>
    </w:p>
  </w:footnote>
  <w:footnote w:id="262">
    <w:p w:rsidR="00000000" w:rsidRDefault="00EF3B58">
      <w:pPr>
        <w:pStyle w:val="a7"/>
        <w:rPr>
          <w:rFonts w:ascii="宋体" w:hAnsi="宋体" w:hint="eastAsia"/>
          <w:szCs w:val="21"/>
          <w:lang w:val="fr-FR"/>
        </w:rPr>
      </w:pPr>
      <w:r>
        <w:rPr>
          <w:rStyle w:val="a8"/>
        </w:rPr>
        <w:footnoteRef/>
      </w:r>
      <w:r>
        <w:t>【</w:t>
      </w:r>
      <w:r>
        <w:rPr>
          <w:szCs w:val="21"/>
          <w:lang w:val="de-DE"/>
        </w:rPr>
        <w:t>Pütz</w:t>
      </w:r>
      <w:r>
        <w:rPr>
          <w:lang w:val="de-DE"/>
        </w:rPr>
        <w:t>】</w:t>
      </w:r>
      <w:r>
        <w:rPr>
          <w:rFonts w:ascii="宋体" w:hAnsi="宋体" w:hint="eastAsia"/>
          <w:szCs w:val="21"/>
          <w:lang w:val="fr-FR"/>
        </w:rPr>
        <w:t>早在</w:t>
      </w:r>
      <w:r>
        <w:rPr>
          <w:rFonts w:ascii="宋体" w:hAnsi="宋体" w:hint="eastAsia"/>
          <w:szCs w:val="21"/>
          <w:lang w:val="fr-FR"/>
        </w:rPr>
        <w:t>18</w:t>
      </w:r>
      <w:r>
        <w:rPr>
          <w:rFonts w:ascii="宋体" w:hAnsi="宋体" w:hint="eastAsia"/>
          <w:szCs w:val="21"/>
          <w:lang w:val="fr-FR"/>
        </w:rPr>
        <w:t>世纪</w:t>
      </w:r>
      <w:r>
        <w:rPr>
          <w:rFonts w:ascii="宋体" w:hAnsi="宋体" w:hint="eastAsia"/>
          <w:szCs w:val="21"/>
        </w:rPr>
        <w:t>，</w:t>
      </w:r>
      <w:r>
        <w:rPr>
          <w:rFonts w:ascii="宋体" w:hAnsi="宋体" w:hint="eastAsia"/>
          <w:szCs w:val="21"/>
          <w:lang w:val="fr-FR"/>
        </w:rPr>
        <w:t>由于抗议广大民众阶层的贫困</w:t>
      </w:r>
      <w:r>
        <w:rPr>
          <w:rFonts w:ascii="宋体" w:hAnsi="宋体" w:hint="eastAsia"/>
          <w:szCs w:val="21"/>
        </w:rPr>
        <w:t>，</w:t>
      </w:r>
      <w:r>
        <w:rPr>
          <w:rFonts w:ascii="宋体" w:hAnsi="宋体" w:hint="eastAsia"/>
          <w:szCs w:val="21"/>
          <w:lang w:val="fr-FR"/>
        </w:rPr>
        <w:t>在一种普遍性的世界进步的启蒙运动的观念的影响下</w:t>
      </w:r>
      <w:r>
        <w:rPr>
          <w:rFonts w:ascii="宋体" w:hAnsi="宋体" w:hint="eastAsia"/>
          <w:szCs w:val="21"/>
        </w:rPr>
        <w:t>，</w:t>
      </w:r>
      <w:r>
        <w:rPr>
          <w:rFonts w:ascii="宋体" w:hAnsi="宋体" w:hint="eastAsia"/>
          <w:szCs w:val="21"/>
          <w:lang w:val="fr-FR"/>
        </w:rPr>
        <w:t>一种乌托邦早期社会主义在法国发展起来</w:t>
      </w:r>
      <w:r>
        <w:rPr>
          <w:rFonts w:ascii="宋体" w:hAnsi="宋体" w:hint="eastAsia"/>
          <w:szCs w:val="21"/>
        </w:rPr>
        <w:t>，</w:t>
      </w:r>
      <w:r>
        <w:rPr>
          <w:rFonts w:ascii="宋体" w:hAnsi="宋体" w:hint="eastAsia"/>
          <w:szCs w:val="21"/>
          <w:lang w:val="fr-FR"/>
        </w:rPr>
        <w:t>其创始人有巴贝夫</w:t>
      </w:r>
      <w:r>
        <w:rPr>
          <w:rFonts w:ascii="宋体" w:hAnsi="宋体" w:hint="eastAsia"/>
          <w:szCs w:val="21"/>
        </w:rPr>
        <w:t>（</w:t>
      </w:r>
      <w:r>
        <w:rPr>
          <w:rFonts w:ascii="宋体" w:hAnsi="宋体" w:hint="eastAsia"/>
          <w:szCs w:val="21"/>
          <w:lang w:val="fr-FR"/>
        </w:rPr>
        <w:t>Fran</w:t>
      </w:r>
      <w:r>
        <w:rPr>
          <w:rFonts w:ascii="宋体" w:hAnsi="宋体"/>
          <w:szCs w:val="21"/>
          <w:lang w:val="fr-FR"/>
        </w:rPr>
        <w:t>çois B</w:t>
      </w:r>
      <w:r>
        <w:rPr>
          <w:rFonts w:ascii="宋体" w:hAnsi="宋体" w:hint="eastAsia"/>
          <w:szCs w:val="21"/>
          <w:lang w:val="fr-FR"/>
        </w:rPr>
        <w:t>a</w:t>
      </w:r>
      <w:r>
        <w:rPr>
          <w:rFonts w:ascii="宋体" w:hAnsi="宋体"/>
          <w:szCs w:val="21"/>
          <w:lang w:val="fr-FR"/>
        </w:rPr>
        <w:t>beuf</w:t>
      </w:r>
      <w:r>
        <w:rPr>
          <w:rFonts w:ascii="宋体" w:hAnsi="宋体" w:hint="eastAsia"/>
          <w:szCs w:val="21"/>
        </w:rPr>
        <w:t>，</w:t>
      </w:r>
      <w:r>
        <w:rPr>
          <w:rFonts w:ascii="宋体" w:hAnsi="宋体"/>
          <w:szCs w:val="21"/>
          <w:lang w:val="fr-FR"/>
        </w:rPr>
        <w:t>1760</w:t>
      </w:r>
      <w:r>
        <w:rPr>
          <w:rFonts w:ascii="宋体" w:hAnsi="宋体" w:hint="eastAsia"/>
          <w:szCs w:val="21"/>
          <w:lang w:val="fr-FR"/>
        </w:rPr>
        <w:t>-97</w:t>
      </w:r>
      <w:r>
        <w:rPr>
          <w:rFonts w:ascii="宋体" w:hAnsi="宋体"/>
          <w:szCs w:val="21"/>
        </w:rPr>
        <w:t>）</w:t>
      </w:r>
      <w:r>
        <w:rPr>
          <w:rFonts w:ascii="宋体" w:hAnsi="宋体" w:hint="eastAsia"/>
          <w:szCs w:val="21"/>
          <w:lang w:val="fr-FR"/>
        </w:rPr>
        <w:t>圣西门</w:t>
      </w:r>
      <w:r>
        <w:rPr>
          <w:rFonts w:ascii="宋体" w:hAnsi="宋体" w:hint="eastAsia"/>
          <w:szCs w:val="21"/>
          <w:lang w:val="fr-FR"/>
        </w:rPr>
        <w:t>(Claude-Henri de Saint-Si</w:t>
      </w:r>
      <w:r>
        <w:rPr>
          <w:rFonts w:ascii="宋体" w:hAnsi="宋体" w:hint="eastAsia"/>
          <w:szCs w:val="21"/>
          <w:lang w:val="fr-FR"/>
        </w:rPr>
        <w:t>mon,1760-1825)</w:t>
      </w:r>
      <w:r>
        <w:rPr>
          <w:rFonts w:ascii="宋体" w:hAnsi="宋体" w:hint="eastAsia"/>
          <w:szCs w:val="21"/>
        </w:rPr>
        <w:t>，</w:t>
      </w:r>
      <w:r>
        <w:rPr>
          <w:rFonts w:ascii="宋体" w:hAnsi="宋体" w:hint="eastAsia"/>
          <w:szCs w:val="21"/>
          <w:lang w:val="fr-FR"/>
        </w:rPr>
        <w:t>以及傅利叶</w:t>
      </w:r>
      <w:r>
        <w:rPr>
          <w:rFonts w:ascii="宋体" w:hAnsi="宋体" w:hint="eastAsia"/>
          <w:szCs w:val="21"/>
          <w:lang w:val="fr-FR"/>
        </w:rPr>
        <w:t>(Charles Fourier,1792-1817)</w:t>
      </w:r>
      <w:r>
        <w:rPr>
          <w:rFonts w:ascii="宋体" w:hAnsi="宋体" w:hint="eastAsia"/>
          <w:szCs w:val="21"/>
          <w:lang w:val="fr-FR"/>
        </w:rPr>
        <w:t>等。在工业化过程中，随着工人在</w:t>
      </w:r>
      <w:r>
        <w:rPr>
          <w:rFonts w:ascii="宋体" w:hAnsi="宋体" w:hint="eastAsia"/>
          <w:szCs w:val="21"/>
          <w:lang w:val="fr-FR"/>
        </w:rPr>
        <w:t>19</w:t>
      </w:r>
      <w:r>
        <w:rPr>
          <w:rFonts w:ascii="宋体" w:hAnsi="宋体" w:hint="eastAsia"/>
          <w:szCs w:val="21"/>
          <w:lang w:val="fr-FR"/>
        </w:rPr>
        <w:t>世纪的日益贫困化，社会主义开始成为政治运动。与自由资本主义的经济秩序和社会秩序相反，社会主义的奋斗目标是一个没有阶级的、以财产和经济的公有制组织起来的社会；为了实现这一目标，全德工人联合会的创始人拉塞尔（</w:t>
      </w:r>
      <w:r>
        <w:rPr>
          <w:rFonts w:ascii="宋体" w:hAnsi="宋体" w:hint="eastAsia"/>
          <w:szCs w:val="21"/>
          <w:lang w:val="fr-FR"/>
        </w:rPr>
        <w:t>Ferdinand Lassalle,1825-64</w:t>
      </w:r>
      <w:r>
        <w:rPr>
          <w:rFonts w:ascii="宋体" w:hAnsi="宋体"/>
          <w:szCs w:val="21"/>
          <w:lang w:val="fr-FR"/>
        </w:rPr>
        <w:t>）</w:t>
      </w:r>
      <w:r>
        <w:rPr>
          <w:rFonts w:ascii="宋体" w:hAnsi="宋体" w:hint="eastAsia"/>
          <w:szCs w:val="21"/>
          <w:lang w:val="fr-FR"/>
        </w:rPr>
        <w:t>,</w:t>
      </w:r>
      <w:r>
        <w:rPr>
          <w:rFonts w:ascii="宋体" w:hAnsi="宋体" w:hint="eastAsia"/>
          <w:szCs w:val="21"/>
          <w:lang w:val="fr-FR"/>
        </w:rPr>
        <w:t>作为国家社会主义的理论家要求通过议会手段实现一种根本性的社会变革。相反，和巴枯宁（参</w:t>
      </w:r>
      <w:r>
        <w:rPr>
          <w:rFonts w:ascii="宋体" w:hAnsi="宋体" w:hint="eastAsia"/>
          <w:szCs w:val="21"/>
          <w:lang w:val="fr-FR"/>
        </w:rPr>
        <w:t>9-1</w:t>
      </w:r>
      <w:r>
        <w:rPr>
          <w:rFonts w:ascii="宋体" w:hAnsi="宋体" w:hint="eastAsia"/>
          <w:szCs w:val="21"/>
          <w:lang w:val="fr-FR"/>
        </w:rPr>
        <w:t>）一样，马克思（</w:t>
      </w:r>
      <w:r>
        <w:rPr>
          <w:rFonts w:ascii="宋体" w:hAnsi="宋体" w:hint="eastAsia"/>
          <w:szCs w:val="21"/>
          <w:lang w:val="fr-FR"/>
        </w:rPr>
        <w:t>Karl Marx</w:t>
      </w:r>
      <w:r>
        <w:rPr>
          <w:rFonts w:ascii="宋体" w:hAnsi="宋体" w:hint="eastAsia"/>
          <w:szCs w:val="21"/>
          <w:lang w:val="fr-FR"/>
        </w:rPr>
        <w:t>,1918-83</w:t>
      </w:r>
      <w:r>
        <w:rPr>
          <w:rFonts w:ascii="宋体" w:hAnsi="宋体"/>
          <w:szCs w:val="21"/>
          <w:lang w:val="fr-FR"/>
        </w:rPr>
        <w:t>）</w:t>
      </w:r>
      <w:r>
        <w:rPr>
          <w:rFonts w:ascii="宋体" w:hAnsi="宋体" w:hint="eastAsia"/>
          <w:szCs w:val="21"/>
          <w:lang w:val="fr-FR"/>
        </w:rPr>
        <w:t>和恩格斯（</w:t>
      </w:r>
      <w:r>
        <w:rPr>
          <w:rFonts w:ascii="宋体" w:hAnsi="宋体" w:hint="eastAsia"/>
          <w:szCs w:val="21"/>
          <w:lang w:val="fr-FR"/>
        </w:rPr>
        <w:t>Friedrich Engels,1820-95</w:t>
      </w:r>
      <w:r>
        <w:rPr>
          <w:rFonts w:ascii="宋体" w:hAnsi="宋体" w:hint="eastAsia"/>
          <w:szCs w:val="21"/>
          <w:lang w:val="fr-FR"/>
        </w:rPr>
        <w:t>），共产主义的创始人，在其著作《共产党宣言》（</w:t>
      </w:r>
      <w:r>
        <w:rPr>
          <w:rFonts w:ascii="宋体" w:hAnsi="宋体" w:hint="eastAsia"/>
          <w:szCs w:val="21"/>
          <w:lang w:val="fr-FR"/>
        </w:rPr>
        <w:t>1847</w:t>
      </w:r>
      <w:r>
        <w:rPr>
          <w:rFonts w:ascii="宋体" w:hAnsi="宋体" w:hint="eastAsia"/>
          <w:szCs w:val="21"/>
          <w:lang w:val="fr-FR"/>
        </w:rPr>
        <w:t>）和《资本论》（</w:t>
      </w:r>
      <w:r>
        <w:rPr>
          <w:rFonts w:ascii="宋体" w:hAnsi="宋体" w:hint="eastAsia"/>
          <w:szCs w:val="21"/>
          <w:lang w:val="fr-FR"/>
        </w:rPr>
        <w:t>1867</w:t>
      </w:r>
      <w:r>
        <w:rPr>
          <w:rFonts w:ascii="宋体" w:hAnsi="宋体" w:hint="eastAsia"/>
          <w:szCs w:val="21"/>
          <w:lang w:val="fr-FR"/>
        </w:rPr>
        <w:t>）中则坚持一种革命道路。关于实现社会主义的正确道路的争论也贯穿了</w:t>
      </w:r>
      <w:r>
        <w:rPr>
          <w:rFonts w:ascii="宋体" w:hAnsi="宋体" w:hint="eastAsia"/>
          <w:szCs w:val="21"/>
          <w:lang w:val="fr-FR"/>
        </w:rPr>
        <w:t>1869</w:t>
      </w:r>
      <w:r>
        <w:rPr>
          <w:rFonts w:ascii="宋体" w:hAnsi="宋体" w:hint="eastAsia"/>
          <w:szCs w:val="21"/>
          <w:lang w:val="fr-FR"/>
        </w:rPr>
        <w:t>年在爱森纳赫成立的德国社会民主工党的历史。</w:t>
      </w:r>
    </w:p>
    <w:p w:rsidR="00000000" w:rsidRDefault="00EF3B58">
      <w:pPr>
        <w:pStyle w:val="a7"/>
        <w:rPr>
          <w:rFonts w:hint="eastAsia"/>
        </w:rPr>
      </w:pPr>
    </w:p>
  </w:footnote>
  <w:footnote w:id="263">
    <w:p w:rsidR="00000000" w:rsidRDefault="00EF3B58">
      <w:pPr>
        <w:pStyle w:val="a7"/>
        <w:rPr>
          <w:rFonts w:ascii="宋体" w:hAnsi="宋体" w:hint="eastAsia"/>
          <w:szCs w:val="21"/>
          <w:lang w:val="fr-FR"/>
        </w:rPr>
      </w:pPr>
      <w:r>
        <w:rPr>
          <w:rStyle w:val="a8"/>
        </w:rPr>
        <w:footnoteRef/>
      </w:r>
      <w:r>
        <w:t xml:space="preserve"> </w:t>
      </w:r>
      <w:r>
        <w:t>【</w:t>
      </w:r>
      <w:r>
        <w:rPr>
          <w:szCs w:val="21"/>
          <w:lang w:val="de-DE"/>
        </w:rPr>
        <w:t>Pütz</w:t>
      </w:r>
      <w:r>
        <w:rPr>
          <w:lang w:val="de-DE"/>
        </w:rPr>
        <w:t>】</w:t>
      </w:r>
      <w:r>
        <w:rPr>
          <w:rFonts w:ascii="宋体" w:hAnsi="宋体" w:hint="eastAsia"/>
          <w:szCs w:val="21"/>
          <w:lang w:val="fr-FR"/>
        </w:rPr>
        <w:t>参康德《实践理性批判》第一部分，第一卷，第三章“纯粹实践理性的动机”，原版，页</w:t>
      </w:r>
      <w:r>
        <w:rPr>
          <w:rFonts w:ascii="宋体" w:hAnsi="宋体" w:hint="eastAsia"/>
          <w:szCs w:val="21"/>
          <w:lang w:val="fr-FR"/>
        </w:rPr>
        <w:t>146</w:t>
      </w:r>
      <w:r>
        <w:rPr>
          <w:rFonts w:ascii="宋体" w:hAnsi="宋体" w:hint="eastAsia"/>
          <w:szCs w:val="21"/>
          <w:lang w:val="fr-FR"/>
        </w:rPr>
        <w:t>以下。</w:t>
      </w:r>
    </w:p>
    <w:p w:rsidR="00000000" w:rsidRDefault="00EF3B58">
      <w:pPr>
        <w:pStyle w:val="a7"/>
        <w:rPr>
          <w:rFonts w:hint="eastAsia"/>
        </w:rPr>
      </w:pPr>
    </w:p>
  </w:footnote>
  <w:footnote w:id="264">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fr-FR"/>
        </w:rPr>
        <w:t>可参叔本华</w:t>
      </w:r>
      <w:r>
        <w:rPr>
          <w:rFonts w:ascii="宋体" w:hAnsi="宋体" w:hint="eastAsia"/>
          <w:szCs w:val="21"/>
        </w:rPr>
        <w:t>（</w:t>
      </w:r>
      <w:r>
        <w:rPr>
          <w:rFonts w:ascii="宋体" w:hAnsi="宋体" w:hint="eastAsia"/>
          <w:szCs w:val="21"/>
          <w:lang w:val="fr-FR"/>
        </w:rPr>
        <w:t>参</w:t>
      </w:r>
      <w:r>
        <w:rPr>
          <w:rFonts w:ascii="宋体" w:hAnsi="宋体" w:hint="eastAsia"/>
          <w:szCs w:val="21"/>
          <w:lang w:val="fr-FR"/>
        </w:rPr>
        <w:t>47-2</w:t>
      </w:r>
      <w:r>
        <w:rPr>
          <w:rFonts w:ascii="宋体" w:hAnsi="宋体" w:hint="eastAsia"/>
          <w:szCs w:val="21"/>
        </w:rPr>
        <w:t>）</w:t>
      </w:r>
      <w:r>
        <w:rPr>
          <w:rFonts w:ascii="宋体" w:hAnsi="宋体" w:hint="eastAsia"/>
          <w:szCs w:val="21"/>
          <w:lang w:val="fr-FR"/>
        </w:rPr>
        <w:t>《叔本华手稿遗文选》</w:t>
      </w:r>
      <w:r>
        <w:rPr>
          <w:rFonts w:ascii="宋体" w:hAnsi="宋体" w:hint="eastAsia"/>
          <w:szCs w:val="21"/>
        </w:rPr>
        <w:t>（</w:t>
      </w:r>
      <w:r>
        <w:rPr>
          <w:rFonts w:ascii="宋体" w:hAnsi="宋体" w:hint="eastAsia"/>
          <w:szCs w:val="21"/>
          <w:lang w:val="fr-FR"/>
        </w:rPr>
        <w:t>Aus Schopenhauer</w:t>
      </w:r>
      <w:r>
        <w:rPr>
          <w:rFonts w:ascii="宋体" w:hAnsi="宋体"/>
          <w:szCs w:val="21"/>
          <w:lang w:val="fr-FR"/>
        </w:rPr>
        <w:t>’</w:t>
      </w:r>
      <w:r>
        <w:rPr>
          <w:rFonts w:ascii="宋体" w:hAnsi="宋体" w:hint="eastAsia"/>
          <w:szCs w:val="21"/>
          <w:lang w:val="fr-FR"/>
        </w:rPr>
        <w:t>s  handschriftlic</w:t>
      </w:r>
      <w:r>
        <w:rPr>
          <w:rFonts w:ascii="宋体" w:hAnsi="宋体" w:hint="eastAsia"/>
          <w:szCs w:val="21"/>
          <w:lang w:val="fr-FR"/>
        </w:rPr>
        <w:t>hem Nachla</w:t>
      </w:r>
      <w:r>
        <w:rPr>
          <w:rFonts w:ascii="宋体" w:hAnsi="宋体"/>
          <w:szCs w:val="21"/>
          <w:lang w:val="de-DE"/>
        </w:rPr>
        <w:t>ß</w:t>
      </w:r>
      <w:r>
        <w:rPr>
          <w:rFonts w:ascii="宋体" w:hAnsi="宋体" w:hint="eastAsia"/>
          <w:szCs w:val="21"/>
        </w:rPr>
        <w:t>），</w:t>
      </w:r>
      <w:r>
        <w:rPr>
          <w:rFonts w:ascii="宋体" w:hAnsi="宋体" w:hint="eastAsia"/>
          <w:szCs w:val="21"/>
          <w:lang w:val="de-DE"/>
        </w:rPr>
        <w:t>Frauenst</w:t>
      </w:r>
      <w:r>
        <w:rPr>
          <w:rFonts w:ascii="宋体" w:hAnsi="宋体"/>
          <w:szCs w:val="21"/>
          <w:lang w:val="de-DE"/>
        </w:rPr>
        <w:t>ädt</w:t>
      </w:r>
      <w:r>
        <w:rPr>
          <w:rFonts w:ascii="宋体" w:hAnsi="宋体" w:hint="eastAsia"/>
          <w:szCs w:val="21"/>
          <w:lang w:val="de-DE"/>
        </w:rPr>
        <w:t>版</w:t>
      </w:r>
      <w:r>
        <w:rPr>
          <w:rFonts w:ascii="宋体" w:hAnsi="宋体" w:hint="eastAsia"/>
          <w:szCs w:val="21"/>
          <w:lang w:val="de-DE"/>
        </w:rPr>
        <w:t>,</w:t>
      </w:r>
      <w:r>
        <w:rPr>
          <w:rFonts w:ascii="宋体" w:hAnsi="宋体" w:hint="eastAsia"/>
          <w:szCs w:val="21"/>
          <w:lang w:val="de-DE"/>
        </w:rPr>
        <w:t>莱比锡</w:t>
      </w:r>
      <w:r>
        <w:rPr>
          <w:rFonts w:ascii="宋体" w:hAnsi="宋体" w:hint="eastAsia"/>
          <w:szCs w:val="21"/>
          <w:lang w:val="de-DE"/>
        </w:rPr>
        <w:t>1864</w:t>
      </w:r>
      <w:r>
        <w:rPr>
          <w:rFonts w:ascii="宋体" w:hAnsi="宋体" w:hint="eastAsia"/>
          <w:szCs w:val="21"/>
        </w:rPr>
        <w:t>，</w:t>
      </w:r>
      <w:r>
        <w:rPr>
          <w:rFonts w:ascii="宋体" w:hAnsi="宋体" w:hint="eastAsia"/>
          <w:szCs w:val="21"/>
          <w:lang w:val="de-DE"/>
        </w:rPr>
        <w:t>页</w:t>
      </w:r>
      <w:r>
        <w:rPr>
          <w:rFonts w:ascii="宋体" w:hAnsi="宋体" w:hint="eastAsia"/>
          <w:szCs w:val="21"/>
          <w:lang w:val="de-DE"/>
        </w:rPr>
        <w:t>333</w:t>
      </w:r>
      <w:r>
        <w:rPr>
          <w:rFonts w:ascii="宋体" w:hAnsi="宋体" w:hint="eastAsia"/>
          <w:szCs w:val="21"/>
          <w:lang w:val="de-DE"/>
        </w:rPr>
        <w:t>。</w:t>
      </w:r>
    </w:p>
    <w:p w:rsidR="00000000" w:rsidRDefault="00EF3B58">
      <w:pPr>
        <w:pStyle w:val="a7"/>
        <w:rPr>
          <w:rFonts w:hint="eastAsia"/>
        </w:rPr>
      </w:pPr>
    </w:p>
  </w:footnote>
  <w:footnote w:id="265">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对通常的“同情”概念的重新解释可以概括如下：同情是指向其他人的我们自己的恐惧。因此，他的同情概念似乎是莱辛对恐惧——亚里士多德悲剧理论中的一对情感“恐惧和同情”中的恐惧——重新解释的一个颠倒。在其《汉堡剧评》</w:t>
      </w:r>
      <w:r>
        <w:rPr>
          <w:rFonts w:ascii="宋体" w:hAnsi="宋体" w:hint="eastAsia"/>
          <w:szCs w:val="21"/>
          <w:lang w:val="de-DE"/>
        </w:rPr>
        <w:t>75</w:t>
      </w:r>
      <w:r>
        <w:rPr>
          <w:rFonts w:ascii="宋体" w:hAnsi="宋体" w:hint="eastAsia"/>
          <w:szCs w:val="21"/>
          <w:lang w:val="de-DE"/>
        </w:rPr>
        <w:t>条中，莱辛这样定义：“恐惧是针对我们自己的同情。”</w:t>
      </w:r>
    </w:p>
    <w:p w:rsidR="00000000" w:rsidRDefault="00EF3B58">
      <w:pPr>
        <w:pStyle w:val="a7"/>
        <w:rPr>
          <w:rFonts w:hint="eastAsia"/>
        </w:rPr>
      </w:pPr>
    </w:p>
  </w:footnote>
  <w:footnote w:id="266">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】“然而，只要我们做出了……振奋的”，清样为：此外，我们经常由于看到与我们的处境的一种对比而激起快乐感：嫉妒的反面。还由于想到我们只</w:t>
      </w:r>
      <w:r>
        <w:rPr>
          <w:rFonts w:hint="eastAsia"/>
        </w:rPr>
        <w:t>要愿意帮助就能帮助而快乐：最后由于帮助行动中的成功活动本身而快乐。</w:t>
      </w:r>
    </w:p>
  </w:footnote>
  <w:footnote w:id="267">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在叔本华看来，同情抵消了个体化的趋势，因为在痛苦中产生了与另一个个体的身份认同（</w:t>
      </w:r>
      <w:r>
        <w:rPr>
          <w:rFonts w:ascii="宋体" w:hAnsi="宋体" w:hint="eastAsia"/>
          <w:szCs w:val="21"/>
          <w:lang w:val="de-DE"/>
        </w:rPr>
        <w:t>Identit</w:t>
      </w:r>
      <w:r>
        <w:rPr>
          <w:rFonts w:ascii="宋体" w:hAnsi="宋体"/>
          <w:szCs w:val="21"/>
          <w:lang w:val="de-DE"/>
        </w:rPr>
        <w:t>ät</w:t>
      </w:r>
      <w:r>
        <w:rPr>
          <w:rFonts w:ascii="宋体" w:hAnsi="宋体" w:hint="eastAsia"/>
          <w:szCs w:val="21"/>
          <w:lang w:val="de-DE"/>
        </w:rPr>
        <w:t>）（参前节</w:t>
      </w:r>
      <w:r>
        <w:rPr>
          <w:rFonts w:ascii="宋体" w:hAnsi="宋体" w:hint="eastAsia"/>
          <w:szCs w:val="21"/>
          <w:lang w:val="de-DE"/>
        </w:rPr>
        <w:t>63</w:t>
      </w:r>
      <w:r>
        <w:rPr>
          <w:rFonts w:ascii="宋体" w:hAnsi="宋体" w:hint="eastAsia"/>
          <w:szCs w:val="21"/>
          <w:lang w:val="de-DE"/>
        </w:rPr>
        <w:t>），从而使与语词的单一性的冲突不能形成。尼采批评人为的简单化（参</w:t>
      </w:r>
      <w:r>
        <w:rPr>
          <w:rFonts w:ascii="宋体" w:hAnsi="宋体" w:hint="eastAsia"/>
          <w:szCs w:val="21"/>
          <w:lang w:val="de-DE"/>
        </w:rPr>
        <w:t>PÜTZ</w:t>
      </w:r>
      <w:r>
        <w:rPr>
          <w:rFonts w:ascii="宋体" w:hAnsi="宋体" w:hint="eastAsia"/>
          <w:szCs w:val="21"/>
          <w:lang w:val="de-DE"/>
        </w:rPr>
        <w:t>版编辑说明）和一种主体之间的等同的观念，正如他同样质疑传统的</w:t>
      </w:r>
      <w:r>
        <w:rPr>
          <w:rFonts w:ascii="宋体" w:hAnsi="宋体" w:hint="eastAsia"/>
          <w:szCs w:val="21"/>
          <w:lang w:val="de-DE"/>
        </w:rPr>
        <w:t>Individuums(</w:t>
      </w:r>
      <w:r>
        <w:rPr>
          <w:rFonts w:ascii="宋体" w:hAnsi="宋体" w:hint="eastAsia"/>
          <w:szCs w:val="21"/>
          <w:lang w:val="de-DE"/>
        </w:rPr>
        <w:t>拉丁文：不可分的</w:t>
      </w:r>
      <w:r>
        <w:rPr>
          <w:rFonts w:ascii="宋体" w:hAnsi="宋体" w:hint="eastAsia"/>
          <w:szCs w:val="21"/>
          <w:lang w:val="de-DE"/>
        </w:rPr>
        <w:t>)</w:t>
      </w:r>
      <w:r>
        <w:rPr>
          <w:rFonts w:ascii="宋体" w:hAnsi="宋体" w:hint="eastAsia"/>
          <w:szCs w:val="21"/>
          <w:lang w:val="de-DE"/>
        </w:rPr>
        <w:t>概念。</w:t>
      </w:r>
    </w:p>
    <w:p w:rsidR="00000000" w:rsidRDefault="00EF3B58">
      <w:pPr>
        <w:pStyle w:val="a7"/>
        <w:rPr>
          <w:rFonts w:hint="eastAsia"/>
        </w:rPr>
      </w:pPr>
    </w:p>
  </w:footnote>
  <w:footnote w:id="268">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指斯多葛派主张的精神自制。斯多葛学派是一希腊哲学中一个广泛传播的流派，大约于公元前</w:t>
      </w:r>
      <w:r>
        <w:rPr>
          <w:rFonts w:ascii="宋体" w:hAnsi="宋体" w:hint="eastAsia"/>
          <w:szCs w:val="21"/>
          <w:lang w:val="de-DE"/>
        </w:rPr>
        <w:t>300</w:t>
      </w:r>
      <w:r>
        <w:rPr>
          <w:rFonts w:ascii="宋体" w:hAnsi="宋体" w:hint="eastAsia"/>
          <w:szCs w:val="21"/>
          <w:lang w:val="de-DE"/>
        </w:rPr>
        <w:t>年由基提翁的芝诺创立（老</w:t>
      </w:r>
      <w:r>
        <w:rPr>
          <w:rFonts w:ascii="宋体" w:hAnsi="宋体" w:hint="eastAsia"/>
          <w:szCs w:val="21"/>
          <w:lang w:val="de-DE"/>
        </w:rPr>
        <w:t>斯多葛派）。斯多葛伦理学的目的，以及因此斯多葛哲学的根本，是一种建立在“无情感状态”（</w:t>
      </w:r>
      <w:r>
        <w:rPr>
          <w:rFonts w:ascii="宋体" w:hAnsi="宋体" w:hint="eastAsia"/>
          <w:szCs w:val="21"/>
          <w:lang w:val="de-DE"/>
        </w:rPr>
        <w:t>Apathie</w:t>
      </w:r>
      <w:r>
        <w:rPr>
          <w:rFonts w:ascii="宋体" w:hAnsi="宋体"/>
          <w:szCs w:val="21"/>
          <w:lang w:val="de-DE"/>
        </w:rPr>
        <w:t>）</w:t>
      </w:r>
      <w:r>
        <w:rPr>
          <w:rFonts w:ascii="宋体" w:hAnsi="宋体" w:hint="eastAsia"/>
          <w:szCs w:val="21"/>
          <w:lang w:val="de-DE"/>
        </w:rPr>
        <w:t>和冷漠（</w:t>
      </w:r>
      <w:r>
        <w:rPr>
          <w:rFonts w:ascii="宋体" w:hAnsi="宋体" w:hint="eastAsia"/>
          <w:szCs w:val="21"/>
          <w:lang w:val="de-DE"/>
        </w:rPr>
        <w:t>Ataraxie</w:t>
      </w:r>
      <w:r>
        <w:rPr>
          <w:rFonts w:ascii="宋体" w:hAnsi="宋体"/>
          <w:szCs w:val="21"/>
          <w:lang w:val="de-DE"/>
        </w:rPr>
        <w:t>）</w:t>
      </w:r>
      <w:r>
        <w:rPr>
          <w:rFonts w:ascii="宋体" w:hAnsi="宋体" w:hint="eastAsia"/>
          <w:szCs w:val="21"/>
          <w:lang w:val="de-DE"/>
        </w:rPr>
        <w:t>基础上的个体生存（</w:t>
      </w:r>
      <w:r>
        <w:rPr>
          <w:rFonts w:ascii="宋体" w:hAnsi="宋体" w:hint="eastAsia"/>
          <w:szCs w:val="21"/>
          <w:lang w:val="de-DE"/>
        </w:rPr>
        <w:t>Dasein</w:t>
      </w:r>
      <w:r>
        <w:rPr>
          <w:rFonts w:ascii="宋体" w:hAnsi="宋体" w:hint="eastAsia"/>
          <w:szCs w:val="21"/>
          <w:lang w:val="de-DE"/>
        </w:rPr>
        <w:t>），这样的生存使人能将其意志与世界整体的必然不断发生的事件协调一致。人通过使其欲望与自然的法则一致而获得美德和幸福。斯多葛式的精神自制的危险在于惰性和宿命论。</w:t>
      </w:r>
    </w:p>
    <w:p w:rsidR="00000000" w:rsidRDefault="00EF3B58">
      <w:pPr>
        <w:pStyle w:val="a7"/>
        <w:rPr>
          <w:rFonts w:hint="eastAsia"/>
        </w:rPr>
      </w:pPr>
    </w:p>
  </w:footnote>
  <w:footnote w:id="269">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亚里士多德在其《诗学》中提出了一种悲剧接受理论，按照这一理论，唤起苦痛（</w:t>
      </w:r>
      <w:r>
        <w:rPr>
          <w:rFonts w:ascii="宋体" w:hAnsi="宋体" w:hint="eastAsia"/>
          <w:szCs w:val="21"/>
          <w:lang w:val="de-DE"/>
        </w:rPr>
        <w:t>elos</w:t>
      </w:r>
      <w:r>
        <w:rPr>
          <w:rFonts w:ascii="宋体" w:hAnsi="宋体" w:hint="eastAsia"/>
          <w:szCs w:val="21"/>
          <w:lang w:val="de-DE"/>
        </w:rPr>
        <w:t>）和恐怖（</w:t>
      </w:r>
      <w:r>
        <w:rPr>
          <w:rFonts w:ascii="宋体" w:hAnsi="宋体" w:hint="eastAsia"/>
          <w:szCs w:val="21"/>
          <w:lang w:val="de-DE"/>
        </w:rPr>
        <w:t>phobos</w:t>
      </w:r>
      <w:r>
        <w:rPr>
          <w:rFonts w:ascii="宋体" w:hAnsi="宋体"/>
          <w:szCs w:val="21"/>
          <w:lang w:val="de-DE"/>
        </w:rPr>
        <w:t>）</w:t>
      </w:r>
      <w:r>
        <w:rPr>
          <w:rFonts w:ascii="宋体" w:hAnsi="宋体" w:hint="eastAsia"/>
          <w:szCs w:val="21"/>
          <w:lang w:val="de-DE"/>
        </w:rPr>
        <w:t>的目的是，通过震撼（或者说通过这些情感本身）像通过医药或心理卫生一样恰好</w:t>
      </w:r>
      <w:r>
        <w:rPr>
          <w:rFonts w:ascii="宋体" w:hAnsi="宋体" w:hint="eastAsia"/>
          <w:szCs w:val="21"/>
          <w:lang w:val="de-DE"/>
        </w:rPr>
        <w:t>从内心中净化这种情感（</w:t>
      </w:r>
      <w:r>
        <w:rPr>
          <w:rFonts w:ascii="宋体" w:hAnsi="宋体" w:hint="eastAsia"/>
          <w:szCs w:val="21"/>
          <w:lang w:val="de-DE"/>
        </w:rPr>
        <w:t>katharsis</w:t>
      </w:r>
      <w:r>
        <w:rPr>
          <w:rFonts w:ascii="宋体" w:hAnsi="宋体"/>
          <w:szCs w:val="21"/>
          <w:lang w:val="de-DE"/>
        </w:rPr>
        <w:t>）</w:t>
      </w:r>
      <w:r>
        <w:rPr>
          <w:rFonts w:ascii="宋体" w:hAnsi="宋体" w:hint="eastAsia"/>
          <w:szCs w:val="21"/>
          <w:lang w:val="de-DE"/>
        </w:rPr>
        <w:t>。情感的平静在亚里士多德那里同时具有伦理的和（作为公民的使命）政治的重要性。莱辛在其《汉堡剧评》（第</w:t>
      </w:r>
      <w:r>
        <w:rPr>
          <w:rFonts w:ascii="宋体" w:hAnsi="宋体" w:hint="eastAsia"/>
          <w:szCs w:val="21"/>
          <w:lang w:val="de-DE"/>
        </w:rPr>
        <w:t>75</w:t>
      </w:r>
      <w:r>
        <w:rPr>
          <w:rFonts w:ascii="宋体" w:hAnsi="宋体" w:hint="eastAsia"/>
          <w:szCs w:val="21"/>
          <w:lang w:val="de-DE"/>
        </w:rPr>
        <w:t>条）中用反思性的“恐惧”代替“恐怖”，并在基督教伦理的背景下，将这种情感与被推到中心位置的“同情”（</w:t>
      </w:r>
      <w:r>
        <w:rPr>
          <w:rFonts w:ascii="宋体" w:hAnsi="宋体" w:hint="eastAsia"/>
          <w:szCs w:val="21"/>
          <w:lang w:val="de-DE"/>
        </w:rPr>
        <w:t>Mitleid</w:t>
      </w:r>
      <w:r>
        <w:rPr>
          <w:rFonts w:ascii="宋体" w:hAnsi="宋体"/>
          <w:szCs w:val="21"/>
          <w:lang w:val="de-DE"/>
        </w:rPr>
        <w:t>）</w:t>
      </w:r>
      <w:r>
        <w:rPr>
          <w:rFonts w:ascii="宋体" w:hAnsi="宋体" w:hint="eastAsia"/>
          <w:szCs w:val="21"/>
          <w:lang w:val="de-DE"/>
        </w:rPr>
        <w:t>——他认为该词是对“苦痛”</w:t>
      </w:r>
      <w:r>
        <w:rPr>
          <w:rFonts w:ascii="宋体" w:hAnsi="宋体" w:hint="eastAsia"/>
          <w:szCs w:val="21"/>
          <w:lang w:val="de-DE"/>
        </w:rPr>
        <w:t>(Jammer)</w:t>
      </w:r>
      <w:r>
        <w:rPr>
          <w:rFonts w:ascii="宋体" w:hAnsi="宋体" w:hint="eastAsia"/>
          <w:szCs w:val="21"/>
          <w:lang w:val="de-DE"/>
        </w:rPr>
        <w:t>一词的翻译</w:t>
      </w:r>
      <w:r>
        <w:rPr>
          <w:rFonts w:ascii="宋体" w:hAnsi="宋体" w:hint="eastAsia"/>
          <w:szCs w:val="21"/>
          <w:lang w:val="de-DE"/>
        </w:rPr>
        <w:t xml:space="preserve"> </w:t>
      </w:r>
      <w:r>
        <w:rPr>
          <w:rFonts w:ascii="宋体" w:hAnsi="宋体" w:hint="eastAsia"/>
          <w:szCs w:val="21"/>
          <w:lang w:val="de-DE"/>
        </w:rPr>
        <w:t>——联系起来。</w:t>
      </w:r>
    </w:p>
    <w:p w:rsidR="00000000" w:rsidRDefault="00EF3B58">
      <w:pPr>
        <w:pStyle w:val="a7"/>
        <w:rPr>
          <w:rFonts w:hint="eastAsia"/>
        </w:rPr>
      </w:pPr>
    </w:p>
  </w:footnote>
  <w:footnote w:id="270">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不仅在印度教中，而且也在佛教中，救赎的第一步都与所有痛苦都是由经验现实造成的这一认识联系在一起。</w:t>
      </w:r>
    </w:p>
    <w:p w:rsidR="00000000" w:rsidRDefault="00EF3B58">
      <w:pPr>
        <w:pStyle w:val="a7"/>
        <w:rPr>
          <w:rFonts w:hint="eastAsia"/>
        </w:rPr>
      </w:pPr>
    </w:p>
  </w:footnote>
  <w:footnote w:id="271">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尼采所谓原则，即主体原则，指康德伦理学。按照康</w:t>
      </w:r>
      <w:r>
        <w:rPr>
          <w:rFonts w:ascii="宋体" w:hAnsi="宋体" w:hint="eastAsia"/>
          <w:szCs w:val="21"/>
          <w:lang w:val="de-DE"/>
        </w:rPr>
        <w:t>德伦理学，“在世界上，除了善的意志以外，没有任何东西可以算作善的。”（康德：《道德形而上学基础》，节</w:t>
      </w:r>
      <w:r>
        <w:rPr>
          <w:rFonts w:ascii="宋体" w:hAnsi="宋体" w:hint="eastAsia"/>
          <w:szCs w:val="21"/>
          <w:lang w:val="de-DE"/>
        </w:rPr>
        <w:t>1</w:t>
      </w:r>
      <w:r>
        <w:rPr>
          <w:rFonts w:ascii="宋体" w:hAnsi="宋体" w:hint="eastAsia"/>
          <w:szCs w:val="21"/>
          <w:lang w:val="de-DE"/>
        </w:rPr>
        <w:t>，原版，页</w:t>
      </w:r>
      <w:r>
        <w:rPr>
          <w:rFonts w:ascii="宋体" w:hAnsi="宋体" w:hint="eastAsia"/>
          <w:szCs w:val="21"/>
          <w:lang w:val="de-DE"/>
        </w:rPr>
        <w:t>393</w:t>
      </w:r>
      <w:r>
        <w:rPr>
          <w:rFonts w:ascii="宋体" w:hAnsi="宋体" w:hint="eastAsia"/>
          <w:szCs w:val="21"/>
          <w:lang w:val="de-DE"/>
        </w:rPr>
        <w:t>）。在他看来，自由和实践理性、行动的可普遍法则化和自我一致说的是同一回事（康德：《实践理性批判》第一部分，第一卷，第一章，§§</w:t>
      </w:r>
      <w:r>
        <w:rPr>
          <w:rFonts w:ascii="宋体" w:hAnsi="宋体" w:hint="eastAsia"/>
          <w:szCs w:val="21"/>
          <w:lang w:val="de-DE"/>
        </w:rPr>
        <w:t>5</w:t>
      </w:r>
      <w:r>
        <w:rPr>
          <w:rFonts w:ascii="宋体" w:hAnsi="宋体" w:hint="eastAsia"/>
          <w:szCs w:val="21"/>
          <w:lang w:val="de-DE"/>
        </w:rPr>
        <w:t>和</w:t>
      </w:r>
      <w:r>
        <w:rPr>
          <w:rFonts w:ascii="宋体" w:hAnsi="宋体" w:hint="eastAsia"/>
          <w:szCs w:val="21"/>
          <w:lang w:val="de-DE"/>
        </w:rPr>
        <w:t>6</w:t>
      </w:r>
      <w:r>
        <w:rPr>
          <w:rFonts w:ascii="宋体" w:hAnsi="宋体" w:hint="eastAsia"/>
          <w:szCs w:val="21"/>
          <w:lang w:val="de-DE"/>
        </w:rPr>
        <w:t>，原版，</w:t>
      </w:r>
      <w:r>
        <w:rPr>
          <w:rFonts w:ascii="宋体" w:hAnsi="宋体" w:hint="eastAsia"/>
          <w:szCs w:val="21"/>
          <w:lang w:val="de-DE"/>
        </w:rPr>
        <w:t>29</w:t>
      </w:r>
      <w:r>
        <w:rPr>
          <w:rFonts w:ascii="宋体" w:hAnsi="宋体" w:hint="eastAsia"/>
          <w:szCs w:val="21"/>
          <w:lang w:val="de-DE"/>
        </w:rPr>
        <w:t>页以下）。</w:t>
      </w:r>
    </w:p>
    <w:p w:rsidR="00000000" w:rsidRDefault="00EF3B58">
      <w:pPr>
        <w:pStyle w:val="a7"/>
        <w:rPr>
          <w:rFonts w:hint="eastAsia"/>
        </w:rPr>
      </w:pPr>
    </w:p>
  </w:footnote>
  <w:footnote w:id="272">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】“发现某个我们……已经出现”，草稿为：爱着某人，但却发现，他在受苦！但是，“爱”本身完全不是同情！同样，赞美某人，崇敬某人，但却发现，他在受苦！</w:t>
      </w:r>
    </w:p>
  </w:footnote>
  <w:footnote w:id="273">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亚里士多德在其《诗学》中已经认识到，模仿（希腊文：</w:t>
      </w:r>
      <w:r>
        <w:rPr>
          <w:rFonts w:ascii="宋体" w:hAnsi="宋体" w:hint="eastAsia"/>
          <w:szCs w:val="21"/>
          <w:lang w:val="de-DE"/>
        </w:rPr>
        <w:t>Mimes</w:t>
      </w:r>
      <w:r>
        <w:rPr>
          <w:rFonts w:ascii="宋体" w:hAnsi="宋体" w:hint="eastAsia"/>
          <w:szCs w:val="21"/>
          <w:lang w:val="de-DE"/>
        </w:rPr>
        <w:t>is</w:t>
      </w:r>
      <w:r>
        <w:rPr>
          <w:rFonts w:ascii="宋体" w:hAnsi="宋体"/>
          <w:szCs w:val="21"/>
          <w:lang w:val="de-DE"/>
        </w:rPr>
        <w:t>）</w:t>
      </w:r>
      <w:r>
        <w:rPr>
          <w:rFonts w:ascii="宋体" w:hAnsi="宋体" w:hint="eastAsia"/>
          <w:szCs w:val="21"/>
          <w:lang w:val="de-DE"/>
        </w:rPr>
        <w:t>是一切艺术共有的基本特点。他将艺术产生的原因归结为人天生具有一种模仿才能并从中感到快乐。</w:t>
      </w:r>
    </w:p>
    <w:p w:rsidR="00000000" w:rsidRDefault="00EF3B58">
      <w:pPr>
        <w:pStyle w:val="a7"/>
        <w:rPr>
          <w:rFonts w:hint="eastAsia"/>
        </w:rPr>
      </w:pPr>
    </w:p>
  </w:footnote>
  <w:footnote w:id="274">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绝对的也就是必须无条件服从的义务命令按照他的一个概括就是：“你必须这样行动，使你同时能够决意使你的准则成为一条普遍的规律。”（《道德的形而上学基础》，第二节，学院版，页</w:t>
      </w:r>
      <w:r>
        <w:rPr>
          <w:rFonts w:ascii="宋体" w:hAnsi="宋体" w:hint="eastAsia"/>
          <w:szCs w:val="21"/>
          <w:lang w:val="de-DE"/>
        </w:rPr>
        <w:t>421</w:t>
      </w:r>
      <w:r>
        <w:rPr>
          <w:rFonts w:ascii="宋体" w:hAnsi="宋体" w:hint="eastAsia"/>
          <w:szCs w:val="21"/>
          <w:lang w:val="de-DE"/>
        </w:rPr>
        <w:t>）</w:t>
      </w:r>
    </w:p>
    <w:p w:rsidR="00000000" w:rsidRDefault="00EF3B58">
      <w:pPr>
        <w:pStyle w:val="a7"/>
        <w:rPr>
          <w:rFonts w:hint="eastAsia"/>
        </w:rPr>
      </w:pPr>
    </w:p>
  </w:footnote>
  <w:footnote w:id="275">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de-DE"/>
        </w:rPr>
        <w:t xml:space="preserve"> </w:t>
      </w:r>
      <w:r>
        <w:rPr>
          <w:rFonts w:ascii="宋体" w:hAnsi="宋体" w:hint="eastAsia"/>
          <w:szCs w:val="21"/>
          <w:lang w:val="de-DE"/>
        </w:rPr>
        <w:t>拉丁文，意为隐藏的神秘的性质。康德的绝对命令要求的只是一种康德认为每个人都有的无条件的道德义务的意识作为形式化的理性法则。相反，自由作为德行本身的条件，却仍然是不可认识的。它只是一种实践有约束力的信仰</w:t>
      </w:r>
      <w:r>
        <w:rPr>
          <w:rFonts w:ascii="宋体" w:hAnsi="宋体" w:hint="eastAsia"/>
          <w:szCs w:val="21"/>
          <w:lang w:val="de-DE"/>
        </w:rPr>
        <w:t>的对象，因为不容推卸的“应该”以“能够”为前提条件。</w:t>
      </w:r>
    </w:p>
    <w:p w:rsidR="00000000" w:rsidRDefault="00EF3B58">
      <w:pPr>
        <w:pStyle w:val="a7"/>
        <w:rPr>
          <w:rFonts w:hint="eastAsia"/>
        </w:rPr>
      </w:pPr>
    </w:p>
  </w:footnote>
  <w:footnote w:id="276">
    <w:p w:rsidR="00000000" w:rsidRDefault="00EF3B58">
      <w:pPr>
        <w:pStyle w:val="a7"/>
        <w:rPr>
          <w:rFonts w:ascii="宋体" w:hAnsi="宋体" w:hint="eastAsia"/>
          <w:szCs w:val="21"/>
          <w:lang w:val="de-DE"/>
        </w:rPr>
      </w:pPr>
      <w:r>
        <w:rPr>
          <w:rStyle w:val="a8"/>
        </w:rPr>
        <w:footnoteRef/>
      </w:r>
      <w:r>
        <w:t xml:space="preserve"> </w:t>
      </w:r>
      <w:r>
        <w:t>【</w:t>
      </w:r>
      <w:r>
        <w:rPr>
          <w:szCs w:val="21"/>
          <w:lang w:val="de-DE"/>
        </w:rPr>
        <w:t>Pütz</w:t>
      </w:r>
      <w:r>
        <w:rPr>
          <w:lang w:val="de-DE"/>
        </w:rPr>
        <w:t>】</w:t>
      </w:r>
      <w:r>
        <w:rPr>
          <w:rFonts w:ascii="宋体" w:hAnsi="宋体" w:hint="eastAsia"/>
          <w:szCs w:val="21"/>
          <w:lang w:val="fr-FR"/>
        </w:rPr>
        <w:t>叔本华</w:t>
      </w:r>
      <w:r>
        <w:rPr>
          <w:rFonts w:ascii="宋体" w:hAnsi="宋体" w:hint="eastAsia"/>
          <w:szCs w:val="21"/>
        </w:rPr>
        <w:t>：</w:t>
      </w:r>
      <w:r>
        <w:rPr>
          <w:rFonts w:ascii="宋体" w:hAnsi="宋体" w:hint="eastAsia"/>
          <w:szCs w:val="21"/>
          <w:lang w:val="fr-FR"/>
        </w:rPr>
        <w:t>《叔本华手稿遗文选》</w:t>
      </w:r>
      <w:r>
        <w:rPr>
          <w:rFonts w:ascii="宋体" w:hAnsi="宋体" w:hint="eastAsia"/>
          <w:szCs w:val="21"/>
        </w:rPr>
        <w:t>（</w:t>
      </w:r>
      <w:r>
        <w:rPr>
          <w:rFonts w:ascii="宋体" w:hAnsi="宋体" w:hint="eastAsia"/>
          <w:szCs w:val="21"/>
          <w:lang w:val="fr-FR"/>
        </w:rPr>
        <w:t>Aus Schopenhauer</w:t>
      </w:r>
      <w:r>
        <w:rPr>
          <w:rFonts w:ascii="宋体" w:hAnsi="宋体"/>
          <w:szCs w:val="21"/>
          <w:lang w:val="fr-FR"/>
        </w:rPr>
        <w:t>’</w:t>
      </w:r>
      <w:r>
        <w:rPr>
          <w:rFonts w:ascii="宋体" w:hAnsi="宋体" w:hint="eastAsia"/>
          <w:szCs w:val="21"/>
          <w:lang w:val="fr-FR"/>
        </w:rPr>
        <w:t>s  handschriftlichem Nachla</w:t>
      </w:r>
      <w:r>
        <w:rPr>
          <w:rFonts w:ascii="宋体" w:hAnsi="宋体"/>
          <w:szCs w:val="21"/>
          <w:lang w:val="de-DE"/>
        </w:rPr>
        <w:t>ß</w:t>
      </w:r>
      <w:r>
        <w:rPr>
          <w:rFonts w:ascii="宋体" w:hAnsi="宋体" w:hint="eastAsia"/>
          <w:szCs w:val="21"/>
        </w:rPr>
        <w:t>），</w:t>
      </w:r>
      <w:r>
        <w:rPr>
          <w:rFonts w:ascii="宋体" w:hAnsi="宋体" w:hint="eastAsia"/>
          <w:szCs w:val="21"/>
          <w:lang w:val="de-DE"/>
        </w:rPr>
        <w:t>Frauenst</w:t>
      </w:r>
      <w:r>
        <w:rPr>
          <w:rFonts w:ascii="宋体" w:hAnsi="宋体"/>
          <w:szCs w:val="21"/>
          <w:lang w:val="de-DE"/>
        </w:rPr>
        <w:t>ädt</w:t>
      </w:r>
      <w:r>
        <w:rPr>
          <w:rFonts w:ascii="宋体" w:hAnsi="宋体" w:hint="eastAsia"/>
          <w:szCs w:val="21"/>
          <w:lang w:val="de-DE"/>
        </w:rPr>
        <w:t>版</w:t>
      </w:r>
      <w:r>
        <w:rPr>
          <w:rFonts w:ascii="宋体" w:hAnsi="宋体" w:hint="eastAsia"/>
          <w:szCs w:val="21"/>
          <w:lang w:val="de-DE"/>
        </w:rPr>
        <w:t>,</w:t>
      </w:r>
      <w:r>
        <w:rPr>
          <w:rFonts w:ascii="宋体" w:hAnsi="宋体" w:hint="eastAsia"/>
          <w:szCs w:val="21"/>
          <w:lang w:val="de-DE"/>
        </w:rPr>
        <w:t>莱比锡</w:t>
      </w:r>
      <w:r>
        <w:rPr>
          <w:rFonts w:ascii="宋体" w:hAnsi="宋体" w:hint="eastAsia"/>
          <w:szCs w:val="21"/>
          <w:lang w:val="de-DE"/>
        </w:rPr>
        <w:t>1864</w:t>
      </w:r>
      <w:r>
        <w:rPr>
          <w:rFonts w:ascii="宋体" w:hAnsi="宋体" w:hint="eastAsia"/>
          <w:szCs w:val="21"/>
        </w:rPr>
        <w:t>，</w:t>
      </w:r>
      <w:r>
        <w:rPr>
          <w:rFonts w:ascii="宋体" w:hAnsi="宋体" w:hint="eastAsia"/>
          <w:szCs w:val="21"/>
          <w:lang w:val="de-DE"/>
        </w:rPr>
        <w:t>页</w:t>
      </w:r>
      <w:r>
        <w:rPr>
          <w:rFonts w:ascii="宋体" w:hAnsi="宋体" w:hint="eastAsia"/>
          <w:szCs w:val="21"/>
          <w:lang w:val="de-DE"/>
        </w:rPr>
        <w:t>180</w:t>
      </w:r>
      <w:r>
        <w:rPr>
          <w:rFonts w:ascii="宋体" w:hAnsi="宋体" w:hint="eastAsia"/>
          <w:szCs w:val="21"/>
          <w:lang w:val="de-DE"/>
        </w:rPr>
        <w:t>。</w:t>
      </w:r>
    </w:p>
    <w:p w:rsidR="00000000" w:rsidRDefault="00EF3B58">
      <w:pPr>
        <w:pStyle w:val="a7"/>
        <w:rPr>
          <w:rFonts w:hint="eastAsia"/>
        </w:rPr>
      </w:pPr>
    </w:p>
  </w:footnote>
  <w:footnote w:id="27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音乐虽然只是情感的模仿的模仿，但却仍然能够通过这种间接方式生动地模仿那种情感：——为了在我们心中模仿旁人的情感，我们不是返回到那种感觉的原因，就是返回到其效果：我们问：他为什么如此忧伤？或者我们通过模仿他的眼神，声音，步态（或仅仅是它们在图</w:t>
      </w:r>
      <w:r>
        <w:rPr>
          <w:rFonts w:hint="eastAsia"/>
        </w:rPr>
        <w:t>画或声音中的写照，而达到同样的效果，甚至，第二种办法比第一种更有效。</w:t>
      </w:r>
    </w:p>
  </w:footnote>
  <w:footnote w:id="278">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el-GR"/>
        </w:rPr>
        <w:t>G</w:t>
      </w:r>
      <w:r>
        <w:rPr>
          <w:szCs w:val="21"/>
          <w:lang w:val="de-DE"/>
        </w:rPr>
        <w:t>ötterkannibalismus</w:t>
      </w:r>
      <w:r>
        <w:rPr>
          <w:rFonts w:hint="eastAsia"/>
          <w:szCs w:val="21"/>
          <w:lang w:val="de-DE"/>
        </w:rPr>
        <w:t>[</w:t>
      </w:r>
      <w:r>
        <w:rPr>
          <w:rFonts w:hint="eastAsia"/>
          <w:szCs w:val="21"/>
          <w:lang w:val="el-GR"/>
        </w:rPr>
        <w:t>神圣的吃人</w:t>
      </w:r>
      <w:r>
        <w:rPr>
          <w:rFonts w:hint="eastAsia"/>
          <w:szCs w:val="21"/>
          <w:lang w:val="el-GR"/>
        </w:rPr>
        <w:t>]</w:t>
      </w:r>
      <w:r>
        <w:rPr>
          <w:rFonts w:hint="eastAsia"/>
          <w:szCs w:val="21"/>
        </w:rPr>
        <w:t>（</w:t>
      </w:r>
      <w:r>
        <w:rPr>
          <w:rFonts w:hint="eastAsia"/>
          <w:szCs w:val="21"/>
          <w:lang w:val="de-DE"/>
        </w:rPr>
        <w:t>Kannibalismus</w:t>
      </w:r>
      <w:r>
        <w:rPr>
          <w:rFonts w:hint="eastAsia"/>
          <w:szCs w:val="21"/>
        </w:rPr>
        <w:t>，</w:t>
      </w:r>
      <w:r>
        <w:rPr>
          <w:rFonts w:hint="eastAsia"/>
          <w:szCs w:val="21"/>
          <w:lang w:val="de-DE"/>
        </w:rPr>
        <w:t>源于西班牙语</w:t>
      </w:r>
      <w:r>
        <w:rPr>
          <w:rFonts w:hint="eastAsia"/>
          <w:szCs w:val="21"/>
          <w:lang w:val="de-DE"/>
        </w:rPr>
        <w:t>canibal[</w:t>
      </w:r>
      <w:r>
        <w:rPr>
          <w:rFonts w:hint="eastAsia"/>
          <w:szCs w:val="21"/>
          <w:lang w:val="de-DE"/>
        </w:rPr>
        <w:t>食人者</w:t>
      </w:r>
      <w:r>
        <w:rPr>
          <w:rFonts w:hint="eastAsia"/>
          <w:szCs w:val="21"/>
          <w:lang w:val="de-DE"/>
        </w:rPr>
        <w:t>]</w:t>
      </w:r>
      <w:r>
        <w:rPr>
          <w:rFonts w:hint="eastAsia"/>
          <w:szCs w:val="21"/>
          <w:lang w:val="de-DE"/>
        </w:rPr>
        <w:t>或源于</w:t>
      </w:r>
      <w:r>
        <w:rPr>
          <w:rFonts w:hint="eastAsia"/>
          <w:szCs w:val="21"/>
          <w:lang w:val="de-DE"/>
        </w:rPr>
        <w:t>Kariben</w:t>
      </w:r>
      <w:r>
        <w:rPr>
          <w:rFonts w:hint="eastAsia"/>
          <w:szCs w:val="21"/>
        </w:rPr>
        <w:t>，</w:t>
      </w:r>
      <w:r>
        <w:rPr>
          <w:rFonts w:hint="eastAsia"/>
          <w:szCs w:val="21"/>
          <w:lang w:val="de-DE"/>
        </w:rPr>
        <w:t>美洲的发现者在古巴认识的所谓的</w:t>
      </w:r>
      <w:r>
        <w:rPr>
          <w:rFonts w:hint="eastAsia"/>
          <w:szCs w:val="21"/>
        </w:rPr>
        <w:t>“</w:t>
      </w:r>
      <w:r>
        <w:rPr>
          <w:rFonts w:hint="eastAsia"/>
          <w:szCs w:val="21"/>
          <w:lang w:val="de-DE"/>
        </w:rPr>
        <w:t>食人者</w:t>
      </w:r>
      <w:r>
        <w:rPr>
          <w:rFonts w:hint="eastAsia"/>
          <w:szCs w:val="21"/>
        </w:rPr>
        <w:t>”）</w:t>
      </w:r>
      <w:r>
        <w:rPr>
          <w:rFonts w:hint="eastAsia"/>
          <w:szCs w:val="21"/>
          <w:lang w:val="de-DE"/>
        </w:rPr>
        <w:t>。讽刺性地指赫西俄德《神谱》（</w:t>
      </w:r>
      <w:r>
        <w:rPr>
          <w:rFonts w:hint="eastAsia"/>
          <w:szCs w:val="21"/>
          <w:lang w:val="de-DE"/>
        </w:rPr>
        <w:t>624</w:t>
      </w:r>
      <w:r>
        <w:rPr>
          <w:rFonts w:hint="eastAsia"/>
          <w:szCs w:val="21"/>
          <w:lang w:val="de-DE"/>
        </w:rPr>
        <w:t>以下）中所记述的提坦之战，发生在提坦诸神（</w:t>
      </w:r>
      <w:r>
        <w:rPr>
          <w:rFonts w:hint="eastAsia"/>
          <w:szCs w:val="21"/>
          <w:lang w:val="de-DE"/>
        </w:rPr>
        <w:t>Kronos</w:t>
      </w:r>
      <w:r>
        <w:rPr>
          <w:rFonts w:hint="eastAsia"/>
          <w:szCs w:val="21"/>
          <w:lang w:val="de-DE"/>
        </w:rPr>
        <w:t>，</w:t>
      </w:r>
      <w:r>
        <w:rPr>
          <w:rFonts w:hint="eastAsia"/>
          <w:szCs w:val="21"/>
          <w:lang w:val="de-DE"/>
        </w:rPr>
        <w:t>Kyklopen</w:t>
      </w:r>
      <w:r>
        <w:rPr>
          <w:rFonts w:hint="eastAsia"/>
          <w:szCs w:val="21"/>
          <w:lang w:val="de-DE"/>
        </w:rPr>
        <w:t>等）和</w:t>
      </w:r>
      <w:r>
        <w:rPr>
          <w:rFonts w:hint="eastAsia"/>
          <w:szCs w:val="21"/>
          <w:lang w:val="de-DE"/>
        </w:rPr>
        <w:t>Kroniden(</w:t>
      </w:r>
      <w:r>
        <w:rPr>
          <w:rFonts w:hint="eastAsia"/>
          <w:szCs w:val="21"/>
          <w:lang w:val="de-DE"/>
        </w:rPr>
        <w:t>宙斯及其兄弟姐妹</w:t>
      </w:r>
      <w:r>
        <w:rPr>
          <w:rFonts w:hint="eastAsia"/>
          <w:szCs w:val="21"/>
          <w:lang w:val="de-DE"/>
        </w:rPr>
        <w:t>)</w:t>
      </w:r>
      <w:r>
        <w:rPr>
          <w:rFonts w:hint="eastAsia"/>
          <w:szCs w:val="21"/>
          <w:lang w:val="de-DE"/>
        </w:rPr>
        <w:t>之间为建立一个更好的世界统治的血腥战争。根据预言，他的一个子女将推翻他，所以克罗诺斯等他们一出</w:t>
      </w:r>
      <w:r>
        <w:rPr>
          <w:rFonts w:hint="eastAsia"/>
          <w:szCs w:val="21"/>
          <w:lang w:val="de-DE"/>
        </w:rPr>
        <w:t>生就把他们全都吞下（</w:t>
      </w:r>
      <w:r>
        <w:rPr>
          <w:rFonts w:hint="eastAsia"/>
          <w:szCs w:val="21"/>
          <w:lang w:val="de-DE"/>
        </w:rPr>
        <w:t>Hestia, Demeter, Hera, Hades, Poseidon</w:t>
      </w:r>
      <w:r>
        <w:rPr>
          <w:rFonts w:hint="eastAsia"/>
          <w:szCs w:val="21"/>
          <w:lang w:val="de-DE"/>
        </w:rPr>
        <w:t>），只有宙斯是个例外，因为克罗诺斯的妻子瑞亚将其托付给了其母亲该亚；克罗诺斯吞下的不是宙斯，而是瑞亚用襁褓包着的大石头。后来宙斯战胜了父亲，并迫使他吐出兄弟姐妹。克罗诺斯同时也吐出了“宙斯之石”；该石被放置在德尔斐，并被称为世界的中心。宙斯将克罗诺斯和提坦诸神放逐到地下。</w:t>
      </w:r>
    </w:p>
    <w:p w:rsidR="00000000" w:rsidRDefault="00EF3B58">
      <w:pPr>
        <w:pStyle w:val="a7"/>
        <w:rPr>
          <w:rFonts w:hint="eastAsia"/>
        </w:rPr>
      </w:pPr>
    </w:p>
  </w:footnote>
  <w:footnote w:id="27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】该节开头草稿有：（像叔本华那样）说直接的后果是真正道德的；参</w:t>
      </w:r>
      <w:r>
        <w:rPr>
          <w:rFonts w:hint="eastAsia"/>
        </w:rPr>
        <w:t>H. Spencer, Die Thatsachen der Et</w:t>
      </w:r>
      <w:r>
        <w:rPr>
          <w:rFonts w:hint="eastAsia"/>
        </w:rPr>
        <w:t xml:space="preserve">hik, </w:t>
      </w:r>
      <w:r>
        <w:rPr>
          <w:rFonts w:hint="eastAsia"/>
        </w:rPr>
        <w:t>斯图加特</w:t>
      </w:r>
      <w:r>
        <w:rPr>
          <w:rFonts w:hint="eastAsia"/>
        </w:rPr>
        <w:t>1879</w:t>
      </w:r>
      <w:r>
        <w:rPr>
          <w:rFonts w:hint="eastAsia"/>
        </w:rPr>
        <w:t>，</w:t>
      </w:r>
      <w:r>
        <w:rPr>
          <w:rFonts w:hint="eastAsia"/>
        </w:rPr>
        <w:t>84</w:t>
      </w:r>
      <w:r>
        <w:rPr>
          <w:rFonts w:hint="eastAsia"/>
        </w:rPr>
        <w:t>，尼采藏书。</w:t>
      </w:r>
    </w:p>
  </w:footnote>
  <w:footnote w:id="280">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 xml:space="preserve"> </w:t>
      </w:r>
      <w:r>
        <w:rPr>
          <w:rFonts w:hint="eastAsia"/>
          <w:szCs w:val="21"/>
          <w:lang w:val="de-DE"/>
        </w:rPr>
        <w:t>德语文学中对这样一种乌托邦景象的最早描述也许是莱辛的戏剧《智慧的拿担》</w:t>
      </w:r>
      <w:r>
        <w:rPr>
          <w:rFonts w:hint="eastAsia"/>
          <w:szCs w:val="21"/>
        </w:rPr>
        <w:t>（</w:t>
      </w:r>
      <w:r>
        <w:rPr>
          <w:rFonts w:hint="eastAsia"/>
          <w:szCs w:val="21"/>
          <w:lang w:val="de-DE"/>
        </w:rPr>
        <w:t>1799</w:t>
      </w:r>
      <w:r>
        <w:rPr>
          <w:rFonts w:hint="eastAsia"/>
          <w:szCs w:val="21"/>
        </w:rPr>
        <w:t>）</w:t>
      </w:r>
      <w:r>
        <w:rPr>
          <w:rFonts w:hint="eastAsia"/>
          <w:szCs w:val="21"/>
          <w:lang w:val="de-DE"/>
        </w:rPr>
        <w:t>。但是，其中的“普遍人类之爱”不是被表现为“已成的”，而是被描述为无尽的任务。</w:t>
      </w:r>
    </w:p>
    <w:p w:rsidR="00000000" w:rsidRDefault="00EF3B58">
      <w:pPr>
        <w:pStyle w:val="a7"/>
        <w:rPr>
          <w:rFonts w:hint="eastAsia"/>
        </w:rPr>
      </w:pPr>
    </w:p>
  </w:footnote>
  <w:footnote w:id="281">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 xml:space="preserve"> </w:t>
      </w:r>
      <w:r>
        <w:rPr>
          <w:rFonts w:hint="eastAsia"/>
          <w:szCs w:val="21"/>
          <w:lang w:val="de-DE"/>
        </w:rPr>
        <w:t>按照希腊哲学家伊壁鸠鲁的学说，诸神生活在一种纯粹的自足状态，既不为时间操心也不为人类操心。在这样的中态（</w:t>
      </w:r>
      <w:r>
        <w:rPr>
          <w:rFonts w:hint="eastAsia"/>
          <w:szCs w:val="21"/>
          <w:lang w:val="de-DE"/>
        </w:rPr>
        <w:t>Intermundien</w:t>
      </w:r>
      <w:r>
        <w:rPr>
          <w:rFonts w:hint="eastAsia"/>
          <w:szCs w:val="21"/>
          <w:lang w:val="de-DE"/>
        </w:rPr>
        <w:t>）</w:t>
      </w:r>
      <w:r>
        <w:rPr>
          <w:rFonts w:hint="eastAsia"/>
          <w:szCs w:val="21"/>
          <w:lang w:val="de-DE"/>
        </w:rPr>
        <w:t>(</w:t>
      </w:r>
      <w:r>
        <w:rPr>
          <w:rFonts w:hint="eastAsia"/>
          <w:szCs w:val="21"/>
          <w:lang w:val="de-DE"/>
        </w:rPr>
        <w:t>中间世界</w:t>
      </w:r>
      <w:r>
        <w:rPr>
          <w:rFonts w:hint="eastAsia"/>
          <w:szCs w:val="21"/>
          <w:lang w:val="de-DE"/>
        </w:rPr>
        <w:t>)</w:t>
      </w:r>
      <w:r>
        <w:rPr>
          <w:rFonts w:hint="eastAsia"/>
          <w:szCs w:val="21"/>
          <w:lang w:val="de-DE"/>
        </w:rPr>
        <w:t>生活的神，对人来说是遥远的，也就是不能到达的。</w:t>
      </w:r>
    </w:p>
    <w:p w:rsidR="00000000" w:rsidRDefault="00EF3B58">
      <w:pPr>
        <w:pStyle w:val="a7"/>
        <w:rPr>
          <w:rFonts w:hint="eastAsia"/>
        </w:rPr>
      </w:pPr>
    </w:p>
  </w:footnote>
  <w:footnote w:id="28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十诫之二（参《出埃及记》</w:t>
      </w:r>
      <w:r>
        <w:rPr>
          <w:rFonts w:hint="eastAsia"/>
          <w:szCs w:val="21"/>
          <w:lang w:val="de-DE"/>
        </w:rPr>
        <w:t>20</w:t>
      </w:r>
      <w:r>
        <w:rPr>
          <w:rFonts w:hint="eastAsia"/>
          <w:szCs w:val="21"/>
          <w:lang w:val="de-DE"/>
        </w:rPr>
        <w:t>，</w:t>
      </w:r>
      <w:r>
        <w:rPr>
          <w:rFonts w:hint="eastAsia"/>
          <w:szCs w:val="21"/>
          <w:lang w:val="de-DE"/>
        </w:rPr>
        <w:t>7</w:t>
      </w:r>
      <w:r>
        <w:rPr>
          <w:rFonts w:hint="eastAsia"/>
          <w:szCs w:val="21"/>
          <w:lang w:val="de-DE"/>
        </w:rPr>
        <w:t>）</w:t>
      </w:r>
    </w:p>
    <w:p w:rsidR="00000000" w:rsidRDefault="00EF3B58">
      <w:pPr>
        <w:pStyle w:val="a7"/>
        <w:rPr>
          <w:rFonts w:hint="eastAsia"/>
        </w:rPr>
      </w:pPr>
    </w:p>
  </w:footnote>
  <w:footnote w:id="283">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拉丁文：避</w:t>
      </w:r>
      <w:r>
        <w:rPr>
          <w:rFonts w:hint="eastAsia"/>
          <w:szCs w:val="21"/>
          <w:lang w:val="de-DE"/>
        </w:rPr>
        <w:t>难所。</w:t>
      </w:r>
    </w:p>
    <w:p w:rsidR="00000000" w:rsidRDefault="00EF3B58">
      <w:pPr>
        <w:pStyle w:val="a7"/>
        <w:rPr>
          <w:rFonts w:hint="eastAsia"/>
        </w:rPr>
      </w:pPr>
    </w:p>
  </w:footnote>
  <w:footnote w:id="284">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指</w:t>
      </w:r>
      <w:r>
        <w:rPr>
          <w:rFonts w:hint="eastAsia"/>
          <w:szCs w:val="21"/>
          <w:lang w:val="de-DE"/>
        </w:rPr>
        <w:t>19</w:t>
      </w:r>
      <w:r>
        <w:rPr>
          <w:rFonts w:hint="eastAsia"/>
          <w:szCs w:val="21"/>
          <w:lang w:val="de-DE"/>
        </w:rPr>
        <w:t>世纪的实证主义科学中将经验所与作为所有知识的源泉的简单接受态度。</w:t>
      </w:r>
    </w:p>
    <w:p w:rsidR="00000000" w:rsidRDefault="00EF3B58">
      <w:pPr>
        <w:pStyle w:val="a7"/>
        <w:rPr>
          <w:rFonts w:hint="eastAsia"/>
        </w:rPr>
      </w:pPr>
    </w:p>
  </w:footnote>
  <w:footnote w:id="285">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尺度（</w:t>
      </w:r>
      <w:r>
        <w:rPr>
          <w:rFonts w:hint="eastAsia"/>
          <w:szCs w:val="21"/>
          <w:lang w:val="de-DE"/>
        </w:rPr>
        <w:t>Ma</w:t>
      </w:r>
      <w:r>
        <w:rPr>
          <w:szCs w:val="21"/>
          <w:lang w:val="de-DE"/>
        </w:rPr>
        <w:t>ß</w:t>
      </w:r>
      <w:r>
        <w:rPr>
          <w:rFonts w:hint="eastAsia"/>
          <w:szCs w:val="21"/>
          <w:lang w:val="de-DE"/>
        </w:rPr>
        <w:t>）是希腊美德观的说法。在这种美德理解中，对于美的、完善组织的整体的观点与关于城邦的正确秩序的学说，以及与当时的生活方式的背景下的节制，结合成为一种和谐的统一。</w:t>
      </w:r>
    </w:p>
    <w:p w:rsidR="00000000" w:rsidRDefault="00EF3B58">
      <w:pPr>
        <w:pStyle w:val="a7"/>
        <w:rPr>
          <w:rFonts w:hint="eastAsia"/>
        </w:rPr>
      </w:pPr>
    </w:p>
  </w:footnote>
  <w:footnote w:id="286">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尼采提到的</w:t>
      </w:r>
      <w:r>
        <w:rPr>
          <w:rFonts w:hint="eastAsia"/>
          <w:szCs w:val="21"/>
        </w:rPr>
        <w:t>“‘</w:t>
      </w:r>
      <w:r>
        <w:rPr>
          <w:rFonts w:hint="eastAsia"/>
          <w:szCs w:val="21"/>
          <w:lang w:val="de-DE"/>
        </w:rPr>
        <w:t>按照自然</w:t>
      </w:r>
      <w:r>
        <w:rPr>
          <w:rFonts w:hint="eastAsia"/>
          <w:szCs w:val="21"/>
        </w:rPr>
        <w:t>’</w:t>
      </w:r>
      <w:r>
        <w:rPr>
          <w:rFonts w:hint="eastAsia"/>
          <w:szCs w:val="21"/>
          <w:lang w:val="de-DE"/>
        </w:rPr>
        <w:t>的文化</w:t>
      </w:r>
      <w:r>
        <w:rPr>
          <w:rFonts w:hint="eastAsia"/>
          <w:szCs w:val="21"/>
        </w:rPr>
        <w:t>”</w:t>
      </w:r>
      <w:r>
        <w:rPr>
          <w:rFonts w:hint="eastAsia"/>
          <w:szCs w:val="21"/>
          <w:lang w:val="de-DE"/>
        </w:rPr>
        <w:t>在卢梭的《关于语言起源的探讨》</w:t>
      </w:r>
      <w:r>
        <w:rPr>
          <w:rFonts w:hint="eastAsia"/>
          <w:szCs w:val="21"/>
        </w:rPr>
        <w:t>（</w:t>
      </w:r>
      <w:r>
        <w:rPr>
          <w:rFonts w:hint="eastAsia"/>
          <w:szCs w:val="21"/>
          <w:lang w:val="de-DE"/>
        </w:rPr>
        <w:t>1761</w:t>
      </w:r>
      <w:r>
        <w:rPr>
          <w:rFonts w:hint="eastAsia"/>
          <w:szCs w:val="21"/>
        </w:rPr>
        <w:t>，</w:t>
      </w:r>
      <w:r>
        <w:rPr>
          <w:rFonts w:hint="eastAsia"/>
          <w:szCs w:val="21"/>
          <w:lang w:val="de-DE"/>
        </w:rPr>
        <w:t>于卢梭去世后的</w:t>
      </w:r>
      <w:r>
        <w:rPr>
          <w:rFonts w:hint="eastAsia"/>
          <w:szCs w:val="21"/>
          <w:lang w:val="de-DE"/>
        </w:rPr>
        <w:t>1781</w:t>
      </w:r>
      <w:r>
        <w:rPr>
          <w:rFonts w:hint="eastAsia"/>
          <w:szCs w:val="21"/>
          <w:lang w:val="de-DE"/>
        </w:rPr>
        <w:t>年出版</w:t>
      </w:r>
      <w:r>
        <w:rPr>
          <w:rFonts w:hint="eastAsia"/>
          <w:szCs w:val="21"/>
        </w:rPr>
        <w:t>），</w:t>
      </w:r>
      <w:r>
        <w:rPr>
          <w:rFonts w:hint="eastAsia"/>
          <w:szCs w:val="21"/>
          <w:lang w:val="de-DE"/>
        </w:rPr>
        <w:t>以及在赫尔德</w:t>
      </w:r>
      <w:r>
        <w:rPr>
          <w:rFonts w:hint="eastAsia"/>
          <w:szCs w:val="21"/>
        </w:rPr>
        <w:t>（</w:t>
      </w:r>
      <w:r>
        <w:rPr>
          <w:rFonts w:hint="eastAsia"/>
          <w:szCs w:val="21"/>
          <w:lang w:val="de-DE"/>
        </w:rPr>
        <w:t>Johann Gottfried Herders,1744-1803</w:t>
      </w:r>
      <w:r>
        <w:rPr>
          <w:rFonts w:hint="eastAsia"/>
          <w:szCs w:val="21"/>
        </w:rPr>
        <w:t>）</w:t>
      </w:r>
      <w:r>
        <w:rPr>
          <w:rFonts w:hint="eastAsia"/>
          <w:szCs w:val="21"/>
          <w:lang w:val="de-DE"/>
        </w:rPr>
        <w:t>的《论语言的</w:t>
      </w:r>
      <w:r>
        <w:rPr>
          <w:rFonts w:hint="eastAsia"/>
          <w:szCs w:val="21"/>
          <w:lang w:val="de-DE"/>
        </w:rPr>
        <w:t>起源》</w:t>
      </w:r>
      <w:r>
        <w:rPr>
          <w:rFonts w:hint="eastAsia"/>
          <w:szCs w:val="21"/>
        </w:rPr>
        <w:t>（</w:t>
      </w:r>
      <w:r>
        <w:rPr>
          <w:rFonts w:hint="eastAsia"/>
          <w:szCs w:val="21"/>
          <w:lang w:val="de-DE"/>
        </w:rPr>
        <w:t>1770</w:t>
      </w:r>
      <w:r>
        <w:rPr>
          <w:rFonts w:hint="eastAsia"/>
          <w:szCs w:val="21"/>
        </w:rPr>
        <w:t>）</w:t>
      </w:r>
      <w:r>
        <w:rPr>
          <w:rFonts w:hint="eastAsia"/>
          <w:szCs w:val="21"/>
          <w:lang w:val="de-DE"/>
        </w:rPr>
        <w:t>中可以看到。他们都将原始语言看作是激情在“</w:t>
      </w:r>
      <w:r>
        <w:rPr>
          <w:rFonts w:hint="eastAsia"/>
          <w:szCs w:val="21"/>
          <w:lang w:val="de-DE"/>
        </w:rPr>
        <w:t>Poesie</w:t>
      </w:r>
      <w:r>
        <w:rPr>
          <w:rFonts w:hint="eastAsia"/>
          <w:szCs w:val="21"/>
          <w:lang w:val="de-DE"/>
        </w:rPr>
        <w:t>”中的自然表达；这种语言是突出地元音的，有节拍的和有韵律的，其中图象比概念处于优先地位。</w:t>
      </w:r>
    </w:p>
    <w:p w:rsidR="00000000" w:rsidRDefault="00EF3B58">
      <w:pPr>
        <w:pStyle w:val="a7"/>
        <w:rPr>
          <w:rFonts w:hint="eastAsia"/>
        </w:rPr>
      </w:pPr>
    </w:p>
  </w:footnote>
  <w:footnote w:id="287">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参关于目前的文字亦参柏拉图</w:t>
      </w:r>
      <w:r>
        <w:rPr>
          <w:rFonts w:hint="eastAsia"/>
          <w:szCs w:val="21"/>
          <w:lang w:val="de-DE"/>
        </w:rPr>
        <w:t>Politeia(</w:t>
      </w:r>
      <w:r>
        <w:rPr>
          <w:rFonts w:hint="eastAsia"/>
          <w:szCs w:val="21"/>
          <w:lang w:val="de-DE"/>
        </w:rPr>
        <w:t>城邦国家，【译按：中文通常译为“理想国”</w:t>
      </w:r>
      <w:r>
        <w:rPr>
          <w:rFonts w:hint="eastAsia"/>
          <w:szCs w:val="21"/>
          <w:lang w:val="de-DE"/>
        </w:rPr>
        <w:t xml:space="preserve"> </w:t>
      </w:r>
      <w:r>
        <w:rPr>
          <w:rFonts w:hint="eastAsia"/>
          <w:szCs w:val="21"/>
          <w:lang w:val="de-DE"/>
        </w:rPr>
        <w:t>】——</w:t>
      </w:r>
      <w:r>
        <w:rPr>
          <w:rFonts w:hint="eastAsia"/>
          <w:szCs w:val="21"/>
          <w:lang w:val="de-DE"/>
        </w:rPr>
        <w:t>)</w:t>
      </w:r>
      <w:r>
        <w:rPr>
          <w:rFonts w:hint="eastAsia"/>
          <w:szCs w:val="21"/>
          <w:lang w:val="de-DE"/>
        </w:rPr>
        <w:t>在此可以看到反对悲剧诗人的最严肃的思考，悲剧诗人“用悲伤的动作模仿某一英雄，长时间地悲叹和诉苦”（</w:t>
      </w:r>
      <w:r>
        <w:rPr>
          <w:rFonts w:hint="eastAsia"/>
          <w:szCs w:val="21"/>
          <w:lang w:val="de-DE"/>
        </w:rPr>
        <w:t>605c-d</w:t>
      </w:r>
      <w:r>
        <w:rPr>
          <w:rFonts w:hint="eastAsia"/>
          <w:szCs w:val="21"/>
          <w:lang w:val="de-DE"/>
        </w:rPr>
        <w:t>）。</w:t>
      </w:r>
    </w:p>
    <w:p w:rsidR="00000000" w:rsidRDefault="00EF3B58">
      <w:pPr>
        <w:pStyle w:val="a7"/>
        <w:rPr>
          <w:rFonts w:hint="eastAsia"/>
        </w:rPr>
      </w:pPr>
    </w:p>
  </w:footnote>
  <w:footnote w:id="288">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Philoktet</w:t>
      </w:r>
      <w:r>
        <w:rPr>
          <w:rFonts w:hint="eastAsia"/>
          <w:szCs w:val="21"/>
        </w:rPr>
        <w:t>，</w:t>
      </w:r>
      <w:r>
        <w:rPr>
          <w:rFonts w:hint="eastAsia"/>
          <w:szCs w:val="21"/>
          <w:lang w:val="de-DE"/>
        </w:rPr>
        <w:t>希腊神话传说中波阿斯（</w:t>
      </w:r>
      <w:r>
        <w:rPr>
          <w:rFonts w:hint="eastAsia"/>
          <w:szCs w:val="21"/>
          <w:lang w:val="de-DE"/>
        </w:rPr>
        <w:t>Poias</w:t>
      </w:r>
      <w:r>
        <w:rPr>
          <w:rFonts w:hint="eastAsia"/>
          <w:szCs w:val="21"/>
          <w:lang w:val="de-DE"/>
        </w:rPr>
        <w:t>）的儿子。由于他在奥塔（</w:t>
      </w:r>
      <w:r>
        <w:rPr>
          <w:rFonts w:hint="eastAsia"/>
          <w:szCs w:val="21"/>
          <w:lang w:val="de-DE"/>
        </w:rPr>
        <w:t>Oita</w:t>
      </w:r>
      <w:r>
        <w:rPr>
          <w:rFonts w:hint="eastAsia"/>
          <w:szCs w:val="21"/>
          <w:lang w:val="de-DE"/>
        </w:rPr>
        <w:t>）山上为垂死的赫</w:t>
      </w:r>
      <w:r>
        <w:rPr>
          <w:rFonts w:hint="eastAsia"/>
          <w:szCs w:val="21"/>
          <w:lang w:val="de-DE"/>
        </w:rPr>
        <w:t>拉克勒斯点燃了火葬的柴堆</w:t>
      </w:r>
      <w:r>
        <w:rPr>
          <w:rFonts w:hint="eastAsia"/>
          <w:szCs w:val="21"/>
        </w:rPr>
        <w:t>，</w:t>
      </w:r>
      <w:r>
        <w:rPr>
          <w:rFonts w:hint="eastAsia"/>
          <w:szCs w:val="21"/>
          <w:lang w:val="de-DE"/>
        </w:rPr>
        <w:t>赫拉克勒斯把弓和有毒的箭送给了他。由于溃烂恶臭的伤口，他被奔向特洛亚的希腊英雄们遗弃在雷诺斯岛上，但</w:t>
      </w:r>
      <w:r>
        <w:rPr>
          <w:rFonts w:hint="eastAsia"/>
          <w:szCs w:val="21"/>
          <w:lang w:val="de-DE"/>
        </w:rPr>
        <w:t>10</w:t>
      </w:r>
      <w:r>
        <w:rPr>
          <w:rFonts w:hint="eastAsia"/>
          <w:szCs w:val="21"/>
          <w:lang w:val="de-DE"/>
        </w:rPr>
        <w:t>年后他被俄底修斯用诡计接回，因为按照一个预言，没有他和赫拉克勒斯的弓箭，就不能征服特洛亚。索福克勒斯在其戏剧《菲罗克忒忒斯》（公元前</w:t>
      </w:r>
      <w:r>
        <w:rPr>
          <w:rFonts w:hint="eastAsia"/>
          <w:szCs w:val="21"/>
          <w:lang w:val="de-DE"/>
        </w:rPr>
        <w:t>409</w:t>
      </w:r>
      <w:r>
        <w:rPr>
          <w:rFonts w:hint="eastAsia"/>
          <w:szCs w:val="21"/>
          <w:lang w:val="de-DE"/>
        </w:rPr>
        <w:t>年）中加工了这一素材。</w:t>
      </w:r>
    </w:p>
    <w:p w:rsidR="00000000" w:rsidRDefault="00EF3B58">
      <w:pPr>
        <w:pStyle w:val="a7"/>
        <w:rPr>
          <w:rFonts w:hint="eastAsia"/>
        </w:rPr>
      </w:pPr>
    </w:p>
  </w:footnote>
  <w:footnote w:id="28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】我们的时代容忍痛苦的表达，相反，希腊人却对这种表达极为鄙视。——为什么如此？</w:t>
      </w:r>
    </w:p>
  </w:footnote>
  <w:footnote w:id="290">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从他们对启蒙运动的批评出发，指责启蒙运动的片面理性主义以及因此而造成的生活范围的日益隔绝，浪漫主义者对历史产</w:t>
      </w:r>
      <w:r>
        <w:rPr>
          <w:rFonts w:hint="eastAsia"/>
          <w:szCs w:val="21"/>
          <w:lang w:val="de-DE"/>
        </w:rPr>
        <w:t>生了一种强烈的兴趣。他们因此除了其他东西外也发现了中世纪文学（童话，民间话本），将之作为启蒙运动之前最后的普遍文化的见证。就浪漫主义的历史神话被认为应该能推动生命的一种不断的普遍诗化来说，这种神话同时也是一种未来乌托邦：历史研究的目的不是将我们促使回到过去时代的原始的安全之中，而是促使我们走向一种有计划的发展了的新开端。但是，在后期浪漫主义中，在历史兴趣和未来投入之间的这种辨证关系，为了一种片面的保守主义的后退策略的利益而丢失了，由于政治形势而放弃了。【</w:t>
      </w:r>
      <w:r>
        <w:rPr>
          <w:rFonts w:hint="eastAsia"/>
          <w:szCs w:val="21"/>
          <w:lang w:val="de-DE"/>
        </w:rPr>
        <w:t>KSA</w:t>
      </w:r>
      <w:r>
        <w:rPr>
          <w:rFonts w:hint="eastAsia"/>
          <w:szCs w:val="21"/>
          <w:lang w:val="de-DE"/>
        </w:rPr>
        <w:t>】“从这种观点……浪漫主义运动”，清样为：浪漫派</w:t>
      </w:r>
      <w:r>
        <w:rPr>
          <w:rFonts w:hint="eastAsia"/>
          <w:szCs w:val="21"/>
          <w:lang w:val="de-DE"/>
        </w:rPr>
        <w:t>[F</w:t>
      </w:r>
      <w:r>
        <w:rPr>
          <w:rFonts w:hint="eastAsia"/>
          <w:szCs w:val="21"/>
          <w:lang w:val="de-DE"/>
        </w:rPr>
        <w:t>·施莱格尔</w:t>
      </w:r>
      <w:r>
        <w:rPr>
          <w:rFonts w:hint="eastAsia"/>
          <w:szCs w:val="21"/>
          <w:lang w:val="de-DE"/>
        </w:rPr>
        <w:t>]</w:t>
      </w:r>
      <w:r>
        <w:rPr>
          <w:rFonts w:hint="eastAsia"/>
          <w:szCs w:val="21"/>
          <w:lang w:val="de-DE"/>
        </w:rPr>
        <w:t>就是这样对待莎士比亚，后来又这样对待天主教；古典主义者</w:t>
      </w:r>
      <w:r>
        <w:rPr>
          <w:rFonts w:hint="eastAsia"/>
          <w:szCs w:val="21"/>
          <w:lang w:val="de-DE"/>
        </w:rPr>
        <w:t>[</w:t>
      </w:r>
      <w:r>
        <w:rPr>
          <w:rFonts w:hint="eastAsia"/>
          <w:szCs w:val="21"/>
          <w:lang w:val="de-DE"/>
        </w:rPr>
        <w:t>康德的追随者</w:t>
      </w:r>
      <w:r>
        <w:rPr>
          <w:rFonts w:hint="eastAsia"/>
          <w:szCs w:val="21"/>
          <w:lang w:val="de-DE"/>
        </w:rPr>
        <w:t>]</w:t>
      </w:r>
      <w:r>
        <w:rPr>
          <w:rFonts w:hint="eastAsia"/>
          <w:szCs w:val="21"/>
          <w:lang w:val="de-DE"/>
        </w:rPr>
        <w:t>就是这样对待古代。</w:t>
      </w:r>
    </w:p>
    <w:p w:rsidR="00000000" w:rsidRDefault="00EF3B58">
      <w:pPr>
        <w:pStyle w:val="a7"/>
        <w:rPr>
          <w:rFonts w:hint="eastAsia"/>
        </w:rPr>
      </w:pPr>
    </w:p>
  </w:footnote>
  <w:footnote w:id="291">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宙斯和</w:t>
      </w:r>
      <w:r>
        <w:rPr>
          <w:rFonts w:hint="eastAsia"/>
          <w:szCs w:val="21"/>
          <w:lang w:val="de-DE"/>
        </w:rPr>
        <w:t>Leto</w:t>
      </w:r>
      <w:r>
        <w:rPr>
          <w:rFonts w:hint="eastAsia"/>
          <w:szCs w:val="21"/>
          <w:lang w:val="de-DE"/>
        </w:rPr>
        <w:t>之子、太阳神阿波罗的一幅著名雕像</w:t>
      </w:r>
      <w:r>
        <w:rPr>
          <w:rFonts w:hint="eastAsia"/>
          <w:szCs w:val="21"/>
        </w:rPr>
        <w:t>，</w:t>
      </w:r>
      <w:r>
        <w:rPr>
          <w:rFonts w:hint="eastAsia"/>
          <w:szCs w:val="21"/>
          <w:lang w:val="de-DE"/>
        </w:rPr>
        <w:t>很可能是古代雕塑家</w:t>
      </w:r>
      <w:r>
        <w:rPr>
          <w:rFonts w:hint="eastAsia"/>
          <w:szCs w:val="21"/>
          <w:lang w:val="de-DE"/>
        </w:rPr>
        <w:t>Leochares(</w:t>
      </w:r>
      <w:r>
        <w:rPr>
          <w:rFonts w:hint="eastAsia"/>
          <w:szCs w:val="21"/>
          <w:lang w:val="de-DE"/>
        </w:rPr>
        <w:t>工作在公元前</w:t>
      </w:r>
      <w:r>
        <w:rPr>
          <w:rFonts w:hint="eastAsia"/>
          <w:szCs w:val="21"/>
          <w:lang w:val="de-DE"/>
        </w:rPr>
        <w:t>350</w:t>
      </w:r>
      <w:r>
        <w:rPr>
          <w:rFonts w:hint="eastAsia"/>
          <w:szCs w:val="21"/>
          <w:lang w:val="de-DE"/>
        </w:rPr>
        <w:t>年前后</w:t>
      </w:r>
      <w:r>
        <w:rPr>
          <w:rFonts w:hint="eastAsia"/>
          <w:szCs w:val="21"/>
          <w:lang w:val="de-DE"/>
        </w:rPr>
        <w:t>)</w:t>
      </w:r>
      <w:r>
        <w:rPr>
          <w:rFonts w:hint="eastAsia"/>
          <w:szCs w:val="21"/>
          <w:lang w:val="de-DE"/>
        </w:rPr>
        <w:t>的作品的希腊青铜原作的一件复制品</w:t>
      </w:r>
      <w:r>
        <w:rPr>
          <w:rFonts w:hint="eastAsia"/>
          <w:szCs w:val="21"/>
        </w:rPr>
        <w:t>，</w:t>
      </w:r>
      <w:r>
        <w:rPr>
          <w:rFonts w:hint="eastAsia"/>
          <w:szCs w:val="21"/>
          <w:lang w:val="de-DE"/>
        </w:rPr>
        <w:t>保存在梵蒂冈</w:t>
      </w:r>
      <w:r>
        <w:rPr>
          <w:rFonts w:hint="eastAsia"/>
          <w:szCs w:val="21"/>
        </w:rPr>
        <w:t>（</w:t>
      </w:r>
      <w:r>
        <w:rPr>
          <w:rFonts w:hint="eastAsia"/>
          <w:szCs w:val="21"/>
          <w:lang w:val="de-DE"/>
        </w:rPr>
        <w:t>望楼</w:t>
      </w:r>
      <w:r>
        <w:rPr>
          <w:rFonts w:hint="eastAsia"/>
          <w:szCs w:val="21"/>
        </w:rPr>
        <w:t>）</w:t>
      </w:r>
      <w:r>
        <w:rPr>
          <w:rFonts w:hint="eastAsia"/>
          <w:szCs w:val="21"/>
          <w:lang w:val="de-DE"/>
        </w:rPr>
        <w:t>。阿波罗一边行进，炯炯有神的目光四处扫视，追踪飞向观众的离弦之箭。自从文艺复兴以来对早期希腊艺术作品所感到的惊喜之情（该雕像于</w:t>
      </w:r>
      <w:r>
        <w:rPr>
          <w:rFonts w:hint="eastAsia"/>
          <w:szCs w:val="21"/>
          <w:lang w:val="de-DE"/>
        </w:rPr>
        <w:t>15</w:t>
      </w:r>
      <w:r>
        <w:rPr>
          <w:rFonts w:hint="eastAsia"/>
          <w:szCs w:val="21"/>
          <w:lang w:val="de-DE"/>
        </w:rPr>
        <w:t>世纪末被发现）直到</w:t>
      </w:r>
      <w:r>
        <w:rPr>
          <w:rFonts w:hint="eastAsia"/>
          <w:szCs w:val="21"/>
          <w:lang w:val="de-DE"/>
        </w:rPr>
        <w:t>19</w:t>
      </w:r>
      <w:r>
        <w:rPr>
          <w:rFonts w:hint="eastAsia"/>
          <w:szCs w:val="21"/>
          <w:lang w:val="de-DE"/>
        </w:rPr>
        <w:t>世纪末才开始有所减弱。温克尔曼仍然认为这尊阿波罗雕像上在“所有幸存下来</w:t>
      </w:r>
      <w:r>
        <w:rPr>
          <w:rFonts w:hint="eastAsia"/>
          <w:szCs w:val="21"/>
          <w:lang w:val="de-DE"/>
        </w:rPr>
        <w:t>的古代作品中代表了最高的艺术理想”。（温克尔曼：《古代艺术史》，第</w:t>
      </w:r>
      <w:r>
        <w:rPr>
          <w:rFonts w:hint="eastAsia"/>
          <w:szCs w:val="21"/>
          <w:lang w:val="de-DE"/>
        </w:rPr>
        <w:t>2</w:t>
      </w:r>
      <w:r>
        <w:rPr>
          <w:rFonts w:hint="eastAsia"/>
          <w:szCs w:val="21"/>
          <w:lang w:val="de-DE"/>
        </w:rPr>
        <w:t>部，“从希腊的时代外部状况观察”，德累斯顿</w:t>
      </w:r>
      <w:r>
        <w:rPr>
          <w:rFonts w:hint="eastAsia"/>
          <w:szCs w:val="21"/>
          <w:lang w:val="de-DE"/>
        </w:rPr>
        <w:t>1764</w:t>
      </w:r>
      <w:r>
        <w:rPr>
          <w:rFonts w:hint="eastAsia"/>
          <w:szCs w:val="21"/>
          <w:lang w:val="de-DE"/>
        </w:rPr>
        <w:t>，页</w:t>
      </w:r>
      <w:r>
        <w:rPr>
          <w:rFonts w:hint="eastAsia"/>
          <w:szCs w:val="21"/>
          <w:lang w:val="de-DE"/>
        </w:rPr>
        <w:t>392</w:t>
      </w:r>
      <w:r>
        <w:rPr>
          <w:rFonts w:hint="eastAsia"/>
          <w:szCs w:val="21"/>
          <w:lang w:val="de-DE"/>
        </w:rPr>
        <w:t>）</w:t>
      </w:r>
    </w:p>
    <w:p w:rsidR="00000000" w:rsidRDefault="00EF3B58">
      <w:pPr>
        <w:pStyle w:val="a7"/>
        <w:rPr>
          <w:rFonts w:hint="eastAsia"/>
        </w:rPr>
      </w:pPr>
    </w:p>
  </w:footnote>
  <w:footnote w:id="29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szCs w:val="21"/>
          <w:lang w:val="de-DE"/>
        </w:rPr>
        <w:t>paradoxon</w:t>
      </w:r>
      <w:r>
        <w:rPr>
          <w:rFonts w:hint="eastAsia"/>
          <w:szCs w:val="21"/>
        </w:rPr>
        <w:t>，</w:t>
      </w:r>
      <w:r>
        <w:rPr>
          <w:rFonts w:hint="eastAsia"/>
          <w:szCs w:val="21"/>
          <w:lang w:val="de-DE"/>
        </w:rPr>
        <w:t>希腊文</w:t>
      </w:r>
      <w:r>
        <w:rPr>
          <w:rFonts w:hint="eastAsia"/>
          <w:szCs w:val="21"/>
        </w:rPr>
        <w:t>，</w:t>
      </w:r>
      <w:r>
        <w:rPr>
          <w:rFonts w:hint="eastAsia"/>
          <w:szCs w:val="21"/>
          <w:lang w:val="de-DE"/>
        </w:rPr>
        <w:t>由</w:t>
      </w:r>
      <w:r>
        <w:rPr>
          <w:rFonts w:hint="eastAsia"/>
          <w:szCs w:val="21"/>
          <w:lang w:val="de-DE"/>
        </w:rPr>
        <w:t>para(</w:t>
      </w:r>
      <w:r>
        <w:rPr>
          <w:rFonts w:hint="eastAsia"/>
          <w:szCs w:val="21"/>
          <w:lang w:val="de-DE"/>
        </w:rPr>
        <w:t>反</w:t>
      </w:r>
      <w:r>
        <w:rPr>
          <w:rFonts w:hint="eastAsia"/>
          <w:szCs w:val="21"/>
          <w:lang w:val="de-DE"/>
        </w:rPr>
        <w:t>)</w:t>
      </w:r>
      <w:r>
        <w:rPr>
          <w:rFonts w:hint="eastAsia"/>
          <w:szCs w:val="21"/>
          <w:lang w:val="de-DE"/>
        </w:rPr>
        <w:t>和</w:t>
      </w:r>
      <w:r>
        <w:rPr>
          <w:rFonts w:hint="eastAsia"/>
          <w:szCs w:val="21"/>
          <w:lang w:val="de-DE"/>
        </w:rPr>
        <w:t>doxa(</w:t>
      </w:r>
      <w:r>
        <w:rPr>
          <w:rFonts w:hint="eastAsia"/>
          <w:szCs w:val="21"/>
          <w:lang w:val="de-DE"/>
        </w:rPr>
        <w:t>见解</w:t>
      </w:r>
      <w:r>
        <w:rPr>
          <w:rFonts w:hint="eastAsia"/>
          <w:szCs w:val="21"/>
        </w:rPr>
        <w:t>，</w:t>
      </w:r>
      <w:r>
        <w:rPr>
          <w:rFonts w:hint="eastAsia"/>
          <w:szCs w:val="21"/>
          <w:lang w:val="de-DE"/>
        </w:rPr>
        <w:t>意见</w:t>
      </w:r>
      <w:r>
        <w:rPr>
          <w:rFonts w:hint="eastAsia"/>
          <w:szCs w:val="21"/>
          <w:lang w:val="de-DE"/>
        </w:rPr>
        <w:t>)</w:t>
      </w:r>
      <w:r>
        <w:rPr>
          <w:rFonts w:hint="eastAsia"/>
          <w:szCs w:val="21"/>
          <w:lang w:val="de-DE"/>
        </w:rPr>
        <w:t>构成</w:t>
      </w:r>
      <w:r>
        <w:rPr>
          <w:rFonts w:hint="eastAsia"/>
          <w:szCs w:val="21"/>
        </w:rPr>
        <w:t>，</w:t>
      </w:r>
      <w:r>
        <w:rPr>
          <w:rFonts w:hint="eastAsia"/>
          <w:szCs w:val="21"/>
          <w:lang w:val="de-DE"/>
        </w:rPr>
        <w:t>表面上的谬论</w:t>
      </w:r>
      <w:r>
        <w:rPr>
          <w:rFonts w:hint="eastAsia"/>
          <w:szCs w:val="21"/>
        </w:rPr>
        <w:t>，</w:t>
      </w:r>
      <w:r>
        <w:rPr>
          <w:rFonts w:hint="eastAsia"/>
          <w:szCs w:val="21"/>
          <w:lang w:val="de-DE"/>
        </w:rPr>
        <w:t>与通常相信的东西相反的论调。卢梭的悖论在于，他必须将文明的糟糕道德状况解释为假定原来是好的人的行动结果。通过正是“好”道德对文明的坏道德状况负有责任的相反推论，尼采表明了“好”“坏”概念的根本相对性。</w:t>
      </w:r>
    </w:p>
    <w:p w:rsidR="00000000" w:rsidRDefault="00EF3B58">
      <w:pPr>
        <w:pStyle w:val="a7"/>
        <w:rPr>
          <w:rFonts w:hint="eastAsia"/>
        </w:rPr>
      </w:pPr>
    </w:p>
  </w:footnote>
  <w:footnote w:id="293">
    <w:p w:rsidR="00000000" w:rsidRDefault="00EF3B58">
      <w:pPr>
        <w:pStyle w:val="a7"/>
        <w:rPr>
          <w:lang w:val="de-DE"/>
        </w:rPr>
      </w:pPr>
      <w:r>
        <w:rPr>
          <w:rStyle w:val="a8"/>
        </w:rPr>
        <w:footnoteRef/>
      </w:r>
      <w:r>
        <w:t xml:space="preserve"> </w:t>
      </w:r>
      <w:r>
        <w:rPr>
          <w:rFonts w:hint="eastAsia"/>
        </w:rPr>
        <w:t>【</w:t>
      </w:r>
      <w:r>
        <w:rPr>
          <w:rFonts w:hint="eastAsia"/>
        </w:rPr>
        <w:t>KSA</w:t>
      </w:r>
      <w:r>
        <w:rPr>
          <w:rFonts w:hint="eastAsia"/>
        </w:rPr>
        <w:t>】草稿：有谁被这一问题震动过！有谁哪怕是看见了这一问题？卢</w:t>
      </w:r>
      <w:r>
        <w:rPr>
          <w:rFonts w:hint="eastAsia"/>
        </w:rPr>
        <w:t>梭？正好相反：他说，文明应该对我们的坏道德负责。我说，“好道德应该对我们可怜的文明负责！”</w:t>
      </w:r>
      <w:r>
        <w:rPr>
          <w:rFonts w:hint="eastAsia"/>
        </w:rPr>
        <w:t>Lieber in der W</w:t>
      </w:r>
      <w:r>
        <w:rPr>
          <w:lang w:val="de-DE"/>
        </w:rPr>
        <w:t>üste!</w:t>
      </w:r>
    </w:p>
  </w:footnote>
  <w:footnote w:id="294">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通过对表达天主教会的传统声称的说法的挑衅性改造，尼采在此将我们引向他所主张的哲学视角主义：尼采从不同的和永远变换的观察点来思考和评价道德，科学，艺术，以及思想本身，以便能把握生命的完整光谱，而一种片面固定的观察方式将会掩盖和歪曲生命。</w:t>
      </w:r>
    </w:p>
    <w:p w:rsidR="00000000" w:rsidRDefault="00EF3B58">
      <w:pPr>
        <w:pStyle w:val="a7"/>
        <w:rPr>
          <w:rFonts w:hint="eastAsia"/>
        </w:rPr>
      </w:pPr>
    </w:p>
  </w:footnote>
  <w:footnote w:id="295">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Richard Wagner</w:t>
      </w:r>
      <w:r>
        <w:rPr>
          <w:rFonts w:hint="eastAsia"/>
          <w:szCs w:val="21"/>
          <w:lang w:val="de-DE"/>
        </w:rPr>
        <w:t>，指挥家，作曲家和文学家（</w:t>
      </w:r>
      <w:r>
        <w:rPr>
          <w:rFonts w:hint="eastAsia"/>
          <w:szCs w:val="21"/>
          <w:lang w:val="de-DE"/>
        </w:rPr>
        <w:t>1813-83</w:t>
      </w:r>
      <w:r>
        <w:rPr>
          <w:rFonts w:hint="eastAsia"/>
          <w:szCs w:val="21"/>
          <w:lang w:val="de-DE"/>
        </w:rPr>
        <w:t>）；自从《漂泊的荷兰人》之后，发展一种特</w:t>
      </w:r>
      <w:r>
        <w:rPr>
          <w:rFonts w:hint="eastAsia"/>
          <w:szCs w:val="21"/>
          <w:lang w:val="de-DE"/>
        </w:rPr>
        <w:t>别德国风格的“乐剧”（</w:t>
      </w:r>
      <w:r>
        <w:rPr>
          <w:rFonts w:hint="eastAsia"/>
          <w:szCs w:val="21"/>
          <w:lang w:val="de-DE"/>
        </w:rPr>
        <w:t>Musikdrama</w:t>
      </w:r>
      <w:r>
        <w:rPr>
          <w:rFonts w:hint="eastAsia"/>
          <w:szCs w:val="21"/>
          <w:lang w:val="de-DE"/>
        </w:rPr>
        <w:t>），通过乐剧中朗诵出来的台词和按照主导动机通谱的音乐之间的统一，消除了意大利和法国式歌剧中的咏叹调和宣叙调之间的分裂。尼采从</w:t>
      </w:r>
      <w:r>
        <w:rPr>
          <w:rFonts w:hint="eastAsia"/>
          <w:szCs w:val="21"/>
          <w:lang w:val="de-DE"/>
        </w:rPr>
        <w:t>1868</w:t>
      </w:r>
      <w:r>
        <w:rPr>
          <w:rFonts w:hint="eastAsia"/>
          <w:szCs w:val="21"/>
          <w:lang w:val="de-DE"/>
        </w:rPr>
        <w:t>年后一度与瓦格纳保持友好关系。在《悲剧从音乐精神中的诞生》中，他从狄俄尼索斯崇拜的狄俄尼索斯音乐歌队中引导出希腊悲剧。在苏格拉底发动启蒙运动之后，他看到这一艺术走向衰落，但在瓦格纳的作品中，他认为他看到了悲剧从音乐精神中的一种新生。在《不合时宜的思考》（</w:t>
      </w:r>
      <w:r>
        <w:rPr>
          <w:rFonts w:hint="eastAsia"/>
          <w:szCs w:val="21"/>
          <w:lang w:val="de-DE"/>
        </w:rPr>
        <w:t>1875/76</w:t>
      </w:r>
      <w:r>
        <w:rPr>
          <w:rFonts w:hint="eastAsia"/>
          <w:szCs w:val="21"/>
          <w:lang w:val="de-DE"/>
        </w:rPr>
        <w:t>）第四部中，尽管赞扬瓦格纳音乐，尼采却批评其中的诗意本领和他的要求阻碍</w:t>
      </w:r>
      <w:r>
        <w:rPr>
          <w:rFonts w:hint="eastAsia"/>
          <w:szCs w:val="21"/>
          <w:lang w:val="de-DE"/>
        </w:rPr>
        <w:t>了一种文化未来的到来。</w:t>
      </w:r>
      <w:r>
        <w:rPr>
          <w:rFonts w:hint="eastAsia"/>
          <w:szCs w:val="21"/>
          <w:lang w:val="de-DE"/>
        </w:rPr>
        <w:t>1876</w:t>
      </w:r>
      <w:r>
        <w:rPr>
          <w:rFonts w:hint="eastAsia"/>
          <w:szCs w:val="21"/>
          <w:lang w:val="de-DE"/>
        </w:rPr>
        <w:t>年，当瓦格纳在拜洛伊特成功实现其音乐节计划时，他们的友谊宣告结束。在其后来的著作中，尼采分析瓦格纳的作品，认为其是文化堕落的表现。在《瓦格纳事件》和《尼采反对瓦格纳》（同为</w:t>
      </w:r>
      <w:r>
        <w:rPr>
          <w:rFonts w:hint="eastAsia"/>
          <w:szCs w:val="21"/>
          <w:lang w:val="de-DE"/>
        </w:rPr>
        <w:t>1888</w:t>
      </w:r>
      <w:r>
        <w:rPr>
          <w:rFonts w:hint="eastAsia"/>
          <w:szCs w:val="21"/>
          <w:lang w:val="de-DE"/>
        </w:rPr>
        <w:t>年）中，他有力论证在《道德的谱系》中建立的论题，比如瓦格纳在《帕济伐尔》（</w:t>
      </w:r>
      <w:r>
        <w:rPr>
          <w:rFonts w:hint="eastAsia"/>
          <w:szCs w:val="21"/>
          <w:lang w:val="de-DE"/>
        </w:rPr>
        <w:t>1882</w:t>
      </w:r>
      <w:r>
        <w:rPr>
          <w:rFonts w:hint="eastAsia"/>
          <w:szCs w:val="21"/>
          <w:lang w:val="de-DE"/>
        </w:rPr>
        <w:t>）中向基督教的靠拢。</w:t>
      </w:r>
    </w:p>
    <w:p w:rsidR="00000000" w:rsidRDefault="00EF3B58">
      <w:pPr>
        <w:pStyle w:val="a7"/>
        <w:rPr>
          <w:rFonts w:hint="eastAsia"/>
        </w:rPr>
      </w:pPr>
    </w:p>
  </w:footnote>
  <w:footnote w:id="296">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Otto F</w:t>
      </w:r>
      <w:r>
        <w:rPr>
          <w:szCs w:val="21"/>
          <w:lang w:val="de-DE"/>
        </w:rPr>
        <w:t>ürst von Bismarck</w:t>
      </w:r>
      <w:r>
        <w:rPr>
          <w:rFonts w:hint="eastAsia"/>
          <w:szCs w:val="21"/>
        </w:rPr>
        <w:t>，</w:t>
      </w:r>
      <w:r>
        <w:rPr>
          <w:rFonts w:hint="eastAsia"/>
          <w:szCs w:val="21"/>
          <w:lang w:val="de-DE"/>
        </w:rPr>
        <w:t>1816-98</w:t>
      </w:r>
      <w:r>
        <w:rPr>
          <w:rFonts w:hint="eastAsia"/>
          <w:szCs w:val="21"/>
        </w:rPr>
        <w:t>，</w:t>
      </w:r>
      <w:r>
        <w:rPr>
          <w:rFonts w:hint="eastAsia"/>
          <w:szCs w:val="21"/>
          <w:lang w:val="de-DE"/>
        </w:rPr>
        <w:t>普鲁士德国的保守主义政治家</w:t>
      </w:r>
      <w:r>
        <w:rPr>
          <w:rFonts w:hint="eastAsia"/>
          <w:szCs w:val="21"/>
        </w:rPr>
        <w:t>，</w:t>
      </w:r>
      <w:r>
        <w:rPr>
          <w:rFonts w:hint="eastAsia"/>
          <w:szCs w:val="21"/>
          <w:lang w:val="de-DE"/>
        </w:rPr>
        <w:t>从</w:t>
      </w:r>
      <w:r>
        <w:rPr>
          <w:rFonts w:hint="eastAsia"/>
          <w:szCs w:val="21"/>
          <w:lang w:val="de-DE"/>
        </w:rPr>
        <w:t>1862</w:t>
      </w:r>
      <w:r>
        <w:rPr>
          <w:rFonts w:hint="eastAsia"/>
          <w:szCs w:val="21"/>
          <w:lang w:val="de-DE"/>
        </w:rPr>
        <w:t>年后为普鲁士首相。在他对外有明确战争目的和对内有计划谋求统一的战略的指导下，进</w:t>
      </w:r>
      <w:r>
        <w:rPr>
          <w:rFonts w:hint="eastAsia"/>
          <w:szCs w:val="21"/>
          <w:lang w:val="de-DE"/>
        </w:rPr>
        <w:t>行了</w:t>
      </w:r>
      <w:r>
        <w:rPr>
          <w:rFonts w:hint="eastAsia"/>
          <w:szCs w:val="21"/>
          <w:lang w:val="de-DE"/>
        </w:rPr>
        <w:t>1864</w:t>
      </w:r>
      <w:r>
        <w:rPr>
          <w:rFonts w:hint="eastAsia"/>
          <w:szCs w:val="21"/>
          <w:lang w:val="de-DE"/>
        </w:rPr>
        <w:t>年，</w:t>
      </w:r>
      <w:r>
        <w:rPr>
          <w:rFonts w:hint="eastAsia"/>
          <w:szCs w:val="21"/>
          <w:lang w:val="de-DE"/>
        </w:rPr>
        <w:t>1886</w:t>
      </w:r>
      <w:r>
        <w:rPr>
          <w:rFonts w:hint="eastAsia"/>
          <w:szCs w:val="21"/>
          <w:lang w:val="de-DE"/>
        </w:rPr>
        <w:t>年和</w:t>
      </w:r>
      <w:r>
        <w:rPr>
          <w:rFonts w:hint="eastAsia"/>
          <w:szCs w:val="21"/>
          <w:lang w:val="de-DE"/>
        </w:rPr>
        <w:t>1870/71</w:t>
      </w:r>
      <w:r>
        <w:rPr>
          <w:rFonts w:hint="eastAsia"/>
          <w:szCs w:val="21"/>
          <w:lang w:val="de-DE"/>
        </w:rPr>
        <w:t>年的德国统一战争，最后于</w:t>
      </w:r>
      <w:r>
        <w:rPr>
          <w:rFonts w:hint="eastAsia"/>
          <w:szCs w:val="21"/>
          <w:lang w:val="de-DE"/>
        </w:rPr>
        <w:t>1871</w:t>
      </w:r>
      <w:r>
        <w:rPr>
          <w:rFonts w:hint="eastAsia"/>
          <w:szCs w:val="21"/>
          <w:lang w:val="de-DE"/>
        </w:rPr>
        <w:t>年建立了德意志帝国。从</w:t>
      </w:r>
      <w:r>
        <w:rPr>
          <w:rFonts w:hint="eastAsia"/>
          <w:szCs w:val="21"/>
          <w:lang w:val="de-DE"/>
        </w:rPr>
        <w:t>1871</w:t>
      </w:r>
      <w:r>
        <w:rPr>
          <w:rFonts w:hint="eastAsia"/>
          <w:szCs w:val="21"/>
          <w:lang w:val="de-DE"/>
        </w:rPr>
        <w:t>年到</w:t>
      </w:r>
      <w:r>
        <w:rPr>
          <w:rFonts w:hint="eastAsia"/>
          <w:szCs w:val="21"/>
          <w:lang w:val="de-DE"/>
        </w:rPr>
        <w:t>1890</w:t>
      </w:r>
      <w:r>
        <w:rPr>
          <w:rFonts w:hint="eastAsia"/>
          <w:szCs w:val="21"/>
          <w:lang w:val="de-DE"/>
        </w:rPr>
        <w:t>年，俾斯麦担任帝国总理，普鲁士首相和德国外交政策的领袖。</w:t>
      </w:r>
    </w:p>
    <w:p w:rsidR="00000000" w:rsidRDefault="00EF3B58">
      <w:pPr>
        <w:pStyle w:val="a7"/>
        <w:rPr>
          <w:rFonts w:hint="eastAsia"/>
        </w:rPr>
      </w:pPr>
    </w:p>
  </w:footnote>
  <w:footnote w:id="297">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在帝国成立</w:t>
      </w:r>
      <w:r>
        <w:rPr>
          <w:rFonts w:hint="eastAsia"/>
          <w:szCs w:val="21"/>
          <w:lang w:val="de-DE"/>
        </w:rPr>
        <w:t>10</w:t>
      </w:r>
      <w:r>
        <w:rPr>
          <w:rFonts w:hint="eastAsia"/>
          <w:szCs w:val="21"/>
          <w:lang w:val="de-DE"/>
        </w:rPr>
        <w:t>年后，尼采攻击他的同时代人对德国文化的统一的见解，他们将这一文化的一切看作是一样值得崇拜的。实际上，叔本华，瓦格纳和俾斯麦并不能在一个共同的传统和平共处，相反，他们代表的是彼此互相对立的立场。像瓦格纳在其</w:t>
      </w:r>
      <w:r>
        <w:rPr>
          <w:rFonts w:hint="eastAsia"/>
          <w:szCs w:val="21"/>
          <w:lang w:val="de-DE"/>
        </w:rPr>
        <w:t>1851</w:t>
      </w:r>
      <w:r>
        <w:rPr>
          <w:rFonts w:hint="eastAsia"/>
          <w:szCs w:val="21"/>
          <w:lang w:val="de-DE"/>
        </w:rPr>
        <w:t>年的总结性作品《歌剧和戏剧》中针对绝对音乐的观念所陈述的意义，与叔本华关于作为一种非人格的意志的</w:t>
      </w:r>
      <w:r>
        <w:rPr>
          <w:rFonts w:hint="eastAsia"/>
          <w:szCs w:val="21"/>
          <w:lang w:val="de-DE"/>
        </w:rPr>
        <w:t>客观化的绝对音乐的观念背道而驰。随着瓦格纳的基督教转向，如在其《宗教与艺术》（</w:t>
      </w:r>
      <w:r>
        <w:rPr>
          <w:rFonts w:hint="eastAsia"/>
          <w:szCs w:val="21"/>
          <w:lang w:val="de-DE"/>
        </w:rPr>
        <w:t>1880/81</w:t>
      </w:r>
      <w:r>
        <w:rPr>
          <w:rFonts w:hint="eastAsia"/>
          <w:szCs w:val="21"/>
          <w:lang w:val="de-DE"/>
        </w:rPr>
        <w:t>）导论第二部分“英雄主义和基督教信仰”</w:t>
      </w:r>
      <w:r>
        <w:rPr>
          <w:rFonts w:hint="eastAsia"/>
          <w:szCs w:val="21"/>
          <w:lang w:val="de-DE"/>
        </w:rPr>
        <w:t xml:space="preserve"> </w:t>
      </w:r>
      <w:r>
        <w:rPr>
          <w:rFonts w:hint="eastAsia"/>
          <w:szCs w:val="21"/>
          <w:lang w:val="de-DE"/>
        </w:rPr>
        <w:t>中，哲学家被进一步加以批评。</w:t>
      </w:r>
      <w:r>
        <w:rPr>
          <w:rFonts w:hint="eastAsia"/>
          <w:szCs w:val="21"/>
          <w:lang w:val="de-DE"/>
        </w:rPr>
        <w:t>1854</w:t>
      </w:r>
      <w:r>
        <w:rPr>
          <w:rFonts w:hint="eastAsia"/>
          <w:szCs w:val="21"/>
          <w:lang w:val="de-DE"/>
        </w:rPr>
        <w:t>年，当瓦格纳将带有他手写“表达崇敬”献词的作品《尼伯龙根的指环》（全剧首演本）请人转交给叔本华时，叔本华评论说，这家伙不像个音乐家，更像个诗人，此外还对剧本口头上加以改动，但使作曲家感到遗憾的是，他仍然欠作曲家一个回应。他在瓦格纳所热情描述的</w:t>
      </w:r>
      <w:r>
        <w:rPr>
          <w:rFonts w:hint="eastAsia"/>
          <w:szCs w:val="21"/>
          <w:lang w:val="de-DE"/>
        </w:rPr>
        <w:t>W</w:t>
      </w:r>
      <w:r>
        <w:rPr>
          <w:szCs w:val="21"/>
          <w:lang w:val="de-DE"/>
        </w:rPr>
        <w:t>älsungen</w:t>
      </w:r>
      <w:r>
        <w:rPr>
          <w:rFonts w:hint="eastAsia"/>
          <w:szCs w:val="21"/>
          <w:lang w:val="de-DE"/>
        </w:rPr>
        <w:t>人的手足之爱中很可能嗅到了与他自己所主张的对性爱的形而上学否定的一种冲突。虽然他承认</w:t>
      </w:r>
      <w:r>
        <w:rPr>
          <w:rFonts w:hint="eastAsia"/>
          <w:szCs w:val="21"/>
          <w:lang w:val="de-DE"/>
        </w:rPr>
        <w:t>《尼伯龙根的指环》的地位，但他更喜欢莫扎特和罗西尼（</w:t>
      </w:r>
      <w:r>
        <w:rPr>
          <w:rFonts w:hint="eastAsia"/>
          <w:szCs w:val="21"/>
          <w:lang w:val="de-DE"/>
        </w:rPr>
        <w:t>Rossinis,1792-1868</w:t>
      </w:r>
      <w:r>
        <w:rPr>
          <w:rFonts w:hint="eastAsia"/>
          <w:szCs w:val="21"/>
          <w:lang w:val="de-DE"/>
        </w:rPr>
        <w:t>）的古典歌剧。（对此请参</w:t>
      </w:r>
      <w:r>
        <w:rPr>
          <w:rFonts w:hint="eastAsia"/>
          <w:szCs w:val="21"/>
          <w:lang w:val="de-DE"/>
        </w:rPr>
        <w:t>Ulrich M</w:t>
      </w:r>
      <w:r>
        <w:rPr>
          <w:szCs w:val="21"/>
          <w:lang w:val="de-DE"/>
        </w:rPr>
        <w:t>üller</w:t>
      </w:r>
      <w:r>
        <w:rPr>
          <w:rFonts w:hint="eastAsia"/>
          <w:szCs w:val="21"/>
          <w:lang w:val="de-DE"/>
        </w:rPr>
        <w:t>和</w:t>
      </w:r>
      <w:r>
        <w:rPr>
          <w:szCs w:val="21"/>
          <w:lang w:val="de-DE"/>
        </w:rPr>
        <w:t xml:space="preserve"> Peter Wapnewski</w:t>
      </w:r>
      <w:r>
        <w:rPr>
          <w:rFonts w:hint="eastAsia"/>
          <w:szCs w:val="21"/>
          <w:lang w:val="de-DE"/>
        </w:rPr>
        <w:t>《瓦格纳手册》，斯图加特</w:t>
      </w:r>
      <w:r>
        <w:rPr>
          <w:rFonts w:hint="eastAsia"/>
          <w:szCs w:val="21"/>
          <w:lang w:val="de-DE"/>
        </w:rPr>
        <w:t>1986</w:t>
      </w:r>
      <w:r>
        <w:rPr>
          <w:rFonts w:hint="eastAsia"/>
          <w:szCs w:val="21"/>
          <w:lang w:val="de-DE"/>
        </w:rPr>
        <w:t>，页</w:t>
      </w:r>
      <w:r>
        <w:rPr>
          <w:rFonts w:hint="eastAsia"/>
          <w:szCs w:val="21"/>
          <w:lang w:val="de-DE"/>
        </w:rPr>
        <w:t>102</w:t>
      </w:r>
      <w:r>
        <w:rPr>
          <w:rFonts w:hint="eastAsia"/>
          <w:szCs w:val="21"/>
          <w:lang w:val="de-DE"/>
        </w:rPr>
        <w:t>。）与哲学</w:t>
      </w:r>
      <w:r>
        <w:rPr>
          <w:rFonts w:hint="eastAsia"/>
          <w:szCs w:val="21"/>
          <w:lang w:val="de-DE"/>
        </w:rPr>
        <w:t>-</w:t>
      </w:r>
      <w:r>
        <w:rPr>
          <w:rFonts w:hint="eastAsia"/>
          <w:szCs w:val="21"/>
          <w:lang w:val="de-DE"/>
        </w:rPr>
        <w:t>美学上的对立结合在一起的是政治上的分歧：与反动的叔本华不同，瓦格纳在</w:t>
      </w:r>
      <w:r>
        <w:rPr>
          <w:rFonts w:hint="eastAsia"/>
          <w:szCs w:val="21"/>
          <w:lang w:val="de-DE"/>
        </w:rPr>
        <w:t>1848/49</w:t>
      </w:r>
      <w:r>
        <w:rPr>
          <w:rFonts w:hint="eastAsia"/>
          <w:szCs w:val="21"/>
          <w:lang w:val="de-DE"/>
        </w:rPr>
        <w:t>年站在革命一边。但作为艺术家他支持一个以一个愿意进行文化政治改革的君主为领袖的共和国，并从</w:t>
      </w:r>
      <w:r>
        <w:rPr>
          <w:rFonts w:hint="eastAsia"/>
          <w:szCs w:val="21"/>
          <w:lang w:val="de-DE"/>
        </w:rPr>
        <w:t>1864</w:t>
      </w:r>
      <w:r>
        <w:rPr>
          <w:rFonts w:hint="eastAsia"/>
          <w:szCs w:val="21"/>
          <w:lang w:val="de-DE"/>
        </w:rPr>
        <w:t>年后得到了拜洛伊特国王路德维希二世（</w:t>
      </w:r>
      <w:r>
        <w:rPr>
          <w:rFonts w:hint="eastAsia"/>
          <w:szCs w:val="21"/>
          <w:lang w:val="de-DE"/>
        </w:rPr>
        <w:t>1864-86</w:t>
      </w:r>
      <w:r>
        <w:rPr>
          <w:rFonts w:hint="eastAsia"/>
          <w:szCs w:val="21"/>
          <w:lang w:val="de-DE"/>
        </w:rPr>
        <w:t>）的热情然而反复无常的支持。瓦格纳与俾斯麦帝国的关系一直</w:t>
      </w:r>
      <w:r>
        <w:rPr>
          <w:rFonts w:hint="eastAsia"/>
          <w:szCs w:val="21"/>
          <w:lang w:val="de-DE"/>
        </w:rPr>
        <w:t>是三心二意的。当两人于</w:t>
      </w:r>
      <w:r>
        <w:rPr>
          <w:rFonts w:hint="eastAsia"/>
          <w:szCs w:val="21"/>
          <w:lang w:val="de-DE"/>
        </w:rPr>
        <w:t>1871</w:t>
      </w:r>
      <w:r>
        <w:rPr>
          <w:rFonts w:hint="eastAsia"/>
          <w:szCs w:val="21"/>
          <w:lang w:val="de-DE"/>
        </w:rPr>
        <w:t>年</w:t>
      </w:r>
      <w:r>
        <w:rPr>
          <w:rFonts w:hint="eastAsia"/>
          <w:szCs w:val="21"/>
          <w:lang w:val="de-DE"/>
        </w:rPr>
        <w:t>5</w:t>
      </w:r>
      <w:r>
        <w:rPr>
          <w:rFonts w:hint="eastAsia"/>
          <w:szCs w:val="21"/>
          <w:lang w:val="de-DE"/>
        </w:rPr>
        <w:t>月</w:t>
      </w:r>
      <w:r>
        <w:rPr>
          <w:rFonts w:hint="eastAsia"/>
          <w:szCs w:val="21"/>
          <w:lang w:val="de-DE"/>
        </w:rPr>
        <w:t>3</w:t>
      </w:r>
      <w:r>
        <w:rPr>
          <w:rFonts w:hint="eastAsia"/>
          <w:szCs w:val="21"/>
          <w:lang w:val="de-DE"/>
        </w:rPr>
        <w:t>日在柏林见面，双方表现出一种相互的但是非常有距离的敬意。清醒的实力政治家和悲剧</w:t>
      </w:r>
      <w:r>
        <w:rPr>
          <w:rFonts w:hint="eastAsia"/>
          <w:szCs w:val="21"/>
          <w:lang w:val="de-DE"/>
        </w:rPr>
        <w:t>-</w:t>
      </w:r>
      <w:r>
        <w:rPr>
          <w:rFonts w:hint="eastAsia"/>
          <w:szCs w:val="21"/>
          <w:lang w:val="de-DE"/>
        </w:rPr>
        <w:t>悲观的艺术家终归不是同路人。（对此请参</w:t>
      </w:r>
      <w:r>
        <w:rPr>
          <w:rFonts w:hint="eastAsia"/>
          <w:szCs w:val="21"/>
          <w:lang w:val="de-DE"/>
        </w:rPr>
        <w:t>Martin Gregor-Dellin</w:t>
      </w:r>
      <w:r>
        <w:rPr>
          <w:rFonts w:hint="eastAsia"/>
          <w:szCs w:val="21"/>
          <w:lang w:val="de-DE"/>
        </w:rPr>
        <w:t>《瓦格纳：他的生平，他的作品和他的世纪》，慕尼黑</w:t>
      </w:r>
      <w:r>
        <w:rPr>
          <w:rFonts w:hint="eastAsia"/>
          <w:szCs w:val="21"/>
          <w:lang w:val="de-DE"/>
        </w:rPr>
        <w:t>1980</w:t>
      </w:r>
      <w:r>
        <w:rPr>
          <w:rFonts w:hint="eastAsia"/>
          <w:szCs w:val="21"/>
          <w:lang w:val="de-DE"/>
        </w:rPr>
        <w:t>，页</w:t>
      </w:r>
      <w:r>
        <w:rPr>
          <w:rFonts w:hint="eastAsia"/>
          <w:szCs w:val="21"/>
          <w:lang w:val="de-DE"/>
        </w:rPr>
        <w:t>643</w:t>
      </w:r>
      <w:r>
        <w:rPr>
          <w:rFonts w:hint="eastAsia"/>
          <w:szCs w:val="21"/>
          <w:lang w:val="de-DE"/>
        </w:rPr>
        <w:t>和</w:t>
      </w:r>
      <w:r>
        <w:rPr>
          <w:rFonts w:hint="eastAsia"/>
          <w:szCs w:val="21"/>
          <w:lang w:val="de-DE"/>
        </w:rPr>
        <w:t>689</w:t>
      </w:r>
      <w:r>
        <w:rPr>
          <w:rFonts w:hint="eastAsia"/>
          <w:szCs w:val="21"/>
          <w:lang w:val="de-DE"/>
        </w:rPr>
        <w:t>。）</w:t>
      </w:r>
    </w:p>
    <w:p w:rsidR="00000000" w:rsidRDefault="00EF3B58">
      <w:pPr>
        <w:pStyle w:val="a7"/>
        <w:rPr>
          <w:rFonts w:hint="eastAsia"/>
        </w:rPr>
      </w:pPr>
    </w:p>
  </w:footnote>
  <w:footnote w:id="298">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Manfred</w:t>
      </w:r>
      <w:r>
        <w:rPr>
          <w:rFonts w:hint="eastAsia"/>
          <w:szCs w:val="21"/>
          <w:lang w:val="de-DE"/>
        </w:rPr>
        <w:t>，拜伦勋爵的同名悲剧的主角。曼弗雷德，深受知识之苦，于是在戏剧开头召来精灵，请求他们赐给他遗忘的能力，然而连精灵们也不能满足这一愿望。</w:t>
      </w:r>
    </w:p>
    <w:p w:rsidR="00000000" w:rsidRDefault="00EF3B58">
      <w:pPr>
        <w:pStyle w:val="a7"/>
        <w:rPr>
          <w:rFonts w:hint="eastAsia"/>
        </w:rPr>
      </w:pPr>
    </w:p>
  </w:footnote>
  <w:footnote w:id="299">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Lazare Nicolas Carnot, 17</w:t>
      </w:r>
      <w:r>
        <w:rPr>
          <w:rFonts w:hint="eastAsia"/>
          <w:szCs w:val="21"/>
          <w:lang w:val="de-DE"/>
        </w:rPr>
        <w:t>53-1823</w:t>
      </w:r>
      <w:r>
        <w:rPr>
          <w:rFonts w:hint="eastAsia"/>
          <w:szCs w:val="21"/>
        </w:rPr>
        <w:t>；</w:t>
      </w:r>
      <w:r>
        <w:rPr>
          <w:rFonts w:hint="eastAsia"/>
          <w:szCs w:val="21"/>
          <w:lang w:val="de-DE"/>
        </w:rPr>
        <w:t>法国政治家</w:t>
      </w:r>
      <w:r>
        <w:rPr>
          <w:rFonts w:hint="eastAsia"/>
          <w:szCs w:val="21"/>
        </w:rPr>
        <w:t>，</w:t>
      </w:r>
      <w:r>
        <w:rPr>
          <w:rFonts w:hint="eastAsia"/>
          <w:szCs w:val="21"/>
          <w:lang w:val="de-DE"/>
        </w:rPr>
        <w:t>数学家和军官。作为一个共和主义者</w:t>
      </w:r>
      <w:r>
        <w:rPr>
          <w:rFonts w:hint="eastAsia"/>
          <w:szCs w:val="21"/>
        </w:rPr>
        <w:t>（</w:t>
      </w:r>
      <w:r>
        <w:rPr>
          <w:rFonts w:hint="eastAsia"/>
          <w:szCs w:val="21"/>
          <w:lang w:val="de-DE"/>
        </w:rPr>
        <w:t>Republikaner</w:t>
      </w:r>
      <w:r>
        <w:rPr>
          <w:rFonts w:hint="eastAsia"/>
          <w:szCs w:val="21"/>
        </w:rPr>
        <w:t>）</w:t>
      </w:r>
      <w:r>
        <w:rPr>
          <w:rFonts w:hint="eastAsia"/>
          <w:szCs w:val="21"/>
          <w:lang w:val="de-DE"/>
        </w:rPr>
        <w:t>他曾参与推翻罗伯斯庇尔和多次反对拿破仑。</w:t>
      </w:r>
    </w:p>
    <w:p w:rsidR="00000000" w:rsidRDefault="00EF3B58">
      <w:pPr>
        <w:pStyle w:val="a7"/>
        <w:rPr>
          <w:rFonts w:hint="eastAsia"/>
        </w:rPr>
      </w:pPr>
    </w:p>
  </w:footnote>
  <w:footnote w:id="300">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 xml:space="preserve"> </w:t>
      </w:r>
      <w:r>
        <w:rPr>
          <w:rFonts w:hint="eastAsia"/>
          <w:szCs w:val="21"/>
          <w:lang w:val="de-DE"/>
        </w:rPr>
        <w:t>共和政体的信奉者。共和国（</w:t>
      </w:r>
      <w:r>
        <w:rPr>
          <w:rFonts w:hint="eastAsia"/>
          <w:szCs w:val="21"/>
          <w:lang w:val="de-DE"/>
        </w:rPr>
        <w:t>Republik</w:t>
      </w:r>
      <w:r>
        <w:rPr>
          <w:rFonts w:hint="eastAsia"/>
          <w:szCs w:val="21"/>
          <w:lang w:val="de-DE"/>
        </w:rPr>
        <w:t>，拉丁文</w:t>
      </w:r>
      <w:r>
        <w:rPr>
          <w:rFonts w:hint="eastAsia"/>
          <w:szCs w:val="21"/>
          <w:lang w:val="de-DE"/>
        </w:rPr>
        <w:t xml:space="preserve"> res publica </w:t>
      </w:r>
      <w:r>
        <w:rPr>
          <w:rFonts w:hint="eastAsia"/>
          <w:szCs w:val="21"/>
          <w:lang w:val="de-DE"/>
        </w:rPr>
        <w:t>，意为“共同体”</w:t>
      </w:r>
      <w:r>
        <w:rPr>
          <w:rFonts w:hint="eastAsia"/>
          <w:szCs w:val="21"/>
          <w:lang w:val="de-DE"/>
        </w:rPr>
        <w:t>[Gemeinwesen]</w:t>
      </w:r>
      <w:r>
        <w:rPr>
          <w:rFonts w:hint="eastAsia"/>
          <w:szCs w:val="21"/>
          <w:lang w:val="de-DE"/>
        </w:rPr>
        <w:t>）原指任何不是为统治者的利益而是为全体人的幸福服务的国家；因此，与专制政体不同，君主政体也可以是共和制的。直到</w:t>
      </w:r>
      <w:r>
        <w:rPr>
          <w:rFonts w:hint="eastAsia"/>
          <w:szCs w:val="21"/>
          <w:lang w:val="de-DE"/>
        </w:rPr>
        <w:t>18</w:t>
      </w:r>
      <w:r>
        <w:rPr>
          <w:rFonts w:hint="eastAsia"/>
          <w:szCs w:val="21"/>
          <w:lang w:val="de-DE"/>
        </w:rPr>
        <w:t>世纪末，共和制和君主制这两种政体才被认为是不能相容的。</w:t>
      </w:r>
    </w:p>
    <w:p w:rsidR="00000000" w:rsidRDefault="00EF3B58">
      <w:pPr>
        <w:pStyle w:val="a7"/>
        <w:rPr>
          <w:rFonts w:hint="eastAsia"/>
        </w:rPr>
      </w:pPr>
    </w:p>
  </w:footnote>
  <w:footnote w:id="301">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 xml:space="preserve"> Barthold Niebuhr</w:t>
      </w:r>
      <w:r>
        <w:rPr>
          <w:rFonts w:hint="eastAsia"/>
          <w:szCs w:val="21"/>
          <w:lang w:val="de-DE"/>
        </w:rPr>
        <w:t>，</w:t>
      </w:r>
      <w:r>
        <w:rPr>
          <w:rFonts w:hint="eastAsia"/>
          <w:szCs w:val="21"/>
          <w:lang w:val="de-DE"/>
        </w:rPr>
        <w:t>1776-1831</w:t>
      </w:r>
      <w:r>
        <w:rPr>
          <w:rFonts w:hint="eastAsia"/>
          <w:szCs w:val="21"/>
          <w:lang w:val="de-DE"/>
        </w:rPr>
        <w:t>，历史</w:t>
      </w:r>
      <w:r>
        <w:rPr>
          <w:rFonts w:hint="eastAsia"/>
          <w:szCs w:val="21"/>
          <w:lang w:val="de-DE"/>
        </w:rPr>
        <w:t>学家和普鲁士政治家；通过关于罗马史的系列讲演（从</w:t>
      </w:r>
      <w:r>
        <w:rPr>
          <w:rFonts w:hint="eastAsia"/>
          <w:szCs w:val="21"/>
          <w:lang w:val="de-DE"/>
        </w:rPr>
        <w:t>1810</w:t>
      </w:r>
      <w:r>
        <w:rPr>
          <w:rFonts w:hint="eastAsia"/>
          <w:szCs w:val="21"/>
          <w:lang w:val="de-DE"/>
        </w:rPr>
        <w:t>年起在柏林和从</w:t>
      </w:r>
      <w:r>
        <w:rPr>
          <w:rFonts w:hint="eastAsia"/>
          <w:szCs w:val="21"/>
          <w:lang w:val="de-DE"/>
        </w:rPr>
        <w:t>1823</w:t>
      </w:r>
      <w:r>
        <w:rPr>
          <w:rFonts w:hint="eastAsia"/>
          <w:szCs w:val="21"/>
          <w:lang w:val="de-DE"/>
        </w:rPr>
        <w:t>年起在波恩）他成为“史源学考证”的奠基者。主要著作：《到公元前</w:t>
      </w:r>
      <w:r>
        <w:rPr>
          <w:rFonts w:hint="eastAsia"/>
          <w:szCs w:val="21"/>
          <w:lang w:val="de-DE"/>
        </w:rPr>
        <w:t>241</w:t>
      </w:r>
      <w:r>
        <w:rPr>
          <w:rFonts w:hint="eastAsia"/>
          <w:szCs w:val="21"/>
          <w:lang w:val="de-DE"/>
        </w:rPr>
        <w:t>年前的罗马史》（</w:t>
      </w:r>
      <w:r>
        <w:rPr>
          <w:rFonts w:hint="eastAsia"/>
          <w:szCs w:val="21"/>
          <w:lang w:val="de-DE"/>
        </w:rPr>
        <w:t>1811/12</w:t>
      </w:r>
      <w:r>
        <w:rPr>
          <w:rFonts w:hint="eastAsia"/>
          <w:szCs w:val="21"/>
          <w:lang w:val="de-DE"/>
        </w:rPr>
        <w:t>）。</w:t>
      </w:r>
    </w:p>
    <w:p w:rsidR="00000000" w:rsidRDefault="00EF3B58">
      <w:pPr>
        <w:pStyle w:val="a7"/>
        <w:rPr>
          <w:rFonts w:hint="eastAsia"/>
        </w:rPr>
      </w:pPr>
    </w:p>
  </w:footnote>
  <w:footnote w:id="30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Thukydides</w:t>
      </w:r>
      <w:r>
        <w:rPr>
          <w:rFonts w:hint="eastAsia"/>
          <w:szCs w:val="21"/>
          <w:lang w:val="de-DE"/>
        </w:rPr>
        <w:t>，雅典的历史作家（约前</w:t>
      </w:r>
      <w:r>
        <w:rPr>
          <w:rFonts w:hint="eastAsia"/>
          <w:szCs w:val="21"/>
          <w:lang w:val="de-DE"/>
        </w:rPr>
        <w:t>460-396</w:t>
      </w:r>
      <w:r>
        <w:rPr>
          <w:rFonts w:hint="eastAsia"/>
          <w:szCs w:val="21"/>
          <w:lang w:val="de-DE"/>
        </w:rPr>
        <w:t>）；在徒劳无功地参加伯罗奔尼撒战争之后，他被放逐在外</w:t>
      </w:r>
      <w:r>
        <w:rPr>
          <w:rFonts w:hint="eastAsia"/>
          <w:szCs w:val="21"/>
          <w:lang w:val="de-DE"/>
        </w:rPr>
        <w:t>20</w:t>
      </w:r>
      <w:r>
        <w:rPr>
          <w:rFonts w:hint="eastAsia"/>
          <w:szCs w:val="21"/>
          <w:lang w:val="de-DE"/>
        </w:rPr>
        <w:t>年，写下一本广泛的专门著作，以尽可能客观的文字记录了战争中发生的政治事件和对事件加以准确的解释。这是第一次将政治</w:t>
      </w:r>
      <w:r>
        <w:rPr>
          <w:rFonts w:hint="eastAsia"/>
          <w:szCs w:val="21"/>
          <w:lang w:val="de-DE"/>
        </w:rPr>
        <w:t>-</w:t>
      </w:r>
      <w:r>
        <w:rPr>
          <w:rFonts w:hint="eastAsia"/>
          <w:szCs w:val="21"/>
          <w:lang w:val="de-DE"/>
        </w:rPr>
        <w:t>军事历史事件置于原因和影响的普遍观点下加以观察。这位连尼采也高度评价其文体的修昔底德被</w:t>
      </w:r>
      <w:r>
        <w:rPr>
          <w:rFonts w:hint="eastAsia"/>
          <w:szCs w:val="21"/>
          <w:lang w:val="de-DE"/>
        </w:rPr>
        <w:t>认为是历史科学的鼻祖。</w:t>
      </w:r>
    </w:p>
    <w:p w:rsidR="00000000" w:rsidRDefault="00EF3B58">
      <w:pPr>
        <w:pStyle w:val="a7"/>
        <w:rPr>
          <w:rFonts w:hint="eastAsia"/>
        </w:rPr>
      </w:pPr>
    </w:p>
  </w:footnote>
  <w:footnote w:id="303">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Sophokles</w:t>
      </w:r>
      <w:r>
        <w:rPr>
          <w:rFonts w:hint="eastAsia"/>
          <w:szCs w:val="21"/>
          <w:lang w:val="de-DE"/>
        </w:rPr>
        <w:t>，雅典的悲剧家（前</w:t>
      </w:r>
      <w:r>
        <w:rPr>
          <w:rFonts w:hint="eastAsia"/>
          <w:szCs w:val="21"/>
          <w:lang w:val="de-DE"/>
        </w:rPr>
        <w:t>496-406</w:t>
      </w:r>
      <w:r>
        <w:rPr>
          <w:rFonts w:hint="eastAsia"/>
          <w:szCs w:val="21"/>
          <w:lang w:val="de-DE"/>
        </w:rPr>
        <w:t>）和老年埃斯库罗斯的竞争者；他为戏剧增加了第三个演员，并艺术性地发展出了数量增加的歌队。人物自身独立的行动和心理学化使他的每一部悲剧成为本身完整的艺术作品。</w:t>
      </w:r>
    </w:p>
    <w:p w:rsidR="00000000" w:rsidRDefault="00EF3B58">
      <w:pPr>
        <w:pStyle w:val="a7"/>
        <w:rPr>
          <w:rFonts w:hint="eastAsia"/>
        </w:rPr>
      </w:pPr>
    </w:p>
  </w:footnote>
  <w:footnote w:id="304">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Perikles</w:t>
      </w:r>
      <w:r>
        <w:rPr>
          <w:rFonts w:hint="eastAsia"/>
          <w:szCs w:val="21"/>
          <w:lang w:val="de-DE"/>
        </w:rPr>
        <w:t>，著名雅典政治家（约前</w:t>
      </w:r>
      <w:r>
        <w:rPr>
          <w:rFonts w:hint="eastAsia"/>
          <w:szCs w:val="21"/>
          <w:lang w:val="de-DE"/>
        </w:rPr>
        <w:t>495-426</w:t>
      </w:r>
      <w:r>
        <w:rPr>
          <w:rFonts w:hint="eastAsia"/>
          <w:szCs w:val="21"/>
          <w:lang w:val="de-DE"/>
        </w:rPr>
        <w:t>）。参尼采对伯利克里的高度赞扬：“世界上最有力量和最值得景仰的人”（《希腊悲剧时代的哲学》，节</w:t>
      </w:r>
      <w:r>
        <w:rPr>
          <w:rFonts w:hint="eastAsia"/>
          <w:szCs w:val="21"/>
          <w:lang w:val="de-DE"/>
        </w:rPr>
        <w:t>19</w:t>
      </w:r>
      <w:r>
        <w:rPr>
          <w:rFonts w:hint="eastAsia"/>
          <w:szCs w:val="21"/>
          <w:lang w:val="de-DE"/>
        </w:rPr>
        <w:t>。载尼采《全集》，</w:t>
      </w:r>
      <w:r>
        <w:rPr>
          <w:rFonts w:hint="eastAsia"/>
          <w:szCs w:val="21"/>
          <w:lang w:val="de-DE"/>
        </w:rPr>
        <w:t>15</w:t>
      </w:r>
      <w:r>
        <w:rPr>
          <w:rFonts w:hint="eastAsia"/>
          <w:szCs w:val="21"/>
          <w:lang w:val="de-DE"/>
        </w:rPr>
        <w:t>卷考订版，</w:t>
      </w:r>
      <w:r>
        <w:rPr>
          <w:rFonts w:hint="eastAsia"/>
          <w:szCs w:val="21"/>
          <w:lang w:val="de-DE"/>
        </w:rPr>
        <w:t xml:space="preserve">Giorgio Colli </w:t>
      </w:r>
      <w:r>
        <w:rPr>
          <w:rFonts w:hint="eastAsia"/>
          <w:szCs w:val="21"/>
          <w:lang w:val="de-DE"/>
        </w:rPr>
        <w:t>和</w:t>
      </w:r>
      <w:r>
        <w:rPr>
          <w:rFonts w:hint="eastAsia"/>
          <w:szCs w:val="21"/>
          <w:lang w:val="de-DE"/>
        </w:rPr>
        <w:t>Mazzino Montina</w:t>
      </w:r>
      <w:r>
        <w:rPr>
          <w:rFonts w:hint="eastAsia"/>
          <w:szCs w:val="21"/>
          <w:lang w:val="de-DE"/>
        </w:rPr>
        <w:t>ri</w:t>
      </w:r>
      <w:r>
        <w:rPr>
          <w:rFonts w:hint="eastAsia"/>
          <w:szCs w:val="21"/>
          <w:lang w:val="de-DE"/>
        </w:rPr>
        <w:t>编。慕尼黑</w:t>
      </w:r>
      <w:r>
        <w:rPr>
          <w:rFonts w:hint="eastAsia"/>
          <w:szCs w:val="21"/>
          <w:lang w:val="de-DE"/>
        </w:rPr>
        <w:t>1980</w:t>
      </w:r>
      <w:r>
        <w:rPr>
          <w:rFonts w:hint="eastAsia"/>
          <w:szCs w:val="21"/>
          <w:lang w:val="de-DE"/>
        </w:rPr>
        <w:t>，第</w:t>
      </w:r>
      <w:r>
        <w:rPr>
          <w:rFonts w:hint="eastAsia"/>
          <w:szCs w:val="21"/>
          <w:lang w:val="de-DE"/>
        </w:rPr>
        <w:t>1</w:t>
      </w:r>
      <w:r>
        <w:rPr>
          <w:rFonts w:hint="eastAsia"/>
          <w:szCs w:val="21"/>
          <w:lang w:val="de-DE"/>
        </w:rPr>
        <w:t>卷，页</w:t>
      </w:r>
      <w:r>
        <w:rPr>
          <w:rFonts w:hint="eastAsia"/>
          <w:szCs w:val="21"/>
          <w:lang w:val="de-DE"/>
        </w:rPr>
        <w:t>870</w:t>
      </w:r>
      <w:r>
        <w:rPr>
          <w:rFonts w:hint="eastAsia"/>
          <w:szCs w:val="21"/>
          <w:lang w:val="de-DE"/>
        </w:rPr>
        <w:t>）。</w:t>
      </w:r>
    </w:p>
    <w:p w:rsidR="00000000" w:rsidRDefault="00EF3B58">
      <w:pPr>
        <w:pStyle w:val="a7"/>
        <w:rPr>
          <w:rFonts w:hint="eastAsia"/>
        </w:rPr>
      </w:pPr>
    </w:p>
  </w:footnote>
  <w:footnote w:id="305">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Hippokrates</w:t>
      </w:r>
      <w:r>
        <w:rPr>
          <w:rFonts w:hint="eastAsia"/>
          <w:szCs w:val="21"/>
          <w:lang w:val="de-DE"/>
        </w:rPr>
        <w:t>，古代希腊的著名医生（约前</w:t>
      </w:r>
      <w:r>
        <w:rPr>
          <w:rFonts w:hint="eastAsia"/>
          <w:szCs w:val="21"/>
          <w:lang w:val="de-DE"/>
        </w:rPr>
        <w:t>460-370</w:t>
      </w:r>
      <w:r>
        <w:rPr>
          <w:rFonts w:hint="eastAsia"/>
          <w:szCs w:val="21"/>
          <w:lang w:val="de-DE"/>
        </w:rPr>
        <w:t>）；他的作为经验科学的医学的鼻祖。在他的学说的推动下，宗教的</w:t>
      </w:r>
      <w:r>
        <w:rPr>
          <w:rFonts w:hint="eastAsia"/>
          <w:szCs w:val="21"/>
          <w:lang w:val="de-DE"/>
        </w:rPr>
        <w:t>-</w:t>
      </w:r>
      <w:r>
        <w:rPr>
          <w:rFonts w:hint="eastAsia"/>
          <w:szCs w:val="21"/>
          <w:lang w:val="de-DE"/>
        </w:rPr>
        <w:t>巫术的观念被抛弃，转向用有关身体过程对人的所有健康和疾病作出一种理性的解释。疾病不再被视为来自神的和是神圣的，而是通过可以解释的原因，比如说环境影响，来加以确定。希波克利特的体液学说（体液的正确混合）从古代开始支配医学，其影响以略微改变的形式一直持续到</w:t>
      </w:r>
      <w:r>
        <w:rPr>
          <w:rFonts w:hint="eastAsia"/>
          <w:szCs w:val="21"/>
          <w:lang w:val="de-DE"/>
        </w:rPr>
        <w:t>19</w:t>
      </w:r>
      <w:r>
        <w:rPr>
          <w:rFonts w:hint="eastAsia"/>
          <w:szCs w:val="21"/>
          <w:lang w:val="de-DE"/>
        </w:rPr>
        <w:t>世纪。</w:t>
      </w:r>
    </w:p>
    <w:p w:rsidR="00000000" w:rsidRDefault="00EF3B58">
      <w:pPr>
        <w:pStyle w:val="a7"/>
        <w:rPr>
          <w:rFonts w:hint="eastAsia"/>
        </w:rPr>
      </w:pPr>
    </w:p>
  </w:footnote>
  <w:footnote w:id="306">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来自</w:t>
      </w:r>
      <w:r>
        <w:rPr>
          <w:rFonts w:hint="eastAsia"/>
          <w:szCs w:val="21"/>
          <w:lang w:val="de-DE"/>
        </w:rPr>
        <w:t>Thrakien</w:t>
      </w:r>
      <w:r>
        <w:rPr>
          <w:rFonts w:hint="eastAsia"/>
          <w:szCs w:val="21"/>
          <w:lang w:val="de-DE"/>
        </w:rPr>
        <w:t>希腊哲学家和自然科学</w:t>
      </w:r>
      <w:r>
        <w:rPr>
          <w:rFonts w:hint="eastAsia"/>
          <w:szCs w:val="21"/>
          <w:lang w:val="de-DE"/>
        </w:rPr>
        <w:t>家（约前</w:t>
      </w:r>
      <w:r>
        <w:rPr>
          <w:rFonts w:hint="eastAsia"/>
          <w:szCs w:val="21"/>
          <w:lang w:val="de-DE"/>
        </w:rPr>
        <w:t>480-380</w:t>
      </w:r>
      <w:r>
        <w:rPr>
          <w:rFonts w:hint="eastAsia"/>
          <w:szCs w:val="21"/>
          <w:lang w:val="de-DE"/>
        </w:rPr>
        <w:t>）；他被看作是古代原子论的主要代表；按照他的理论，事物的所有性质，甚至灵魂，都可以被还原为在空虚的空间中运动的不可见的、不可改变的、和不可入的原子的形状、位置和大小。按照他的唯物主义理论，甚至神也只是自然现象或人的特性的结合而已。</w:t>
      </w:r>
    </w:p>
    <w:p w:rsidR="00000000" w:rsidRDefault="00EF3B58">
      <w:pPr>
        <w:pStyle w:val="a7"/>
        <w:rPr>
          <w:rFonts w:hint="eastAsia"/>
        </w:rPr>
      </w:pPr>
    </w:p>
  </w:footnote>
  <w:footnote w:id="307">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 xml:space="preserve"> Sophisten</w:t>
      </w:r>
      <w:r>
        <w:rPr>
          <w:rFonts w:hint="eastAsia"/>
          <w:szCs w:val="21"/>
        </w:rPr>
        <w:t>，</w:t>
      </w:r>
      <w:r>
        <w:rPr>
          <w:rFonts w:hint="eastAsia"/>
          <w:szCs w:val="21"/>
          <w:lang w:val="de-DE"/>
        </w:rPr>
        <w:t>源于希腊文</w:t>
      </w:r>
      <w:r>
        <w:rPr>
          <w:rFonts w:hint="eastAsia"/>
          <w:szCs w:val="21"/>
          <w:lang w:val="de-DE"/>
        </w:rPr>
        <w:t>Sophistes</w:t>
      </w:r>
      <w:r>
        <w:rPr>
          <w:rFonts w:hint="eastAsia"/>
          <w:szCs w:val="21"/>
        </w:rPr>
        <w:t>，</w:t>
      </w:r>
      <w:r>
        <w:rPr>
          <w:rFonts w:hint="eastAsia"/>
          <w:szCs w:val="21"/>
          <w:lang w:val="de-DE"/>
        </w:rPr>
        <w:t>意为</w:t>
      </w:r>
      <w:r>
        <w:rPr>
          <w:rFonts w:hint="eastAsia"/>
          <w:szCs w:val="21"/>
        </w:rPr>
        <w:t>“</w:t>
      </w:r>
      <w:r>
        <w:rPr>
          <w:rFonts w:hint="eastAsia"/>
          <w:szCs w:val="21"/>
          <w:lang w:val="de-DE"/>
        </w:rPr>
        <w:t>行家</w:t>
      </w:r>
      <w:r>
        <w:rPr>
          <w:rFonts w:hint="eastAsia"/>
          <w:szCs w:val="21"/>
        </w:rPr>
        <w:t>”，“</w:t>
      </w:r>
      <w:r>
        <w:rPr>
          <w:rFonts w:hint="eastAsia"/>
          <w:szCs w:val="21"/>
          <w:lang w:val="de-DE"/>
        </w:rPr>
        <w:t>能手</w:t>
      </w:r>
      <w:r>
        <w:rPr>
          <w:rFonts w:hint="eastAsia"/>
          <w:szCs w:val="21"/>
        </w:rPr>
        <w:t>”；</w:t>
      </w:r>
      <w:r>
        <w:rPr>
          <w:rFonts w:hint="eastAsia"/>
          <w:szCs w:val="21"/>
          <w:lang w:val="de-DE"/>
        </w:rPr>
        <w:t>最初主要指思想者和贤人</w:t>
      </w:r>
      <w:r>
        <w:rPr>
          <w:rFonts w:hint="eastAsia"/>
          <w:szCs w:val="21"/>
        </w:rPr>
        <w:t>，</w:t>
      </w:r>
      <w:r>
        <w:rPr>
          <w:rFonts w:hint="eastAsia"/>
          <w:szCs w:val="21"/>
          <w:lang w:val="de-DE"/>
        </w:rPr>
        <w:t>而后到了演说艺术在法律和政治公共生活中的重要性日益增加的时代</w:t>
      </w:r>
      <w:r>
        <w:rPr>
          <w:rFonts w:hint="eastAsia"/>
          <w:szCs w:val="21"/>
        </w:rPr>
        <w:t>，</w:t>
      </w:r>
      <w:r>
        <w:rPr>
          <w:rFonts w:hint="eastAsia"/>
          <w:szCs w:val="21"/>
          <w:lang w:val="de-DE"/>
        </w:rPr>
        <w:t>则指一种哲学化修辞术的教师。老智者派的代表（大约前</w:t>
      </w:r>
      <w:r>
        <w:rPr>
          <w:rFonts w:hint="eastAsia"/>
          <w:szCs w:val="21"/>
          <w:lang w:val="de-DE"/>
        </w:rPr>
        <w:t>475-375</w:t>
      </w:r>
      <w:r>
        <w:rPr>
          <w:rFonts w:hint="eastAsia"/>
          <w:szCs w:val="21"/>
          <w:lang w:val="de-DE"/>
        </w:rPr>
        <w:t>；普罗太戈拉，高</w:t>
      </w:r>
      <w:r>
        <w:rPr>
          <w:rFonts w:hint="eastAsia"/>
          <w:szCs w:val="21"/>
          <w:lang w:val="de-DE"/>
        </w:rPr>
        <w:t>尔吉亚，希庇阿斯，普罗狄克斯等等）将前苏格拉底哲学家的观念传播到更广泛的人群中去，制订了一种实践定向的教育和论证理论，而且还以其怀疑主义的、宗教批判的和人类学中心的知识和行动思考而产生了启蒙的作用。特别是由于苏格拉底、柏拉图和苏格拉底学派（见下注），智者派作为语词和真理的吹毛求疵的歪曲者（参当今的语言习惯用法）而声名狼藉。苏格拉底的论证方式，如柏拉图对话中所描述的，仍然是与智者派接近的。正是秘密从事智者活动的指控导致了苏格拉底的死亡判决。</w:t>
      </w:r>
    </w:p>
    <w:p w:rsidR="00000000" w:rsidRDefault="00EF3B58">
      <w:pPr>
        <w:pStyle w:val="a7"/>
        <w:rPr>
          <w:rFonts w:hint="eastAsia"/>
        </w:rPr>
      </w:pPr>
    </w:p>
  </w:footnote>
  <w:footnote w:id="308">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苏格拉底学派包括直接的苏格拉底弟子</w:t>
      </w:r>
      <w:r>
        <w:rPr>
          <w:rFonts w:hint="eastAsia"/>
          <w:szCs w:val="21"/>
        </w:rPr>
        <w:t>（</w:t>
      </w:r>
      <w:r>
        <w:rPr>
          <w:rFonts w:hint="eastAsia"/>
          <w:szCs w:val="21"/>
          <w:lang w:val="de-DE"/>
        </w:rPr>
        <w:t>如色诺芬</w:t>
      </w:r>
      <w:r>
        <w:rPr>
          <w:rFonts w:hint="eastAsia"/>
          <w:szCs w:val="21"/>
        </w:rPr>
        <w:t>），</w:t>
      </w:r>
      <w:r>
        <w:rPr>
          <w:rFonts w:hint="eastAsia"/>
          <w:szCs w:val="21"/>
          <w:lang w:val="de-DE"/>
        </w:rPr>
        <w:t>麦</w:t>
      </w:r>
      <w:r>
        <w:rPr>
          <w:rFonts w:hint="eastAsia"/>
          <w:szCs w:val="21"/>
          <w:lang w:val="de-DE"/>
        </w:rPr>
        <w:t>加拉学派成员</w:t>
      </w:r>
      <w:r>
        <w:rPr>
          <w:rFonts w:hint="eastAsia"/>
          <w:szCs w:val="21"/>
        </w:rPr>
        <w:t>（</w:t>
      </w:r>
      <w:r>
        <w:rPr>
          <w:rFonts w:hint="eastAsia"/>
          <w:szCs w:val="21"/>
          <w:lang w:val="de-DE"/>
        </w:rPr>
        <w:t>欧几里德等</w:t>
      </w:r>
      <w:r>
        <w:rPr>
          <w:rFonts w:hint="eastAsia"/>
          <w:szCs w:val="21"/>
        </w:rPr>
        <w:t>），</w:t>
      </w:r>
      <w:r>
        <w:rPr>
          <w:rFonts w:hint="eastAsia"/>
          <w:szCs w:val="21"/>
          <w:lang w:val="de-DE"/>
        </w:rPr>
        <w:t>犬儒派成员</w:t>
      </w:r>
      <w:r>
        <w:rPr>
          <w:rFonts w:hint="eastAsia"/>
          <w:szCs w:val="21"/>
        </w:rPr>
        <w:t>（</w:t>
      </w:r>
      <w:r>
        <w:rPr>
          <w:rFonts w:hint="eastAsia"/>
          <w:szCs w:val="21"/>
          <w:lang w:val="de-DE"/>
        </w:rPr>
        <w:t>如</w:t>
      </w:r>
      <w:r>
        <w:rPr>
          <w:rFonts w:hint="eastAsia"/>
          <w:szCs w:val="21"/>
          <w:lang w:val="de-DE"/>
        </w:rPr>
        <w:t>Antisthenes</w:t>
      </w:r>
      <w:r>
        <w:rPr>
          <w:rFonts w:hint="eastAsia"/>
          <w:szCs w:val="21"/>
        </w:rPr>
        <w:t>，</w:t>
      </w:r>
      <w:r>
        <w:rPr>
          <w:rFonts w:hint="eastAsia"/>
          <w:szCs w:val="21"/>
          <w:lang w:val="de-DE"/>
        </w:rPr>
        <w:t xml:space="preserve"> Sinop</w:t>
      </w:r>
      <w:r>
        <w:rPr>
          <w:rFonts w:hint="eastAsia"/>
          <w:szCs w:val="21"/>
          <w:lang w:val="de-DE"/>
        </w:rPr>
        <w:t>的第欧根尼等</w:t>
      </w:r>
      <w:r>
        <w:rPr>
          <w:rFonts w:hint="eastAsia"/>
          <w:szCs w:val="21"/>
        </w:rPr>
        <w:t>），</w:t>
      </w:r>
      <w:r>
        <w:rPr>
          <w:rFonts w:hint="eastAsia"/>
          <w:szCs w:val="21"/>
          <w:lang w:val="de-DE"/>
        </w:rPr>
        <w:t>居勒尼学派成员</w:t>
      </w:r>
      <w:r>
        <w:rPr>
          <w:rFonts w:hint="eastAsia"/>
          <w:szCs w:val="21"/>
        </w:rPr>
        <w:t>（</w:t>
      </w:r>
      <w:r>
        <w:rPr>
          <w:rFonts w:hint="eastAsia"/>
          <w:szCs w:val="21"/>
          <w:lang w:val="de-DE"/>
        </w:rPr>
        <w:t>Aristippos</w:t>
      </w:r>
      <w:r>
        <w:rPr>
          <w:rFonts w:hint="eastAsia"/>
          <w:szCs w:val="21"/>
          <w:lang w:val="de-DE"/>
        </w:rPr>
        <w:t>等</w:t>
      </w:r>
      <w:r>
        <w:rPr>
          <w:rFonts w:hint="eastAsia"/>
          <w:szCs w:val="21"/>
        </w:rPr>
        <w:t>）</w:t>
      </w:r>
      <w:r>
        <w:rPr>
          <w:rFonts w:hint="eastAsia"/>
          <w:szCs w:val="21"/>
          <w:lang w:val="de-DE"/>
        </w:rPr>
        <w:t>。苏格拉底学派的追随者柏拉图在“学园”建立了一个自己的学派，同样，柏拉图学派的后继者亚里士多德在“林荫道”建立了他自己的学派。</w:t>
      </w:r>
    </w:p>
    <w:p w:rsidR="00000000" w:rsidRDefault="00EF3B58">
      <w:pPr>
        <w:pStyle w:val="a7"/>
        <w:rPr>
          <w:rFonts w:hint="eastAsia"/>
        </w:rPr>
      </w:pPr>
    </w:p>
  </w:footnote>
  <w:footnote w:id="309">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拉丁文：错误比真理简单。</w:t>
      </w:r>
    </w:p>
    <w:p w:rsidR="00000000" w:rsidRDefault="00EF3B58">
      <w:pPr>
        <w:pStyle w:val="a7"/>
        <w:rPr>
          <w:rFonts w:hint="eastAsia"/>
        </w:rPr>
      </w:pPr>
    </w:p>
  </w:footnote>
  <w:footnote w:id="310">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P</w:t>
      </w:r>
      <w:r>
        <w:rPr>
          <w:szCs w:val="21"/>
          <w:lang w:val="de-DE"/>
        </w:rPr>
        <w:t>ästum</w:t>
      </w:r>
      <w:r>
        <w:rPr>
          <w:rFonts w:hint="eastAsia"/>
          <w:szCs w:val="21"/>
          <w:lang w:val="de-DE"/>
        </w:rPr>
        <w:t>，</w:t>
      </w:r>
      <w:r>
        <w:rPr>
          <w:szCs w:val="21"/>
          <w:lang w:val="de-DE"/>
        </w:rPr>
        <w:t>Pompeji</w:t>
      </w:r>
      <w:r>
        <w:rPr>
          <w:rFonts w:hint="eastAsia"/>
          <w:szCs w:val="21"/>
          <w:lang w:val="de-DE"/>
        </w:rPr>
        <w:t>，</w:t>
      </w:r>
      <w:r>
        <w:rPr>
          <w:szCs w:val="21"/>
          <w:lang w:val="de-DE"/>
        </w:rPr>
        <w:t>Athen</w:t>
      </w:r>
      <w:r>
        <w:rPr>
          <w:rFonts w:hint="eastAsia"/>
          <w:szCs w:val="21"/>
          <w:lang w:val="de-DE"/>
        </w:rPr>
        <w:t>，具有巨大文化和建筑价值的三座古代名城，近代之拥有它们，或者通过继承，或者通过重建，或者通过发掘。斐斯顿是一个希腊城市，位于南意大利，有著名的圣迹</w:t>
      </w:r>
      <w:r>
        <w:rPr>
          <w:rFonts w:hint="eastAsia"/>
          <w:szCs w:val="21"/>
          <w:lang w:val="de-DE"/>
        </w:rPr>
        <w:t>和至今仍然保存完好的古代神庙（公元前</w:t>
      </w:r>
      <w:r>
        <w:rPr>
          <w:rFonts w:hint="eastAsia"/>
          <w:szCs w:val="21"/>
          <w:lang w:val="de-DE"/>
        </w:rPr>
        <w:t>6/5</w:t>
      </w:r>
      <w:r>
        <w:rPr>
          <w:rFonts w:hint="eastAsia"/>
          <w:szCs w:val="21"/>
          <w:lang w:val="de-DE"/>
        </w:rPr>
        <w:t>世纪的赫拉和雅典娜神庙）。温克尔曼和歌德赞颂斐斯顿的神庙是古代希腊建筑的杰作。庞培是一个</w:t>
      </w:r>
      <w:r>
        <w:rPr>
          <w:rFonts w:hint="eastAsia"/>
          <w:szCs w:val="21"/>
          <w:lang w:val="de-DE"/>
        </w:rPr>
        <w:t>kampanische</w:t>
      </w:r>
      <w:r>
        <w:rPr>
          <w:rFonts w:hint="eastAsia"/>
          <w:szCs w:val="21"/>
          <w:lang w:val="de-DE"/>
        </w:rPr>
        <w:t>小城，公元</w:t>
      </w:r>
      <w:r>
        <w:rPr>
          <w:rFonts w:hint="eastAsia"/>
          <w:szCs w:val="21"/>
          <w:lang w:val="de-DE"/>
        </w:rPr>
        <w:t>79</w:t>
      </w:r>
      <w:r>
        <w:rPr>
          <w:rFonts w:hint="eastAsia"/>
          <w:szCs w:val="21"/>
          <w:lang w:val="de-DE"/>
        </w:rPr>
        <w:t>年因维苏威火山爆发而彻底掩埋，就这样在火山熔岩下保存下来，因此到了</w:t>
      </w:r>
      <w:r>
        <w:rPr>
          <w:rFonts w:hint="eastAsia"/>
          <w:szCs w:val="21"/>
          <w:lang w:val="de-DE"/>
        </w:rPr>
        <w:t>1869</w:t>
      </w:r>
      <w:r>
        <w:rPr>
          <w:rFonts w:hint="eastAsia"/>
          <w:szCs w:val="21"/>
          <w:lang w:val="de-DE"/>
        </w:rPr>
        <w:t>年以后，人们通过系统的发掘重新发现了一个正处于日常生活的进程中而突然被打断的罗马城市。著名的有阿波罗神庙，公共温泉浴场，圆形露天剧场，别墅中的壁画。希腊时代的东西留下来的只有市场上多立克式神庙。雅典作为古代阿提卡地区的首府，展示了许多古代地点，特别是卫城（</w:t>
      </w:r>
      <w:r>
        <w:rPr>
          <w:rFonts w:hint="eastAsia"/>
          <w:szCs w:val="21"/>
          <w:lang w:val="de-DE"/>
        </w:rPr>
        <w:t>Akropoli</w:t>
      </w:r>
      <w:r>
        <w:rPr>
          <w:rFonts w:hint="eastAsia"/>
          <w:szCs w:val="21"/>
          <w:lang w:val="de-DE"/>
        </w:rPr>
        <w:t>s</w:t>
      </w:r>
      <w:r>
        <w:rPr>
          <w:rFonts w:hint="eastAsia"/>
          <w:szCs w:val="21"/>
          <w:lang w:val="de-DE"/>
        </w:rPr>
        <w:t>）上的带有迈昔尼时代遗迹的神庙群。</w:t>
      </w:r>
    </w:p>
    <w:p w:rsidR="00000000" w:rsidRDefault="00EF3B58">
      <w:pPr>
        <w:pStyle w:val="a7"/>
        <w:rPr>
          <w:rFonts w:hint="eastAsia"/>
        </w:rPr>
      </w:pPr>
    </w:p>
  </w:footnote>
  <w:footnote w:id="311">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迷宫</w:t>
      </w:r>
      <w:r>
        <w:rPr>
          <w:rFonts w:hint="eastAsia"/>
          <w:szCs w:val="21"/>
        </w:rPr>
        <w:t>，</w:t>
      </w:r>
      <w:r>
        <w:rPr>
          <w:rFonts w:hint="eastAsia"/>
          <w:szCs w:val="21"/>
          <w:lang w:val="de-DE"/>
        </w:rPr>
        <w:t>Labyrinth</w:t>
      </w:r>
      <w:r>
        <w:rPr>
          <w:rFonts w:hint="eastAsia"/>
          <w:szCs w:val="21"/>
        </w:rPr>
        <w:t>，</w:t>
      </w:r>
      <w:r>
        <w:rPr>
          <w:rFonts w:hint="eastAsia"/>
          <w:szCs w:val="21"/>
          <w:lang w:val="de-DE"/>
        </w:rPr>
        <w:t>与前希腊的</w:t>
      </w:r>
      <w:r>
        <w:rPr>
          <w:rFonts w:hint="eastAsia"/>
          <w:szCs w:val="21"/>
          <w:lang w:val="de-DE"/>
        </w:rPr>
        <w:t>Labrys(</w:t>
      </w:r>
      <w:r>
        <w:rPr>
          <w:rFonts w:hint="eastAsia"/>
          <w:szCs w:val="21"/>
          <w:lang w:val="de-DE"/>
        </w:rPr>
        <w:t>双斧</w:t>
      </w:r>
      <w:r>
        <w:rPr>
          <w:rFonts w:hint="eastAsia"/>
          <w:szCs w:val="21"/>
          <w:lang w:val="de-DE"/>
        </w:rPr>
        <w:t>)</w:t>
      </w:r>
      <w:r>
        <w:rPr>
          <w:rFonts w:hint="eastAsia"/>
          <w:szCs w:val="21"/>
          <w:lang w:val="de-DE"/>
        </w:rPr>
        <w:t>一词有亲缘关系</w:t>
      </w:r>
      <w:r>
        <w:rPr>
          <w:rFonts w:hint="eastAsia"/>
          <w:szCs w:val="21"/>
        </w:rPr>
        <w:t>，</w:t>
      </w:r>
      <w:r>
        <w:rPr>
          <w:rFonts w:hint="eastAsia"/>
          <w:szCs w:val="21"/>
          <w:lang w:val="de-DE"/>
        </w:rPr>
        <w:t>词义或为带有亚该亚文化中的神圣符号的</w:t>
      </w:r>
      <w:r>
        <w:rPr>
          <w:rFonts w:hint="eastAsia"/>
          <w:szCs w:val="21"/>
        </w:rPr>
        <w:t>“</w:t>
      </w:r>
      <w:r>
        <w:rPr>
          <w:rFonts w:hint="eastAsia"/>
          <w:szCs w:val="21"/>
          <w:lang w:val="de-DE"/>
        </w:rPr>
        <w:t>双斧之家</w:t>
      </w:r>
      <w:r>
        <w:rPr>
          <w:rFonts w:hint="eastAsia"/>
          <w:szCs w:val="21"/>
        </w:rPr>
        <w:t>”（</w:t>
      </w:r>
      <w:r>
        <w:rPr>
          <w:rFonts w:hint="eastAsia"/>
          <w:szCs w:val="21"/>
          <w:lang w:val="de-DE"/>
        </w:rPr>
        <w:t>Haus der Doppelaxt</w:t>
      </w:r>
      <w:r>
        <w:rPr>
          <w:rFonts w:hint="eastAsia"/>
          <w:szCs w:val="21"/>
        </w:rPr>
        <w:t>）</w:t>
      </w:r>
      <w:r>
        <w:rPr>
          <w:rFonts w:hint="eastAsia"/>
          <w:szCs w:val="21"/>
          <w:lang w:val="de-DE"/>
        </w:rPr>
        <w:t>。涌入克里特的希腊人转用该词指带有这一标记的富丽堂皇的</w:t>
      </w:r>
      <w:r>
        <w:rPr>
          <w:rFonts w:hint="eastAsia"/>
          <w:szCs w:val="21"/>
          <w:lang w:val="de-DE"/>
        </w:rPr>
        <w:t xml:space="preserve">Knossos </w:t>
      </w:r>
      <w:r>
        <w:rPr>
          <w:rFonts w:hint="eastAsia"/>
          <w:szCs w:val="21"/>
          <w:lang w:val="de-DE"/>
        </w:rPr>
        <w:t>的宫殿的错综复杂的通道。一个神话反映了他们对克里特地区的征服，在这个神话中，雅典人忒修斯（</w:t>
      </w:r>
      <w:r>
        <w:rPr>
          <w:rFonts w:hint="eastAsia"/>
          <w:szCs w:val="21"/>
          <w:lang w:val="de-DE"/>
        </w:rPr>
        <w:t>Theseus</w:t>
      </w:r>
      <w:r>
        <w:rPr>
          <w:rFonts w:hint="eastAsia"/>
          <w:szCs w:val="21"/>
          <w:lang w:val="de-DE"/>
        </w:rPr>
        <w:t>）克服了“迷宫”的危险。该词后来变成了文体风格的象征，在古代就已经作为与阿提卡风（</w:t>
      </w:r>
      <w:r>
        <w:rPr>
          <w:rFonts w:hint="eastAsia"/>
          <w:szCs w:val="21"/>
          <w:lang w:val="de-DE"/>
        </w:rPr>
        <w:t>Attizsmus</w:t>
      </w:r>
      <w:r>
        <w:rPr>
          <w:rFonts w:hint="eastAsia"/>
          <w:szCs w:val="21"/>
          <w:lang w:val="de-DE"/>
        </w:rPr>
        <w:t>）不同的亚细亚风</w:t>
      </w:r>
      <w:r>
        <w:rPr>
          <w:rFonts w:hint="eastAsia"/>
          <w:szCs w:val="21"/>
          <w:lang w:val="de-DE"/>
        </w:rPr>
        <w:t>(Asi</w:t>
      </w:r>
      <w:r>
        <w:rPr>
          <w:rFonts w:hint="eastAsia"/>
          <w:szCs w:val="21"/>
          <w:lang w:val="de-DE"/>
        </w:rPr>
        <w:t>anismus)</w:t>
      </w:r>
      <w:r>
        <w:rPr>
          <w:rFonts w:hint="eastAsia"/>
          <w:szCs w:val="21"/>
          <w:lang w:val="de-DE"/>
        </w:rPr>
        <w:t>加以对比（公元前</w:t>
      </w:r>
      <w:r>
        <w:rPr>
          <w:rFonts w:hint="eastAsia"/>
          <w:szCs w:val="21"/>
          <w:lang w:val="de-DE"/>
        </w:rPr>
        <w:t>5</w:t>
      </w:r>
      <w:r>
        <w:rPr>
          <w:rFonts w:hint="eastAsia"/>
          <w:szCs w:val="21"/>
          <w:lang w:val="de-DE"/>
        </w:rPr>
        <w:t>世纪特别是在阿提卡半岛</w:t>
      </w:r>
      <w:r>
        <w:rPr>
          <w:rFonts w:hint="eastAsia"/>
          <w:szCs w:val="21"/>
          <w:lang w:val="de-DE"/>
        </w:rPr>
        <w:t>[</w:t>
      </w:r>
      <w:r>
        <w:rPr>
          <w:rFonts w:hint="eastAsia"/>
          <w:szCs w:val="21"/>
          <w:lang w:val="de-DE"/>
        </w:rPr>
        <w:t>首都雅典</w:t>
      </w:r>
      <w:r>
        <w:rPr>
          <w:rFonts w:hint="eastAsia"/>
          <w:szCs w:val="21"/>
          <w:lang w:val="de-DE"/>
        </w:rPr>
        <w:t>]</w:t>
      </w:r>
      <w:r>
        <w:rPr>
          <w:rFonts w:hint="eastAsia"/>
          <w:szCs w:val="21"/>
          <w:lang w:val="de-DE"/>
        </w:rPr>
        <w:t>上形成的古典艺术，在目前这段文字中意义与“希腊的”相同）。尼采认为，亚细亚风的突出特点是重视材料超过重视形式，重视一种纯粹的（甚至是丑的）量的强烈表达和感受超过重视内容、秩序和尺度，重视对艺术家所使用的手段和意图超过重视流传下来的风格的严整，重视反思和论证的敏锐超过重视理想性，重视修辞艺术性超过重视古典的自然</w:t>
      </w:r>
      <w:r>
        <w:rPr>
          <w:rFonts w:hint="eastAsia"/>
          <w:szCs w:val="21"/>
          <w:lang w:val="de-DE"/>
        </w:rPr>
        <w:t>-</w:t>
      </w:r>
      <w:r>
        <w:rPr>
          <w:rFonts w:hint="eastAsia"/>
          <w:szCs w:val="21"/>
          <w:lang w:val="de-DE"/>
        </w:rPr>
        <w:t>艺术。尼采可以被视为最早的发现者之一：亚细亚风同样存在于近代，正如其存在于</w:t>
      </w:r>
      <w:r>
        <w:rPr>
          <w:rFonts w:hint="eastAsia"/>
          <w:szCs w:val="21"/>
          <w:lang w:val="de-DE"/>
        </w:rPr>
        <w:t>16</w:t>
      </w:r>
      <w:r>
        <w:rPr>
          <w:rFonts w:hint="eastAsia"/>
          <w:szCs w:val="21"/>
          <w:lang w:val="de-DE"/>
        </w:rPr>
        <w:t>和</w:t>
      </w:r>
      <w:r>
        <w:rPr>
          <w:rFonts w:hint="eastAsia"/>
          <w:szCs w:val="21"/>
          <w:lang w:val="de-DE"/>
        </w:rPr>
        <w:t>17</w:t>
      </w:r>
      <w:r>
        <w:rPr>
          <w:rFonts w:hint="eastAsia"/>
          <w:szCs w:val="21"/>
          <w:lang w:val="de-DE"/>
        </w:rPr>
        <w:t>世纪的矫饰派（</w:t>
      </w:r>
      <w:r>
        <w:rPr>
          <w:rFonts w:hint="eastAsia"/>
          <w:szCs w:val="21"/>
          <w:lang w:val="de-DE"/>
        </w:rPr>
        <w:t>Manierismus</w:t>
      </w:r>
      <w:r>
        <w:rPr>
          <w:rFonts w:hint="eastAsia"/>
          <w:szCs w:val="21"/>
          <w:lang w:val="de-DE"/>
        </w:rPr>
        <w:t>）和巴洛克艺</w:t>
      </w:r>
      <w:r>
        <w:rPr>
          <w:rFonts w:hint="eastAsia"/>
          <w:szCs w:val="21"/>
          <w:lang w:val="de-DE"/>
        </w:rPr>
        <w:t>术，以及希腊化艺术（</w:t>
      </w:r>
      <w:r>
        <w:rPr>
          <w:rFonts w:hint="eastAsia"/>
          <w:szCs w:val="21"/>
          <w:lang w:val="de-DE"/>
        </w:rPr>
        <w:t>Hellenismus</w:t>
      </w:r>
      <w:r>
        <w:rPr>
          <w:rFonts w:hint="eastAsia"/>
          <w:szCs w:val="21"/>
          <w:lang w:val="de-DE"/>
        </w:rPr>
        <w:t>，公元前</w:t>
      </w:r>
      <w:r>
        <w:rPr>
          <w:rFonts w:hint="eastAsia"/>
          <w:szCs w:val="21"/>
          <w:lang w:val="de-DE"/>
        </w:rPr>
        <w:t>4-1</w:t>
      </w:r>
      <w:r>
        <w:rPr>
          <w:rFonts w:hint="eastAsia"/>
          <w:szCs w:val="21"/>
          <w:lang w:val="de-DE"/>
        </w:rPr>
        <w:t>世纪）。</w:t>
      </w:r>
    </w:p>
    <w:p w:rsidR="00000000" w:rsidRDefault="00EF3B58">
      <w:pPr>
        <w:pStyle w:val="a7"/>
        <w:rPr>
          <w:rFonts w:hint="eastAsia"/>
        </w:rPr>
      </w:pPr>
    </w:p>
  </w:footnote>
  <w:footnote w:id="31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尼采指瓦格纳的音乐。关于这种音乐的特点，亦参《人性的，太人性的》，“来自艺术家和作家的灵魂深处”，节</w:t>
      </w:r>
      <w:r>
        <w:rPr>
          <w:rFonts w:hint="eastAsia"/>
          <w:szCs w:val="21"/>
          <w:lang w:val="de-DE"/>
        </w:rPr>
        <w:t>219</w:t>
      </w:r>
      <w:r>
        <w:rPr>
          <w:rFonts w:hint="eastAsia"/>
          <w:szCs w:val="21"/>
          <w:lang w:val="de-DE"/>
        </w:rPr>
        <w:t>，以及“意见和箴言集锦”，节</w:t>
      </w:r>
      <w:r>
        <w:rPr>
          <w:rFonts w:hint="eastAsia"/>
          <w:szCs w:val="21"/>
          <w:lang w:val="de-DE"/>
        </w:rPr>
        <w:t>144</w:t>
      </w:r>
      <w:r>
        <w:rPr>
          <w:rFonts w:hint="eastAsia"/>
          <w:szCs w:val="21"/>
          <w:lang w:val="de-DE"/>
        </w:rPr>
        <w:t>。</w:t>
      </w:r>
    </w:p>
    <w:p w:rsidR="00000000" w:rsidRDefault="00EF3B58">
      <w:pPr>
        <w:pStyle w:val="a7"/>
        <w:rPr>
          <w:rFonts w:hint="eastAsia"/>
        </w:rPr>
      </w:pPr>
    </w:p>
  </w:footnote>
  <w:footnote w:id="313">
    <w:p w:rsidR="00000000" w:rsidRDefault="00EF3B58">
      <w:pPr>
        <w:pStyle w:val="a7"/>
        <w:rPr>
          <w:rFonts w:hint="eastAsia"/>
          <w:lang w:val="de-DE"/>
        </w:rPr>
      </w:pPr>
      <w:r>
        <w:rPr>
          <w:rStyle w:val="a8"/>
        </w:rPr>
        <w:footnoteRef/>
      </w:r>
      <w:r>
        <w:t xml:space="preserve"> </w:t>
      </w:r>
      <w:r>
        <w:rPr>
          <w:lang w:val="de-DE"/>
        </w:rPr>
        <w:t>【</w:t>
      </w:r>
      <w:r>
        <w:rPr>
          <w:lang w:val="de-DE"/>
        </w:rPr>
        <w:t>KSA</w:t>
      </w:r>
      <w:r>
        <w:rPr>
          <w:lang w:val="de-DE"/>
        </w:rPr>
        <w:t>】</w:t>
      </w:r>
      <w:r>
        <w:rPr>
          <w:rFonts w:hint="eastAsia"/>
          <w:lang w:val="de-DE"/>
        </w:rPr>
        <w:t>草稿：对男性裸体美的热爱是古代艺术的核心。正是从这一热爱出发，他们才感受到女性美——这是我们难以想象的。我们关于希腊人的议论是多么不着边际！</w:t>
      </w:r>
    </w:p>
  </w:footnote>
  <w:footnote w:id="314">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拉丁文，杂食者。</w:t>
      </w:r>
    </w:p>
    <w:p w:rsidR="00000000" w:rsidRDefault="00EF3B58">
      <w:pPr>
        <w:pStyle w:val="a7"/>
        <w:rPr>
          <w:rFonts w:hint="eastAsia"/>
        </w:rPr>
      </w:pPr>
    </w:p>
  </w:footnote>
  <w:footnote w:id="315">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 xml:space="preserve"> </w:t>
      </w:r>
      <w:r>
        <w:rPr>
          <w:rFonts w:hint="eastAsia"/>
          <w:szCs w:val="21"/>
          <w:lang w:val="de-DE"/>
        </w:rPr>
        <w:t>尼采指的是他的第一本著作《悲剧从音乐精神中的诞生》（</w:t>
      </w:r>
      <w:r>
        <w:rPr>
          <w:rFonts w:hint="eastAsia"/>
          <w:szCs w:val="21"/>
          <w:lang w:val="de-DE"/>
        </w:rPr>
        <w:t>1872</w:t>
      </w:r>
      <w:r>
        <w:rPr>
          <w:rFonts w:hint="eastAsia"/>
          <w:szCs w:val="21"/>
          <w:lang w:val="de-DE"/>
        </w:rPr>
        <w:t>），</w:t>
      </w:r>
      <w:r>
        <w:rPr>
          <w:rFonts w:hint="eastAsia"/>
          <w:szCs w:val="21"/>
          <w:lang w:val="de-DE"/>
        </w:rPr>
        <w:t>1886</w:t>
      </w:r>
      <w:r>
        <w:rPr>
          <w:rFonts w:hint="eastAsia"/>
          <w:szCs w:val="21"/>
          <w:lang w:val="de-DE"/>
        </w:rPr>
        <w:t>年该书副标题被修改和增加了一篇名为“自我批评的尝试”的新前言。在这本著作中，尼采发展了一种历史艺术理论，其影响却建立在对世界的美学解释上，建立在关于两种基本力量的互相对立的两重性的思辨观念上：“阿波罗”和“狄俄尼索斯”，造型艺术和音乐，梦和醉按照彼此对立的原则表现自己，互相渗透，共同发挥作用；它们在悲剧中结合起来。与这些主要是美学的和存在论的核心规定相伴随的是文化批评的思考，这种思考的内容表现在副标题“希腊文化和悲观主义”（</w:t>
      </w:r>
      <w:r>
        <w:rPr>
          <w:rFonts w:hint="eastAsia"/>
          <w:szCs w:val="21"/>
          <w:lang w:val="de-DE"/>
        </w:rPr>
        <w:t>1886</w:t>
      </w:r>
      <w:r>
        <w:rPr>
          <w:rFonts w:hint="eastAsia"/>
          <w:szCs w:val="21"/>
          <w:lang w:val="de-DE"/>
        </w:rPr>
        <w:t>）中。从古希腊的上古时代——这一时代被描述为“最好的、最强的和最勇敢的时代”</w:t>
      </w:r>
      <w:r>
        <w:rPr>
          <w:rFonts w:hint="eastAsia"/>
          <w:szCs w:val="21"/>
          <w:lang w:val="de-DE"/>
        </w:rPr>
        <w:t>的楷模和影象（《自我批评的尝试》，</w:t>
      </w:r>
      <w:r>
        <w:rPr>
          <w:szCs w:val="21"/>
          <w:lang w:val="de-DE"/>
        </w:rPr>
        <w:t>Pütz</w:t>
      </w:r>
      <w:r>
        <w:rPr>
          <w:rFonts w:hint="eastAsia"/>
          <w:szCs w:val="21"/>
          <w:lang w:val="de-DE"/>
        </w:rPr>
        <w:t xml:space="preserve"> </w:t>
      </w:r>
      <w:r>
        <w:rPr>
          <w:rFonts w:hint="eastAsia"/>
          <w:szCs w:val="21"/>
          <w:lang w:val="de-DE"/>
        </w:rPr>
        <w:t>版</w:t>
      </w:r>
      <w:r>
        <w:rPr>
          <w:rFonts w:hint="eastAsia"/>
          <w:szCs w:val="21"/>
          <w:lang w:val="de-DE"/>
        </w:rPr>
        <w:t>7555</w:t>
      </w:r>
      <w:r>
        <w:rPr>
          <w:rFonts w:hint="eastAsia"/>
          <w:szCs w:val="21"/>
          <w:lang w:val="de-DE"/>
        </w:rPr>
        <w:t>，页</w:t>
      </w:r>
      <w:r>
        <w:rPr>
          <w:rFonts w:hint="eastAsia"/>
          <w:szCs w:val="21"/>
          <w:lang w:val="de-DE"/>
        </w:rPr>
        <w:t>8</w:t>
      </w:r>
      <w:r>
        <w:rPr>
          <w:rFonts w:hint="eastAsia"/>
          <w:szCs w:val="21"/>
          <w:lang w:val="de-DE"/>
        </w:rPr>
        <w:t>）——出发，尼采分析自从第一个理论人苏格拉底以后文化的日益衰落，这一衰落在近代和现代接近了其最低点，但在瓦格纳的艺术中找到了其救赎的新生。</w:t>
      </w:r>
    </w:p>
    <w:p w:rsidR="00000000" w:rsidRDefault="00EF3B58">
      <w:pPr>
        <w:pStyle w:val="a7"/>
        <w:rPr>
          <w:rFonts w:hint="eastAsia"/>
        </w:rPr>
      </w:pPr>
    </w:p>
  </w:footnote>
  <w:footnote w:id="316">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 xml:space="preserve"> </w:t>
      </w:r>
      <w:r>
        <w:rPr>
          <w:szCs w:val="21"/>
          <w:lang w:val="de-DE"/>
        </w:rPr>
        <w:t>Äschylus</w:t>
      </w:r>
      <w:r>
        <w:rPr>
          <w:rFonts w:hint="eastAsia"/>
          <w:szCs w:val="21"/>
          <w:lang w:val="de-DE"/>
        </w:rPr>
        <w:t>，希腊文：</w:t>
      </w:r>
      <w:r>
        <w:rPr>
          <w:rFonts w:hint="eastAsia"/>
          <w:szCs w:val="21"/>
          <w:lang w:val="de-DE"/>
        </w:rPr>
        <w:t>Aischylos</w:t>
      </w:r>
      <w:r>
        <w:rPr>
          <w:rFonts w:hint="eastAsia"/>
          <w:szCs w:val="21"/>
          <w:lang w:val="de-DE"/>
        </w:rPr>
        <w:t>，雅典戏剧家（前</w:t>
      </w:r>
      <w:r>
        <w:rPr>
          <w:rFonts w:hint="eastAsia"/>
          <w:szCs w:val="21"/>
          <w:lang w:val="de-DE"/>
        </w:rPr>
        <w:t>525-456</w:t>
      </w:r>
      <w:r>
        <w:rPr>
          <w:rFonts w:hint="eastAsia"/>
          <w:szCs w:val="21"/>
          <w:lang w:val="de-DE"/>
        </w:rPr>
        <w:t>）。尼采这里指的是战争参加者埃斯库罗斯，他曾在马拉松战役和萨拉米战役中和波斯人作战。</w:t>
      </w:r>
    </w:p>
    <w:p w:rsidR="00000000" w:rsidRDefault="00EF3B58">
      <w:pPr>
        <w:pStyle w:val="a7"/>
        <w:rPr>
          <w:rFonts w:hint="eastAsia"/>
        </w:rPr>
      </w:pPr>
    </w:p>
  </w:footnote>
  <w:footnote w:id="31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】清样在此有：</w:t>
      </w:r>
      <w:r>
        <w:rPr>
          <w:rFonts w:hint="eastAsia"/>
        </w:rPr>
        <w:t>[</w:t>
      </w:r>
      <w:r>
        <w:rPr>
          <w:rFonts w:hint="eastAsia"/>
        </w:rPr>
        <w:t>或莎士比亚时代的英格兰人</w:t>
      </w:r>
      <w:r>
        <w:rPr>
          <w:rFonts w:hint="eastAsia"/>
        </w:rPr>
        <w:t>]</w:t>
      </w:r>
      <w:r>
        <w:rPr>
          <w:rFonts w:hint="eastAsia"/>
        </w:rPr>
        <w:t>。</w:t>
      </w:r>
    </w:p>
  </w:footnote>
  <w:footnote w:id="318">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】清样在此有：</w:t>
      </w:r>
      <w:r>
        <w:rPr>
          <w:rFonts w:hint="eastAsia"/>
        </w:rPr>
        <w:t>[</w:t>
      </w:r>
      <w:r>
        <w:rPr>
          <w:rFonts w:hint="eastAsia"/>
        </w:rPr>
        <w:t>和每一点感受性</w:t>
      </w:r>
      <w:r>
        <w:t>]</w:t>
      </w:r>
    </w:p>
  </w:footnote>
  <w:footnote w:id="319">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尼采心里想的</w:t>
      </w:r>
      <w:r>
        <w:rPr>
          <w:rFonts w:hint="eastAsia"/>
          <w:szCs w:val="21"/>
          <w:lang w:val="de-DE"/>
        </w:rPr>
        <w:t>可能是柏拉图的主要著作</w:t>
      </w:r>
      <w:r>
        <w:rPr>
          <w:rFonts w:hint="eastAsia"/>
          <w:szCs w:val="21"/>
          <w:lang w:val="de-DE"/>
        </w:rPr>
        <w:t>Politeia[</w:t>
      </w:r>
      <w:r>
        <w:rPr>
          <w:rFonts w:hint="eastAsia"/>
          <w:szCs w:val="21"/>
          <w:lang w:val="de-DE"/>
        </w:rPr>
        <w:t>理想国</w:t>
      </w:r>
      <w:r>
        <w:rPr>
          <w:rFonts w:hint="eastAsia"/>
          <w:szCs w:val="21"/>
          <w:lang w:val="de-DE"/>
        </w:rPr>
        <w:t>]</w:t>
      </w:r>
      <w:r>
        <w:rPr>
          <w:rFonts w:hint="eastAsia"/>
          <w:szCs w:val="21"/>
          <w:lang w:val="de-DE"/>
        </w:rPr>
        <w:t>，在该书第</w:t>
      </w:r>
      <w:r>
        <w:rPr>
          <w:rFonts w:hint="eastAsia"/>
          <w:szCs w:val="21"/>
          <w:lang w:val="de-DE"/>
        </w:rPr>
        <w:t>10</w:t>
      </w:r>
      <w:r>
        <w:rPr>
          <w:rFonts w:hint="eastAsia"/>
          <w:szCs w:val="21"/>
          <w:lang w:val="de-DE"/>
        </w:rPr>
        <w:t>卷中，悲剧被作为一种模仿与所有其他模仿相提并论，仅仅是游戏，当不得真（</w:t>
      </w:r>
      <w:r>
        <w:rPr>
          <w:rFonts w:hint="eastAsia"/>
          <w:szCs w:val="21"/>
          <w:lang w:val="de-DE"/>
        </w:rPr>
        <w:t>602b</w:t>
      </w:r>
      <w:r>
        <w:rPr>
          <w:rFonts w:hint="eastAsia"/>
          <w:szCs w:val="21"/>
          <w:lang w:val="de-DE"/>
        </w:rPr>
        <w:t>）。所有诗作都会毒害听众的心灵，除非他们拥有关于事物的真实的深刻知识作为解毒剂（</w:t>
      </w:r>
      <w:r>
        <w:rPr>
          <w:rFonts w:hint="eastAsia"/>
          <w:szCs w:val="21"/>
          <w:lang w:val="de-DE"/>
        </w:rPr>
        <w:t>595b</w:t>
      </w:r>
      <w:r>
        <w:rPr>
          <w:rFonts w:hint="eastAsia"/>
          <w:szCs w:val="21"/>
          <w:lang w:val="de-DE"/>
        </w:rPr>
        <w:t>）。</w:t>
      </w:r>
    </w:p>
    <w:p w:rsidR="00000000" w:rsidRDefault="00EF3B58">
      <w:pPr>
        <w:pStyle w:val="a7"/>
        <w:rPr>
          <w:rFonts w:hint="eastAsia"/>
        </w:rPr>
      </w:pPr>
    </w:p>
  </w:footnote>
  <w:footnote w:id="32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】清样此处有：和危险。</w:t>
      </w:r>
    </w:p>
  </w:footnote>
  <w:footnote w:id="321">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指在</w:t>
      </w:r>
      <w:r>
        <w:rPr>
          <w:rFonts w:hint="eastAsia"/>
          <w:szCs w:val="21"/>
          <w:lang w:val="de-DE"/>
        </w:rPr>
        <w:t>19</w:t>
      </w:r>
      <w:r>
        <w:rPr>
          <w:rFonts w:hint="eastAsia"/>
          <w:szCs w:val="21"/>
          <w:lang w:val="de-DE"/>
        </w:rPr>
        <w:t>世纪后半叶容易尖锐化的社会问题。</w:t>
      </w:r>
    </w:p>
    <w:p w:rsidR="00000000" w:rsidRDefault="00EF3B58">
      <w:pPr>
        <w:pStyle w:val="a7"/>
        <w:rPr>
          <w:rFonts w:hint="eastAsia"/>
        </w:rPr>
      </w:pPr>
    </w:p>
  </w:footnote>
  <w:footnote w:id="32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希腊</w:t>
      </w:r>
      <w:r>
        <w:rPr>
          <w:rFonts w:hint="eastAsia"/>
          <w:szCs w:val="21"/>
          <w:lang w:val="de-DE"/>
        </w:rPr>
        <w:t>/</w:t>
      </w:r>
      <w:r>
        <w:rPr>
          <w:rFonts w:hint="eastAsia"/>
          <w:szCs w:val="21"/>
          <w:lang w:val="de-DE"/>
        </w:rPr>
        <w:t>拉丁文</w:t>
      </w:r>
      <w:r>
        <w:rPr>
          <w:rFonts w:hint="eastAsia"/>
          <w:szCs w:val="21"/>
        </w:rPr>
        <w:t>：</w:t>
      </w:r>
      <w:r>
        <w:rPr>
          <w:rFonts w:hint="eastAsia"/>
          <w:szCs w:val="21"/>
          <w:lang w:val="de-DE"/>
        </w:rPr>
        <w:t>同情心。</w:t>
      </w:r>
    </w:p>
    <w:p w:rsidR="00000000" w:rsidRDefault="00EF3B58">
      <w:pPr>
        <w:pStyle w:val="a7"/>
        <w:rPr>
          <w:rFonts w:hint="eastAsia"/>
        </w:rPr>
      </w:pPr>
    </w:p>
  </w:footnote>
  <w:footnote w:id="32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】清样原为：帮助他——我们几乎没什么了解的旁人——。</w:t>
      </w:r>
    </w:p>
  </w:footnote>
  <w:footnote w:id="324">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指</w:t>
      </w:r>
      <w:r>
        <w:rPr>
          <w:rFonts w:hint="eastAsia"/>
          <w:szCs w:val="21"/>
          <w:lang w:val="de-DE"/>
        </w:rPr>
        <w:t>19</w:t>
      </w:r>
      <w:r>
        <w:rPr>
          <w:rFonts w:hint="eastAsia"/>
          <w:szCs w:val="21"/>
          <w:lang w:val="de-DE"/>
        </w:rPr>
        <w:t>世纪的经济自由主义，这种自由主义作为理性主义和启</w:t>
      </w:r>
      <w:r>
        <w:rPr>
          <w:rFonts w:hint="eastAsia"/>
          <w:szCs w:val="21"/>
          <w:lang w:val="de-DE"/>
        </w:rPr>
        <w:t>蒙运动之子，要求让个人的天生的赢利欲自由活动，以便最后通过各种经济力量的恰当相互作用而使最大可能地谋求总经济的利益成为可能。这个意义上的自由竞争的唯一规范是经济活动参加者的供给和需求。在尼采看来，这两个标准，不仅决定了经济生活，而且还一般地决定了未来的文化生活和社会生活。</w:t>
      </w:r>
    </w:p>
    <w:p w:rsidR="00000000" w:rsidRDefault="00EF3B58">
      <w:pPr>
        <w:pStyle w:val="a7"/>
        <w:rPr>
          <w:rFonts w:hint="eastAsia"/>
        </w:rPr>
      </w:pPr>
    </w:p>
  </w:footnote>
  <w:footnote w:id="325">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拉丁文：犹太人阿培拉的信仰（意思是：我可不信！（根据贺拉斯的讽刺诗</w:t>
      </w:r>
      <w:r>
        <w:rPr>
          <w:rFonts w:hint="eastAsia"/>
          <w:szCs w:val="21"/>
          <w:lang w:val="de-DE"/>
        </w:rPr>
        <w:t>I 5</w:t>
      </w:r>
      <w:r>
        <w:rPr>
          <w:rFonts w:hint="eastAsia"/>
          <w:szCs w:val="21"/>
          <w:lang w:val="de-DE"/>
        </w:rPr>
        <w:t>，</w:t>
      </w:r>
      <w:r>
        <w:rPr>
          <w:rFonts w:hint="eastAsia"/>
          <w:szCs w:val="21"/>
          <w:lang w:val="de-DE"/>
        </w:rPr>
        <w:t>100</w:t>
      </w:r>
      <w:r>
        <w:rPr>
          <w:rFonts w:hint="eastAsia"/>
          <w:szCs w:val="21"/>
          <w:lang w:val="de-DE"/>
        </w:rPr>
        <w:t>。阿培拉是当时获释奴隶的常见外号，在此用来称一个轻信的犹太人。</w:t>
      </w:r>
    </w:p>
    <w:p w:rsidR="00000000" w:rsidRDefault="00EF3B58">
      <w:pPr>
        <w:pStyle w:val="a7"/>
        <w:rPr>
          <w:rFonts w:hint="eastAsia"/>
        </w:rPr>
      </w:pPr>
    </w:p>
  </w:footnote>
  <w:footnote w:id="326">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Chorus zu machen</w:t>
      </w:r>
      <w:r>
        <w:rPr>
          <w:rFonts w:hint="eastAsia"/>
          <w:szCs w:val="21"/>
        </w:rPr>
        <w:t>，</w:t>
      </w:r>
      <w:r>
        <w:rPr>
          <w:rFonts w:hint="eastAsia"/>
          <w:szCs w:val="21"/>
          <w:lang w:val="de-DE"/>
        </w:rPr>
        <w:t>阿提卡悲剧的组成部分的歌</w:t>
      </w:r>
      <w:r>
        <w:rPr>
          <w:rFonts w:hint="eastAsia"/>
          <w:szCs w:val="21"/>
          <w:lang w:val="de-DE"/>
        </w:rPr>
        <w:t>队是从仪式性的酒神行动</w:t>
      </w:r>
      <w:r>
        <w:rPr>
          <w:rFonts w:hint="eastAsia"/>
          <w:szCs w:val="21"/>
        </w:rPr>
        <w:t>，</w:t>
      </w:r>
      <w:r>
        <w:rPr>
          <w:rFonts w:hint="eastAsia"/>
          <w:szCs w:val="21"/>
          <w:lang w:val="de-DE"/>
        </w:rPr>
        <w:t>从崇拜的酒神颂歌中发展起来的</w:t>
      </w:r>
      <w:r>
        <w:rPr>
          <w:rFonts w:hint="eastAsia"/>
          <w:szCs w:val="21"/>
        </w:rPr>
        <w:t>（</w:t>
      </w:r>
      <w:r>
        <w:rPr>
          <w:rFonts w:hint="eastAsia"/>
          <w:szCs w:val="21"/>
          <w:lang w:val="de-DE"/>
        </w:rPr>
        <w:t>亦参尼采《狄俄尼索斯和酒神颂歌》</w:t>
      </w:r>
      <w:r>
        <w:rPr>
          <w:rFonts w:hint="eastAsia"/>
          <w:szCs w:val="21"/>
          <w:lang w:val="de-DE"/>
        </w:rPr>
        <w:t>[Dionysos-Dithramben</w:t>
      </w:r>
      <w:r>
        <w:rPr>
          <w:rFonts w:hint="eastAsia"/>
          <w:szCs w:val="21"/>
        </w:rPr>
        <w:t>，</w:t>
      </w:r>
      <w:r>
        <w:rPr>
          <w:rFonts w:hint="eastAsia"/>
          <w:szCs w:val="21"/>
          <w:lang w:val="de-DE"/>
        </w:rPr>
        <w:t>Goldmann Klassiker 7511,</w:t>
      </w:r>
      <w:r>
        <w:rPr>
          <w:rFonts w:hint="eastAsia"/>
          <w:szCs w:val="21"/>
          <w:lang w:val="de-DE"/>
        </w:rPr>
        <w:t>页</w:t>
      </w:r>
      <w:r>
        <w:rPr>
          <w:rFonts w:hint="eastAsia"/>
          <w:szCs w:val="21"/>
          <w:lang w:val="de-DE"/>
        </w:rPr>
        <w:t>195</w:t>
      </w:r>
      <w:r>
        <w:rPr>
          <w:rFonts w:hint="eastAsia"/>
          <w:szCs w:val="21"/>
          <w:lang w:val="de-DE"/>
        </w:rPr>
        <w:t>以下</w:t>
      </w:r>
      <w:r>
        <w:rPr>
          <w:rFonts w:hint="eastAsia"/>
          <w:szCs w:val="21"/>
          <w:lang w:val="de-DE"/>
        </w:rPr>
        <w:t>)</w:t>
      </w:r>
      <w:r>
        <w:rPr>
          <w:rFonts w:hint="eastAsia"/>
          <w:szCs w:val="21"/>
          <w:lang w:val="de-DE"/>
        </w:rPr>
        <w:t>。歌队作为公众意见的传达者对个别主角的行为发表评论。</w:t>
      </w:r>
    </w:p>
    <w:p w:rsidR="00000000" w:rsidRDefault="00EF3B58">
      <w:pPr>
        <w:pStyle w:val="a7"/>
        <w:rPr>
          <w:rFonts w:hint="eastAsia"/>
        </w:rPr>
      </w:pPr>
    </w:p>
  </w:footnote>
  <w:footnote w:id="32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】清样为：只要最有天赋的头脑仍然不得不处理它们，那么所有政治和经济事务就都还是没有为了避免全体之毁灭而得到妥善安排。这实际上是不那么聪明的头脑的范围……。</w:t>
      </w:r>
    </w:p>
  </w:footnote>
  <w:footnote w:id="328">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尼采的批评的对象之一可能是当时正在讨论而后由俾斯麦宣布的社会法。</w:t>
      </w:r>
      <w:r>
        <w:rPr>
          <w:rFonts w:hint="eastAsia"/>
          <w:szCs w:val="21"/>
          <w:lang w:val="de-DE"/>
        </w:rPr>
        <w:t>1883</w:t>
      </w:r>
      <w:r>
        <w:rPr>
          <w:rFonts w:hint="eastAsia"/>
          <w:szCs w:val="21"/>
          <w:lang w:val="de-DE"/>
        </w:rPr>
        <w:t>实行疾病</w:t>
      </w:r>
      <w:r>
        <w:rPr>
          <w:rFonts w:hint="eastAsia"/>
          <w:szCs w:val="21"/>
          <w:lang w:val="de-DE"/>
        </w:rPr>
        <w:t>保险，</w:t>
      </w:r>
      <w:r>
        <w:rPr>
          <w:rFonts w:hint="eastAsia"/>
          <w:szCs w:val="21"/>
          <w:lang w:val="de-DE"/>
        </w:rPr>
        <w:t>1844</w:t>
      </w:r>
      <w:r>
        <w:rPr>
          <w:rFonts w:hint="eastAsia"/>
          <w:szCs w:val="21"/>
          <w:lang w:val="de-DE"/>
        </w:rPr>
        <w:t>年意外保险，</w:t>
      </w:r>
      <w:r>
        <w:rPr>
          <w:rFonts w:hint="eastAsia"/>
          <w:szCs w:val="21"/>
          <w:lang w:val="de-DE"/>
        </w:rPr>
        <w:t>1899</w:t>
      </w:r>
      <w:r>
        <w:rPr>
          <w:rFonts w:hint="eastAsia"/>
          <w:szCs w:val="21"/>
          <w:lang w:val="de-DE"/>
        </w:rPr>
        <w:t>年老人和残疾人保险。由此启动了一个发展过程，这个发展过程，从尼采的观点看，将自由的国家变成了</w:t>
      </w:r>
      <w:r>
        <w:rPr>
          <w:rFonts w:hint="eastAsia"/>
          <w:szCs w:val="21"/>
          <w:lang w:val="de-DE"/>
        </w:rPr>
        <w:t>20</w:t>
      </w:r>
      <w:r>
        <w:rPr>
          <w:rFonts w:hint="eastAsia"/>
          <w:szCs w:val="21"/>
          <w:lang w:val="de-DE"/>
        </w:rPr>
        <w:t>世纪的保险国家，而一个匿名的官僚阶层管理着不断增长的社会福利负担和社会保险费用。</w:t>
      </w:r>
    </w:p>
    <w:p w:rsidR="00000000" w:rsidRDefault="00EF3B58">
      <w:pPr>
        <w:pStyle w:val="a7"/>
        <w:rPr>
          <w:rFonts w:hint="eastAsia"/>
        </w:rPr>
      </w:pPr>
    </w:p>
  </w:footnote>
  <w:footnote w:id="329">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尼采可能特别想到的是与德国民族国家统一有关的战争。他作为普鲁士爱国者经历了</w:t>
      </w:r>
      <w:r>
        <w:rPr>
          <w:rFonts w:hint="eastAsia"/>
          <w:szCs w:val="21"/>
          <w:lang w:val="de-DE"/>
        </w:rPr>
        <w:t>1866</w:t>
      </w:r>
      <w:r>
        <w:rPr>
          <w:rFonts w:hint="eastAsia"/>
          <w:szCs w:val="21"/>
          <w:lang w:val="de-DE"/>
        </w:rPr>
        <w:t>年的德国</w:t>
      </w:r>
      <w:r>
        <w:rPr>
          <w:rFonts w:hint="eastAsia"/>
          <w:szCs w:val="21"/>
          <w:lang w:val="de-DE"/>
        </w:rPr>
        <w:t>-</w:t>
      </w:r>
      <w:r>
        <w:rPr>
          <w:rFonts w:hint="eastAsia"/>
          <w:szCs w:val="21"/>
          <w:lang w:val="de-DE"/>
        </w:rPr>
        <w:t>丹麦战争，作为卫生兵参加了</w:t>
      </w:r>
      <w:r>
        <w:rPr>
          <w:rFonts w:hint="eastAsia"/>
          <w:szCs w:val="21"/>
          <w:lang w:val="de-DE"/>
        </w:rPr>
        <w:t>1870</w:t>
      </w:r>
      <w:r>
        <w:rPr>
          <w:rFonts w:hint="eastAsia"/>
          <w:szCs w:val="21"/>
          <w:lang w:val="de-DE"/>
        </w:rPr>
        <w:t>年普法战争的战役。在那之后不久他改变了他对普法战争的看法，认为其历史理由（重建失去的民族统一）只是一种事后追认合法化的做法。</w:t>
      </w:r>
    </w:p>
    <w:p w:rsidR="00000000" w:rsidRDefault="00EF3B58">
      <w:pPr>
        <w:pStyle w:val="a7"/>
        <w:rPr>
          <w:rFonts w:hint="eastAsia"/>
        </w:rPr>
      </w:pPr>
    </w:p>
  </w:footnote>
  <w:footnote w:id="330">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严格遵守服从</w:t>
      </w:r>
      <w:r>
        <w:rPr>
          <w:rFonts w:hint="eastAsia"/>
          <w:szCs w:val="21"/>
          <w:lang w:val="de-DE"/>
        </w:rPr>
        <w:t>、纪律和履行职责原则的普鲁士新教思想和生活方式在北德是占主导地位的。</w:t>
      </w:r>
    </w:p>
    <w:p w:rsidR="00000000" w:rsidRDefault="00EF3B58">
      <w:pPr>
        <w:pStyle w:val="a7"/>
        <w:rPr>
          <w:rFonts w:hint="eastAsia"/>
        </w:rPr>
      </w:pPr>
    </w:p>
  </w:footnote>
  <w:footnote w:id="331">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Gro</w:t>
      </w:r>
      <w:r>
        <w:rPr>
          <w:szCs w:val="21"/>
          <w:lang w:val="de-DE"/>
        </w:rPr>
        <w:t>ße Politik</w:t>
      </w:r>
      <w:r>
        <w:rPr>
          <w:rFonts w:hint="eastAsia"/>
          <w:szCs w:val="21"/>
          <w:lang w:val="de-DE"/>
        </w:rPr>
        <w:t>，在后期著作中，特别是在</w:t>
      </w:r>
      <w:r>
        <w:rPr>
          <w:rFonts w:hint="eastAsia"/>
          <w:szCs w:val="21"/>
          <w:lang w:val="de-DE"/>
        </w:rPr>
        <w:t>80</w:t>
      </w:r>
      <w:r>
        <w:rPr>
          <w:rFonts w:hint="eastAsia"/>
          <w:szCs w:val="21"/>
          <w:lang w:val="de-DE"/>
        </w:rPr>
        <w:t>年代遗稿中，“大政治”成了纲领和与尼采所蔑视的“欧洲各王朝的利益政治”针锋相对的概念，这种利益政治将各民族互相反对的“自私”和“自高</w:t>
      </w:r>
      <w:r>
        <w:rPr>
          <w:rFonts w:hint="eastAsia"/>
          <w:szCs w:val="21"/>
          <w:lang w:val="de-DE"/>
        </w:rPr>
        <w:t>[</w:t>
      </w:r>
      <w:r>
        <w:rPr>
          <w:rFonts w:hint="eastAsia"/>
          <w:szCs w:val="21"/>
          <w:lang w:val="de-DE"/>
        </w:rPr>
        <w:t>傲</w:t>
      </w:r>
      <w:r>
        <w:rPr>
          <w:rFonts w:hint="eastAsia"/>
          <w:szCs w:val="21"/>
          <w:lang w:val="de-DE"/>
        </w:rPr>
        <w:t>]</w:t>
      </w:r>
      <w:r>
        <w:rPr>
          <w:rFonts w:hint="eastAsia"/>
          <w:szCs w:val="21"/>
          <w:lang w:val="de-DE"/>
        </w:rPr>
        <w:t>”成为原则，甚至几乎成为义务。与此相反，尼采坚持的原则是：“大政治将使支配的生理学成为压倒一切的问题”，也就是说：大政治将按照是否健康地增加生命的权力充沛感来衡量一切思想和行动。（尼采，</w:t>
      </w:r>
      <w:r>
        <w:rPr>
          <w:rFonts w:hint="eastAsia"/>
          <w:szCs w:val="21"/>
          <w:lang w:val="de-DE"/>
        </w:rPr>
        <w:t>KSA</w:t>
      </w:r>
      <w:r>
        <w:rPr>
          <w:rFonts w:hint="eastAsia"/>
          <w:szCs w:val="21"/>
          <w:lang w:val="de-DE"/>
        </w:rPr>
        <w:t>，第</w:t>
      </w:r>
      <w:r>
        <w:rPr>
          <w:rFonts w:hint="eastAsia"/>
          <w:szCs w:val="21"/>
          <w:lang w:val="de-DE"/>
        </w:rPr>
        <w:t>13</w:t>
      </w:r>
      <w:r>
        <w:rPr>
          <w:rFonts w:hint="eastAsia"/>
          <w:szCs w:val="21"/>
          <w:lang w:val="de-DE"/>
        </w:rPr>
        <w:t>卷，页</w:t>
      </w:r>
      <w:r>
        <w:rPr>
          <w:rFonts w:hint="eastAsia"/>
          <w:szCs w:val="21"/>
          <w:lang w:val="de-DE"/>
        </w:rPr>
        <w:t>637</w:t>
      </w:r>
      <w:r>
        <w:rPr>
          <w:rFonts w:hint="eastAsia"/>
          <w:szCs w:val="21"/>
          <w:lang w:val="de-DE"/>
        </w:rPr>
        <w:t>）还有另外一个令人</w:t>
      </w:r>
      <w:r>
        <w:rPr>
          <w:rFonts w:hint="eastAsia"/>
          <w:szCs w:val="21"/>
          <w:lang w:val="de-DE"/>
        </w:rPr>
        <w:t>惊奇地和强烈地与这一生理学界定成为对比的关于“大政治”的界定，这一界定让人想起柏拉图（《理想国》中）的哲人王观念：“只有与一个支配性的阶层结合，作为其最高的精神提升（</w:t>
      </w:r>
      <w:r>
        <w:rPr>
          <w:rFonts w:hint="eastAsia"/>
          <w:szCs w:val="21"/>
          <w:lang w:val="de-DE"/>
        </w:rPr>
        <w:t>Vergeistigung</w:t>
      </w:r>
      <w:r>
        <w:rPr>
          <w:rFonts w:hint="eastAsia"/>
          <w:szCs w:val="21"/>
          <w:lang w:val="de-DE"/>
        </w:rPr>
        <w:t>），新哲人才能产生。”（同上，第</w:t>
      </w:r>
      <w:r>
        <w:rPr>
          <w:rFonts w:hint="eastAsia"/>
          <w:szCs w:val="21"/>
          <w:lang w:val="de-DE"/>
        </w:rPr>
        <w:t>11</w:t>
      </w:r>
      <w:r>
        <w:rPr>
          <w:rFonts w:hint="eastAsia"/>
          <w:szCs w:val="21"/>
          <w:lang w:val="de-DE"/>
        </w:rPr>
        <w:t>卷，页</w:t>
      </w:r>
      <w:r>
        <w:rPr>
          <w:rFonts w:hint="eastAsia"/>
          <w:szCs w:val="21"/>
          <w:lang w:val="de-DE"/>
        </w:rPr>
        <w:t>533</w:t>
      </w:r>
      <w:r>
        <w:rPr>
          <w:rFonts w:hint="eastAsia"/>
          <w:szCs w:val="21"/>
          <w:lang w:val="de-DE"/>
        </w:rPr>
        <w:t>）唯心主义的和生理学的概念性之间的转换是尼采后期作品的思想方式和描述方式的一个特别特点。</w:t>
      </w:r>
    </w:p>
    <w:p w:rsidR="00000000" w:rsidRDefault="00EF3B58">
      <w:pPr>
        <w:pStyle w:val="a7"/>
        <w:rPr>
          <w:rFonts w:hint="eastAsia"/>
        </w:rPr>
      </w:pPr>
    </w:p>
  </w:footnote>
  <w:footnote w:id="33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指赫西俄德（参</w:t>
      </w:r>
      <w:r>
        <w:rPr>
          <w:rFonts w:hint="eastAsia"/>
          <w:szCs w:val="21"/>
          <w:lang w:val="de-DE"/>
        </w:rPr>
        <w:t>38-1</w:t>
      </w:r>
      <w:r>
        <w:rPr>
          <w:rFonts w:hint="eastAsia"/>
          <w:szCs w:val="21"/>
          <w:lang w:val="de-DE"/>
        </w:rPr>
        <w:t>）《工作与时日》中关于时代划分的文字（</w:t>
      </w:r>
      <w:r>
        <w:rPr>
          <w:rFonts w:hint="eastAsia"/>
          <w:szCs w:val="21"/>
          <w:lang w:val="de-DE"/>
        </w:rPr>
        <w:t>106-201</w:t>
      </w:r>
      <w:r>
        <w:rPr>
          <w:rFonts w:hint="eastAsia"/>
          <w:szCs w:val="21"/>
          <w:lang w:val="de-DE"/>
        </w:rPr>
        <w:t>行），这是第一个分期理论，它将古代划分为四个按照作为价值符号的金属命名的时代：黄金时代，</w:t>
      </w:r>
      <w:r>
        <w:rPr>
          <w:rFonts w:hint="eastAsia"/>
          <w:szCs w:val="21"/>
          <w:lang w:val="de-DE"/>
        </w:rPr>
        <w:t>克罗诺斯统治的时代，是最幸福的时代（人像神一样生活），白银时代，宙斯统治的时代，带有衰败的趋势，这一趋势在战神阿瑞斯统治的金属时代是如此加剧，以至于人类开始互相杀戮。按照赫西俄德的说法，接下来是第四个时代即英雄时代，后来作为青铜时代包括从特洛伊到忒拜的时代。许多古代作家都觉得他们所处时代是黑铁时代。奥古斯都的第一罗马帝国，由于其和平思想、艺术和科学的繁荣，而被欢呼为黄金时代的重新开始。</w:t>
      </w:r>
    </w:p>
    <w:p w:rsidR="00000000" w:rsidRDefault="00EF3B58">
      <w:pPr>
        <w:pStyle w:val="a7"/>
        <w:rPr>
          <w:rFonts w:hint="eastAsia"/>
        </w:rPr>
      </w:pPr>
    </w:p>
  </w:footnote>
  <w:footnote w:id="333">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Friedrich Schiller</w:t>
      </w:r>
      <w:r>
        <w:rPr>
          <w:rFonts w:hint="eastAsia"/>
          <w:szCs w:val="21"/>
        </w:rPr>
        <w:t>，</w:t>
      </w:r>
      <w:r>
        <w:rPr>
          <w:rFonts w:hint="eastAsia"/>
          <w:szCs w:val="21"/>
          <w:lang w:val="de-DE"/>
        </w:rPr>
        <w:t xml:space="preserve"> 1759-1805</w:t>
      </w:r>
      <w:r>
        <w:rPr>
          <w:rFonts w:hint="eastAsia"/>
          <w:szCs w:val="21"/>
        </w:rPr>
        <w:t>，</w:t>
      </w:r>
      <w:r>
        <w:rPr>
          <w:rFonts w:hint="eastAsia"/>
          <w:szCs w:val="21"/>
          <w:lang w:val="de-DE"/>
        </w:rPr>
        <w:t>和歌德同为</w:t>
      </w:r>
      <w:r>
        <w:rPr>
          <w:rFonts w:hint="eastAsia"/>
          <w:szCs w:val="21"/>
        </w:rPr>
        <w:t>——</w:t>
      </w:r>
      <w:r>
        <w:rPr>
          <w:rFonts w:hint="eastAsia"/>
          <w:szCs w:val="21"/>
          <w:lang w:val="de-DE"/>
        </w:rPr>
        <w:t>以及比歌德更坚决的</w:t>
      </w:r>
      <w:r>
        <w:rPr>
          <w:rFonts w:hint="eastAsia"/>
          <w:szCs w:val="21"/>
        </w:rPr>
        <w:t>——</w:t>
      </w:r>
      <w:r>
        <w:rPr>
          <w:rFonts w:hint="eastAsia"/>
          <w:szCs w:val="21"/>
          <w:lang w:val="de-DE"/>
        </w:rPr>
        <w:t>德国古</w:t>
      </w:r>
      <w:r>
        <w:rPr>
          <w:rFonts w:hint="eastAsia"/>
          <w:szCs w:val="21"/>
          <w:lang w:val="de-DE"/>
        </w:rPr>
        <w:t>典文学时代的理想主义代表。</w:t>
      </w:r>
    </w:p>
    <w:p w:rsidR="00000000" w:rsidRDefault="00EF3B58">
      <w:pPr>
        <w:pStyle w:val="a7"/>
        <w:rPr>
          <w:rFonts w:hint="eastAsia"/>
        </w:rPr>
      </w:pPr>
    </w:p>
  </w:footnote>
  <w:footnote w:id="334">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Wilhelm von Humboldt</w:t>
      </w:r>
      <w:r>
        <w:rPr>
          <w:rFonts w:hint="eastAsia"/>
          <w:szCs w:val="21"/>
        </w:rPr>
        <w:t>，</w:t>
      </w:r>
      <w:r>
        <w:rPr>
          <w:rFonts w:hint="eastAsia"/>
          <w:szCs w:val="21"/>
          <w:lang w:val="de-DE"/>
        </w:rPr>
        <w:t>学者和政治家</w:t>
      </w:r>
      <w:r>
        <w:rPr>
          <w:rFonts w:hint="eastAsia"/>
          <w:szCs w:val="21"/>
        </w:rPr>
        <w:t>（</w:t>
      </w:r>
      <w:r>
        <w:rPr>
          <w:rFonts w:hint="eastAsia"/>
          <w:szCs w:val="21"/>
          <w:lang w:val="de-DE"/>
        </w:rPr>
        <w:t>1767-1835</w:t>
      </w:r>
      <w:r>
        <w:rPr>
          <w:rFonts w:hint="eastAsia"/>
          <w:szCs w:val="21"/>
        </w:rPr>
        <w:t>），</w:t>
      </w:r>
      <w:r>
        <w:rPr>
          <w:rFonts w:hint="eastAsia"/>
          <w:szCs w:val="21"/>
          <w:lang w:val="de-DE"/>
        </w:rPr>
        <w:t>重要的语言科学研究成果的作者</w:t>
      </w:r>
      <w:r>
        <w:rPr>
          <w:rFonts w:hint="eastAsia"/>
          <w:szCs w:val="21"/>
        </w:rPr>
        <w:t>，</w:t>
      </w:r>
      <w:r>
        <w:rPr>
          <w:rFonts w:hint="eastAsia"/>
          <w:szCs w:val="21"/>
          <w:lang w:val="de-DE"/>
        </w:rPr>
        <w:t>1809</w:t>
      </w:r>
      <w:r>
        <w:rPr>
          <w:rFonts w:hint="eastAsia"/>
          <w:szCs w:val="21"/>
          <w:lang w:val="de-DE"/>
        </w:rPr>
        <w:t>年成为普鲁士文化</w:t>
      </w:r>
      <w:r>
        <w:rPr>
          <w:rFonts w:hint="eastAsia"/>
          <w:szCs w:val="21"/>
          <w:lang w:val="de-DE"/>
        </w:rPr>
        <w:t>-</w:t>
      </w:r>
      <w:r>
        <w:rPr>
          <w:rFonts w:hint="eastAsia"/>
          <w:szCs w:val="21"/>
          <w:lang w:val="de-DE"/>
        </w:rPr>
        <w:t>教学活动的领导者。他的普通教育事业改革以一种通过古典教育，特别是古代语言教育训练的人格教育的理想为基础。</w:t>
      </w:r>
    </w:p>
    <w:p w:rsidR="00000000" w:rsidRDefault="00EF3B58">
      <w:pPr>
        <w:pStyle w:val="a7"/>
        <w:rPr>
          <w:rFonts w:hint="eastAsia"/>
        </w:rPr>
      </w:pPr>
    </w:p>
  </w:footnote>
  <w:footnote w:id="335">
    <w:p w:rsidR="00000000" w:rsidRDefault="00EF3B58">
      <w:pPr>
        <w:pStyle w:val="a7"/>
        <w:rPr>
          <w:rFonts w:hint="eastAsia"/>
          <w:szCs w:val="21"/>
          <w:lang w:val="de-DE"/>
        </w:rPr>
      </w:pPr>
      <w:r>
        <w:rPr>
          <w:rStyle w:val="a8"/>
        </w:rPr>
        <w:footnoteRef/>
      </w:r>
      <w:r>
        <w:t xml:space="preserve"> </w:t>
      </w:r>
      <w:r>
        <w:t>【</w:t>
      </w:r>
      <w:r>
        <w:rPr>
          <w:szCs w:val="21"/>
        </w:rPr>
        <w:t>Pütz</w:t>
      </w:r>
      <w:r>
        <w:rPr>
          <w:lang w:val="de-DE"/>
        </w:rPr>
        <w:t>】</w:t>
      </w:r>
      <w:r>
        <w:rPr>
          <w:rFonts w:hint="eastAsia"/>
          <w:szCs w:val="21"/>
        </w:rPr>
        <w:t xml:space="preserve"> Friedrich Ernst Daniel Schleiermacher</w:t>
      </w:r>
      <w:r>
        <w:rPr>
          <w:rFonts w:hint="eastAsia"/>
          <w:szCs w:val="21"/>
        </w:rPr>
        <w:t>，</w:t>
      </w:r>
      <w:r>
        <w:rPr>
          <w:rFonts w:hint="eastAsia"/>
          <w:szCs w:val="21"/>
        </w:rPr>
        <w:t>1768-1834</w:t>
      </w:r>
      <w:r>
        <w:rPr>
          <w:rFonts w:hint="eastAsia"/>
          <w:szCs w:val="21"/>
        </w:rPr>
        <w:t>，</w:t>
      </w:r>
      <w:r>
        <w:rPr>
          <w:rFonts w:hint="eastAsia"/>
          <w:szCs w:val="21"/>
          <w:lang w:val="de-DE"/>
        </w:rPr>
        <w:t>新教神学家、哲学家</w:t>
      </w:r>
      <w:r>
        <w:rPr>
          <w:rFonts w:hint="eastAsia"/>
          <w:szCs w:val="21"/>
        </w:rPr>
        <w:t>；</w:t>
      </w:r>
      <w:r>
        <w:rPr>
          <w:rFonts w:hint="eastAsia"/>
          <w:szCs w:val="21"/>
          <w:lang w:val="de-DE"/>
        </w:rPr>
        <w:t>他属于浪漫派的圈子</w:t>
      </w:r>
      <w:r>
        <w:rPr>
          <w:rFonts w:hint="eastAsia"/>
          <w:szCs w:val="21"/>
        </w:rPr>
        <w:t>，</w:t>
      </w:r>
      <w:r>
        <w:rPr>
          <w:rFonts w:hint="eastAsia"/>
          <w:szCs w:val="21"/>
          <w:lang w:val="de-DE"/>
        </w:rPr>
        <w:t>并与施莱格尔兄弟相熟。他试图将他的出身和教育所带给他的虔诚的笃信，与</w:t>
      </w:r>
      <w:r>
        <w:rPr>
          <w:rFonts w:hint="eastAsia"/>
          <w:szCs w:val="21"/>
          <w:lang w:val="de-DE"/>
        </w:rPr>
        <w:t>唯心主义哲学，和物质现实的有限性结合起来。他从一种根本独立性的情感来解释宗教。在浪漫主义文学批评和新教的解经学的背景下，他从古老的文本阐释理论中决定性地发展出了现代诠释学的原则（一般哲学理解理论）。</w:t>
      </w:r>
    </w:p>
    <w:p w:rsidR="00000000" w:rsidRDefault="00EF3B58">
      <w:pPr>
        <w:pStyle w:val="a7"/>
        <w:rPr>
          <w:rFonts w:hint="eastAsia"/>
        </w:rPr>
      </w:pPr>
    </w:p>
  </w:footnote>
  <w:footnote w:id="336">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Friedrich Wilhelm Josef Schelling</w:t>
      </w:r>
      <w:r>
        <w:rPr>
          <w:rFonts w:hint="eastAsia"/>
          <w:szCs w:val="21"/>
        </w:rPr>
        <w:t>，</w:t>
      </w:r>
      <w:r>
        <w:rPr>
          <w:rFonts w:hint="eastAsia"/>
          <w:szCs w:val="21"/>
          <w:lang w:val="de-DE"/>
        </w:rPr>
        <w:t>1775-1854</w:t>
      </w:r>
      <w:r>
        <w:rPr>
          <w:rFonts w:hint="eastAsia"/>
          <w:szCs w:val="21"/>
        </w:rPr>
        <w:t>，</w:t>
      </w:r>
      <w:r>
        <w:rPr>
          <w:rFonts w:hint="eastAsia"/>
          <w:szCs w:val="21"/>
          <w:lang w:val="de-DE"/>
        </w:rPr>
        <w:t>哲学家。他制订了德国唯心主义的所谓最早体系</w:t>
      </w:r>
      <w:r>
        <w:rPr>
          <w:rFonts w:hint="eastAsia"/>
          <w:szCs w:val="21"/>
        </w:rPr>
        <w:t>（</w:t>
      </w:r>
      <w:r>
        <w:rPr>
          <w:rFonts w:hint="eastAsia"/>
          <w:szCs w:val="21"/>
          <w:lang w:val="de-DE"/>
        </w:rPr>
        <w:t>1795</w:t>
      </w:r>
      <w:r>
        <w:rPr>
          <w:rFonts w:hint="eastAsia"/>
          <w:szCs w:val="21"/>
        </w:rPr>
        <w:t>）</w:t>
      </w:r>
      <w:r>
        <w:rPr>
          <w:rFonts w:hint="eastAsia"/>
          <w:szCs w:val="21"/>
          <w:lang w:val="de-DE"/>
        </w:rPr>
        <w:t>。他发展出了一种思辨的自然哲学，这种思辨自然哲学最后融入一种同一哲学：主体和客体，实在和理想，都在绝对中融合为一。最后是艺术，它位于哲学之上，将所有分</w:t>
      </w:r>
      <w:r>
        <w:rPr>
          <w:rFonts w:hint="eastAsia"/>
          <w:szCs w:val="21"/>
          <w:lang w:val="de-DE"/>
        </w:rPr>
        <w:t>裂的东西统一起来。自</w:t>
      </w:r>
      <w:r>
        <w:rPr>
          <w:rFonts w:hint="eastAsia"/>
          <w:szCs w:val="21"/>
          <w:lang w:val="de-DE"/>
        </w:rPr>
        <w:t>1807</w:t>
      </w:r>
      <w:r>
        <w:rPr>
          <w:rFonts w:hint="eastAsia"/>
          <w:szCs w:val="21"/>
          <w:lang w:val="de-DE"/>
        </w:rPr>
        <w:t>年后，与黑格尔相对抗，谢林转向了人类自由及其与上帝的关系问题。</w:t>
      </w:r>
    </w:p>
    <w:p w:rsidR="00000000" w:rsidRDefault="00EF3B58">
      <w:pPr>
        <w:pStyle w:val="a7"/>
        <w:rPr>
          <w:rFonts w:hint="eastAsia"/>
        </w:rPr>
      </w:pPr>
    </w:p>
  </w:footnote>
  <w:footnote w:id="337">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Johann Wolfgang von Goethe</w:t>
      </w:r>
      <w:r>
        <w:rPr>
          <w:rFonts w:hint="eastAsia"/>
          <w:szCs w:val="21"/>
        </w:rPr>
        <w:t>，</w:t>
      </w:r>
      <w:r>
        <w:rPr>
          <w:rFonts w:hint="eastAsia"/>
          <w:szCs w:val="21"/>
          <w:lang w:val="de-DE"/>
        </w:rPr>
        <w:t>1749-1832</w:t>
      </w:r>
      <w:r>
        <w:rPr>
          <w:rFonts w:hint="eastAsia"/>
          <w:szCs w:val="21"/>
          <w:lang w:val="de-DE"/>
        </w:rPr>
        <w:t>。和对所有人的判断一样，尼采对歌德的描述也不是没有紧张的。歌德很少获得他的评价，但直到他的文体风格作为“最后的高贵的德国趣味”时，歌德终于获得了一种明显肯定的评价。</w:t>
      </w:r>
    </w:p>
    <w:p w:rsidR="00000000" w:rsidRDefault="00EF3B58">
      <w:pPr>
        <w:pStyle w:val="a7"/>
        <w:rPr>
          <w:rFonts w:hint="eastAsia"/>
        </w:rPr>
      </w:pPr>
    </w:p>
  </w:footnote>
  <w:footnote w:id="338">
    <w:p w:rsidR="00000000" w:rsidRDefault="00EF3B58">
      <w:pPr>
        <w:pStyle w:val="a7"/>
        <w:rPr>
          <w:rFonts w:hint="eastAsia"/>
          <w:szCs w:val="21"/>
          <w:lang w:val="de-DE"/>
        </w:rPr>
      </w:pPr>
      <w:r>
        <w:rPr>
          <w:rStyle w:val="a8"/>
        </w:rPr>
        <w:footnoteRef/>
      </w:r>
      <w:r>
        <w:t>【</w:t>
      </w:r>
      <w:r>
        <w:rPr>
          <w:szCs w:val="21"/>
          <w:lang w:val="de-DE"/>
        </w:rPr>
        <w:t>Pütz</w:t>
      </w:r>
      <w:r>
        <w:rPr>
          <w:lang w:val="de-DE"/>
        </w:rPr>
        <w:t>】</w:t>
      </w:r>
      <w:r>
        <w:t xml:space="preserve"> </w:t>
      </w:r>
      <w:r>
        <w:rPr>
          <w:rFonts w:hint="eastAsia"/>
          <w:szCs w:val="21"/>
          <w:lang w:val="de-DE"/>
        </w:rPr>
        <w:t>可能影射希腊喜剧作家阿里斯托芬（约公元前</w:t>
      </w:r>
      <w:r>
        <w:rPr>
          <w:rFonts w:hint="eastAsia"/>
          <w:szCs w:val="21"/>
          <w:lang w:val="de-DE"/>
        </w:rPr>
        <w:t>445-386</w:t>
      </w:r>
      <w:r>
        <w:rPr>
          <w:rFonts w:hint="eastAsia"/>
          <w:szCs w:val="21"/>
          <w:lang w:val="de-DE"/>
        </w:rPr>
        <w:t>）的《云》，在该剧中，阿里斯多芬讽刺以苏格拉底的形象为代表的智者的教育方法。</w:t>
      </w:r>
    </w:p>
    <w:p w:rsidR="00000000" w:rsidRDefault="00EF3B58">
      <w:pPr>
        <w:pStyle w:val="a7"/>
        <w:rPr>
          <w:rFonts w:hint="eastAsia"/>
        </w:rPr>
      </w:pPr>
    </w:p>
  </w:footnote>
  <w:footnote w:id="339">
    <w:p w:rsidR="00000000" w:rsidRDefault="00EF3B58">
      <w:pPr>
        <w:pStyle w:val="a7"/>
        <w:rPr>
          <w:rFonts w:hint="eastAsia"/>
          <w:szCs w:val="21"/>
          <w:lang w:val="de-DE"/>
        </w:rPr>
      </w:pPr>
      <w:r>
        <w:rPr>
          <w:rStyle w:val="a8"/>
        </w:rPr>
        <w:footnoteRef/>
      </w:r>
      <w:r>
        <w:t xml:space="preserve"> </w:t>
      </w:r>
      <w:r>
        <w:t>【</w:t>
      </w:r>
      <w:r>
        <w:rPr>
          <w:szCs w:val="21"/>
          <w:lang w:val="de-DE"/>
        </w:rPr>
        <w:t>Püt</w:t>
      </w:r>
      <w:r>
        <w:rPr>
          <w:szCs w:val="21"/>
          <w:lang w:val="de-DE"/>
        </w:rPr>
        <w:t>z</w:t>
      </w:r>
      <w:r>
        <w:rPr>
          <w:lang w:val="de-DE"/>
        </w:rPr>
        <w:t>】</w:t>
      </w:r>
      <w:r>
        <w:rPr>
          <w:rFonts w:hint="eastAsia"/>
          <w:szCs w:val="21"/>
          <w:lang w:val="de-DE"/>
        </w:rPr>
        <w:t>指浪漫派和后期浪漫派的艺术，在这种艺术中，一方面是不断的宗教高扬，不断超越有限进入无限，另一方面又展示出一种阴郁的、有时是魔鬼性的和恐怖的人的内心世界和外部世界，二者彼此对立。有关例子首先是霍夫曼（</w:t>
      </w:r>
      <w:r>
        <w:rPr>
          <w:rFonts w:hint="eastAsia"/>
          <w:szCs w:val="21"/>
          <w:lang w:val="de-DE"/>
        </w:rPr>
        <w:t>E.T.Hoffmann</w:t>
      </w:r>
      <w:r>
        <w:rPr>
          <w:rFonts w:hint="eastAsia"/>
          <w:szCs w:val="21"/>
          <w:lang w:val="de-DE"/>
        </w:rPr>
        <w:t>，</w:t>
      </w:r>
      <w:r>
        <w:rPr>
          <w:rFonts w:hint="eastAsia"/>
          <w:szCs w:val="21"/>
          <w:lang w:val="de-DE"/>
        </w:rPr>
        <w:t>1776-1822</w:t>
      </w:r>
      <w:r>
        <w:rPr>
          <w:rFonts w:hint="eastAsia"/>
          <w:szCs w:val="21"/>
          <w:lang w:val="de-DE"/>
        </w:rPr>
        <w:t>）的故事。</w:t>
      </w:r>
    </w:p>
    <w:p w:rsidR="00000000" w:rsidRDefault="00EF3B58">
      <w:pPr>
        <w:pStyle w:val="a7"/>
        <w:rPr>
          <w:rFonts w:hint="eastAsia"/>
        </w:rPr>
      </w:pPr>
    </w:p>
  </w:footnote>
  <w:footnote w:id="340">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Pierre Corneille</w:t>
      </w:r>
      <w:r>
        <w:rPr>
          <w:rFonts w:hint="eastAsia"/>
          <w:szCs w:val="21"/>
          <w:lang w:val="de-DE"/>
        </w:rPr>
        <w:t>，</w:t>
      </w:r>
      <w:r>
        <w:rPr>
          <w:rFonts w:hint="eastAsia"/>
          <w:szCs w:val="21"/>
          <w:lang w:val="de-DE"/>
        </w:rPr>
        <w:t>1606-86</w:t>
      </w:r>
      <w:r>
        <w:rPr>
          <w:rFonts w:hint="eastAsia"/>
          <w:szCs w:val="21"/>
          <w:lang w:val="de-DE"/>
        </w:rPr>
        <w:t>），法国剧作家。他被认为是以“三一律”——事件、时间、地点——为指导原则的法国戏剧的完成者。在他的悲剧、悲喜剧和喜剧中，他惯于改编经常是来自古罗马的历史素材，以便描写典型的伦理冲突。</w:t>
      </w:r>
    </w:p>
    <w:p w:rsidR="00000000" w:rsidRDefault="00EF3B58">
      <w:pPr>
        <w:pStyle w:val="a7"/>
        <w:rPr>
          <w:rFonts w:hint="eastAsia"/>
        </w:rPr>
      </w:pPr>
    </w:p>
  </w:footnote>
  <w:footnote w:id="341">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Marie Marquise de Sevigne</w:t>
      </w:r>
      <w:r>
        <w:rPr>
          <w:rFonts w:hint="eastAsia"/>
          <w:szCs w:val="21"/>
        </w:rPr>
        <w:t>，</w:t>
      </w:r>
      <w:r>
        <w:rPr>
          <w:rFonts w:hint="eastAsia"/>
          <w:szCs w:val="21"/>
          <w:lang w:val="de-DE"/>
        </w:rPr>
        <w:t>1626-95</w:t>
      </w:r>
      <w:r>
        <w:rPr>
          <w:rFonts w:hint="eastAsia"/>
          <w:szCs w:val="21"/>
        </w:rPr>
        <w:t>，</w:t>
      </w:r>
      <w:r>
        <w:rPr>
          <w:rFonts w:hint="eastAsia"/>
          <w:szCs w:val="21"/>
          <w:lang w:val="de-DE"/>
        </w:rPr>
        <w:t>书信遗稿</w:t>
      </w:r>
      <w:r>
        <w:rPr>
          <w:rFonts w:hint="eastAsia"/>
          <w:szCs w:val="21"/>
        </w:rPr>
        <w:t>，</w:t>
      </w:r>
      <w:r>
        <w:rPr>
          <w:rFonts w:hint="eastAsia"/>
          <w:szCs w:val="21"/>
          <w:lang w:val="de-DE"/>
        </w:rPr>
        <w:t>这些书信属于经典的法国文学。</w:t>
      </w:r>
    </w:p>
    <w:p w:rsidR="00000000" w:rsidRDefault="00EF3B58">
      <w:pPr>
        <w:pStyle w:val="a7"/>
        <w:rPr>
          <w:rFonts w:hint="eastAsia"/>
        </w:rPr>
      </w:pPr>
    </w:p>
  </w:footnote>
  <w:footnote w:id="34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尼采关于法国人是世界上最基督教性的民族的断语，很可能同时也是一个影射：“最基督教性的国王”的荣誉称号，作为特别忠于天主教基督教的奖赏，向来是为法国君主们保留的。此外，路易十四的权力包含有一个特别的基础，法国主教博苏特（</w:t>
      </w:r>
      <w:r>
        <w:rPr>
          <w:rFonts w:hint="eastAsia"/>
          <w:szCs w:val="21"/>
          <w:lang w:val="de-DE"/>
        </w:rPr>
        <w:t>Jacques Benigne Bossue</w:t>
      </w:r>
      <w:r>
        <w:rPr>
          <w:rFonts w:hint="eastAsia"/>
          <w:szCs w:val="21"/>
          <w:lang w:val="de-DE"/>
        </w:rPr>
        <w:t>，</w:t>
      </w:r>
      <w:r>
        <w:rPr>
          <w:rFonts w:hint="eastAsia"/>
          <w:szCs w:val="21"/>
          <w:lang w:val="de-DE"/>
        </w:rPr>
        <w:t>1627-1704)</w:t>
      </w:r>
      <w:r>
        <w:rPr>
          <w:rFonts w:hint="eastAsia"/>
          <w:szCs w:val="21"/>
          <w:lang w:val="de-DE"/>
        </w:rPr>
        <w:t>在文件中将其权威解释为神圣的，因为王侯作为上帝的代理进行统治。</w:t>
      </w:r>
    </w:p>
    <w:p w:rsidR="00000000" w:rsidRDefault="00EF3B58">
      <w:pPr>
        <w:pStyle w:val="a7"/>
        <w:rPr>
          <w:rFonts w:hint="eastAsia"/>
        </w:rPr>
      </w:pPr>
    </w:p>
  </w:footnote>
  <w:footnote w:id="343">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de-DE"/>
        </w:rPr>
        <w:t xml:space="preserve"> F</w:t>
      </w:r>
      <w:r>
        <w:rPr>
          <w:rFonts w:hint="eastAsia"/>
          <w:szCs w:val="21"/>
          <w:lang w:val="de-DE"/>
        </w:rPr>
        <w:t>ran</w:t>
      </w:r>
      <w:r>
        <w:rPr>
          <w:szCs w:val="21"/>
          <w:lang w:val="fr-FR"/>
        </w:rPr>
        <w:t>çois de Salignac de lq Mothe-Fénelon</w:t>
      </w:r>
      <w:r>
        <w:rPr>
          <w:rFonts w:hint="eastAsia"/>
          <w:szCs w:val="21"/>
        </w:rPr>
        <w:t>，</w:t>
      </w:r>
      <w:r>
        <w:rPr>
          <w:rFonts w:hint="eastAsia"/>
          <w:szCs w:val="21"/>
          <w:lang w:val="fr-FR"/>
        </w:rPr>
        <w:t>1651-1715</w:t>
      </w:r>
      <w:r>
        <w:rPr>
          <w:rFonts w:hint="eastAsia"/>
          <w:szCs w:val="21"/>
        </w:rPr>
        <w:t>，</w:t>
      </w:r>
      <w:r>
        <w:rPr>
          <w:rFonts w:hint="eastAsia"/>
          <w:szCs w:val="21"/>
          <w:lang w:val="fr-FR"/>
        </w:rPr>
        <w:t>法国神学家</w:t>
      </w:r>
      <w:r>
        <w:rPr>
          <w:rFonts w:hint="eastAsia"/>
          <w:szCs w:val="21"/>
        </w:rPr>
        <w:t>，</w:t>
      </w:r>
      <w:r>
        <w:rPr>
          <w:rFonts w:hint="eastAsia"/>
          <w:szCs w:val="21"/>
          <w:lang w:val="fr-FR"/>
        </w:rPr>
        <w:t>从</w:t>
      </w:r>
      <w:r>
        <w:rPr>
          <w:rFonts w:hint="eastAsia"/>
          <w:szCs w:val="21"/>
          <w:lang w:val="fr-FR"/>
        </w:rPr>
        <w:t>1695</w:t>
      </w:r>
      <w:r>
        <w:rPr>
          <w:rFonts w:hint="eastAsia"/>
          <w:szCs w:val="21"/>
          <w:lang w:val="fr-FR"/>
        </w:rPr>
        <w:t>年起任</w:t>
      </w:r>
      <w:r>
        <w:rPr>
          <w:rFonts w:hint="eastAsia"/>
          <w:szCs w:val="21"/>
          <w:lang w:val="fr-FR"/>
        </w:rPr>
        <w:t>Cambrai</w:t>
      </w:r>
      <w:r>
        <w:rPr>
          <w:rFonts w:hint="eastAsia"/>
          <w:szCs w:val="21"/>
          <w:lang w:val="fr-FR"/>
        </w:rPr>
        <w:t>大主教。</w:t>
      </w:r>
      <w:r>
        <w:rPr>
          <w:rFonts w:hint="eastAsia"/>
          <w:szCs w:val="21"/>
          <w:lang w:val="fr-FR"/>
        </w:rPr>
        <w:t xml:space="preserve"> </w:t>
      </w:r>
    </w:p>
    <w:p w:rsidR="00000000" w:rsidRDefault="00EF3B58">
      <w:pPr>
        <w:pStyle w:val="a7"/>
        <w:rPr>
          <w:rFonts w:hint="eastAsia"/>
        </w:rPr>
      </w:pPr>
    </w:p>
  </w:footnote>
  <w:footnote w:id="344">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Jeanne-Marie de Guyon, 1648-1717</w:t>
      </w:r>
      <w:r>
        <w:rPr>
          <w:rFonts w:hint="eastAsia"/>
          <w:szCs w:val="21"/>
        </w:rPr>
        <w:t>，</w:t>
      </w:r>
      <w:r>
        <w:rPr>
          <w:rFonts w:hint="eastAsia"/>
          <w:szCs w:val="21"/>
          <w:lang w:val="fr-FR"/>
        </w:rPr>
        <w:t>法国神秘主义者</w:t>
      </w:r>
      <w:r>
        <w:rPr>
          <w:rFonts w:hint="eastAsia"/>
          <w:szCs w:val="21"/>
        </w:rPr>
        <w:t>，</w:t>
      </w:r>
      <w:r>
        <w:rPr>
          <w:rFonts w:hint="eastAsia"/>
          <w:szCs w:val="21"/>
          <w:lang w:val="fr-FR"/>
        </w:rPr>
        <w:t>与费涅龙同为法国寂静派的主要代表。</w:t>
      </w:r>
    </w:p>
    <w:p w:rsidR="00000000" w:rsidRDefault="00EF3B58">
      <w:pPr>
        <w:pStyle w:val="a7"/>
        <w:rPr>
          <w:rFonts w:hint="eastAsia"/>
        </w:rPr>
      </w:pPr>
    </w:p>
  </w:footnote>
  <w:footnote w:id="345">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 xml:space="preserve"> Quietisten</w:t>
      </w:r>
      <w:r>
        <w:rPr>
          <w:rFonts w:hint="eastAsia"/>
          <w:szCs w:val="21"/>
          <w:lang w:val="fr-FR"/>
        </w:rPr>
        <w:t>，源于拉丁文</w:t>
      </w:r>
      <w:r>
        <w:rPr>
          <w:rFonts w:hint="eastAsia"/>
          <w:szCs w:val="21"/>
          <w:lang w:val="fr-FR"/>
        </w:rPr>
        <w:t>quies(</w:t>
      </w:r>
      <w:r>
        <w:rPr>
          <w:rFonts w:hint="eastAsia"/>
          <w:szCs w:val="21"/>
          <w:lang w:val="fr-FR"/>
        </w:rPr>
        <w:t>静</w:t>
      </w:r>
      <w:r>
        <w:rPr>
          <w:rFonts w:hint="eastAsia"/>
          <w:szCs w:val="21"/>
          <w:lang w:val="fr-FR"/>
        </w:rPr>
        <w:t>)</w:t>
      </w:r>
      <w:r>
        <w:rPr>
          <w:rFonts w:hint="eastAsia"/>
          <w:szCs w:val="21"/>
          <w:lang w:val="fr-FR"/>
        </w:rPr>
        <w:t>。寂静派代表了基督教神秘主义的一种形式，追求通过内心世界实现与上帝合一的理想，通过被动献身和在自己的个体生存中放弃主动塑造的基本态度实现其理想。</w:t>
      </w:r>
    </w:p>
    <w:p w:rsidR="00000000" w:rsidRDefault="00EF3B58">
      <w:pPr>
        <w:pStyle w:val="a7"/>
        <w:rPr>
          <w:rFonts w:hint="eastAsia"/>
        </w:rPr>
      </w:pPr>
    </w:p>
  </w:footnote>
  <w:footnote w:id="346">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 xml:space="preserve"> Armand Jean le Bouthillier de Ranc</w:t>
      </w:r>
      <w:r>
        <w:rPr>
          <w:szCs w:val="21"/>
          <w:lang w:val="fr-FR"/>
        </w:rPr>
        <w:t>é</w:t>
      </w:r>
      <w:r>
        <w:rPr>
          <w:rFonts w:hint="eastAsia"/>
          <w:szCs w:val="21"/>
        </w:rPr>
        <w:t>，</w:t>
      </w:r>
      <w:r>
        <w:rPr>
          <w:rFonts w:hint="eastAsia"/>
          <w:szCs w:val="21"/>
          <w:lang w:val="fr-FR"/>
        </w:rPr>
        <w:t>1626-1700</w:t>
      </w:r>
      <w:r>
        <w:rPr>
          <w:rFonts w:hint="eastAsia"/>
          <w:szCs w:val="21"/>
        </w:rPr>
        <w:t>，</w:t>
      </w:r>
      <w:r>
        <w:rPr>
          <w:rFonts w:hint="eastAsia"/>
          <w:szCs w:val="21"/>
          <w:lang w:val="fr-FR"/>
        </w:rPr>
        <w:t>在世俗的生活方式后于</w:t>
      </w:r>
      <w:r>
        <w:rPr>
          <w:rFonts w:hint="eastAsia"/>
          <w:szCs w:val="21"/>
          <w:lang w:val="fr-FR"/>
        </w:rPr>
        <w:t>1664</w:t>
      </w:r>
      <w:r>
        <w:rPr>
          <w:rFonts w:hint="eastAsia"/>
          <w:szCs w:val="21"/>
          <w:lang w:val="fr-FR"/>
        </w:rPr>
        <w:t>年成为特拉普修道院的院长</w:t>
      </w:r>
      <w:r>
        <w:rPr>
          <w:rFonts w:hint="eastAsia"/>
          <w:szCs w:val="21"/>
        </w:rPr>
        <w:t>，</w:t>
      </w:r>
      <w:r>
        <w:rPr>
          <w:rFonts w:hint="eastAsia"/>
          <w:szCs w:val="21"/>
          <w:lang w:val="fr-FR"/>
        </w:rPr>
        <w:t>开始严格改革西妥教团</w:t>
      </w:r>
      <w:r>
        <w:rPr>
          <w:rFonts w:hint="eastAsia"/>
          <w:szCs w:val="21"/>
        </w:rPr>
        <w:t>（</w:t>
      </w:r>
      <w:r>
        <w:rPr>
          <w:rFonts w:hint="eastAsia"/>
          <w:szCs w:val="21"/>
          <w:lang w:val="fr-FR"/>
        </w:rPr>
        <w:t>Zisterzienser</w:t>
      </w:r>
      <w:r>
        <w:rPr>
          <w:rFonts w:hint="eastAsia"/>
          <w:szCs w:val="21"/>
        </w:rPr>
        <w:t>），</w:t>
      </w:r>
      <w:r>
        <w:rPr>
          <w:rFonts w:hint="eastAsia"/>
          <w:szCs w:val="21"/>
          <w:lang w:val="fr-FR"/>
        </w:rPr>
        <w:t>这一改革于</w:t>
      </w:r>
      <w:r>
        <w:rPr>
          <w:rFonts w:hint="eastAsia"/>
          <w:szCs w:val="21"/>
          <w:lang w:val="fr-FR"/>
        </w:rPr>
        <w:t>1678</w:t>
      </w:r>
      <w:r>
        <w:rPr>
          <w:rFonts w:hint="eastAsia"/>
          <w:szCs w:val="21"/>
          <w:lang w:val="fr-FR"/>
        </w:rPr>
        <w:t>年得到教皇英诺森</w:t>
      </w:r>
      <w:r>
        <w:rPr>
          <w:rFonts w:hint="eastAsia"/>
          <w:szCs w:val="21"/>
          <w:lang w:val="fr-FR"/>
        </w:rPr>
        <w:t>11</w:t>
      </w:r>
      <w:r>
        <w:rPr>
          <w:rFonts w:hint="eastAsia"/>
          <w:szCs w:val="21"/>
          <w:lang w:val="fr-FR"/>
        </w:rPr>
        <w:t>世批准。特拉普僧侣（遵守严格教规的西妥教团僧侣）通过严格禁欲加以训练：长期沉默、素食和艰苦的田间劳动。</w:t>
      </w:r>
    </w:p>
    <w:p w:rsidR="00000000" w:rsidRDefault="00EF3B58">
      <w:pPr>
        <w:pStyle w:val="a7"/>
        <w:rPr>
          <w:rFonts w:hint="eastAsia"/>
        </w:rPr>
      </w:pPr>
    </w:p>
  </w:footnote>
  <w:footnote w:id="347">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 xml:space="preserve"> Hugenotten</w:t>
      </w:r>
      <w:r>
        <w:rPr>
          <w:rFonts w:hint="eastAsia"/>
          <w:szCs w:val="21"/>
        </w:rPr>
        <w:t>，</w:t>
      </w:r>
      <w:r>
        <w:rPr>
          <w:rFonts w:hint="eastAsia"/>
          <w:szCs w:val="21"/>
          <w:lang w:val="fr-FR"/>
        </w:rPr>
        <w:t>大约自从</w:t>
      </w:r>
      <w:r>
        <w:rPr>
          <w:rFonts w:hint="eastAsia"/>
          <w:szCs w:val="21"/>
          <w:lang w:val="fr-FR"/>
        </w:rPr>
        <w:t>1560</w:t>
      </w:r>
      <w:r>
        <w:rPr>
          <w:rFonts w:hint="eastAsia"/>
          <w:szCs w:val="21"/>
          <w:lang w:val="fr-FR"/>
        </w:rPr>
        <w:t>年以后的法国新教徒的名称</w:t>
      </w:r>
      <w:r>
        <w:rPr>
          <w:rFonts w:hint="eastAsia"/>
          <w:szCs w:val="21"/>
        </w:rPr>
        <w:t>，</w:t>
      </w:r>
      <w:r>
        <w:rPr>
          <w:rFonts w:hint="eastAsia"/>
          <w:szCs w:val="21"/>
          <w:lang w:val="fr-FR"/>
        </w:rPr>
        <w:t>他们在</w:t>
      </w:r>
      <w:r>
        <w:rPr>
          <w:rFonts w:hint="eastAsia"/>
          <w:szCs w:val="21"/>
          <w:lang w:val="fr-FR"/>
        </w:rPr>
        <w:t>1559</w:t>
      </w:r>
      <w:r>
        <w:rPr>
          <w:rFonts w:hint="eastAsia"/>
          <w:szCs w:val="21"/>
          <w:lang w:val="fr-FR"/>
        </w:rPr>
        <w:t>年巴黎全国宗教会议上形成其信条</w:t>
      </w:r>
      <w:r>
        <w:rPr>
          <w:rFonts w:hint="eastAsia"/>
          <w:szCs w:val="21"/>
        </w:rPr>
        <w:t>（</w:t>
      </w:r>
      <w:r>
        <w:rPr>
          <w:rFonts w:hint="eastAsia"/>
          <w:szCs w:val="21"/>
          <w:lang w:val="fr-FR"/>
        </w:rPr>
        <w:t>加利坎信条</w:t>
      </w:r>
      <w:r>
        <w:rPr>
          <w:rFonts w:hint="eastAsia"/>
          <w:szCs w:val="21"/>
          <w:lang w:val="fr-FR"/>
        </w:rPr>
        <w:t>[confessio</w:t>
      </w:r>
      <w:r>
        <w:rPr>
          <w:rFonts w:hint="eastAsia"/>
          <w:szCs w:val="21"/>
          <w:lang w:val="fr-FR"/>
        </w:rPr>
        <w:t xml:space="preserve"> Gallicana]</w:t>
      </w:r>
      <w:r>
        <w:rPr>
          <w:rFonts w:hint="eastAsia"/>
          <w:szCs w:val="21"/>
        </w:rPr>
        <w:t>）</w:t>
      </w:r>
      <w:r>
        <w:rPr>
          <w:rFonts w:hint="eastAsia"/>
          <w:szCs w:val="21"/>
          <w:lang w:val="fr-FR"/>
        </w:rPr>
        <w:t>。许多贵族加入后，由于他们不仅要求信仰自由，而且也希望维护其反对绝对君主专制的封建权利，所以胡格诺教徒就具有了重要的政治意义，同时却也使他们因此陷入了一种宗教和强权政治冲突之中，最终爆发为以</w:t>
      </w:r>
      <w:r>
        <w:rPr>
          <w:rFonts w:hint="eastAsia"/>
          <w:szCs w:val="21"/>
          <w:lang w:val="fr-FR"/>
        </w:rPr>
        <w:t>1562</w:t>
      </w:r>
      <w:r>
        <w:rPr>
          <w:rFonts w:hint="eastAsia"/>
          <w:szCs w:val="21"/>
          <w:lang w:val="fr-FR"/>
        </w:rPr>
        <w:t>年瓦西大屠杀为开始的胡格诺战争。虽然按照</w:t>
      </w:r>
      <w:r>
        <w:rPr>
          <w:rFonts w:hint="eastAsia"/>
          <w:szCs w:val="21"/>
          <w:lang w:val="fr-FR"/>
        </w:rPr>
        <w:t>1563</w:t>
      </w:r>
      <w:r>
        <w:rPr>
          <w:rFonts w:hint="eastAsia"/>
          <w:szCs w:val="21"/>
          <w:lang w:val="fr-FR"/>
        </w:rPr>
        <w:t>年安布瓦茨饬令（</w:t>
      </w:r>
      <w:r>
        <w:rPr>
          <w:rFonts w:hint="eastAsia"/>
          <w:szCs w:val="21"/>
          <w:lang w:val="fr-FR"/>
        </w:rPr>
        <w:t>Edikt von Amboise</w:t>
      </w:r>
      <w:r>
        <w:rPr>
          <w:rFonts w:hint="eastAsia"/>
          <w:szCs w:val="21"/>
          <w:lang w:val="fr-FR"/>
        </w:rPr>
        <w:t>）、</w:t>
      </w:r>
      <w:r>
        <w:rPr>
          <w:rFonts w:hint="eastAsia"/>
          <w:szCs w:val="21"/>
          <w:lang w:val="fr-FR"/>
        </w:rPr>
        <w:t>1570</w:t>
      </w:r>
      <w:r>
        <w:rPr>
          <w:rFonts w:hint="eastAsia"/>
          <w:szCs w:val="21"/>
          <w:lang w:val="fr-FR"/>
        </w:rPr>
        <w:t>年圣</w:t>
      </w:r>
      <w:r>
        <w:rPr>
          <w:rFonts w:hint="eastAsia"/>
          <w:szCs w:val="21"/>
          <w:lang w:val="fr-FR"/>
        </w:rPr>
        <w:t>-</w:t>
      </w:r>
      <w:r>
        <w:rPr>
          <w:rFonts w:hint="eastAsia"/>
          <w:szCs w:val="21"/>
          <w:lang w:val="fr-FR"/>
        </w:rPr>
        <w:t>日尔曼</w:t>
      </w:r>
      <w:r>
        <w:rPr>
          <w:rFonts w:hint="eastAsia"/>
          <w:szCs w:val="21"/>
          <w:lang w:val="fr-FR"/>
        </w:rPr>
        <w:t>-</w:t>
      </w:r>
      <w:r>
        <w:rPr>
          <w:rFonts w:hint="eastAsia"/>
          <w:szCs w:val="21"/>
          <w:lang w:val="fr-FR"/>
        </w:rPr>
        <w:t>翁</w:t>
      </w:r>
      <w:r>
        <w:rPr>
          <w:rFonts w:hint="eastAsia"/>
          <w:szCs w:val="21"/>
          <w:lang w:val="fr-FR"/>
        </w:rPr>
        <w:t>-</w:t>
      </w:r>
      <w:r>
        <w:rPr>
          <w:rFonts w:hint="eastAsia"/>
          <w:szCs w:val="21"/>
          <w:lang w:val="fr-FR"/>
        </w:rPr>
        <w:t>莱伊和约（</w:t>
      </w:r>
      <w:r>
        <w:rPr>
          <w:rFonts w:hint="eastAsia"/>
          <w:szCs w:val="21"/>
          <w:lang w:val="fr-FR"/>
        </w:rPr>
        <w:t>Frieden von Saint-Germain-en-Laye</w:t>
      </w:r>
      <w:r>
        <w:rPr>
          <w:rFonts w:hint="eastAsia"/>
          <w:szCs w:val="21"/>
          <w:lang w:val="fr-FR"/>
        </w:rPr>
        <w:t>），胡格诺教徒享有一种在某一确定安全地区内的文化自由，但在圣巴托罗缪之夜（</w:t>
      </w:r>
      <w:r>
        <w:rPr>
          <w:rFonts w:hint="eastAsia"/>
          <w:szCs w:val="21"/>
          <w:lang w:val="fr-FR"/>
        </w:rPr>
        <w:t>Bartho</w:t>
      </w:r>
      <w:r>
        <w:rPr>
          <w:rFonts w:hint="eastAsia"/>
          <w:szCs w:val="21"/>
          <w:lang w:val="fr-FR"/>
        </w:rPr>
        <w:t>lom</w:t>
      </w:r>
      <w:r>
        <w:rPr>
          <w:szCs w:val="21"/>
          <w:lang w:val="fr-FR"/>
        </w:rPr>
        <w:t>äusnacht</w:t>
      </w:r>
      <w:r>
        <w:rPr>
          <w:rFonts w:hint="eastAsia"/>
          <w:szCs w:val="21"/>
          <w:lang w:val="fr-FR"/>
        </w:rPr>
        <w:t>）（</w:t>
      </w:r>
      <w:r>
        <w:rPr>
          <w:rFonts w:hint="eastAsia"/>
          <w:szCs w:val="21"/>
          <w:lang w:val="fr-FR"/>
        </w:rPr>
        <w:t>1572</w:t>
      </w:r>
      <w:r>
        <w:rPr>
          <w:rFonts w:hint="eastAsia"/>
          <w:szCs w:val="21"/>
          <w:lang w:val="fr-FR"/>
        </w:rPr>
        <w:t>年</w:t>
      </w:r>
      <w:r>
        <w:rPr>
          <w:rFonts w:hint="eastAsia"/>
          <w:szCs w:val="21"/>
          <w:lang w:val="fr-FR"/>
        </w:rPr>
        <w:t>8</w:t>
      </w:r>
      <w:r>
        <w:rPr>
          <w:rFonts w:hint="eastAsia"/>
          <w:szCs w:val="21"/>
          <w:lang w:val="fr-FR"/>
        </w:rPr>
        <w:t>月</w:t>
      </w:r>
      <w:r>
        <w:rPr>
          <w:rFonts w:hint="eastAsia"/>
          <w:szCs w:val="21"/>
          <w:lang w:val="fr-FR"/>
        </w:rPr>
        <w:t>23/24</w:t>
      </w:r>
      <w:r>
        <w:rPr>
          <w:rFonts w:hint="eastAsia"/>
          <w:szCs w:val="21"/>
          <w:lang w:val="fr-FR"/>
        </w:rPr>
        <w:t>）中大约</w:t>
      </w:r>
      <w:r>
        <w:rPr>
          <w:rFonts w:hint="eastAsia"/>
          <w:szCs w:val="21"/>
          <w:lang w:val="fr-FR"/>
        </w:rPr>
        <w:t>3000</w:t>
      </w:r>
      <w:r>
        <w:rPr>
          <w:rFonts w:hint="eastAsia"/>
          <w:szCs w:val="21"/>
          <w:lang w:val="fr-FR"/>
        </w:rPr>
        <w:t>胡格诺教徒及其众多领导者的被杀害还是重新点燃了战火，迫害持续不断。自从</w:t>
      </w:r>
      <w:r>
        <w:rPr>
          <w:rFonts w:hint="eastAsia"/>
          <w:szCs w:val="21"/>
          <w:lang w:val="fr-FR"/>
        </w:rPr>
        <w:t>17</w:t>
      </w:r>
      <w:r>
        <w:rPr>
          <w:rFonts w:hint="eastAsia"/>
          <w:szCs w:val="21"/>
          <w:lang w:val="fr-FR"/>
        </w:rPr>
        <w:t>世纪以后，许多胡格诺教徒移居国外（</w:t>
      </w:r>
      <w:r>
        <w:rPr>
          <w:rFonts w:hint="eastAsia"/>
          <w:szCs w:val="21"/>
          <w:lang w:val="fr-FR"/>
        </w:rPr>
        <w:t>R</w:t>
      </w:r>
      <w:r>
        <w:rPr>
          <w:szCs w:val="21"/>
          <w:lang w:val="fr-FR"/>
        </w:rPr>
        <w:t>éfugiés</w:t>
      </w:r>
      <w:r>
        <w:rPr>
          <w:rFonts w:hint="eastAsia"/>
          <w:szCs w:val="21"/>
          <w:lang w:val="fr-FR"/>
        </w:rPr>
        <w:t>），有些去了北美，英国，荷兰，瑞士，以及德国，德国的选帝侯大帝在普鲁士的勃兰登堡为他们设立了定居点。留在法国的教徒随后又参加了</w:t>
      </w:r>
      <w:r>
        <w:rPr>
          <w:rFonts w:hint="eastAsia"/>
          <w:szCs w:val="21"/>
          <w:lang w:val="fr-FR"/>
        </w:rPr>
        <w:t>1701-04</w:t>
      </w:r>
      <w:r>
        <w:rPr>
          <w:rFonts w:hint="eastAsia"/>
          <w:szCs w:val="21"/>
          <w:lang w:val="fr-FR"/>
        </w:rPr>
        <w:t>的塞文战争（</w:t>
      </w:r>
      <w:r>
        <w:rPr>
          <w:rFonts w:hint="eastAsia"/>
          <w:szCs w:val="21"/>
          <w:lang w:val="fr-FR"/>
        </w:rPr>
        <w:t>Cevennenkrieg</w:t>
      </w:r>
      <w:r>
        <w:rPr>
          <w:rFonts w:hint="eastAsia"/>
          <w:szCs w:val="21"/>
          <w:lang w:val="fr-FR"/>
        </w:rPr>
        <w:t>）。胡格诺教徒虔诚地过着一种严格有秩序的生活，献身于神学，特别是圣经研究以及教会史。</w:t>
      </w:r>
    </w:p>
    <w:p w:rsidR="00000000" w:rsidRDefault="00EF3B58">
      <w:pPr>
        <w:pStyle w:val="a7"/>
        <w:rPr>
          <w:rFonts w:hint="eastAsia"/>
        </w:rPr>
      </w:pPr>
    </w:p>
  </w:footnote>
  <w:footnote w:id="348">
    <w:p w:rsidR="00000000" w:rsidRDefault="00EF3B58">
      <w:pPr>
        <w:pStyle w:val="a7"/>
        <w:rPr>
          <w:rFonts w:hint="eastAsia"/>
          <w:szCs w:val="21"/>
        </w:rPr>
      </w:pPr>
      <w:r>
        <w:rPr>
          <w:rStyle w:val="a8"/>
        </w:rPr>
        <w:footnoteRef/>
      </w:r>
      <w:r>
        <w:t xml:space="preserve"> </w:t>
      </w:r>
      <w:r>
        <w:t>【</w:t>
      </w:r>
      <w:r>
        <w:rPr>
          <w:szCs w:val="21"/>
        </w:rPr>
        <w:t>Pütz</w:t>
      </w:r>
      <w:r>
        <w:rPr>
          <w:lang w:val="de-DE"/>
        </w:rPr>
        <w:t>】</w:t>
      </w:r>
      <w:r>
        <w:rPr>
          <w:rFonts w:hint="eastAsia"/>
          <w:lang w:val="de-DE"/>
        </w:rPr>
        <w:t>查姆波</w:t>
      </w:r>
      <w:r>
        <w:rPr>
          <w:rFonts w:hint="eastAsia"/>
        </w:rPr>
        <w:t>（</w:t>
      </w:r>
      <w:r>
        <w:rPr>
          <w:rFonts w:hint="eastAsia"/>
          <w:szCs w:val="21"/>
          <w:lang w:val="fr-FR"/>
        </w:rPr>
        <w:t>Champs</w:t>
      </w:r>
      <w:r>
        <w:rPr>
          <w:rFonts w:hint="eastAsia"/>
          <w:szCs w:val="21"/>
        </w:rPr>
        <w:t>）</w:t>
      </w:r>
      <w:r>
        <w:rPr>
          <w:rFonts w:hint="eastAsia"/>
          <w:szCs w:val="21"/>
          <w:lang w:val="fr-FR"/>
        </w:rPr>
        <w:t>的王港</w:t>
      </w:r>
      <w:r>
        <w:rPr>
          <w:rFonts w:hint="eastAsia"/>
          <w:szCs w:val="21"/>
        </w:rPr>
        <w:t>，</w:t>
      </w:r>
      <w:r>
        <w:rPr>
          <w:rFonts w:hint="eastAsia"/>
          <w:szCs w:val="21"/>
          <w:lang w:val="fr-FR"/>
        </w:rPr>
        <w:t>巴黎附近西</w:t>
      </w:r>
      <w:r>
        <w:rPr>
          <w:rFonts w:hint="eastAsia"/>
          <w:szCs w:val="21"/>
          <w:lang w:val="fr-FR"/>
        </w:rPr>
        <w:t>妥教团修道院</w:t>
      </w:r>
      <w:r>
        <w:rPr>
          <w:rFonts w:hint="eastAsia"/>
          <w:szCs w:val="21"/>
        </w:rPr>
        <w:t>，</w:t>
      </w:r>
      <w:r>
        <w:rPr>
          <w:rFonts w:hint="eastAsia"/>
          <w:szCs w:val="21"/>
          <w:lang w:val="fr-FR"/>
        </w:rPr>
        <w:t>成立于</w:t>
      </w:r>
      <w:r>
        <w:rPr>
          <w:rFonts w:hint="eastAsia"/>
          <w:szCs w:val="21"/>
          <w:lang w:val="fr-FR"/>
        </w:rPr>
        <w:t>1204</w:t>
      </w:r>
      <w:r>
        <w:rPr>
          <w:rFonts w:hint="eastAsia"/>
          <w:szCs w:val="21"/>
          <w:lang w:val="fr-FR"/>
        </w:rPr>
        <w:t>年。自从</w:t>
      </w:r>
      <w:r>
        <w:rPr>
          <w:rFonts w:hint="eastAsia"/>
          <w:szCs w:val="21"/>
          <w:lang w:val="fr-FR"/>
        </w:rPr>
        <w:t>1609</w:t>
      </w:r>
      <w:r>
        <w:rPr>
          <w:rFonts w:hint="eastAsia"/>
          <w:szCs w:val="21"/>
          <w:lang w:val="fr-FR"/>
        </w:rPr>
        <w:t>年，女修道院长阿玛尔德（</w:t>
      </w:r>
      <w:r>
        <w:rPr>
          <w:rFonts w:hint="eastAsia"/>
          <w:szCs w:val="21"/>
          <w:lang w:val="fr-FR"/>
        </w:rPr>
        <w:t>Ang</w:t>
      </w:r>
      <w:r>
        <w:rPr>
          <w:szCs w:val="21"/>
          <w:lang w:val="fr-FR"/>
        </w:rPr>
        <w:t>éli</w:t>
      </w:r>
      <w:r>
        <w:rPr>
          <w:szCs w:val="21"/>
        </w:rPr>
        <w:t>que Arnauld, 1591-1661</w:t>
      </w:r>
      <w:r>
        <w:rPr>
          <w:rFonts w:hint="eastAsia"/>
          <w:szCs w:val="21"/>
        </w:rPr>
        <w:t>）对修道院进行了严格的改革，使其在德郝拉尼（</w:t>
      </w:r>
      <w:r>
        <w:rPr>
          <w:rFonts w:hint="eastAsia"/>
          <w:szCs w:val="21"/>
        </w:rPr>
        <w:t>Jean Ambroise Duvergier de Hauranne</w:t>
      </w:r>
      <w:r>
        <w:rPr>
          <w:rFonts w:hint="eastAsia"/>
          <w:szCs w:val="21"/>
        </w:rPr>
        <w:t>，</w:t>
      </w:r>
      <w:r>
        <w:rPr>
          <w:rFonts w:hint="eastAsia"/>
          <w:szCs w:val="21"/>
        </w:rPr>
        <w:t>1581-1643</w:t>
      </w:r>
      <w:r>
        <w:rPr>
          <w:rFonts w:hint="eastAsia"/>
          <w:szCs w:val="21"/>
        </w:rPr>
        <w:t>）的影响下成为伟大的冉森改革运动的精神</w:t>
      </w:r>
      <w:r>
        <w:rPr>
          <w:rFonts w:hint="eastAsia"/>
          <w:szCs w:val="21"/>
        </w:rPr>
        <w:t>-</w:t>
      </w:r>
      <w:r>
        <w:rPr>
          <w:rFonts w:hint="eastAsia"/>
          <w:szCs w:val="21"/>
        </w:rPr>
        <w:t>宗教中心。尽管有教皇关于其信条的谴责（</w:t>
      </w:r>
      <w:r>
        <w:rPr>
          <w:rFonts w:hint="eastAsia"/>
          <w:szCs w:val="21"/>
        </w:rPr>
        <w:t>1653</w:t>
      </w:r>
      <w:r>
        <w:rPr>
          <w:rFonts w:hint="eastAsia"/>
          <w:szCs w:val="21"/>
        </w:rPr>
        <w:t>）但还是经过了一个繁盛时期的修道院，后并入隐居修行者（</w:t>
      </w:r>
      <w:r>
        <w:rPr>
          <w:rFonts w:hint="eastAsia"/>
          <w:szCs w:val="21"/>
        </w:rPr>
        <w:t>Solitaires</w:t>
      </w:r>
      <w:r>
        <w:rPr>
          <w:rFonts w:hint="eastAsia"/>
          <w:szCs w:val="21"/>
        </w:rPr>
        <w:t>），帕斯卡也属于此。</w:t>
      </w:r>
    </w:p>
    <w:p w:rsidR="00000000" w:rsidRDefault="00EF3B58">
      <w:pPr>
        <w:pStyle w:val="a7"/>
        <w:rPr>
          <w:rFonts w:hint="eastAsia"/>
        </w:rPr>
      </w:pPr>
    </w:p>
  </w:footnote>
  <w:footnote w:id="349">
    <w:p w:rsidR="00000000" w:rsidRDefault="00EF3B58">
      <w:pPr>
        <w:pStyle w:val="a7"/>
        <w:rPr>
          <w:rFonts w:hint="eastAsia"/>
          <w:szCs w:val="21"/>
        </w:rPr>
      </w:pPr>
      <w:r>
        <w:rPr>
          <w:rStyle w:val="a8"/>
        </w:rPr>
        <w:footnoteRef/>
      </w:r>
      <w:r>
        <w:t xml:space="preserve"> </w:t>
      </w:r>
      <w:r>
        <w:t>【</w:t>
      </w:r>
      <w:r>
        <w:rPr>
          <w:szCs w:val="21"/>
          <w:lang w:val="de-DE"/>
        </w:rPr>
        <w:t>Pütz</w:t>
      </w:r>
      <w:r>
        <w:rPr>
          <w:lang w:val="de-DE"/>
        </w:rPr>
        <w:t>】</w:t>
      </w:r>
      <w:r>
        <w:rPr>
          <w:rFonts w:hint="eastAsia"/>
          <w:szCs w:val="21"/>
        </w:rPr>
        <w:t>法语：精神；机智。</w:t>
      </w:r>
    </w:p>
    <w:p w:rsidR="00000000" w:rsidRDefault="00EF3B58">
      <w:pPr>
        <w:pStyle w:val="a7"/>
        <w:rPr>
          <w:rFonts w:hint="eastAsia"/>
        </w:rPr>
      </w:pPr>
    </w:p>
  </w:footnote>
  <w:footnote w:id="350">
    <w:p w:rsidR="00000000" w:rsidRDefault="00EF3B58">
      <w:pPr>
        <w:pStyle w:val="a7"/>
        <w:rPr>
          <w:rFonts w:hint="eastAsia"/>
          <w:szCs w:val="21"/>
        </w:rPr>
      </w:pPr>
      <w:r>
        <w:rPr>
          <w:rStyle w:val="a8"/>
        </w:rPr>
        <w:footnoteRef/>
      </w:r>
      <w:r>
        <w:t xml:space="preserve"> </w:t>
      </w:r>
      <w:r>
        <w:t>【</w:t>
      </w:r>
      <w:r>
        <w:rPr>
          <w:szCs w:val="21"/>
          <w:lang w:val="de-DE"/>
        </w:rPr>
        <w:t>Pütz</w:t>
      </w:r>
      <w:r>
        <w:rPr>
          <w:lang w:val="de-DE"/>
        </w:rPr>
        <w:t>】</w:t>
      </w:r>
      <w:r>
        <w:rPr>
          <w:rFonts w:hint="eastAsia"/>
          <w:szCs w:val="21"/>
        </w:rPr>
        <w:t xml:space="preserve"> </w:t>
      </w:r>
      <w:r>
        <w:rPr>
          <w:rFonts w:hint="eastAsia"/>
          <w:szCs w:val="21"/>
        </w:rPr>
        <w:t>尼采的判断已经</w:t>
      </w:r>
      <w:r>
        <w:rPr>
          <w:rFonts w:hint="eastAsia"/>
          <w:szCs w:val="21"/>
        </w:rPr>
        <w:t>见之于叔本华，叔本华轻蔑地称黑格尔哲学为“语词垃圾”，将其一笔勾销：“从这样一堆垃圾中，这一可怕的榜样留给我们的是头脑混乱的黑格尔胡话，就像那些纯粹胡扯的人所说的话一样。”《世界作为意志和表象》第二版，第一卷，第四章）</w:t>
      </w:r>
    </w:p>
    <w:p w:rsidR="00000000" w:rsidRDefault="00EF3B58">
      <w:pPr>
        <w:pStyle w:val="a7"/>
        <w:rPr>
          <w:rFonts w:hint="eastAsia"/>
        </w:rPr>
      </w:pPr>
    </w:p>
  </w:footnote>
  <w:footnote w:id="351">
    <w:p w:rsidR="00000000" w:rsidRDefault="00EF3B58">
      <w:pPr>
        <w:pStyle w:val="a7"/>
        <w:rPr>
          <w:rFonts w:hint="eastAsia"/>
          <w:szCs w:val="21"/>
        </w:rPr>
      </w:pPr>
      <w:r>
        <w:rPr>
          <w:rStyle w:val="a8"/>
        </w:rPr>
        <w:footnoteRef/>
      </w:r>
      <w:r>
        <w:t xml:space="preserve"> </w:t>
      </w:r>
      <w:r>
        <w:t>【</w:t>
      </w:r>
      <w:r>
        <w:rPr>
          <w:szCs w:val="21"/>
          <w:lang w:val="de-DE"/>
        </w:rPr>
        <w:t>Pütz</w:t>
      </w:r>
      <w:r>
        <w:rPr>
          <w:lang w:val="de-DE"/>
        </w:rPr>
        <w:t>】</w:t>
      </w:r>
      <w:r>
        <w:rPr>
          <w:rFonts w:hint="eastAsia"/>
          <w:szCs w:val="21"/>
        </w:rPr>
        <w:t>可能指埃斯库罗斯的传记和文学作品中“男人的”，在当时也就是好战的特点。</w:t>
      </w:r>
    </w:p>
    <w:p w:rsidR="00000000" w:rsidRDefault="00EF3B58">
      <w:pPr>
        <w:pStyle w:val="a7"/>
        <w:rPr>
          <w:rFonts w:hint="eastAsia"/>
        </w:rPr>
      </w:pPr>
    </w:p>
  </w:footnote>
  <w:footnote w:id="352">
    <w:p w:rsidR="00000000" w:rsidRDefault="00EF3B58">
      <w:pPr>
        <w:pStyle w:val="a7"/>
        <w:rPr>
          <w:rFonts w:hint="eastAsia"/>
          <w:szCs w:val="21"/>
        </w:rPr>
      </w:pPr>
      <w:r>
        <w:rPr>
          <w:rStyle w:val="a8"/>
        </w:rPr>
        <w:footnoteRef/>
      </w:r>
      <w:r>
        <w:t xml:space="preserve"> </w:t>
      </w:r>
      <w:r>
        <w:t>【</w:t>
      </w:r>
      <w:r>
        <w:rPr>
          <w:szCs w:val="21"/>
          <w:lang w:val="de-DE"/>
        </w:rPr>
        <w:t>Pütz</w:t>
      </w:r>
      <w:r>
        <w:rPr>
          <w:lang w:val="de-DE"/>
        </w:rPr>
        <w:t>】</w:t>
      </w:r>
      <w:r>
        <w:rPr>
          <w:rFonts w:hint="eastAsia"/>
          <w:szCs w:val="21"/>
        </w:rPr>
        <w:t xml:space="preserve"> </w:t>
      </w:r>
      <w:r>
        <w:rPr>
          <w:rFonts w:hint="eastAsia"/>
          <w:szCs w:val="21"/>
        </w:rPr>
        <w:t>关于叔本华和黑格尔交锋的情形如下：在其</w:t>
      </w:r>
      <w:r>
        <w:rPr>
          <w:rFonts w:hint="eastAsia"/>
          <w:szCs w:val="21"/>
        </w:rPr>
        <w:t>1820</w:t>
      </w:r>
      <w:r>
        <w:rPr>
          <w:rFonts w:hint="eastAsia"/>
          <w:szCs w:val="21"/>
        </w:rPr>
        <w:t>年柏林短期学术“中场表演”期间，他选择与黑格尔同一时间上课，因此不可避免地看到，他的听众寥寥无几，而黑格尔的课堂却人头攒动。叔本华对黑格</w:t>
      </w:r>
      <w:r>
        <w:rPr>
          <w:rFonts w:hint="eastAsia"/>
          <w:szCs w:val="21"/>
        </w:rPr>
        <w:t>尔的攻击最后发展为纯粹的漫骂和不讲道理。当丹麦科学院小心翼翼地暗示他，由于他针对黑格尔的攻击，他的应征论文《伦理学的两个基本问题》不能获奖时，他立即宣布，丹麦科学院不具有正常人的智力。（《伦理学的两个基本问题》，第一版前言）。</w:t>
      </w:r>
    </w:p>
    <w:p w:rsidR="00000000" w:rsidRDefault="00EF3B58">
      <w:pPr>
        <w:pStyle w:val="a7"/>
        <w:rPr>
          <w:rFonts w:hint="eastAsia"/>
        </w:rPr>
      </w:pPr>
    </w:p>
  </w:footnote>
  <w:footnote w:id="35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】草稿：对机智的恐惧，“它戳坏眼睛的魂”，德国人这样想。</w:t>
      </w:r>
    </w:p>
  </w:footnote>
  <w:footnote w:id="35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哲学教育者要求太多：为所有人颁布规则，这等于漫无目的地向动物演讲，指望它们摇身成为人类。人们必须选择有限的群体，只对他们要求道德，比如说渴望知识的人。“上个世纪……赢得尊严”，清样：无论我们的</w:t>
      </w:r>
      <w:r>
        <w:rPr>
          <w:rFonts w:hint="eastAsia"/>
        </w:rPr>
        <w:t>世纪在其他方面取得了多少成绩：只要有一百个这样的教育者和一百个其所教育者就足以赋予这个世纪以一种新的品格。</w:t>
      </w:r>
    </w:p>
  </w:footnote>
  <w:footnote w:id="355">
    <w:p w:rsidR="00000000" w:rsidRDefault="00EF3B58">
      <w:pPr>
        <w:pStyle w:val="a7"/>
        <w:rPr>
          <w:rFonts w:hint="eastAsia"/>
          <w:szCs w:val="21"/>
        </w:rPr>
      </w:pPr>
      <w:r>
        <w:rPr>
          <w:rStyle w:val="a8"/>
        </w:rPr>
        <w:footnoteRef/>
      </w:r>
      <w:r>
        <w:t xml:space="preserve"> </w:t>
      </w:r>
      <w:r>
        <w:t>【</w:t>
      </w:r>
      <w:r>
        <w:rPr>
          <w:szCs w:val="21"/>
          <w:lang w:val="de-DE"/>
        </w:rPr>
        <w:t>Pütz</w:t>
      </w:r>
      <w:r>
        <w:rPr>
          <w:lang w:val="de-DE"/>
        </w:rPr>
        <w:t>】</w:t>
      </w:r>
      <w:r>
        <w:rPr>
          <w:rFonts w:hint="eastAsia"/>
          <w:szCs w:val="21"/>
        </w:rPr>
        <w:t xml:space="preserve"> </w:t>
      </w:r>
      <w:r>
        <w:rPr>
          <w:rFonts w:hint="eastAsia"/>
          <w:szCs w:val="21"/>
        </w:rPr>
        <w:t>出自尼采本人。</w:t>
      </w:r>
    </w:p>
    <w:p w:rsidR="00000000" w:rsidRDefault="00EF3B58">
      <w:pPr>
        <w:pStyle w:val="a7"/>
        <w:rPr>
          <w:rFonts w:hint="eastAsia"/>
        </w:rPr>
      </w:pPr>
    </w:p>
  </w:footnote>
  <w:footnote w:id="356">
    <w:p w:rsidR="00000000" w:rsidRDefault="00EF3B58">
      <w:pPr>
        <w:pStyle w:val="a7"/>
        <w:rPr>
          <w:rFonts w:hint="eastAsia"/>
          <w:szCs w:val="21"/>
        </w:rPr>
      </w:pPr>
      <w:r>
        <w:rPr>
          <w:rStyle w:val="a8"/>
        </w:rPr>
        <w:footnoteRef/>
      </w:r>
      <w:r>
        <w:t>【</w:t>
      </w:r>
      <w:r>
        <w:rPr>
          <w:szCs w:val="21"/>
        </w:rPr>
        <w:t>Pütz</w:t>
      </w:r>
      <w:r>
        <w:rPr>
          <w:lang w:val="de-DE"/>
        </w:rPr>
        <w:t>】</w:t>
      </w:r>
      <w:r>
        <w:t xml:space="preserve"> </w:t>
      </w:r>
      <w:r>
        <w:rPr>
          <w:rFonts w:hint="eastAsia"/>
          <w:szCs w:val="21"/>
        </w:rPr>
        <w:t>formalen Bildung</w:t>
      </w:r>
      <w:r>
        <w:rPr>
          <w:rFonts w:hint="eastAsia"/>
          <w:szCs w:val="21"/>
        </w:rPr>
        <w:t>，</w:t>
      </w:r>
      <w:r>
        <w:rPr>
          <w:rFonts w:hint="eastAsia"/>
          <w:szCs w:val="21"/>
        </w:rPr>
        <w:t>Bildung</w:t>
      </w:r>
      <w:r>
        <w:rPr>
          <w:rFonts w:hint="eastAsia"/>
          <w:szCs w:val="21"/>
        </w:rPr>
        <w:t>原为塑造物质材料的活动，特别是通过德国古典文学而成为核心性概念，以及通过威廉·洪堡成为教育的基本概念。从教学的观点出发，人们在实质性教育（材料获得</w:t>
      </w:r>
      <w:r>
        <w:rPr>
          <w:rFonts w:hint="eastAsia"/>
          <w:szCs w:val="21"/>
        </w:rPr>
        <w:t>[Stoffaneigung]</w:t>
      </w:r>
      <w:r>
        <w:rPr>
          <w:rFonts w:hint="eastAsia"/>
          <w:szCs w:val="21"/>
        </w:rPr>
        <w:t>）、形式性教育（机能养成</w:t>
      </w:r>
      <w:r>
        <w:rPr>
          <w:rFonts w:hint="eastAsia"/>
          <w:szCs w:val="21"/>
        </w:rPr>
        <w:t>[Funktionsgewinn]</w:t>
      </w:r>
      <w:r>
        <w:rPr>
          <w:rFonts w:hint="eastAsia"/>
          <w:szCs w:val="21"/>
        </w:rPr>
        <w:t>）和范畴性教育（意义推导和自我反思）之间加以区分。尼采对高级中学语境中</w:t>
      </w:r>
      <w:r>
        <w:rPr>
          <w:rFonts w:hint="eastAsia"/>
          <w:szCs w:val="21"/>
        </w:rPr>
        <w:t>的形式教育的批评针对的是在</w:t>
      </w:r>
      <w:r>
        <w:rPr>
          <w:rFonts w:hint="eastAsia"/>
          <w:szCs w:val="21"/>
        </w:rPr>
        <w:t>19</w:t>
      </w:r>
      <w:r>
        <w:rPr>
          <w:rFonts w:hint="eastAsia"/>
          <w:szCs w:val="21"/>
        </w:rPr>
        <w:t>世纪日益功能化的一维的历史主义和实证主义。</w:t>
      </w:r>
    </w:p>
    <w:p w:rsidR="00000000" w:rsidRDefault="00EF3B58">
      <w:pPr>
        <w:pStyle w:val="a7"/>
        <w:rPr>
          <w:rFonts w:hint="eastAsia"/>
        </w:rPr>
      </w:pPr>
    </w:p>
  </w:footnote>
  <w:footnote w:id="357">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rPr>
        <w:t>Gymnaisen</w:t>
      </w:r>
      <w:r>
        <w:rPr>
          <w:rFonts w:hint="eastAsia"/>
          <w:szCs w:val="21"/>
        </w:rPr>
        <w:t>，来自希腊语</w:t>
      </w:r>
      <w:r>
        <w:rPr>
          <w:rFonts w:hint="eastAsia"/>
          <w:szCs w:val="21"/>
        </w:rPr>
        <w:t>gymnosion</w:t>
      </w:r>
      <w:r>
        <w:rPr>
          <w:rFonts w:hint="eastAsia"/>
          <w:szCs w:val="21"/>
        </w:rPr>
        <w:t>，希腊青少年进行身体和精神训练的地方，由</w:t>
      </w:r>
      <w:r>
        <w:rPr>
          <w:rFonts w:hint="eastAsia"/>
          <w:szCs w:val="21"/>
        </w:rPr>
        <w:t xml:space="preserve">Dromos </w:t>
      </w:r>
      <w:r>
        <w:rPr>
          <w:rFonts w:hint="eastAsia"/>
          <w:szCs w:val="21"/>
        </w:rPr>
        <w:t>（跑道）、</w:t>
      </w:r>
      <w:r>
        <w:rPr>
          <w:rFonts w:hint="eastAsia"/>
          <w:szCs w:val="21"/>
        </w:rPr>
        <w:t>Pal</w:t>
      </w:r>
      <w:r>
        <w:rPr>
          <w:szCs w:val="21"/>
          <w:lang w:val="de-DE"/>
        </w:rPr>
        <w:t>ästra</w:t>
      </w:r>
      <w:r>
        <w:rPr>
          <w:rFonts w:hint="eastAsia"/>
          <w:szCs w:val="21"/>
        </w:rPr>
        <w:t>（</w:t>
      </w:r>
      <w:r>
        <w:rPr>
          <w:rFonts w:hint="eastAsia"/>
          <w:szCs w:val="21"/>
          <w:lang w:val="de-DE"/>
        </w:rPr>
        <w:t>带柱廊的庭院</w:t>
      </w:r>
      <w:r>
        <w:rPr>
          <w:rFonts w:hint="eastAsia"/>
          <w:szCs w:val="21"/>
        </w:rPr>
        <w:t>）</w:t>
      </w:r>
      <w:r>
        <w:rPr>
          <w:rFonts w:hint="eastAsia"/>
          <w:szCs w:val="21"/>
          <w:lang w:val="de-DE"/>
        </w:rPr>
        <w:t>和公共温泉浴池组成</w:t>
      </w:r>
      <w:r>
        <w:rPr>
          <w:rFonts w:hint="eastAsia"/>
          <w:szCs w:val="21"/>
        </w:rPr>
        <w:t>；</w:t>
      </w:r>
      <w:r>
        <w:rPr>
          <w:rFonts w:hint="eastAsia"/>
          <w:szCs w:val="21"/>
          <w:lang w:val="de-DE"/>
        </w:rPr>
        <w:t>在近代成为</w:t>
      </w:r>
      <w:r>
        <w:rPr>
          <w:rFonts w:hint="eastAsia"/>
          <w:szCs w:val="21"/>
        </w:rPr>
        <w:t>“</w:t>
      </w:r>
      <w:r>
        <w:rPr>
          <w:rFonts w:hint="eastAsia"/>
          <w:szCs w:val="21"/>
          <w:lang w:val="de-DE"/>
        </w:rPr>
        <w:t>高级中学</w:t>
      </w:r>
      <w:r>
        <w:rPr>
          <w:rFonts w:hint="eastAsia"/>
          <w:szCs w:val="21"/>
        </w:rPr>
        <w:t>”</w:t>
      </w:r>
      <w:r>
        <w:rPr>
          <w:rFonts w:hint="eastAsia"/>
          <w:szCs w:val="21"/>
          <w:lang w:val="de-DE"/>
        </w:rPr>
        <w:t>的名称</w:t>
      </w:r>
      <w:r>
        <w:rPr>
          <w:rFonts w:hint="eastAsia"/>
          <w:szCs w:val="21"/>
        </w:rPr>
        <w:t>，</w:t>
      </w:r>
      <w:r>
        <w:rPr>
          <w:rFonts w:hint="eastAsia"/>
          <w:szCs w:val="21"/>
          <w:lang w:val="de-DE"/>
        </w:rPr>
        <w:t>自</w:t>
      </w:r>
      <w:r>
        <w:rPr>
          <w:rFonts w:hint="eastAsia"/>
          <w:szCs w:val="21"/>
          <w:lang w:val="de-DE"/>
        </w:rPr>
        <w:t>19</w:t>
      </w:r>
      <w:r>
        <w:rPr>
          <w:rFonts w:hint="eastAsia"/>
          <w:szCs w:val="21"/>
          <w:lang w:val="de-DE"/>
        </w:rPr>
        <w:t>世纪成为文科高级中学</w:t>
      </w:r>
      <w:r>
        <w:rPr>
          <w:rFonts w:hint="eastAsia"/>
          <w:szCs w:val="21"/>
        </w:rPr>
        <w:t>（</w:t>
      </w:r>
      <w:r>
        <w:rPr>
          <w:rFonts w:hint="eastAsia"/>
          <w:szCs w:val="21"/>
          <w:lang w:val="de-DE"/>
        </w:rPr>
        <w:t>Humanistisches Gymnasium</w:t>
      </w:r>
      <w:r>
        <w:rPr>
          <w:rFonts w:hint="eastAsia"/>
          <w:szCs w:val="21"/>
        </w:rPr>
        <w:t>）</w:t>
      </w:r>
      <w:r>
        <w:rPr>
          <w:rFonts w:hint="eastAsia"/>
          <w:szCs w:val="21"/>
          <w:lang w:val="de-DE"/>
        </w:rPr>
        <w:t>其主要专业为拉丁语和希腊语。</w:t>
      </w:r>
      <w:r>
        <w:rPr>
          <w:rFonts w:hint="eastAsia"/>
          <w:szCs w:val="21"/>
          <w:lang w:val="de-DE"/>
        </w:rPr>
        <w:t>Gymnasium</w:t>
      </w:r>
      <w:r>
        <w:rPr>
          <w:rFonts w:hint="eastAsia"/>
          <w:szCs w:val="21"/>
          <w:lang w:val="de-DE"/>
        </w:rPr>
        <w:t>唯一有权成为大学学习预备学校（根据《</w:t>
      </w:r>
      <w:r>
        <w:rPr>
          <w:rFonts w:hint="eastAsia"/>
          <w:szCs w:val="21"/>
          <w:lang w:val="de-DE"/>
        </w:rPr>
        <w:t>1788</w:t>
      </w:r>
      <w:r>
        <w:rPr>
          <w:rFonts w:hint="eastAsia"/>
          <w:szCs w:val="21"/>
          <w:lang w:val="de-DE"/>
        </w:rPr>
        <w:t>弗里德里希敕令》规定）。尼采关于“我们目前文科中学的灾难性</w:t>
      </w:r>
      <w:r>
        <w:rPr>
          <w:rFonts w:hint="eastAsia"/>
          <w:szCs w:val="21"/>
          <w:lang w:val="de-DE"/>
        </w:rPr>
        <w:t>后果”的批评，在《关于我们的教育机构的未来》的演讲中得到了表达（尼采，</w:t>
      </w:r>
      <w:r>
        <w:rPr>
          <w:rFonts w:hint="eastAsia"/>
          <w:szCs w:val="21"/>
          <w:lang w:val="de-DE"/>
        </w:rPr>
        <w:t>KSA</w:t>
      </w:r>
      <w:r>
        <w:rPr>
          <w:rFonts w:hint="eastAsia"/>
          <w:szCs w:val="21"/>
          <w:lang w:val="de-DE"/>
        </w:rPr>
        <w:t>，第</w:t>
      </w:r>
      <w:r>
        <w:rPr>
          <w:rFonts w:hint="eastAsia"/>
          <w:szCs w:val="21"/>
          <w:lang w:val="de-DE"/>
        </w:rPr>
        <w:t>1</w:t>
      </w:r>
      <w:r>
        <w:rPr>
          <w:rFonts w:hint="eastAsia"/>
          <w:szCs w:val="21"/>
          <w:lang w:val="de-DE"/>
        </w:rPr>
        <w:t>卷，页</w:t>
      </w:r>
      <w:r>
        <w:rPr>
          <w:rFonts w:hint="eastAsia"/>
          <w:szCs w:val="21"/>
          <w:lang w:val="de-DE"/>
        </w:rPr>
        <w:t>685</w:t>
      </w:r>
      <w:r>
        <w:rPr>
          <w:rFonts w:hint="eastAsia"/>
          <w:szCs w:val="21"/>
          <w:lang w:val="de-DE"/>
        </w:rPr>
        <w:t>以下）。</w:t>
      </w:r>
    </w:p>
    <w:p w:rsidR="00000000" w:rsidRDefault="00EF3B58">
      <w:pPr>
        <w:pStyle w:val="a7"/>
        <w:rPr>
          <w:rFonts w:hint="eastAsia"/>
        </w:rPr>
      </w:pPr>
    </w:p>
  </w:footnote>
  <w:footnote w:id="358">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古典教育！在你们的古典教育里，你们不学像古人一样教育后代，不学像他们一样说话，一样写作，一样优雅和骄傲地举手投足，不学像他们一样角力、投掷和拳击！从禁欲主义那你们没有学到一点古人的教育哲学！任何一项单独的古代美德，你们都没有像古人那样学习！特别是没有学习任何古人对之比现代人评价更高的情感！生活的目标，以及日子的划分，——你们从未以一种古代的精神加以表明！你们的节日和哀日没有一点那个过</w:t>
      </w:r>
      <w:r>
        <w:rPr>
          <w:rFonts w:hint="eastAsia"/>
        </w:rPr>
        <w:t>去时代的影子！</w:t>
      </w:r>
      <w:r>
        <w:rPr>
          <w:rFonts w:hint="eastAsia"/>
        </w:rPr>
        <w:t>[</w:t>
      </w:r>
      <w:r>
        <w:rPr>
          <w:rFonts w:hint="eastAsia"/>
        </w:rPr>
        <w:t>你们的所有行为和愿望</w:t>
      </w:r>
      <w:r>
        <w:t>]</w:t>
      </w:r>
      <w:r>
        <w:rPr>
          <w:rFonts w:hint="eastAsia"/>
        </w:rPr>
        <w:t>你们的友谊，你们的交游不模仿榜样！你们没有不断地练习辩证法，对话的剑术！你们从没有像阅读</w:t>
      </w:r>
      <w:r>
        <w:rPr>
          <w:rFonts w:hint="eastAsia"/>
        </w:rPr>
        <w:t>[</w:t>
      </w:r>
      <w:r>
        <w:rPr>
          <w:rFonts w:hint="eastAsia"/>
        </w:rPr>
        <w:t>你们的母语</w:t>
      </w:r>
      <w:r>
        <w:rPr>
          <w:rFonts w:hint="eastAsia"/>
        </w:rPr>
        <w:t>]</w:t>
      </w:r>
      <w:r>
        <w:rPr>
          <w:rFonts w:hint="eastAsia"/>
        </w:rPr>
        <w:t>活的民族的作品一样学习希腊语和拉丁语！更不用说像说母语一样说这些语言——这也就是说，只有这样才能学会一点如何教这种语言！你们不要被人骗了！当人们用“形式教育”之类语言回答你们时，对他们笑并指着我们文法学校</w:t>
      </w:r>
      <w:r>
        <w:rPr>
          <w:rFonts w:hint="eastAsia"/>
        </w:rPr>
        <w:t>[</w:t>
      </w:r>
      <w:r>
        <w:rPr>
          <w:rFonts w:hint="eastAsia"/>
        </w:rPr>
        <w:t>所有</w:t>
      </w:r>
      <w:r>
        <w:rPr>
          <w:rFonts w:hint="eastAsia"/>
        </w:rPr>
        <w:t>]</w:t>
      </w:r>
      <w:r>
        <w:rPr>
          <w:rFonts w:hint="eastAsia"/>
        </w:rPr>
        <w:t>最好的老师！他们受过“形式教育”吗？如果没有，他们如何以此教人！——此外，你们很少体验到，古人与我们完全不同，他们高度评价的教育中的事项与我们完全不同：为了获得</w:t>
      </w:r>
      <w:r>
        <w:rPr>
          <w:rFonts w:hint="eastAsia"/>
        </w:rPr>
        <w:t>这一经验，人们却把你们领向一条间接道路，多么奇怪的做法！你们可曾叹息，人们浪费了你们的青年时代：人们以一种痛苦和狂妄的方式教给你们一点历史，还有狂妄，以便古典教育成为一种享受？——不，你们从来没有叹息！因此我们教你们叹息！——</w:t>
      </w:r>
    </w:p>
  </w:footnote>
  <w:footnote w:id="359">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尼采可能特别想到的是德国唯心主义哲学家</w:t>
      </w:r>
      <w:r>
        <w:rPr>
          <w:rFonts w:hint="eastAsia"/>
          <w:szCs w:val="21"/>
        </w:rPr>
        <w:t>，</w:t>
      </w:r>
      <w:r>
        <w:rPr>
          <w:rFonts w:hint="eastAsia"/>
          <w:szCs w:val="21"/>
          <w:lang w:val="de-DE"/>
        </w:rPr>
        <w:t>也就是费希特</w:t>
      </w:r>
      <w:r>
        <w:rPr>
          <w:rFonts w:hint="eastAsia"/>
          <w:szCs w:val="21"/>
        </w:rPr>
        <w:t>（</w:t>
      </w:r>
      <w:r>
        <w:rPr>
          <w:rFonts w:hint="eastAsia"/>
          <w:szCs w:val="21"/>
          <w:lang w:val="de-DE"/>
        </w:rPr>
        <w:t>Johann Gottlieb Fichte, 1762-1814</w:t>
      </w:r>
      <w:r>
        <w:rPr>
          <w:rFonts w:hint="eastAsia"/>
          <w:szCs w:val="21"/>
        </w:rPr>
        <w:t>），</w:t>
      </w:r>
      <w:r>
        <w:rPr>
          <w:rFonts w:hint="eastAsia"/>
          <w:szCs w:val="21"/>
          <w:lang w:val="de-DE"/>
        </w:rPr>
        <w:t>黑格尔和谢林。</w:t>
      </w:r>
    </w:p>
    <w:p w:rsidR="00000000" w:rsidRDefault="00EF3B58">
      <w:pPr>
        <w:pStyle w:val="a7"/>
        <w:rPr>
          <w:rFonts w:hint="eastAsia"/>
        </w:rPr>
      </w:pPr>
    </w:p>
  </w:footnote>
  <w:footnote w:id="360">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萨维尼</w:t>
      </w:r>
      <w:r>
        <w:rPr>
          <w:rFonts w:hint="eastAsia"/>
          <w:szCs w:val="21"/>
        </w:rPr>
        <w:t>（</w:t>
      </w:r>
      <w:r>
        <w:rPr>
          <w:rFonts w:hint="eastAsia"/>
          <w:szCs w:val="21"/>
          <w:lang w:val="de-DE"/>
        </w:rPr>
        <w:t>Friedrich Carl von Savigny, 1797-1861</w:t>
      </w:r>
      <w:r>
        <w:rPr>
          <w:rFonts w:hint="eastAsia"/>
          <w:szCs w:val="21"/>
        </w:rPr>
        <w:t>）</w:t>
      </w:r>
      <w:r>
        <w:rPr>
          <w:rFonts w:hint="eastAsia"/>
          <w:szCs w:val="21"/>
          <w:lang w:val="de-DE"/>
        </w:rPr>
        <w:t>奠定了历史法学派</w:t>
      </w:r>
      <w:r>
        <w:rPr>
          <w:rFonts w:hint="eastAsia"/>
          <w:szCs w:val="21"/>
        </w:rPr>
        <w:t>，</w:t>
      </w:r>
      <w:r>
        <w:rPr>
          <w:rFonts w:hint="eastAsia"/>
          <w:szCs w:val="21"/>
          <w:lang w:val="de-DE"/>
        </w:rPr>
        <w:t>用历史</w:t>
      </w:r>
      <w:r>
        <w:rPr>
          <w:rFonts w:hint="eastAsia"/>
          <w:szCs w:val="21"/>
          <w:lang w:val="de-DE"/>
        </w:rPr>
        <w:t>来源取代了自然法的建构。他以其关于法律产生于是“民族精神”的理论而影响了了启蒙运动。诺瓦利斯（</w:t>
      </w:r>
      <w:r>
        <w:rPr>
          <w:rFonts w:hint="eastAsia"/>
          <w:szCs w:val="21"/>
          <w:lang w:val="de-DE"/>
        </w:rPr>
        <w:t>Georg Friedrich Philipp Freiherr von Hardenberg, 1772-1808</w:t>
      </w:r>
      <w:r>
        <w:rPr>
          <w:rFonts w:hint="eastAsia"/>
          <w:szCs w:val="21"/>
          <w:lang w:val="de-DE"/>
        </w:rPr>
        <w:t>）凭借其在《基督教界和欧洲》中的思辨性历史构造而提供了浪漫的中古崇拜的纲领性文件。施莱格尔（</w:t>
      </w:r>
      <w:r>
        <w:rPr>
          <w:rFonts w:hint="eastAsia"/>
          <w:szCs w:val="21"/>
          <w:lang w:val="de-DE"/>
        </w:rPr>
        <w:t>Friedrich Schlegel, 1772-1829</w:t>
      </w:r>
      <w:r>
        <w:rPr>
          <w:rFonts w:hint="eastAsia"/>
          <w:szCs w:val="21"/>
          <w:lang w:val="de-DE"/>
        </w:rPr>
        <w:t>）也勾勒了一种“旧文学和新文学的历史”，并写下了《印度的语言和智慧》。格林兄弟（</w:t>
      </w:r>
      <w:r>
        <w:rPr>
          <w:rFonts w:hint="eastAsia"/>
          <w:szCs w:val="21"/>
          <w:lang w:val="de-DE"/>
        </w:rPr>
        <w:t>Jacob Grimm, 1795-1863, Wilhelm Grim</w:t>
      </w:r>
      <w:r>
        <w:rPr>
          <w:rFonts w:hint="eastAsia"/>
          <w:szCs w:val="21"/>
          <w:lang w:val="de-DE"/>
        </w:rPr>
        <w:t xml:space="preserve">m, 1786-1859, </w:t>
      </w:r>
      <w:r>
        <w:rPr>
          <w:rFonts w:hint="eastAsia"/>
          <w:szCs w:val="21"/>
          <w:lang w:val="de-DE"/>
        </w:rPr>
        <w:t>由于他们的《儿童和家庭童话集》【译按：俗称《格林童话》——】而著名，他们以其对德语历史和语法的研究、对德国传说和法律遗产（</w:t>
      </w:r>
      <w:r>
        <w:rPr>
          <w:rFonts w:hint="eastAsia"/>
          <w:szCs w:val="21"/>
          <w:lang w:val="de-DE"/>
        </w:rPr>
        <w:t>Rechtsaltert</w:t>
      </w:r>
      <w:r>
        <w:rPr>
          <w:szCs w:val="21"/>
          <w:lang w:val="de-DE"/>
        </w:rPr>
        <w:t>ümern</w:t>
      </w:r>
      <w:r>
        <w:rPr>
          <w:rFonts w:hint="eastAsia"/>
          <w:szCs w:val="21"/>
          <w:lang w:val="de-DE"/>
        </w:rPr>
        <w:t>）的研究，以及他们的德语词典，为一种广泛的“日尔曼学”奠定了基础。</w:t>
      </w:r>
    </w:p>
    <w:p w:rsidR="00000000" w:rsidRDefault="00EF3B58">
      <w:pPr>
        <w:pStyle w:val="a7"/>
        <w:rPr>
          <w:rFonts w:hint="eastAsia"/>
        </w:rPr>
      </w:pPr>
    </w:p>
  </w:footnote>
  <w:footnote w:id="361">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Naturforscher</w:t>
      </w:r>
      <w:r>
        <w:rPr>
          <w:rFonts w:hint="eastAsia"/>
          <w:szCs w:val="21"/>
          <w:lang w:val="de-DE"/>
        </w:rPr>
        <w:t>，参谢林（</w:t>
      </w:r>
      <w:r>
        <w:rPr>
          <w:rFonts w:hint="eastAsia"/>
          <w:szCs w:val="21"/>
          <w:lang w:val="de-DE"/>
        </w:rPr>
        <w:t>1775-1854</w:t>
      </w:r>
      <w:r>
        <w:rPr>
          <w:rFonts w:hint="eastAsia"/>
          <w:szCs w:val="21"/>
          <w:lang w:val="de-DE"/>
        </w:rPr>
        <w:t>）《自然哲学观念》（</w:t>
      </w:r>
      <w:r>
        <w:rPr>
          <w:rFonts w:hint="eastAsia"/>
          <w:szCs w:val="21"/>
          <w:lang w:val="de-DE"/>
        </w:rPr>
        <w:t>1797</w:t>
      </w:r>
      <w:r>
        <w:rPr>
          <w:rFonts w:hint="eastAsia"/>
          <w:szCs w:val="21"/>
          <w:lang w:val="de-DE"/>
        </w:rPr>
        <w:t>），舒伯特（</w:t>
      </w:r>
      <w:r>
        <w:rPr>
          <w:rFonts w:hint="eastAsia"/>
          <w:szCs w:val="21"/>
          <w:lang w:val="de-DE"/>
        </w:rPr>
        <w:t>Gotthilf Heinrich Schubert,1770-1860</w:t>
      </w:r>
      <w:r>
        <w:rPr>
          <w:rFonts w:hint="eastAsia"/>
          <w:szCs w:val="21"/>
          <w:lang w:val="de-DE"/>
        </w:rPr>
        <w:t>）的受谢林影响的《关于自然科学的阴暗面》（</w:t>
      </w:r>
      <w:r>
        <w:rPr>
          <w:rFonts w:hint="eastAsia"/>
          <w:szCs w:val="21"/>
          <w:lang w:val="de-DE"/>
        </w:rPr>
        <w:t>1808</w:t>
      </w:r>
      <w:r>
        <w:rPr>
          <w:rFonts w:hint="eastAsia"/>
          <w:szCs w:val="21"/>
          <w:lang w:val="de-DE"/>
        </w:rPr>
        <w:t>），以及诺瓦利斯的自然科</w:t>
      </w:r>
      <w:r>
        <w:rPr>
          <w:rFonts w:hint="eastAsia"/>
          <w:szCs w:val="21"/>
          <w:lang w:val="de-DE"/>
        </w:rPr>
        <w:t>学研究，在这一研究中，诗性的想象力、采矿专家的现代自然科学和</w:t>
      </w:r>
      <w:r>
        <w:rPr>
          <w:rFonts w:hint="eastAsia"/>
          <w:szCs w:val="21"/>
          <w:lang w:val="de-DE"/>
        </w:rPr>
        <w:t>16</w:t>
      </w:r>
      <w:r>
        <w:rPr>
          <w:rFonts w:hint="eastAsia"/>
          <w:szCs w:val="21"/>
          <w:lang w:val="de-DE"/>
        </w:rPr>
        <w:t>、</w:t>
      </w:r>
      <w:r>
        <w:rPr>
          <w:rFonts w:hint="eastAsia"/>
          <w:szCs w:val="21"/>
          <w:lang w:val="de-DE"/>
        </w:rPr>
        <w:t>17</w:t>
      </w:r>
      <w:r>
        <w:rPr>
          <w:rFonts w:hint="eastAsia"/>
          <w:szCs w:val="21"/>
          <w:lang w:val="de-DE"/>
        </w:rPr>
        <w:t>世纪符号学说（自然作为符号世界）的唯心主义的和自然哲学的新生，结合起来。物理学家里特尔（</w:t>
      </w:r>
      <w:r>
        <w:rPr>
          <w:rFonts w:hint="eastAsia"/>
          <w:szCs w:val="21"/>
          <w:lang w:val="de-DE"/>
        </w:rPr>
        <w:t>Johann Wilhelm Ritter, 1776-1819</w:t>
      </w:r>
      <w:r>
        <w:rPr>
          <w:rFonts w:hint="eastAsia"/>
          <w:szCs w:val="21"/>
          <w:lang w:val="de-DE"/>
        </w:rPr>
        <w:t>）将实验经验和整体思辨结合起来，从而对直到黑格尔的《哲学全书》的浪漫主义自然哲学产生了重要影响。在一种元素之间互相渗透的观念的浪漫主义观念背景下，他奠定了现代电化学。</w:t>
      </w:r>
    </w:p>
    <w:p w:rsidR="00000000" w:rsidRDefault="00EF3B58">
      <w:pPr>
        <w:pStyle w:val="a7"/>
        <w:rPr>
          <w:rFonts w:hint="eastAsia"/>
        </w:rPr>
      </w:pPr>
    </w:p>
  </w:footnote>
  <w:footnote w:id="36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Isaac Newton, 1643-1727</w:t>
      </w:r>
      <w:r>
        <w:rPr>
          <w:rFonts w:hint="eastAsia"/>
          <w:szCs w:val="21"/>
        </w:rPr>
        <w:t>，</w:t>
      </w:r>
      <w:r>
        <w:rPr>
          <w:rFonts w:hint="eastAsia"/>
          <w:szCs w:val="21"/>
          <w:lang w:val="de-DE"/>
        </w:rPr>
        <w:t>英国物理学家和数学家。通过他的主要著作</w:t>
      </w:r>
      <w:r>
        <w:rPr>
          <w:rFonts w:hint="eastAsia"/>
          <w:szCs w:val="21"/>
          <w:lang w:val="de-DE"/>
        </w:rPr>
        <w:t>Philosop</w:t>
      </w:r>
      <w:r>
        <w:rPr>
          <w:rFonts w:hint="eastAsia"/>
          <w:szCs w:val="21"/>
          <w:lang w:val="de-DE"/>
        </w:rPr>
        <w:t>hiae naturalis principia mathematica[</w:t>
      </w:r>
      <w:r>
        <w:rPr>
          <w:rFonts w:hint="eastAsia"/>
          <w:szCs w:val="21"/>
          <w:lang w:val="de-DE"/>
        </w:rPr>
        <w:t>自然科学的数学基础</w:t>
      </w:r>
      <w:r>
        <w:rPr>
          <w:rFonts w:hint="eastAsia"/>
          <w:szCs w:val="21"/>
          <w:lang w:val="de-DE"/>
        </w:rPr>
        <w:t>]</w:t>
      </w:r>
      <w:r>
        <w:rPr>
          <w:rFonts w:hint="eastAsia"/>
          <w:szCs w:val="21"/>
        </w:rPr>
        <w:t>（</w:t>
      </w:r>
      <w:r>
        <w:rPr>
          <w:rFonts w:hint="eastAsia"/>
          <w:szCs w:val="21"/>
          <w:lang w:val="de-DE"/>
        </w:rPr>
        <w:t>1867</w:t>
      </w:r>
      <w:r>
        <w:rPr>
          <w:rFonts w:hint="eastAsia"/>
          <w:szCs w:val="21"/>
        </w:rPr>
        <w:t>），</w:t>
      </w:r>
      <w:r>
        <w:rPr>
          <w:rFonts w:hint="eastAsia"/>
          <w:szCs w:val="21"/>
          <w:lang w:val="de-DE"/>
        </w:rPr>
        <w:t>他奠定了经典理论物理学和天体力学的基础。</w:t>
      </w:r>
    </w:p>
    <w:p w:rsidR="00000000" w:rsidRDefault="00EF3B58">
      <w:pPr>
        <w:pStyle w:val="a7"/>
        <w:rPr>
          <w:rFonts w:hint="eastAsia"/>
        </w:rPr>
      </w:pPr>
    </w:p>
  </w:footnote>
  <w:footnote w:id="363">
    <w:p w:rsidR="00000000" w:rsidRDefault="00EF3B58">
      <w:pPr>
        <w:pStyle w:val="a7"/>
        <w:rPr>
          <w:rFonts w:hint="eastAsia"/>
          <w:szCs w:val="21"/>
        </w:rPr>
      </w:pPr>
      <w:r>
        <w:rPr>
          <w:rStyle w:val="a8"/>
        </w:rPr>
        <w:footnoteRef/>
      </w:r>
      <w:r>
        <w:t xml:space="preserve"> </w:t>
      </w:r>
      <w:r>
        <w:t>【</w:t>
      </w:r>
      <w:r>
        <w:rPr>
          <w:szCs w:val="21"/>
        </w:rPr>
        <w:t>Pütz</w:t>
      </w:r>
      <w:r>
        <w:rPr>
          <w:lang w:val="de-DE"/>
        </w:rPr>
        <w:t>】</w:t>
      </w:r>
      <w:r>
        <w:rPr>
          <w:rFonts w:hint="eastAsia"/>
          <w:szCs w:val="21"/>
          <w:lang w:val="de-DE"/>
        </w:rPr>
        <w:t>可能特别指德国浪漫派作曲家</w:t>
      </w:r>
      <w:r>
        <w:rPr>
          <w:rFonts w:hint="eastAsia"/>
          <w:szCs w:val="21"/>
        </w:rPr>
        <w:t>，</w:t>
      </w:r>
      <w:r>
        <w:rPr>
          <w:rFonts w:hint="eastAsia"/>
          <w:szCs w:val="21"/>
          <w:lang w:val="de-DE"/>
        </w:rPr>
        <w:t>诸如韦伯</w:t>
      </w:r>
      <w:r>
        <w:rPr>
          <w:rFonts w:hint="eastAsia"/>
          <w:szCs w:val="21"/>
        </w:rPr>
        <w:t>（</w:t>
      </w:r>
      <w:r>
        <w:rPr>
          <w:rFonts w:hint="eastAsia"/>
          <w:szCs w:val="21"/>
        </w:rPr>
        <w:t>Carl Maria von Weber, 1786-1826</w:t>
      </w:r>
      <w:r>
        <w:rPr>
          <w:rFonts w:hint="eastAsia"/>
          <w:szCs w:val="21"/>
        </w:rPr>
        <w:t>），</w:t>
      </w:r>
      <w:r>
        <w:rPr>
          <w:rFonts w:hint="eastAsia"/>
          <w:szCs w:val="21"/>
          <w:lang w:val="de-DE"/>
        </w:rPr>
        <w:t>他在其歌剧《魔弹射手》几乎集中了尼采所提到的所有要素</w:t>
      </w:r>
      <w:r>
        <w:rPr>
          <w:rFonts w:hint="eastAsia"/>
          <w:szCs w:val="21"/>
        </w:rPr>
        <w:t>；</w:t>
      </w:r>
      <w:r>
        <w:rPr>
          <w:rFonts w:hint="eastAsia"/>
          <w:szCs w:val="21"/>
          <w:lang w:val="de-DE"/>
        </w:rPr>
        <w:t>然后是舒伯特</w:t>
      </w:r>
      <w:r>
        <w:rPr>
          <w:rFonts w:hint="eastAsia"/>
          <w:szCs w:val="21"/>
        </w:rPr>
        <w:t>（</w:t>
      </w:r>
      <w:r>
        <w:rPr>
          <w:rFonts w:hint="eastAsia"/>
          <w:szCs w:val="21"/>
        </w:rPr>
        <w:t>Franz Schubert, 1797-1828</w:t>
      </w:r>
      <w:r>
        <w:rPr>
          <w:rFonts w:hint="eastAsia"/>
          <w:szCs w:val="21"/>
        </w:rPr>
        <w:t>），</w:t>
      </w:r>
      <w:r>
        <w:rPr>
          <w:rFonts w:hint="eastAsia"/>
          <w:szCs w:val="21"/>
          <w:lang w:val="de-DE"/>
        </w:rPr>
        <w:t>舒曼</w:t>
      </w:r>
      <w:r>
        <w:rPr>
          <w:rFonts w:hint="eastAsia"/>
          <w:szCs w:val="21"/>
        </w:rPr>
        <w:t>（</w:t>
      </w:r>
      <w:r>
        <w:rPr>
          <w:rFonts w:hint="eastAsia"/>
          <w:szCs w:val="21"/>
        </w:rPr>
        <w:t>Robert Schumann</w:t>
      </w:r>
      <w:r>
        <w:rPr>
          <w:rFonts w:hint="eastAsia"/>
          <w:szCs w:val="21"/>
        </w:rPr>
        <w:t>，</w:t>
      </w:r>
      <w:r>
        <w:rPr>
          <w:rFonts w:hint="eastAsia"/>
          <w:szCs w:val="21"/>
        </w:rPr>
        <w:t>1810-56</w:t>
      </w:r>
      <w:r>
        <w:rPr>
          <w:rFonts w:hint="eastAsia"/>
          <w:szCs w:val="21"/>
        </w:rPr>
        <w:t>），</w:t>
      </w:r>
      <w:r>
        <w:rPr>
          <w:rFonts w:hint="eastAsia"/>
          <w:szCs w:val="21"/>
          <w:lang w:val="de-DE"/>
        </w:rPr>
        <w:t>门德尔松</w:t>
      </w:r>
      <w:r>
        <w:rPr>
          <w:rFonts w:hint="eastAsia"/>
          <w:szCs w:val="21"/>
        </w:rPr>
        <w:t>（</w:t>
      </w:r>
      <w:r>
        <w:rPr>
          <w:rFonts w:hint="eastAsia"/>
          <w:szCs w:val="21"/>
        </w:rPr>
        <w:t>Felix Mendelssohn-Barthold</w:t>
      </w:r>
      <w:r>
        <w:rPr>
          <w:rFonts w:hint="eastAsia"/>
          <w:szCs w:val="21"/>
        </w:rPr>
        <w:t>y</w:t>
      </w:r>
      <w:r>
        <w:rPr>
          <w:rFonts w:hint="eastAsia"/>
          <w:szCs w:val="21"/>
        </w:rPr>
        <w:t>，</w:t>
      </w:r>
      <w:r>
        <w:rPr>
          <w:rFonts w:hint="eastAsia"/>
          <w:szCs w:val="21"/>
        </w:rPr>
        <w:t>1809-47</w:t>
      </w:r>
      <w:r>
        <w:rPr>
          <w:rFonts w:hint="eastAsia"/>
          <w:szCs w:val="21"/>
        </w:rPr>
        <w:t>），</w:t>
      </w:r>
      <w:r>
        <w:rPr>
          <w:rFonts w:hint="eastAsia"/>
          <w:szCs w:val="21"/>
          <w:lang w:val="de-DE"/>
        </w:rPr>
        <w:t>李斯特</w:t>
      </w:r>
      <w:r>
        <w:rPr>
          <w:rFonts w:hint="eastAsia"/>
          <w:szCs w:val="21"/>
        </w:rPr>
        <w:t>（</w:t>
      </w:r>
      <w:r>
        <w:rPr>
          <w:rFonts w:hint="eastAsia"/>
          <w:szCs w:val="21"/>
        </w:rPr>
        <w:t>Franz Liszt</w:t>
      </w:r>
      <w:r>
        <w:rPr>
          <w:rFonts w:hint="eastAsia"/>
          <w:szCs w:val="21"/>
        </w:rPr>
        <w:t>，</w:t>
      </w:r>
      <w:r>
        <w:rPr>
          <w:rFonts w:hint="eastAsia"/>
          <w:szCs w:val="21"/>
        </w:rPr>
        <w:t>1811-86</w:t>
      </w:r>
      <w:r>
        <w:rPr>
          <w:rFonts w:hint="eastAsia"/>
          <w:szCs w:val="21"/>
        </w:rPr>
        <w:t>），</w:t>
      </w:r>
      <w:r>
        <w:rPr>
          <w:rFonts w:hint="eastAsia"/>
          <w:szCs w:val="21"/>
          <w:lang w:val="de-DE"/>
        </w:rPr>
        <w:t>以及</w:t>
      </w:r>
      <w:r>
        <w:rPr>
          <w:rFonts w:hint="eastAsia"/>
          <w:szCs w:val="21"/>
        </w:rPr>
        <w:t>——</w:t>
      </w:r>
      <w:r>
        <w:rPr>
          <w:rFonts w:hint="eastAsia"/>
          <w:szCs w:val="21"/>
          <w:lang w:val="de-DE"/>
        </w:rPr>
        <w:t>正如我们在尼采那里总是看到</w:t>
      </w:r>
      <w:r>
        <w:rPr>
          <w:rFonts w:hint="eastAsia"/>
          <w:szCs w:val="21"/>
        </w:rPr>
        <w:t>——</w:t>
      </w:r>
      <w:r>
        <w:rPr>
          <w:rFonts w:hint="eastAsia"/>
          <w:szCs w:val="21"/>
          <w:lang w:val="de-DE"/>
        </w:rPr>
        <w:t>后期浪漫派的化身</w:t>
      </w:r>
      <w:r>
        <w:rPr>
          <w:rFonts w:hint="eastAsia"/>
          <w:szCs w:val="21"/>
        </w:rPr>
        <w:t>：</w:t>
      </w:r>
      <w:r>
        <w:rPr>
          <w:rFonts w:hint="eastAsia"/>
          <w:szCs w:val="21"/>
          <w:lang w:val="de-DE"/>
        </w:rPr>
        <w:t>瓦格纳。</w:t>
      </w:r>
    </w:p>
    <w:p w:rsidR="00000000" w:rsidRDefault="00EF3B58">
      <w:pPr>
        <w:pStyle w:val="a7"/>
        <w:rPr>
          <w:rFonts w:hint="eastAsia"/>
        </w:rPr>
      </w:pPr>
    </w:p>
  </w:footnote>
  <w:footnote w:id="36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】草稿：拥有丰富的内心经验并用一种精神的目光审视这些经验——在德国只有教士及其后代才如此。在法国，英国和意大利，贵族在政治动荡和宗教动荡中经历很多和思考很多。</w:t>
      </w:r>
    </w:p>
  </w:footnote>
  <w:footnote w:id="365">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引自荷马《奥德赛》</w:t>
      </w:r>
      <w:r>
        <w:rPr>
          <w:rFonts w:hint="eastAsia"/>
          <w:szCs w:val="21"/>
          <w:lang w:val="de-DE"/>
        </w:rPr>
        <w:t>XX18</w:t>
      </w:r>
      <w:r>
        <w:rPr>
          <w:rFonts w:hint="eastAsia"/>
          <w:szCs w:val="21"/>
          <w:lang w:val="de-DE"/>
        </w:rPr>
        <w:t>：“忍着点，我的心；当不可抵抗的库克洛普斯，吞下我杰出的伙伴，那天你已忍受过比这更屈辱的事。”（译文据</w:t>
      </w:r>
      <w:r>
        <w:rPr>
          <w:rFonts w:hint="eastAsia"/>
          <w:szCs w:val="21"/>
          <w:lang w:val="de-DE"/>
        </w:rPr>
        <w:t>Wolfgang Schadewaldt</w:t>
      </w:r>
      <w:r>
        <w:rPr>
          <w:rFonts w:hint="eastAsia"/>
          <w:szCs w:val="21"/>
          <w:lang w:val="de-DE"/>
        </w:rPr>
        <w:t>）</w:t>
      </w:r>
    </w:p>
    <w:p w:rsidR="00000000" w:rsidRDefault="00EF3B58">
      <w:pPr>
        <w:pStyle w:val="a7"/>
        <w:rPr>
          <w:rFonts w:hint="eastAsia"/>
        </w:rPr>
      </w:pPr>
    </w:p>
  </w:footnote>
  <w:footnote w:id="366">
    <w:p w:rsidR="00000000" w:rsidRDefault="00EF3B58">
      <w:pPr>
        <w:pStyle w:val="a7"/>
        <w:rPr>
          <w:rFonts w:hint="eastAsia"/>
          <w:szCs w:val="21"/>
          <w:lang w:val="de-DE"/>
        </w:rPr>
      </w:pPr>
      <w:r>
        <w:rPr>
          <w:rStyle w:val="a8"/>
        </w:rPr>
        <w:footnoteRef/>
      </w:r>
      <w:r>
        <w:t xml:space="preserve"> </w:t>
      </w:r>
      <w:r>
        <w:t>【</w:t>
      </w:r>
      <w:r>
        <w:rPr>
          <w:szCs w:val="21"/>
          <w:lang w:val="de-DE"/>
        </w:rPr>
        <w:t>Pü</w:t>
      </w:r>
      <w:r>
        <w:rPr>
          <w:szCs w:val="21"/>
          <w:lang w:val="de-DE"/>
        </w:rPr>
        <w:t>tz</w:t>
      </w:r>
      <w:r>
        <w:rPr>
          <w:lang w:val="de-DE"/>
        </w:rPr>
        <w:t>】</w:t>
      </w:r>
      <w:r>
        <w:rPr>
          <w:rFonts w:hint="eastAsia"/>
          <w:szCs w:val="21"/>
          <w:lang w:val="de-DE"/>
        </w:rPr>
        <w:t xml:space="preserve"> Themistokles</w:t>
      </w:r>
      <w:r>
        <w:rPr>
          <w:rFonts w:hint="eastAsia"/>
          <w:szCs w:val="21"/>
          <w:lang w:val="de-DE"/>
        </w:rPr>
        <w:t>，雅典政治家和统帅，约公元前</w:t>
      </w:r>
      <w:r>
        <w:rPr>
          <w:rFonts w:hint="eastAsia"/>
          <w:szCs w:val="21"/>
          <w:lang w:val="de-DE"/>
        </w:rPr>
        <w:t>525-460</w:t>
      </w:r>
      <w:r>
        <w:rPr>
          <w:rFonts w:hint="eastAsia"/>
          <w:szCs w:val="21"/>
          <w:lang w:val="de-DE"/>
        </w:rPr>
        <w:t>后；面对巨大的阻力建立了阿提卡海军，并指挥希腊人在萨拉米战役（前</w:t>
      </w:r>
      <w:r>
        <w:rPr>
          <w:rFonts w:hint="eastAsia"/>
          <w:szCs w:val="21"/>
          <w:lang w:val="de-DE"/>
        </w:rPr>
        <w:t>460</w:t>
      </w:r>
      <w:r>
        <w:rPr>
          <w:rFonts w:hint="eastAsia"/>
          <w:szCs w:val="21"/>
          <w:lang w:val="de-DE"/>
        </w:rPr>
        <w:t>）中打败波斯人。尼采引自普鲁塔克（《平行传记》【译注：通常称为“希腊罗马名人传”】“地米斯托克利斯和卡米卢斯”（“地米斯托克利斯</w:t>
      </w:r>
      <w:r>
        <w:rPr>
          <w:rFonts w:hint="eastAsia"/>
          <w:szCs w:val="21"/>
          <w:lang w:val="de-DE"/>
        </w:rPr>
        <w:t>II</w:t>
      </w:r>
      <w:r>
        <w:rPr>
          <w:rFonts w:hint="eastAsia"/>
          <w:szCs w:val="21"/>
          <w:lang w:val="de-DE"/>
        </w:rPr>
        <w:t>”）：</w:t>
      </w:r>
    </w:p>
    <w:p w:rsidR="00000000" w:rsidRDefault="00EF3B58">
      <w:pPr>
        <w:pStyle w:val="a7"/>
        <w:rPr>
          <w:rFonts w:hint="eastAsia"/>
        </w:rPr>
      </w:pPr>
    </w:p>
  </w:footnote>
  <w:footnote w:id="367">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引文出处不明。</w:t>
      </w:r>
    </w:p>
    <w:p w:rsidR="00000000" w:rsidRDefault="00EF3B58">
      <w:pPr>
        <w:pStyle w:val="a7"/>
        <w:rPr>
          <w:rFonts w:hint="eastAsia"/>
        </w:rPr>
      </w:pPr>
    </w:p>
  </w:footnote>
  <w:footnote w:id="368">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】“对这种人来说……控制这种权力欲望的”：柏拉图断言，每个人，包括正义之人阿里斯提德（</w:t>
      </w:r>
      <w:r>
        <w:rPr>
          <w:rFonts w:hint="eastAsia"/>
        </w:rPr>
        <w:t>Aristides</w:t>
      </w:r>
      <w:r>
        <w:rPr>
          <w:rFonts w:hint="eastAsia"/>
        </w:rPr>
        <w:t>），都是这样想的：正义对于这种人来说是极端困难的，他们几乎不能相信这种事。“</w:t>
      </w:r>
      <w:r>
        <w:rPr>
          <w:rFonts w:hint="eastAsia"/>
        </w:rPr>
        <w:t>正义”——之希腊人就像“虔诚”之于基督徒。</w:t>
      </w:r>
    </w:p>
  </w:footnote>
  <w:footnote w:id="369">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一种古典马步：从维也纳的西班牙骑术学校流传开来的术语，用来表示马的溜步（马被勒紧缰绳碎步疾进）。</w:t>
      </w:r>
    </w:p>
    <w:p w:rsidR="00000000" w:rsidRDefault="00EF3B58">
      <w:pPr>
        <w:pStyle w:val="a7"/>
        <w:rPr>
          <w:rFonts w:hint="eastAsia"/>
        </w:rPr>
      </w:pPr>
    </w:p>
  </w:footnote>
  <w:footnote w:id="370">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“太阳王”</w:t>
      </w:r>
      <w:r>
        <w:rPr>
          <w:rFonts w:hint="eastAsia"/>
          <w:szCs w:val="21"/>
          <w:lang w:val="de-DE"/>
        </w:rPr>
        <w:t xml:space="preserve"> </w:t>
      </w:r>
      <w:r>
        <w:rPr>
          <w:rFonts w:hint="eastAsia"/>
          <w:szCs w:val="21"/>
          <w:lang w:val="de-DE"/>
        </w:rPr>
        <w:t>路易十四（</w:t>
      </w:r>
      <w:r>
        <w:rPr>
          <w:rFonts w:hint="eastAsia"/>
          <w:szCs w:val="21"/>
          <w:lang w:val="de-DE"/>
        </w:rPr>
        <w:t>1643-1715</w:t>
      </w:r>
      <w:r>
        <w:rPr>
          <w:rFonts w:hint="eastAsia"/>
          <w:szCs w:val="21"/>
          <w:lang w:val="de-DE"/>
        </w:rPr>
        <w:t>；从</w:t>
      </w:r>
      <w:r>
        <w:rPr>
          <w:rFonts w:hint="eastAsia"/>
          <w:szCs w:val="21"/>
          <w:lang w:val="de-DE"/>
        </w:rPr>
        <w:t>1661-17151</w:t>
      </w:r>
      <w:r>
        <w:rPr>
          <w:rFonts w:hint="eastAsia"/>
          <w:szCs w:val="21"/>
          <w:lang w:val="de-DE"/>
        </w:rPr>
        <w:t>亲自统治）专制统治下法国文化的辉煌时期。在他的时代，豪华和排场与严格的宫廷礼仪结合在一起。</w:t>
      </w:r>
    </w:p>
    <w:p w:rsidR="00000000" w:rsidRDefault="00EF3B58">
      <w:pPr>
        <w:pStyle w:val="a7"/>
        <w:rPr>
          <w:rFonts w:hint="eastAsia"/>
        </w:rPr>
      </w:pPr>
    </w:p>
  </w:footnote>
  <w:footnote w:id="37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】草稿：上流社会的姿态表明一种拥有权力的感觉，比如，不让自己在沙发上颓然坐下，好象耗尽力气一样：镇定和冷静地对待挑衅，而不是惊慌失措和羞愧难当的样子：在火车上不东倒西</w:t>
      </w:r>
      <w:r>
        <w:rPr>
          <w:rFonts w:hint="eastAsia"/>
        </w:rPr>
        <w:t>歪：一连几个小时站着而无疲倦之态，也就是说，人表现出高水平的身体能量，并通过不变的快乐和礼貌表现一种不变的精神权力感。——教士也表达了一种权力感：假如他和那些高贵者不具有这种权力感，而只是假装有它，他们却会因为这种不断重复的感觉游戏而最后获得它。</w:t>
      </w:r>
    </w:p>
  </w:footnote>
  <w:footnote w:id="37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参</w:t>
      </w:r>
      <w:r>
        <w:rPr>
          <w:rFonts w:hint="eastAsia"/>
          <w:szCs w:val="21"/>
          <w:lang w:val="de-DE"/>
        </w:rPr>
        <w:t>Wernher der Gartenaere</w:t>
      </w:r>
      <w:r>
        <w:rPr>
          <w:rFonts w:hint="eastAsia"/>
          <w:szCs w:val="21"/>
        </w:rPr>
        <w:t>：</w:t>
      </w:r>
      <w:r>
        <w:rPr>
          <w:rFonts w:hint="eastAsia"/>
          <w:szCs w:val="21"/>
          <w:lang w:val="de-DE"/>
        </w:rPr>
        <w:t>《我的希尔姆布莱希特》</w:t>
      </w:r>
      <w:r>
        <w:rPr>
          <w:rFonts w:hint="eastAsia"/>
          <w:szCs w:val="21"/>
        </w:rPr>
        <w:t>（</w:t>
      </w:r>
      <w:r>
        <w:rPr>
          <w:rFonts w:hint="eastAsia"/>
          <w:szCs w:val="21"/>
          <w:lang w:val="de-DE"/>
        </w:rPr>
        <w:t>Meiner Helmbrecht</w:t>
      </w:r>
      <w:r>
        <w:rPr>
          <w:rFonts w:hint="eastAsia"/>
          <w:szCs w:val="21"/>
        </w:rPr>
        <w:t>），</w:t>
      </w:r>
      <w:r>
        <w:rPr>
          <w:rFonts w:hint="eastAsia"/>
          <w:szCs w:val="21"/>
          <w:lang w:val="de-DE"/>
        </w:rPr>
        <w:t>546</w:t>
      </w:r>
      <w:r>
        <w:rPr>
          <w:rFonts w:hint="eastAsia"/>
          <w:szCs w:val="21"/>
          <w:lang w:val="de-DE"/>
        </w:rPr>
        <w:t>行以下。尼采引自：《带论文和注释的古代高地和低地德语民歌》，</w:t>
      </w:r>
      <w:r>
        <w:rPr>
          <w:rFonts w:hint="eastAsia"/>
          <w:szCs w:val="21"/>
          <w:lang w:val="de-DE"/>
        </w:rPr>
        <w:t>Ludwig Uhland</w:t>
      </w:r>
      <w:r>
        <w:rPr>
          <w:rFonts w:hint="eastAsia"/>
          <w:szCs w:val="21"/>
          <w:lang w:val="de-DE"/>
        </w:rPr>
        <w:t>编，卷</w:t>
      </w:r>
      <w:r>
        <w:rPr>
          <w:rFonts w:hint="eastAsia"/>
          <w:szCs w:val="21"/>
          <w:lang w:val="de-DE"/>
        </w:rPr>
        <w:t>2</w:t>
      </w:r>
      <w:r>
        <w:rPr>
          <w:rFonts w:hint="eastAsia"/>
          <w:szCs w:val="21"/>
          <w:lang w:val="de-DE"/>
        </w:rPr>
        <w:t>：《论文》，斯图加特</w:t>
      </w:r>
      <w:r>
        <w:rPr>
          <w:rFonts w:hint="eastAsia"/>
          <w:szCs w:val="21"/>
          <w:lang w:val="de-DE"/>
        </w:rPr>
        <w:t>1866</w:t>
      </w:r>
      <w:r>
        <w:rPr>
          <w:rFonts w:hint="eastAsia"/>
          <w:szCs w:val="21"/>
          <w:lang w:val="de-DE"/>
        </w:rPr>
        <w:t>。卷</w:t>
      </w:r>
      <w:r>
        <w:rPr>
          <w:rFonts w:hint="eastAsia"/>
          <w:szCs w:val="21"/>
          <w:lang w:val="de-DE"/>
        </w:rPr>
        <w:t>3</w:t>
      </w:r>
      <w:r>
        <w:rPr>
          <w:rFonts w:hint="eastAsia"/>
          <w:szCs w:val="21"/>
          <w:lang w:val="de-DE"/>
        </w:rPr>
        <w:t>关</w:t>
      </w:r>
      <w:r>
        <w:rPr>
          <w:rFonts w:hint="eastAsia"/>
          <w:szCs w:val="21"/>
          <w:lang w:val="de-DE"/>
        </w:rPr>
        <w:t>于：《乌兰德论诗歌和传说的历史》，页</w:t>
      </w:r>
      <w:r>
        <w:rPr>
          <w:rFonts w:hint="eastAsia"/>
          <w:szCs w:val="21"/>
          <w:lang w:val="de-DE"/>
        </w:rPr>
        <w:t>72</w:t>
      </w:r>
      <w:r>
        <w:rPr>
          <w:rFonts w:hint="eastAsia"/>
          <w:szCs w:val="21"/>
          <w:lang w:val="de-DE"/>
        </w:rPr>
        <w:t>；</w:t>
      </w:r>
      <w:r>
        <w:rPr>
          <w:rFonts w:hint="eastAsia"/>
          <w:szCs w:val="21"/>
          <w:lang w:val="de-DE"/>
        </w:rPr>
        <w:t>geneu</w:t>
      </w:r>
      <w:r>
        <w:rPr>
          <w:szCs w:val="21"/>
          <w:lang w:val="de-DE"/>
        </w:rPr>
        <w:t xml:space="preserve">ßt </w:t>
      </w:r>
      <w:r>
        <w:rPr>
          <w:rFonts w:hint="eastAsia"/>
          <w:szCs w:val="21"/>
          <w:lang w:val="de-DE"/>
        </w:rPr>
        <w:t>是</w:t>
      </w:r>
      <w:r>
        <w:rPr>
          <w:szCs w:val="21"/>
          <w:lang w:val="de-DE"/>
        </w:rPr>
        <w:t>genießt</w:t>
      </w:r>
      <w:r>
        <w:rPr>
          <w:rFonts w:hint="eastAsia"/>
          <w:szCs w:val="21"/>
          <w:lang w:val="de-DE"/>
        </w:rPr>
        <w:t>的拟古用法。【</w:t>
      </w:r>
      <w:r>
        <w:rPr>
          <w:rFonts w:hint="eastAsia"/>
          <w:szCs w:val="21"/>
          <w:lang w:val="de-DE"/>
        </w:rPr>
        <w:t>KSA</w:t>
      </w:r>
      <w:r>
        <w:rPr>
          <w:rFonts w:hint="eastAsia"/>
          <w:szCs w:val="21"/>
          <w:lang w:val="de-DE"/>
        </w:rPr>
        <w:t>】草稿：（罪犯）的时刻还没有到来：关于性格改造的思考必须变得像现在关于神学问题的思考一样普遍，教会必须被征用，以进行这种教育。——</w:t>
      </w:r>
      <w:r>
        <w:rPr>
          <w:rFonts w:hint="eastAsia"/>
          <w:szCs w:val="21"/>
          <w:lang w:val="de-DE"/>
        </w:rPr>
        <w:t>1</w:t>
      </w:r>
      <w:r>
        <w:rPr>
          <w:rFonts w:hint="eastAsia"/>
          <w:szCs w:val="21"/>
          <w:lang w:val="de-DE"/>
        </w:rPr>
        <w:t>）将自己作为病人对待</w:t>
      </w:r>
      <w:r>
        <w:rPr>
          <w:rFonts w:hint="eastAsia"/>
          <w:szCs w:val="21"/>
          <w:lang w:val="de-DE"/>
        </w:rPr>
        <w:t>2</w:t>
      </w:r>
      <w:r>
        <w:rPr>
          <w:rFonts w:hint="eastAsia"/>
          <w:szCs w:val="21"/>
          <w:lang w:val="de-DE"/>
        </w:rPr>
        <w:t>）疗养所</w:t>
      </w:r>
      <w:r>
        <w:rPr>
          <w:rFonts w:hint="eastAsia"/>
          <w:szCs w:val="21"/>
          <w:lang w:val="de-DE"/>
        </w:rPr>
        <w:t>3</w:t>
      </w:r>
      <w:r>
        <w:rPr>
          <w:rFonts w:hint="eastAsia"/>
          <w:szCs w:val="21"/>
          <w:lang w:val="de-DE"/>
        </w:rPr>
        <w:t>）教会</w:t>
      </w:r>
      <w:r>
        <w:rPr>
          <w:rFonts w:hint="eastAsia"/>
          <w:szCs w:val="21"/>
          <w:lang w:val="de-DE"/>
        </w:rPr>
        <w:t>4</w:t>
      </w:r>
      <w:r>
        <w:rPr>
          <w:rFonts w:hint="eastAsia"/>
          <w:szCs w:val="21"/>
          <w:lang w:val="de-DE"/>
        </w:rPr>
        <w:t>）司法机构下的自愿戒除组织</w:t>
      </w:r>
      <w:r>
        <w:rPr>
          <w:rFonts w:hint="eastAsia"/>
          <w:szCs w:val="21"/>
          <w:lang w:val="de-DE"/>
        </w:rPr>
        <w:t>5</w:t>
      </w:r>
      <w:r>
        <w:rPr>
          <w:rFonts w:hint="eastAsia"/>
          <w:szCs w:val="21"/>
          <w:lang w:val="de-DE"/>
        </w:rPr>
        <w:t>）负载大量寄生者而不毁灭</w:t>
      </w:r>
      <w:r>
        <w:rPr>
          <w:rFonts w:hint="eastAsia"/>
          <w:szCs w:val="21"/>
          <w:lang w:val="de-DE"/>
        </w:rPr>
        <w:t>6</w:t>
      </w:r>
      <w:r>
        <w:rPr>
          <w:rFonts w:hint="eastAsia"/>
          <w:szCs w:val="21"/>
          <w:lang w:val="de-DE"/>
        </w:rPr>
        <w:t>）我们全都患有对罪犯的坏意见病。缺少医生。——社会对犯罪者的责罚，在他心中造成了一种持久的报复欲，和一种反社会倾向。由于困顿造成的犯罪者被施以出于原则犯罪者的惩罚。为了保护社会，人们看起来似乎</w:t>
      </w:r>
      <w:r>
        <w:rPr>
          <w:rFonts w:hint="eastAsia"/>
          <w:szCs w:val="21"/>
          <w:lang w:val="de-DE"/>
        </w:rPr>
        <w:t>是要求，所有一次被惩戒者都将被作为终身的敌人看待，需要长期监管。相反，我建议尽可能保持罪犯的匿名状态，以便有可能在他被惩罚之后，恢复他的品行端正的名声：人们应该像对待需要换换空气的病人那样对待他，不是怀着高傲的仁慈关心他，而是医生似地关心他。假如他认为一段较长时期监管生活对他有好处，——为的是不受他自己的危害——那么，只要他自己觉得这样好，他就将留在监狱里；对于不希望被强迫恢复健康的人，人们则必须让他们明白恢复健康的可能性和手段。社会应该把基督教关于宽恕和祝福诅咒我们者的原则看作是一种精明，它可以使我们的生</w:t>
      </w:r>
      <w:r>
        <w:rPr>
          <w:rFonts w:hint="eastAsia"/>
          <w:szCs w:val="21"/>
          <w:lang w:val="de-DE"/>
        </w:rPr>
        <w:t>命感觉变得轻松起来。在许多情况下，人们可以将罪犯看作是精神上的错误，是坏的或有缺陷的心智教育的结果。因此，罪犯将被作为一种较轻形式的精神疾病类型来对待，重新给他们以好心情和愉快心境并不是不可能的。因此需要极端的保护，匿名状态和经常的居住地变换。罪犯给社会造成的损失，与身体疾病给社会造成的损失完全是一样的：</w:t>
      </w:r>
      <w:r>
        <w:rPr>
          <w:rFonts w:hint="eastAsia"/>
          <w:szCs w:val="21"/>
          <w:lang w:val="el-GR"/>
        </w:rPr>
        <w:t>病人散布忧虑和恶劣情绪，什么都不生产，消耗别人生产出来的东西，需要照顾、医生和娱乐，浪费健康人的时间和精力。在原始文化中，病人是被作为罪犯对待的；野马将马群中的所有病马都踩死，因为一个染病的动物对集体的安全</w:t>
      </w:r>
      <w:r>
        <w:rPr>
          <w:rFonts w:hint="eastAsia"/>
          <w:szCs w:val="21"/>
          <w:lang w:val="el-GR"/>
        </w:rPr>
        <w:t>有危害。——过去人们将病人看作一个罪人，将来有一天人们会将罪人看作一个病人。</w:t>
      </w:r>
    </w:p>
    <w:p w:rsidR="00000000" w:rsidRDefault="00EF3B58">
      <w:pPr>
        <w:pStyle w:val="a7"/>
        <w:rPr>
          <w:rFonts w:hint="eastAsia"/>
        </w:rPr>
      </w:pPr>
    </w:p>
  </w:footnote>
  <w:footnote w:id="37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不仅在饭店里，而且在所有上流人士出入的地方）我们的吃法是一种与希腊人的简朴相对立的野蛮吃法。这样一些人必然会产生多少梦想！因此必然产生多少放荡和善感！看看他们的艺术，他们的饭后甜食！看啊，不是刺激和矛盾在支配他们吗！</w:t>
      </w:r>
    </w:p>
  </w:footnote>
  <w:footnote w:id="374">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达娜厄，阿尔戈斯王阿科里索斯和奥瑞迪克（</w:t>
      </w:r>
      <w:r>
        <w:rPr>
          <w:rFonts w:hint="eastAsia"/>
          <w:szCs w:val="21"/>
          <w:lang w:val="de-DE"/>
        </w:rPr>
        <w:t>Eurydike</w:t>
      </w:r>
      <w:r>
        <w:rPr>
          <w:rFonts w:hint="eastAsia"/>
          <w:szCs w:val="21"/>
          <w:lang w:val="de-DE"/>
        </w:rPr>
        <w:t>）的女儿，被他的父亲囚禁在一座铜塔里，因为他将被达娜厄的一个儿子杀死。宙斯化成黄金雨进入塔内，她成了帕尔修斯的母亲。</w:t>
      </w:r>
    </w:p>
    <w:p w:rsidR="00000000" w:rsidRDefault="00EF3B58">
      <w:pPr>
        <w:pStyle w:val="a7"/>
        <w:rPr>
          <w:rFonts w:hint="eastAsia"/>
        </w:rPr>
      </w:pPr>
    </w:p>
  </w:footnote>
  <w:footnote w:id="37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】“人对自己拥有真理的信仰”：宗教和战争（清样）</w:t>
      </w:r>
    </w:p>
  </w:footnote>
  <w:footnote w:id="376">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】“带着好良心……高于我们的文化”：去犯罪，违背誓言，毁灭国家，烧死异教徒，灭绝</w:t>
      </w:r>
      <w:r>
        <w:rPr>
          <w:rFonts w:hint="eastAsia"/>
        </w:rPr>
        <w:t>[</w:t>
      </w:r>
      <w:r>
        <w:rPr>
          <w:rFonts w:hint="eastAsia"/>
        </w:rPr>
        <w:t>民族和人群</w:t>
      </w:r>
      <w:r>
        <w:rPr>
          <w:rFonts w:hint="eastAsia"/>
        </w:rPr>
        <w:t>]</w:t>
      </w:r>
      <w:r>
        <w:rPr>
          <w:rFonts w:hint="eastAsia"/>
        </w:rPr>
        <w:t>犹太人，发动十字军东征以及类似运动。（清样）</w:t>
      </w:r>
    </w:p>
  </w:footnote>
  <w:footnote w:id="37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】“也就是……东西而做”：使人倾心的不是别的正是这个：心，习惯和被娇惯倾心什么。</w:t>
      </w:r>
    </w:p>
  </w:footnote>
  <w:footnote w:id="378">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Rubikon</w:t>
      </w:r>
      <w:r>
        <w:rPr>
          <w:rFonts w:hint="eastAsia"/>
          <w:szCs w:val="21"/>
        </w:rPr>
        <w:t>，</w:t>
      </w:r>
      <w:r>
        <w:rPr>
          <w:rFonts w:hint="eastAsia"/>
          <w:szCs w:val="21"/>
          <w:lang w:val="de-DE"/>
        </w:rPr>
        <w:t>卢比孔是位于</w:t>
      </w:r>
      <w:r>
        <w:rPr>
          <w:rFonts w:hint="eastAsia"/>
          <w:szCs w:val="21"/>
          <w:lang w:val="de-DE"/>
        </w:rPr>
        <w:t>Umbrien</w:t>
      </w:r>
      <w:r>
        <w:rPr>
          <w:rFonts w:hint="eastAsia"/>
          <w:szCs w:val="21"/>
          <w:lang w:val="de-DE"/>
        </w:rPr>
        <w:t>和罗马行省</w:t>
      </w:r>
      <w:r>
        <w:rPr>
          <w:rFonts w:hint="eastAsia"/>
          <w:szCs w:val="21"/>
          <w:lang w:val="de-DE"/>
        </w:rPr>
        <w:t>Gallia Cisalpina[</w:t>
      </w:r>
      <w:r>
        <w:rPr>
          <w:rFonts w:hint="eastAsia"/>
          <w:szCs w:val="21"/>
          <w:lang w:val="de-DE"/>
        </w:rPr>
        <w:t>山南高卢</w:t>
      </w:r>
      <w:r>
        <w:rPr>
          <w:rFonts w:hint="eastAsia"/>
          <w:szCs w:val="21"/>
          <w:lang w:val="de-DE"/>
        </w:rPr>
        <w:t>]</w:t>
      </w:r>
      <w:r>
        <w:rPr>
          <w:rFonts w:hint="eastAsia"/>
          <w:szCs w:val="21"/>
          <w:lang w:val="de-DE"/>
        </w:rPr>
        <w:t>之间的一条边界小河的古代名称</w:t>
      </w:r>
      <w:r>
        <w:rPr>
          <w:rFonts w:hint="eastAsia"/>
          <w:szCs w:val="21"/>
        </w:rPr>
        <w:t>，</w:t>
      </w:r>
      <w:r>
        <w:rPr>
          <w:rFonts w:hint="eastAsia"/>
          <w:szCs w:val="21"/>
          <w:lang w:val="de-DE"/>
        </w:rPr>
        <w:t>即今</w:t>
      </w:r>
      <w:r>
        <w:rPr>
          <w:rFonts w:hint="eastAsia"/>
          <w:szCs w:val="21"/>
          <w:lang w:val="de-DE"/>
        </w:rPr>
        <w:t>Lubicone</w:t>
      </w:r>
      <w:r>
        <w:rPr>
          <w:rFonts w:hint="eastAsia"/>
          <w:szCs w:val="21"/>
        </w:rPr>
        <w:t>，</w:t>
      </w:r>
      <w:r>
        <w:rPr>
          <w:rFonts w:hint="eastAsia"/>
          <w:szCs w:val="21"/>
          <w:lang w:val="de-DE"/>
        </w:rPr>
        <w:t>向南从拉文纳入亚德里亚海。当恺撒于公元前</w:t>
      </w:r>
      <w:r>
        <w:rPr>
          <w:rFonts w:hint="eastAsia"/>
          <w:szCs w:val="21"/>
          <w:lang w:val="de-DE"/>
        </w:rPr>
        <w:t>49</w:t>
      </w:r>
      <w:r>
        <w:rPr>
          <w:rFonts w:hint="eastAsia"/>
          <w:szCs w:val="21"/>
          <w:lang w:val="de-DE"/>
        </w:rPr>
        <w:t>年</w:t>
      </w:r>
      <w:r>
        <w:rPr>
          <w:rFonts w:hint="eastAsia"/>
          <w:szCs w:val="21"/>
          <w:lang w:val="de-DE"/>
        </w:rPr>
        <w:t>1</w:t>
      </w:r>
      <w:r>
        <w:rPr>
          <w:rFonts w:hint="eastAsia"/>
          <w:szCs w:val="21"/>
          <w:lang w:val="de-DE"/>
        </w:rPr>
        <w:t>月</w:t>
      </w:r>
      <w:r>
        <w:rPr>
          <w:rFonts w:hint="eastAsia"/>
          <w:szCs w:val="21"/>
          <w:lang w:val="de-DE"/>
        </w:rPr>
        <w:t>11</w:t>
      </w:r>
      <w:r>
        <w:rPr>
          <w:rFonts w:hint="eastAsia"/>
          <w:szCs w:val="21"/>
          <w:lang w:val="de-DE"/>
        </w:rPr>
        <w:t>日渡过卢比孔河（并且说：</w:t>
      </w:r>
      <w:r>
        <w:rPr>
          <w:rFonts w:hint="eastAsia"/>
          <w:szCs w:val="21"/>
          <w:lang w:val="de-DE"/>
        </w:rPr>
        <w:t>alea iacta est[</w:t>
      </w:r>
      <w:r>
        <w:rPr>
          <w:rFonts w:hint="eastAsia"/>
          <w:szCs w:val="21"/>
          <w:lang w:val="de-DE"/>
        </w:rPr>
        <w:t>骰子已经掷出去了！</w:t>
      </w:r>
      <w:r>
        <w:rPr>
          <w:rFonts w:hint="eastAsia"/>
          <w:szCs w:val="21"/>
          <w:lang w:val="de-DE"/>
        </w:rPr>
        <w:t>][</w:t>
      </w:r>
      <w:r>
        <w:rPr>
          <w:rFonts w:hint="eastAsia"/>
          <w:szCs w:val="21"/>
          <w:lang w:val="de-DE"/>
        </w:rPr>
        <w:t>据</w:t>
      </w:r>
      <w:r>
        <w:rPr>
          <w:rFonts w:hint="eastAsia"/>
          <w:szCs w:val="21"/>
          <w:lang w:val="de-DE"/>
        </w:rPr>
        <w:t>Sueton</w:t>
      </w:r>
      <w:r>
        <w:rPr>
          <w:rFonts w:hint="eastAsia"/>
          <w:szCs w:val="21"/>
          <w:lang w:val="de-DE"/>
        </w:rPr>
        <w:t>《恺撒》，</w:t>
      </w:r>
      <w:r>
        <w:rPr>
          <w:rFonts w:hint="eastAsia"/>
          <w:szCs w:val="21"/>
          <w:lang w:val="de-DE"/>
        </w:rPr>
        <w:t>32]</w:t>
      </w:r>
      <w:r>
        <w:rPr>
          <w:rFonts w:hint="eastAsia"/>
          <w:szCs w:val="21"/>
          <w:lang w:val="de-DE"/>
        </w:rPr>
        <w:t>），离开他的行省向意大利进发，他开启了内战。尼采用这句已经成为谚语的说法表示，骰子已经掷出，风险已定。</w:t>
      </w:r>
    </w:p>
    <w:p w:rsidR="00000000" w:rsidRDefault="00EF3B58">
      <w:pPr>
        <w:pStyle w:val="a7"/>
        <w:rPr>
          <w:rFonts w:hint="eastAsia"/>
        </w:rPr>
      </w:pPr>
    </w:p>
  </w:footnote>
  <w:footnote w:id="379">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尼采尊重犹太人将针对他们的限制转变成他们金钱交易职业来从事、作为他们的生命意志的手段发挥作用的能力，因此颠倒了人们长期怀有的一个判断。</w:t>
      </w:r>
    </w:p>
    <w:p w:rsidR="00000000" w:rsidRDefault="00EF3B58">
      <w:pPr>
        <w:pStyle w:val="a7"/>
        <w:rPr>
          <w:rFonts w:hint="eastAsia"/>
        </w:rPr>
      </w:pPr>
    </w:p>
  </w:footnote>
  <w:footnote w:id="380">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由上帝在他的六天创世工作之后，在第七天完全歇工，将其定为圣日（参《创世纪》</w:t>
      </w:r>
      <w:r>
        <w:rPr>
          <w:rFonts w:hint="eastAsia"/>
          <w:szCs w:val="21"/>
          <w:lang w:val="de-DE"/>
        </w:rPr>
        <w:t>2</w:t>
      </w:r>
      <w:r>
        <w:rPr>
          <w:rFonts w:hint="eastAsia"/>
          <w:szCs w:val="21"/>
          <w:lang w:val="de-DE"/>
        </w:rPr>
        <w:t>，</w:t>
      </w:r>
      <w:r>
        <w:rPr>
          <w:rFonts w:hint="eastAsia"/>
          <w:szCs w:val="21"/>
          <w:lang w:val="de-DE"/>
        </w:rPr>
        <w:t>2-3</w:t>
      </w:r>
      <w:r>
        <w:rPr>
          <w:rFonts w:hint="eastAsia"/>
          <w:szCs w:val="21"/>
          <w:lang w:val="de-DE"/>
        </w:rPr>
        <w:t>），所以十诫第三条规定，第七天即</w:t>
      </w:r>
      <w:r>
        <w:rPr>
          <w:rFonts w:hint="eastAsia"/>
          <w:szCs w:val="21"/>
          <w:lang w:val="de-DE"/>
        </w:rPr>
        <w:t>安息日是耶和华的纪念和庆祝日，和完全休息日（参《出埃及记》</w:t>
      </w:r>
      <w:r>
        <w:rPr>
          <w:rFonts w:hint="eastAsia"/>
          <w:szCs w:val="21"/>
          <w:lang w:val="de-DE"/>
        </w:rPr>
        <w:t>20</w:t>
      </w:r>
      <w:r>
        <w:rPr>
          <w:rFonts w:hint="eastAsia"/>
          <w:szCs w:val="21"/>
          <w:lang w:val="de-DE"/>
        </w:rPr>
        <w:t>，</w:t>
      </w:r>
      <w:r>
        <w:rPr>
          <w:rFonts w:hint="eastAsia"/>
          <w:szCs w:val="21"/>
          <w:lang w:val="de-DE"/>
        </w:rPr>
        <w:t>8-11</w:t>
      </w:r>
      <w:r>
        <w:rPr>
          <w:rFonts w:hint="eastAsia"/>
          <w:szCs w:val="21"/>
          <w:lang w:val="de-DE"/>
        </w:rPr>
        <w:t>）。作为上帝和以色列之间盟约的标志，安息日证明了神圣的拯救秩序。与犹太人的安息日相对应的是基督教纪念复活的礼拜日。</w:t>
      </w:r>
    </w:p>
    <w:p w:rsidR="00000000" w:rsidRDefault="00EF3B58">
      <w:pPr>
        <w:pStyle w:val="a7"/>
        <w:rPr>
          <w:rFonts w:hint="eastAsia"/>
        </w:rPr>
      </w:pPr>
    </w:p>
  </w:footnote>
  <w:footnote w:id="381">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指</w:t>
      </w:r>
      <w:r>
        <w:rPr>
          <w:rFonts w:hint="eastAsia"/>
          <w:szCs w:val="21"/>
          <w:lang w:val="de-DE"/>
        </w:rPr>
        <w:t>Friedrich Ludwig Jahn, 1778-1852</w:t>
      </w:r>
      <w:r>
        <w:rPr>
          <w:rFonts w:hint="eastAsia"/>
          <w:szCs w:val="21"/>
          <w:lang w:val="de-DE"/>
        </w:rPr>
        <w:t>，“德国体操之父”。为了通过体操技术有助于普鲁士人的内心训练，他于</w:t>
      </w:r>
      <w:r>
        <w:rPr>
          <w:rFonts w:hint="eastAsia"/>
          <w:szCs w:val="21"/>
          <w:lang w:val="de-DE"/>
        </w:rPr>
        <w:t>1811</w:t>
      </w:r>
      <w:r>
        <w:rPr>
          <w:rFonts w:hint="eastAsia"/>
          <w:szCs w:val="21"/>
          <w:lang w:val="de-DE"/>
        </w:rPr>
        <w:t>年开办了第一个体操场。</w:t>
      </w:r>
    </w:p>
    <w:p w:rsidR="00000000" w:rsidRDefault="00EF3B58">
      <w:pPr>
        <w:pStyle w:val="a7"/>
        <w:rPr>
          <w:rFonts w:hint="eastAsia"/>
        </w:rPr>
      </w:pPr>
    </w:p>
  </w:footnote>
  <w:footnote w:id="38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拉丁文：无所佩服，无所惊奇。贺拉斯的常被人引证的名言：《书信》</w:t>
      </w:r>
      <w:r>
        <w:rPr>
          <w:rFonts w:hint="eastAsia"/>
          <w:szCs w:val="21"/>
          <w:lang w:val="de-DE"/>
        </w:rPr>
        <w:t>I</w:t>
      </w:r>
      <w:r>
        <w:rPr>
          <w:rFonts w:hint="eastAsia"/>
          <w:szCs w:val="21"/>
          <w:lang w:val="de-DE"/>
        </w:rPr>
        <w:t>，</w:t>
      </w:r>
      <w:r>
        <w:rPr>
          <w:rFonts w:hint="eastAsia"/>
          <w:szCs w:val="21"/>
          <w:lang w:val="de-DE"/>
        </w:rPr>
        <w:t>6</w:t>
      </w:r>
      <w:r>
        <w:rPr>
          <w:rFonts w:hint="eastAsia"/>
          <w:szCs w:val="21"/>
          <w:lang w:val="de-DE"/>
        </w:rPr>
        <w:t>，</w:t>
      </w:r>
      <w:r>
        <w:rPr>
          <w:rFonts w:hint="eastAsia"/>
          <w:szCs w:val="21"/>
          <w:lang w:val="de-DE"/>
        </w:rPr>
        <w:t>1</w:t>
      </w:r>
      <w:r>
        <w:rPr>
          <w:rFonts w:hint="eastAsia"/>
          <w:szCs w:val="21"/>
          <w:lang w:val="de-DE"/>
        </w:rPr>
        <w:t>。</w:t>
      </w:r>
    </w:p>
    <w:p w:rsidR="00000000" w:rsidRDefault="00EF3B58">
      <w:pPr>
        <w:pStyle w:val="a7"/>
        <w:rPr>
          <w:rFonts w:hint="eastAsia"/>
        </w:rPr>
      </w:pPr>
    </w:p>
  </w:footnote>
  <w:footnote w:id="383">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拉丁文：整体上，总之。</w:t>
      </w:r>
    </w:p>
    <w:p w:rsidR="00000000" w:rsidRDefault="00EF3B58">
      <w:pPr>
        <w:pStyle w:val="a7"/>
        <w:rPr>
          <w:rFonts w:hint="eastAsia"/>
        </w:rPr>
      </w:pPr>
    </w:p>
  </w:footnote>
  <w:footnote w:id="384">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an sich</w:t>
      </w:r>
      <w:r>
        <w:rPr>
          <w:rFonts w:hint="eastAsia"/>
          <w:szCs w:val="21"/>
          <w:lang w:val="de-DE"/>
        </w:rPr>
        <w:t>，指康德的区分：不依赖主观形式的事物“本身”的存在和事物在知识中“为我们”显现的存在。康德的区分以新的方式继承了柏拉图在理念与生成和毁灭的感官世界之间的区分。</w:t>
      </w:r>
    </w:p>
    <w:p w:rsidR="00000000" w:rsidRDefault="00EF3B58">
      <w:pPr>
        <w:pStyle w:val="a7"/>
        <w:rPr>
          <w:rFonts w:hint="eastAsia"/>
        </w:rPr>
      </w:pPr>
    </w:p>
  </w:footnote>
  <w:footnote w:id="385">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指</w:t>
      </w:r>
      <w:r>
        <w:rPr>
          <w:rFonts w:hint="eastAsia"/>
          <w:szCs w:val="21"/>
          <w:lang w:val="de-DE"/>
        </w:rPr>
        <w:t>Alexandre Vinet, 1797-1847</w:t>
      </w:r>
      <w:r>
        <w:rPr>
          <w:rFonts w:hint="eastAsia"/>
          <w:szCs w:val="21"/>
          <w:lang w:val="de-DE"/>
        </w:rPr>
        <w:t>，瑞士神学家，哲学家和文学史家。</w:t>
      </w:r>
    </w:p>
    <w:p w:rsidR="00000000" w:rsidRDefault="00EF3B58">
      <w:pPr>
        <w:pStyle w:val="a7"/>
        <w:rPr>
          <w:rFonts w:hint="eastAsia"/>
        </w:rPr>
      </w:pPr>
    </w:p>
  </w:footnote>
  <w:footnote w:id="386">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】结尾部分清样：在哪些状态下，某个人会将某一事物称为美的？也许是这样一些状态，在这些状态下，他会想起那些通常使他感到愉快的东西。</w:t>
      </w:r>
    </w:p>
  </w:footnote>
  <w:footnote w:id="38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】草稿：对于动物来说，那些最经常碰到的动物，给他以一种习惯</w:t>
      </w:r>
      <w:r>
        <w:rPr>
          <w:rFonts w:hint="eastAsia"/>
        </w:rPr>
        <w:t>性的优越感（骄傲）或低下感（谦卑）。</w:t>
      </w:r>
    </w:p>
  </w:footnote>
  <w:footnote w:id="388">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de-DE"/>
        </w:rPr>
        <w:t xml:space="preserve"> Ludwig van Beethoven</w:t>
      </w:r>
      <w:r>
        <w:rPr>
          <w:rFonts w:hint="eastAsia"/>
          <w:szCs w:val="21"/>
        </w:rPr>
        <w:t>，</w:t>
      </w:r>
      <w:r>
        <w:rPr>
          <w:rFonts w:hint="eastAsia"/>
          <w:szCs w:val="21"/>
          <w:lang w:val="de-DE"/>
        </w:rPr>
        <w:t>1770-1827</w:t>
      </w:r>
      <w:r>
        <w:rPr>
          <w:rFonts w:hint="eastAsia"/>
          <w:szCs w:val="21"/>
        </w:rPr>
        <w:t>，</w:t>
      </w:r>
      <w:r>
        <w:rPr>
          <w:rFonts w:hint="eastAsia"/>
          <w:szCs w:val="21"/>
          <w:lang w:val="de-DE"/>
        </w:rPr>
        <w:t>德国作曲家。</w:t>
      </w:r>
    </w:p>
    <w:p w:rsidR="00000000" w:rsidRDefault="00EF3B58">
      <w:pPr>
        <w:pStyle w:val="a7"/>
        <w:rPr>
          <w:rFonts w:hint="eastAsia"/>
        </w:rPr>
      </w:pPr>
    </w:p>
  </w:footnote>
  <w:footnote w:id="389">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Wolfgang Amadeus Mozart</w:t>
      </w:r>
      <w:r>
        <w:rPr>
          <w:rFonts w:hint="eastAsia"/>
          <w:szCs w:val="21"/>
        </w:rPr>
        <w:t>，</w:t>
      </w:r>
      <w:r>
        <w:rPr>
          <w:rFonts w:hint="eastAsia"/>
          <w:szCs w:val="21"/>
          <w:lang w:val="de-DE"/>
        </w:rPr>
        <w:t>1756-91</w:t>
      </w:r>
      <w:r>
        <w:rPr>
          <w:rFonts w:hint="eastAsia"/>
          <w:szCs w:val="21"/>
        </w:rPr>
        <w:t>，</w:t>
      </w:r>
      <w:r>
        <w:rPr>
          <w:rFonts w:hint="eastAsia"/>
          <w:szCs w:val="21"/>
          <w:lang w:val="de-DE"/>
        </w:rPr>
        <w:t>奥地利作曲家和维也纳古典音乐的一个主要代表。</w:t>
      </w:r>
    </w:p>
    <w:p w:rsidR="00000000" w:rsidRDefault="00EF3B58">
      <w:pPr>
        <w:pStyle w:val="a7"/>
        <w:rPr>
          <w:rFonts w:hint="eastAsia"/>
        </w:rPr>
      </w:pPr>
    </w:p>
  </w:footnote>
  <w:footnote w:id="39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产生最好结果的张力：贝多芬的音乐中常有粗暴、蛮横的声音；莫扎特有一种不登大雅之堂的老实伙计的和气：“让我们开心，兄弟！”；瓦格纳则有突然而强烈的动荡不安，眼看最有耐心的听众也要失去好脾气，从而使他们更加渴望一瞥</w:t>
      </w:r>
      <w:r>
        <w:rPr>
          <w:rFonts w:hint="eastAsia"/>
        </w:rPr>
        <w:t>[</w:t>
      </w:r>
      <w:r>
        <w:rPr>
          <w:rFonts w:hint="eastAsia"/>
        </w:rPr>
        <w:t>美的灵魂</w:t>
      </w:r>
      <w:r>
        <w:rPr>
          <w:rFonts w:hint="eastAsia"/>
        </w:rPr>
        <w:t>]</w:t>
      </w:r>
      <w:r>
        <w:rPr>
          <w:rFonts w:hint="eastAsia"/>
        </w:rPr>
        <w:t>精神或美或</w:t>
      </w:r>
      <w:r>
        <w:rPr>
          <w:rFonts w:hint="eastAsia"/>
        </w:rPr>
        <w:t>灵魂。（安宁在瓦格纳音乐中具有一种麻醉作用，如吗啡的气味）。无意识的背景，某些人的影响的基础，他们从这片阴影中走出，闪亮登场。</w:t>
      </w:r>
    </w:p>
  </w:footnote>
  <w:footnote w:id="39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】指瓦格纳。</w:t>
      </w:r>
    </w:p>
  </w:footnote>
  <w:footnote w:id="39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szCs w:val="21"/>
          <w:lang w:val="de-DE"/>
        </w:rPr>
        <w:t>Utilitarisch,</w:t>
      </w:r>
      <w:r>
        <w:rPr>
          <w:rFonts w:hint="eastAsia"/>
          <w:szCs w:val="21"/>
          <w:lang w:val="de-DE"/>
        </w:rPr>
        <w:t xml:space="preserve"> </w:t>
      </w:r>
      <w:r>
        <w:rPr>
          <w:rFonts w:hint="eastAsia"/>
          <w:szCs w:val="21"/>
          <w:lang w:val="de-DE"/>
        </w:rPr>
        <w:t>指涉功利主义的原则</w:t>
      </w:r>
      <w:r>
        <w:rPr>
          <w:rFonts w:hint="eastAsia"/>
          <w:szCs w:val="21"/>
        </w:rPr>
        <w:t>，</w:t>
      </w:r>
      <w:r>
        <w:rPr>
          <w:rFonts w:hint="eastAsia"/>
          <w:szCs w:val="21"/>
          <w:lang w:val="de-DE"/>
        </w:rPr>
        <w:t>按照这种原则</w:t>
      </w:r>
      <w:r>
        <w:rPr>
          <w:rFonts w:hint="eastAsia"/>
          <w:szCs w:val="21"/>
        </w:rPr>
        <w:t>，</w:t>
      </w:r>
      <w:r>
        <w:rPr>
          <w:rFonts w:hint="eastAsia"/>
          <w:szCs w:val="21"/>
          <w:lang w:val="de-DE"/>
        </w:rPr>
        <w:t>道德行为的基础在于最大可能的功用</w:t>
      </w:r>
      <w:r>
        <w:rPr>
          <w:rFonts w:hint="eastAsia"/>
          <w:szCs w:val="21"/>
        </w:rPr>
        <w:t>（</w:t>
      </w:r>
      <w:r>
        <w:rPr>
          <w:rFonts w:hint="eastAsia"/>
          <w:szCs w:val="21"/>
          <w:lang w:val="de-DE"/>
        </w:rPr>
        <w:t>拉丁文</w:t>
      </w:r>
      <w:r>
        <w:rPr>
          <w:rFonts w:hint="eastAsia"/>
          <w:szCs w:val="21"/>
        </w:rPr>
        <w:t>：</w:t>
      </w:r>
      <w:r>
        <w:rPr>
          <w:rFonts w:hint="eastAsia"/>
          <w:szCs w:val="21"/>
          <w:lang w:val="de-DE"/>
        </w:rPr>
        <w:t>utilitas</w:t>
      </w:r>
      <w:r>
        <w:rPr>
          <w:rFonts w:hint="eastAsia"/>
          <w:szCs w:val="21"/>
        </w:rPr>
        <w:t>）</w:t>
      </w:r>
      <w:r>
        <w:rPr>
          <w:rFonts w:hint="eastAsia"/>
          <w:szCs w:val="21"/>
          <w:lang w:val="de-DE"/>
        </w:rPr>
        <w:t>。理想只有当其对个人和集体有用时才会被承认有价值。这一主要在盎格鲁萨克逊世界广泛传播的学说的主要代表任务是两个英国哲学家：边沁（</w:t>
      </w:r>
      <w:r>
        <w:rPr>
          <w:rFonts w:hint="eastAsia"/>
          <w:szCs w:val="21"/>
          <w:lang w:val="de-DE"/>
        </w:rPr>
        <w:t>Jeremy Bentham, 1748-1832</w:t>
      </w:r>
      <w:r>
        <w:rPr>
          <w:rFonts w:hint="eastAsia"/>
          <w:szCs w:val="21"/>
          <w:lang w:val="de-DE"/>
        </w:rPr>
        <w:t>）和穆勒（</w:t>
      </w:r>
      <w:r>
        <w:rPr>
          <w:rFonts w:hint="eastAsia"/>
          <w:szCs w:val="21"/>
          <w:lang w:val="de-DE"/>
        </w:rPr>
        <w:t>John Stuart Mill</w:t>
      </w:r>
      <w:r>
        <w:rPr>
          <w:rFonts w:hint="eastAsia"/>
          <w:szCs w:val="21"/>
          <w:lang w:val="de-DE"/>
        </w:rPr>
        <w:t>）。</w:t>
      </w:r>
    </w:p>
    <w:p w:rsidR="00000000" w:rsidRDefault="00EF3B58">
      <w:pPr>
        <w:pStyle w:val="a7"/>
        <w:rPr>
          <w:rFonts w:hint="eastAsia"/>
        </w:rPr>
      </w:pPr>
    </w:p>
  </w:footnote>
  <w:footnote w:id="39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】“我们的道德……莫衷一是”：我们在道德问题上是如此过于精细。（清样）</w:t>
      </w:r>
    </w:p>
  </w:footnote>
  <w:footnote w:id="394">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rPr>
        <w:t>Schlichte als das Schlecht</w:t>
      </w:r>
      <w:r>
        <w:rPr>
          <w:rFonts w:hint="eastAsia"/>
          <w:szCs w:val="21"/>
        </w:rPr>
        <w:t>，</w:t>
      </w:r>
      <w:r>
        <w:rPr>
          <w:rFonts w:hint="eastAsia"/>
          <w:szCs w:val="21"/>
        </w:rPr>
        <w:t>Schlecht</w:t>
      </w:r>
      <w:r>
        <w:rPr>
          <w:rFonts w:hint="eastAsia"/>
          <w:szCs w:val="21"/>
        </w:rPr>
        <w:t>（在古高地德语中为</w:t>
      </w:r>
      <w:r>
        <w:rPr>
          <w:rFonts w:hint="eastAsia"/>
          <w:szCs w:val="21"/>
        </w:rPr>
        <w:t>sleht</w:t>
      </w:r>
      <w:r>
        <w:rPr>
          <w:rFonts w:hint="eastAsia"/>
          <w:szCs w:val="21"/>
        </w:rPr>
        <w:t>）原来的含义是“平”“水平”，后也有“简单”之义；这一含义自从</w:t>
      </w:r>
      <w:r>
        <w:rPr>
          <w:rFonts w:hint="eastAsia"/>
          <w:szCs w:val="21"/>
        </w:rPr>
        <w:t>15</w:t>
      </w:r>
      <w:r>
        <w:rPr>
          <w:rFonts w:hint="eastAsia"/>
          <w:szCs w:val="21"/>
        </w:rPr>
        <w:t>世纪以后逐渐为形近词</w:t>
      </w:r>
      <w:r>
        <w:rPr>
          <w:rFonts w:hint="eastAsia"/>
          <w:szCs w:val="21"/>
        </w:rPr>
        <w:t>Schlicht</w:t>
      </w:r>
      <w:r>
        <w:rPr>
          <w:rFonts w:hint="eastAsia"/>
          <w:szCs w:val="21"/>
        </w:rPr>
        <w:t>所取代，同时</w:t>
      </w:r>
      <w:r>
        <w:rPr>
          <w:rFonts w:hint="eastAsia"/>
          <w:szCs w:val="21"/>
        </w:rPr>
        <w:t>schlecht</w:t>
      </w:r>
      <w:r>
        <w:rPr>
          <w:rFonts w:hint="eastAsia"/>
          <w:szCs w:val="21"/>
        </w:rPr>
        <w:t>发生了向“贫乏”“低劣”的词义转移（</w:t>
      </w:r>
      <w:r>
        <w:rPr>
          <w:rFonts w:hint="eastAsia"/>
          <w:szCs w:val="21"/>
        </w:rPr>
        <w:t>17</w:t>
      </w:r>
      <w:r>
        <w:rPr>
          <w:rFonts w:hint="eastAsia"/>
          <w:szCs w:val="21"/>
        </w:rPr>
        <w:t>世纪），时至今日，该词几乎完全与</w:t>
      </w:r>
      <w:r>
        <w:rPr>
          <w:rFonts w:hint="eastAsia"/>
          <w:szCs w:val="21"/>
        </w:rPr>
        <w:t>b</w:t>
      </w:r>
      <w:r>
        <w:rPr>
          <w:szCs w:val="21"/>
          <w:lang w:val="de-DE"/>
        </w:rPr>
        <w:t>öse</w:t>
      </w:r>
      <w:r>
        <w:rPr>
          <w:rFonts w:hint="eastAsia"/>
          <w:szCs w:val="21"/>
          <w:lang w:val="de-DE"/>
        </w:rPr>
        <w:t>[</w:t>
      </w:r>
      <w:r>
        <w:rPr>
          <w:rFonts w:hint="eastAsia"/>
          <w:szCs w:val="21"/>
          <w:lang w:val="de-DE"/>
        </w:rPr>
        <w:t>坏，恶</w:t>
      </w:r>
      <w:r>
        <w:rPr>
          <w:rFonts w:hint="eastAsia"/>
          <w:szCs w:val="21"/>
          <w:lang w:val="de-DE"/>
        </w:rPr>
        <w:t>]</w:t>
      </w:r>
      <w:r>
        <w:rPr>
          <w:rFonts w:hint="eastAsia"/>
          <w:szCs w:val="21"/>
          <w:lang w:val="de-DE"/>
        </w:rPr>
        <w:t>同义，作为</w:t>
      </w:r>
      <w:r>
        <w:rPr>
          <w:rFonts w:hint="eastAsia"/>
          <w:szCs w:val="21"/>
          <w:lang w:val="de-DE"/>
        </w:rPr>
        <w:t>gut[</w:t>
      </w:r>
      <w:r>
        <w:rPr>
          <w:rFonts w:hint="eastAsia"/>
          <w:szCs w:val="21"/>
          <w:lang w:val="de-DE"/>
        </w:rPr>
        <w:t>好，善</w:t>
      </w:r>
      <w:r>
        <w:rPr>
          <w:rFonts w:hint="eastAsia"/>
          <w:szCs w:val="21"/>
          <w:lang w:val="de-DE"/>
        </w:rPr>
        <w:t>]</w:t>
      </w:r>
      <w:r>
        <w:rPr>
          <w:rFonts w:hint="eastAsia"/>
          <w:szCs w:val="21"/>
          <w:lang w:val="de-DE"/>
        </w:rPr>
        <w:t>的反义词使用。这一语言历史的事实在目前这段文字中有所反映，但</w:t>
      </w:r>
      <w:r>
        <w:rPr>
          <w:rFonts w:hint="eastAsia"/>
          <w:szCs w:val="21"/>
          <w:lang w:val="de-DE"/>
        </w:rPr>
        <w:t>在后来的《善恶的彼岸》中（特别是在其第</w:t>
      </w:r>
      <w:r>
        <w:rPr>
          <w:rFonts w:hint="eastAsia"/>
          <w:szCs w:val="21"/>
          <w:lang w:val="de-DE"/>
        </w:rPr>
        <w:t>9</w:t>
      </w:r>
      <w:r>
        <w:rPr>
          <w:rFonts w:hint="eastAsia"/>
          <w:szCs w:val="21"/>
          <w:lang w:val="de-DE"/>
        </w:rPr>
        <w:t>章“何为高贵”中），或者在《道德的谱系》中（第</w:t>
      </w:r>
      <w:r>
        <w:rPr>
          <w:rFonts w:hint="eastAsia"/>
          <w:szCs w:val="21"/>
          <w:lang w:val="de-DE"/>
        </w:rPr>
        <w:t>1</w:t>
      </w:r>
      <w:r>
        <w:rPr>
          <w:rFonts w:hint="eastAsia"/>
          <w:szCs w:val="21"/>
          <w:lang w:val="de-DE"/>
        </w:rPr>
        <w:t>篇：“善与恶”，“好与坏”）作出了不同的解释和不同的评价。</w:t>
      </w:r>
    </w:p>
    <w:p w:rsidR="00000000" w:rsidRDefault="00EF3B58">
      <w:pPr>
        <w:pStyle w:val="a7"/>
        <w:rPr>
          <w:rFonts w:hint="eastAsia"/>
        </w:rPr>
      </w:pPr>
    </w:p>
  </w:footnote>
  <w:footnote w:id="39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】草稿：“您开始声音沙哑了，因此，您被驳倒了。”自我</w:t>
      </w:r>
    </w:p>
  </w:footnote>
  <w:footnote w:id="396">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Junker Hochmut</w:t>
      </w:r>
      <w:r>
        <w:rPr>
          <w:rFonts w:hint="eastAsia"/>
          <w:szCs w:val="21"/>
          <w:lang w:val="de-DE"/>
        </w:rPr>
        <w:t>，在瓦格纳的乐剧《纽伦堡的名歌手》第</w:t>
      </w:r>
      <w:r>
        <w:rPr>
          <w:rFonts w:hint="eastAsia"/>
          <w:szCs w:val="21"/>
          <w:lang w:val="de-DE"/>
        </w:rPr>
        <w:t>2</w:t>
      </w:r>
      <w:r>
        <w:rPr>
          <w:rFonts w:hint="eastAsia"/>
          <w:szCs w:val="21"/>
          <w:lang w:val="de-DE"/>
        </w:rPr>
        <w:t>幕第</w:t>
      </w:r>
      <w:r>
        <w:rPr>
          <w:rFonts w:hint="eastAsia"/>
          <w:szCs w:val="21"/>
          <w:lang w:val="de-DE"/>
        </w:rPr>
        <w:t>3</w:t>
      </w:r>
      <w:r>
        <w:rPr>
          <w:rFonts w:hint="eastAsia"/>
          <w:szCs w:val="21"/>
          <w:lang w:val="de-DE"/>
        </w:rPr>
        <w:t>场中，</w:t>
      </w:r>
      <w:r>
        <w:rPr>
          <w:rFonts w:hint="eastAsia"/>
          <w:szCs w:val="21"/>
          <w:lang w:val="de-DE"/>
        </w:rPr>
        <w:t>Hans Sachs von Stolzing</w:t>
      </w:r>
      <w:r>
        <w:rPr>
          <w:rFonts w:hint="eastAsia"/>
          <w:szCs w:val="21"/>
          <w:lang w:val="de-DE"/>
        </w:rPr>
        <w:t>被称为</w:t>
      </w:r>
      <w:r>
        <w:rPr>
          <w:rFonts w:hint="eastAsia"/>
          <w:szCs w:val="21"/>
          <w:lang w:val="de-DE"/>
        </w:rPr>
        <w:t>Junker Hochmut</w:t>
      </w:r>
      <w:r>
        <w:rPr>
          <w:rFonts w:hint="eastAsia"/>
          <w:szCs w:val="21"/>
          <w:lang w:val="de-DE"/>
        </w:rPr>
        <w:t>。</w:t>
      </w:r>
    </w:p>
    <w:p w:rsidR="00000000" w:rsidRDefault="00EF3B58">
      <w:pPr>
        <w:pStyle w:val="a7"/>
        <w:rPr>
          <w:rFonts w:hint="eastAsia"/>
        </w:rPr>
      </w:pPr>
    </w:p>
  </w:footnote>
  <w:footnote w:id="39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】对于那些真心觉得应该感谢我们的人的感谢，我们要避免拒绝（或敷衍地对待）：否则就会深深伤害他们。</w:t>
      </w:r>
    </w:p>
  </w:footnote>
  <w:footnote w:id="398">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对优美的追求，被尼采认为是“强力人物”的特质，与席勒在其于</w:t>
      </w:r>
      <w:r>
        <w:rPr>
          <w:rFonts w:hint="eastAsia"/>
          <w:szCs w:val="21"/>
          <w:lang w:val="de-DE"/>
        </w:rPr>
        <w:t>1793</w:t>
      </w:r>
      <w:r>
        <w:rPr>
          <w:rFonts w:hint="eastAsia"/>
          <w:szCs w:val="21"/>
          <w:lang w:val="de-DE"/>
        </w:rPr>
        <w:t>年问世的作品《论优美与崇高》中所描述的“优美”概念有根本的区别。对他来说，“优美”不是自然给定的，而是通过一个主体道德情感本身使之出现的美的形式来定义的。因此，对席勒来说，这一概念与理性的观念和道德的观念是不可分割地联系在一起的。</w:t>
      </w:r>
    </w:p>
    <w:p w:rsidR="00000000" w:rsidRDefault="00EF3B58">
      <w:pPr>
        <w:pStyle w:val="a7"/>
        <w:rPr>
          <w:rFonts w:hint="eastAsia"/>
        </w:rPr>
      </w:pPr>
    </w:p>
  </w:footnote>
  <w:footnote w:id="39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】“宗教的……‘生活职业’里”：蔑视尘世的哲学家。（清样）</w:t>
      </w:r>
    </w:p>
  </w:footnote>
  <w:footnote w:id="40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】清样在结尾部分删去：他们的丑的海洋的榜样，如果不是从自己内心海洋的情感动荡中、恼人疯狂中和狂喜中取来的，还能从哪里取</w:t>
      </w:r>
      <w:r>
        <w:rPr>
          <w:rFonts w:hint="eastAsia"/>
        </w:rPr>
        <w:t>来呢？</w:t>
      </w:r>
    </w:p>
  </w:footnote>
  <w:footnote w:id="401">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指席勒的纲领性作品《作为道德机构看待的舞台》。在这篇作品中，席勒赞扬剧院为不断进步的启蒙运动和道德教育的工具，能够首先掌握有文化的市民，然后掌握整个国家的民族精神，最后将超越所有阶级和民族限制而将人类联合在一起。</w:t>
      </w:r>
    </w:p>
    <w:p w:rsidR="00000000" w:rsidRDefault="00EF3B58">
      <w:pPr>
        <w:pStyle w:val="a7"/>
        <w:rPr>
          <w:rFonts w:hint="eastAsia"/>
        </w:rPr>
      </w:pPr>
    </w:p>
  </w:footnote>
  <w:footnote w:id="402">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莎士比亚的戏剧作品，对</w:t>
      </w:r>
      <w:r>
        <w:rPr>
          <w:rFonts w:hint="eastAsia"/>
        </w:rPr>
        <w:t>18</w:t>
      </w:r>
      <w:r>
        <w:rPr>
          <w:rFonts w:hint="eastAsia"/>
        </w:rPr>
        <w:t>世纪的德国舞台文学有开创性的影响。席勒在上述作品中特别以莎士比亚的作品，即《恺撒》和《麦克白》，作为例证，说明虚构人物的厄运和罪责如何能够对观众的道德立场和道德行动产生影响。</w:t>
      </w:r>
    </w:p>
    <w:p w:rsidR="00000000" w:rsidRDefault="00EF3B58">
      <w:pPr>
        <w:pStyle w:val="a7"/>
        <w:rPr>
          <w:rFonts w:hint="eastAsia"/>
        </w:rPr>
      </w:pPr>
    </w:p>
  </w:footnote>
  <w:footnote w:id="403">
    <w:p w:rsidR="00000000" w:rsidRDefault="00EF3B58">
      <w:pPr>
        <w:pStyle w:val="a7"/>
        <w:rPr>
          <w:rFonts w:hint="eastAsia"/>
        </w:rPr>
      </w:pPr>
      <w:r>
        <w:rPr>
          <w:rStyle w:val="a8"/>
        </w:rPr>
        <w:footnoteRef/>
      </w:r>
      <w:r>
        <w:t>【</w:t>
      </w:r>
      <w:r>
        <w:rPr>
          <w:szCs w:val="21"/>
          <w:lang w:val="de-DE"/>
        </w:rPr>
        <w:t>Pütz</w:t>
      </w:r>
      <w:r>
        <w:rPr>
          <w:lang w:val="de-DE"/>
        </w:rPr>
        <w:t>】</w:t>
      </w:r>
      <w:r>
        <w:t xml:space="preserve"> </w:t>
      </w:r>
      <w:r>
        <w:rPr>
          <w:rFonts w:hint="eastAsia"/>
        </w:rPr>
        <w:t>瓦格纳</w:t>
      </w:r>
      <w:r>
        <w:rPr>
          <w:rFonts w:hint="eastAsia"/>
        </w:rPr>
        <w:t>1859</w:t>
      </w:r>
      <w:r>
        <w:rPr>
          <w:rFonts w:hint="eastAsia"/>
        </w:rPr>
        <w:t>年首演的一部乐剧的剧</w:t>
      </w:r>
      <w:r>
        <w:rPr>
          <w:rFonts w:hint="eastAsia"/>
        </w:rPr>
        <w:t>名，取材于公元</w:t>
      </w:r>
      <w:r>
        <w:rPr>
          <w:rFonts w:hint="eastAsia"/>
        </w:rPr>
        <w:t>1200</w:t>
      </w:r>
      <w:r>
        <w:rPr>
          <w:rFonts w:hint="eastAsia"/>
        </w:rPr>
        <w:t>年前后的斯特拉斯堡的哥特弗里德的同名宫廷小说。使瓦格纳第一次打破传统的调性和引导出音乐之现代的歌剧概念，在他第一次与叔本华的哲学紧张交流的同时形成。在《看哪这人》（“为什么我这样聪明”，节</w:t>
      </w:r>
      <w:r>
        <w:rPr>
          <w:rFonts w:hint="eastAsia"/>
        </w:rPr>
        <w:t>6</w:t>
      </w:r>
      <w:r>
        <w:rPr>
          <w:rFonts w:hint="eastAsia"/>
        </w:rPr>
        <w:t>）中，尼采仍然将他转变成一个瓦格纳分子的日期确定在《特里斯坦》之后，同时将瓦格纳的所有后来的作品看作是倒退。</w:t>
      </w:r>
    </w:p>
    <w:p w:rsidR="00000000" w:rsidRDefault="00EF3B58">
      <w:pPr>
        <w:pStyle w:val="a7"/>
        <w:rPr>
          <w:rFonts w:hint="eastAsia"/>
        </w:rPr>
      </w:pPr>
    </w:p>
  </w:footnote>
  <w:footnote w:id="404">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 xml:space="preserve"> </w:t>
      </w:r>
      <w:r>
        <w:rPr>
          <w:rFonts w:hint="eastAsia"/>
        </w:rPr>
        <w:t>尼采反对索福克勒斯悲剧中所体现的道德化的罪责观：埃阿斯（在发疯之后自杀），菲罗克忒忒斯（被遗弃的伤员），俄狄浦斯（弑父娶母）。尼采更强调，他们的悲剧经常是建立在无过错的被</w:t>
      </w:r>
      <w:r>
        <w:rPr>
          <w:rFonts w:hint="eastAsia"/>
        </w:rPr>
        <w:t>蒙蔽基础上的（俄狄浦斯等：客观上有过错，主观上无过错）。</w:t>
      </w:r>
    </w:p>
    <w:p w:rsidR="00000000" w:rsidRDefault="00EF3B58">
      <w:pPr>
        <w:pStyle w:val="a7"/>
        <w:rPr>
          <w:rFonts w:hint="eastAsia"/>
        </w:rPr>
      </w:pPr>
    </w:p>
  </w:footnote>
  <w:footnote w:id="405">
    <w:p w:rsidR="00000000" w:rsidRDefault="00EF3B58">
      <w:pPr>
        <w:pStyle w:val="a7"/>
        <w:rPr>
          <w:rFonts w:hint="eastAsia"/>
        </w:rPr>
      </w:pPr>
      <w:r>
        <w:rPr>
          <w:rStyle w:val="a8"/>
        </w:rPr>
        <w:footnoteRef/>
      </w:r>
      <w:r>
        <w:t xml:space="preserve"> </w:t>
      </w:r>
      <w:r>
        <w:rPr>
          <w:rFonts w:hint="eastAsia"/>
        </w:rPr>
        <w:t xml:space="preserve"> </w:t>
      </w:r>
      <w:r>
        <w:t>【</w:t>
      </w:r>
      <w:r>
        <w:rPr>
          <w:szCs w:val="21"/>
          <w:lang w:val="de-DE"/>
        </w:rPr>
        <w:t>Pütz</w:t>
      </w:r>
      <w:r>
        <w:rPr>
          <w:lang w:val="de-DE"/>
        </w:rPr>
        <w:t>】</w:t>
      </w:r>
      <w:r>
        <w:rPr>
          <w:rFonts w:hint="eastAsia"/>
        </w:rPr>
        <w:t>尼采指的是</w:t>
      </w:r>
      <w:r>
        <w:rPr>
          <w:rFonts w:hint="eastAsia"/>
        </w:rPr>
        <w:t>19</w:t>
      </w:r>
      <w:r>
        <w:rPr>
          <w:rFonts w:hint="eastAsia"/>
        </w:rPr>
        <w:t>世纪的实证主义思潮。</w:t>
      </w:r>
    </w:p>
    <w:p w:rsidR="00000000" w:rsidRDefault="00EF3B58">
      <w:pPr>
        <w:pStyle w:val="a7"/>
        <w:rPr>
          <w:rFonts w:hint="eastAsia"/>
        </w:rPr>
      </w:pPr>
    </w:p>
  </w:footnote>
  <w:footnote w:id="406">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参《修辞学》</w:t>
      </w:r>
      <w:r>
        <w:rPr>
          <w:rFonts w:hint="eastAsia"/>
        </w:rPr>
        <w:t>II</w:t>
      </w:r>
      <w:r>
        <w:rPr>
          <w:rFonts w:hint="eastAsia"/>
        </w:rPr>
        <w:t>，</w:t>
      </w:r>
      <w:r>
        <w:rPr>
          <w:rFonts w:hint="eastAsia"/>
        </w:rPr>
        <w:t>15</w:t>
      </w:r>
      <w:r>
        <w:rPr>
          <w:rFonts w:hint="eastAsia"/>
        </w:rPr>
        <w:t>，</w:t>
      </w:r>
      <w:r>
        <w:rPr>
          <w:rFonts w:hint="eastAsia"/>
        </w:rPr>
        <w:t>1390b</w:t>
      </w:r>
      <w:r>
        <w:rPr>
          <w:rFonts w:hint="eastAsia"/>
        </w:rPr>
        <w:t>，</w:t>
      </w:r>
      <w:r>
        <w:rPr>
          <w:rFonts w:hint="eastAsia"/>
        </w:rPr>
        <w:t>28-31</w:t>
      </w:r>
      <w:r>
        <w:rPr>
          <w:rFonts w:hint="eastAsia"/>
        </w:rPr>
        <w:t>。</w:t>
      </w:r>
    </w:p>
    <w:p w:rsidR="00000000" w:rsidRDefault="00EF3B58">
      <w:pPr>
        <w:pStyle w:val="a7"/>
        <w:rPr>
          <w:rFonts w:hint="eastAsia"/>
        </w:rPr>
      </w:pPr>
    </w:p>
  </w:footnote>
  <w:footnote w:id="40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】“长期伪装……奇妙果实”：我们的故意所为通过遗传最后变成了官能和本能。（清样）</w:t>
      </w:r>
    </w:p>
  </w:footnote>
  <w:footnote w:id="408">
    <w:p w:rsidR="00000000" w:rsidRDefault="00EF3B58">
      <w:pPr>
        <w:pStyle w:val="a7"/>
        <w:rPr>
          <w:rFonts w:hint="eastAsia"/>
        </w:rPr>
      </w:pPr>
      <w:r>
        <w:rPr>
          <w:rStyle w:val="a8"/>
        </w:rPr>
        <w:footnoteRef/>
      </w:r>
      <w:r>
        <w:t xml:space="preserve"> </w:t>
      </w:r>
      <w:r>
        <w:rPr>
          <w:rFonts w:hint="eastAsia"/>
        </w:rPr>
        <w:t xml:space="preserve"> </w:t>
      </w:r>
      <w:r>
        <w:t>【</w:t>
      </w:r>
      <w:r>
        <w:rPr>
          <w:szCs w:val="21"/>
          <w:lang w:val="de-DE"/>
        </w:rPr>
        <w:t>Pütz</w:t>
      </w:r>
      <w:r>
        <w:rPr>
          <w:lang w:val="de-DE"/>
        </w:rPr>
        <w:t>】</w:t>
      </w:r>
      <w:r>
        <w:rPr>
          <w:rFonts w:hint="eastAsia"/>
        </w:rPr>
        <w:t>斯多葛哲学或精神立场的信奉者。</w:t>
      </w:r>
    </w:p>
    <w:p w:rsidR="00000000" w:rsidRDefault="00EF3B58">
      <w:pPr>
        <w:pStyle w:val="a7"/>
        <w:rPr>
          <w:rFonts w:hint="eastAsia"/>
        </w:rPr>
      </w:pPr>
    </w:p>
  </w:footnote>
  <w:footnote w:id="409">
    <w:p w:rsidR="00000000" w:rsidRDefault="00EF3B58">
      <w:pPr>
        <w:pStyle w:val="a7"/>
        <w:rPr>
          <w:rFonts w:hint="eastAsia"/>
        </w:rPr>
      </w:pPr>
      <w:r>
        <w:rPr>
          <w:rStyle w:val="a8"/>
        </w:rPr>
        <w:footnoteRef/>
      </w:r>
      <w:r>
        <w:t xml:space="preserve"> </w:t>
      </w:r>
      <w:r>
        <w:rPr>
          <w:rFonts w:hint="eastAsia"/>
        </w:rPr>
        <w:t xml:space="preserve"> </w:t>
      </w:r>
      <w:r>
        <w:t>【</w:t>
      </w:r>
      <w:r>
        <w:rPr>
          <w:szCs w:val="21"/>
          <w:lang w:val="de-DE"/>
        </w:rPr>
        <w:t>Pütz</w:t>
      </w:r>
      <w:r>
        <w:rPr>
          <w:lang w:val="de-DE"/>
        </w:rPr>
        <w:t>】</w:t>
      </w:r>
      <w:r>
        <w:rPr>
          <w:rFonts w:hint="eastAsia"/>
        </w:rPr>
        <w:t>尼采引文出自拜伦：《杂文》卷２，页１０８。</w:t>
      </w:r>
    </w:p>
    <w:p w:rsidR="00000000" w:rsidRDefault="00EF3B58">
      <w:pPr>
        <w:pStyle w:val="a7"/>
        <w:rPr>
          <w:rFonts w:hint="eastAsia"/>
        </w:rPr>
      </w:pPr>
    </w:p>
  </w:footnote>
  <w:footnote w:id="410">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大量的这类特征描写随着尼采在《不合时宜的沉思》之后对瓦格纳音乐的批评的增加反复出现。尼采反对主题和主导</w:t>
      </w:r>
      <w:r>
        <w:rPr>
          <w:rFonts w:hint="eastAsia"/>
        </w:rPr>
        <w:t>动机的过度重要的作用，反对对于效果的爱好，甚至谴责其为堕落（</w:t>
      </w:r>
      <w:r>
        <w:rPr>
          <w:rFonts w:hint="eastAsia"/>
        </w:rPr>
        <w:t>Dekadenz</w:t>
      </w:r>
      <w:r>
        <w:rPr>
          <w:rFonts w:hint="eastAsia"/>
        </w:rPr>
        <w:t>，一种生命和文化的衰落，只知道装扮出“健康的颜色”）和缺少正直（</w:t>
      </w:r>
      <w:r>
        <w:rPr>
          <w:rFonts w:hint="eastAsia"/>
        </w:rPr>
        <w:t>Redlichkeit</w:t>
      </w:r>
      <w:r>
        <w:rPr>
          <w:rFonts w:hint="eastAsia"/>
        </w:rPr>
        <w:t>）。但是，在尼采的美学中，这一艺术在现代风格和古典风格中间有其位置。</w:t>
      </w:r>
    </w:p>
    <w:p w:rsidR="00000000" w:rsidRDefault="00EF3B58">
      <w:pPr>
        <w:pStyle w:val="a7"/>
        <w:rPr>
          <w:rFonts w:hint="eastAsia"/>
        </w:rPr>
      </w:pPr>
    </w:p>
  </w:footnote>
  <w:footnote w:id="411">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意大利语：闲逸之乐（甜蜜的无所事事）。</w:t>
      </w:r>
    </w:p>
    <w:p w:rsidR="00000000" w:rsidRDefault="00EF3B58">
      <w:pPr>
        <w:pStyle w:val="a7"/>
        <w:rPr>
          <w:lang w:val="fr-FR"/>
        </w:rPr>
      </w:pPr>
    </w:p>
  </w:footnote>
  <w:footnote w:id="412">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 xml:space="preserve"> </w:t>
      </w:r>
      <w:r>
        <w:rPr>
          <w:rFonts w:hint="eastAsia"/>
        </w:rPr>
        <w:t>参</w:t>
      </w:r>
      <w:r>
        <w:rPr>
          <w:rFonts w:hint="eastAsia"/>
        </w:rPr>
        <w:t>10-6</w:t>
      </w:r>
      <w:r>
        <w:rPr>
          <w:rFonts w:hint="eastAsia"/>
        </w:rPr>
        <w:t>。尼采节引自路德的一首五节歌曲的最后一节，这首歌曲在新教教堂歌曲集中也能找到，题目是“我们的主是一坚固城堡”。完整引文是：“拿走身体</w:t>
      </w:r>
      <w:r>
        <w:rPr>
          <w:rFonts w:hint="eastAsia"/>
        </w:rPr>
        <w:t>/</w:t>
      </w:r>
      <w:r>
        <w:rPr>
          <w:rFonts w:hint="eastAsia"/>
        </w:rPr>
        <w:t>财产，荣誉，孩子和妻子</w:t>
      </w:r>
      <w:r>
        <w:rPr>
          <w:rFonts w:hint="eastAsia"/>
        </w:rPr>
        <w:t>/</w:t>
      </w:r>
      <w:r>
        <w:rPr>
          <w:rFonts w:hint="eastAsia"/>
        </w:rPr>
        <w:t>把这一切都拿去</w:t>
      </w:r>
      <w:r>
        <w:rPr>
          <w:rFonts w:hint="eastAsia"/>
        </w:rPr>
        <w:t>/</w:t>
      </w:r>
      <w:r>
        <w:rPr>
          <w:rFonts w:hint="eastAsia"/>
        </w:rPr>
        <w:t>它们全都没什么好处</w:t>
      </w:r>
      <w:r>
        <w:rPr>
          <w:rFonts w:hint="eastAsia"/>
        </w:rPr>
        <w:t>/</w:t>
      </w:r>
      <w:r>
        <w:rPr>
          <w:rFonts w:hint="eastAsia"/>
        </w:rPr>
        <w:t>但必须给我们留下上帝国。”（《路德文集》，魏玛版，第</w:t>
      </w:r>
      <w:r>
        <w:rPr>
          <w:rFonts w:hint="eastAsia"/>
        </w:rPr>
        <w:t>1</w:t>
      </w:r>
      <w:r>
        <w:rPr>
          <w:rFonts w:hint="eastAsia"/>
        </w:rPr>
        <w:t>系列，卷</w:t>
      </w:r>
      <w:r>
        <w:rPr>
          <w:rFonts w:hint="eastAsia"/>
        </w:rPr>
        <w:t>35</w:t>
      </w:r>
      <w:r>
        <w:rPr>
          <w:rFonts w:hint="eastAsia"/>
        </w:rPr>
        <w:t>，页</w:t>
      </w:r>
      <w:r>
        <w:rPr>
          <w:rFonts w:hint="eastAsia"/>
        </w:rPr>
        <w:t>457</w:t>
      </w:r>
      <w:r>
        <w:rPr>
          <w:rFonts w:hint="eastAsia"/>
        </w:rPr>
        <w:t>。）</w:t>
      </w:r>
    </w:p>
    <w:p w:rsidR="00000000" w:rsidRDefault="00EF3B58">
      <w:pPr>
        <w:pStyle w:val="a7"/>
        <w:rPr>
          <w:rFonts w:hint="eastAsia"/>
        </w:rPr>
      </w:pPr>
    </w:p>
  </w:footnote>
  <w:footnote w:id="41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】草稿结尾部分：女人也是这样。</w:t>
      </w:r>
    </w:p>
  </w:footnote>
  <w:footnote w:id="414">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 xml:space="preserve"> epische Rhapsode</w:t>
      </w:r>
      <w:r>
        <w:rPr>
          <w:rFonts w:hint="eastAsia"/>
        </w:rPr>
        <w:t>，古代希腊的漫游颂歌诗人，他们在达官贵人的庆祝活动中演唱本国的或外国的史诗诗歌，经常用基塔拉琴（</w:t>
      </w:r>
      <w:r>
        <w:rPr>
          <w:rFonts w:hint="eastAsia"/>
        </w:rPr>
        <w:t>Kithara</w:t>
      </w:r>
      <w:r>
        <w:rPr>
          <w:rFonts w:hint="eastAsia"/>
        </w:rPr>
        <w:t>，弹拨乐器）伴奏。云游诗人往往凭记忆吟颂荷马的诗歌，以此开始，作为《伊利亚特》和《奥德赛》的准备。尼采认为，云游诗人比悲剧演员更能刺激听众的想象：听觉反对视觉。（亦参《悲剧的诞生》。）</w:t>
      </w:r>
    </w:p>
    <w:p w:rsidR="00000000" w:rsidRDefault="00EF3B58">
      <w:pPr>
        <w:pStyle w:val="a7"/>
        <w:rPr>
          <w:rFonts w:hint="eastAsia"/>
        </w:rPr>
      </w:pPr>
    </w:p>
  </w:footnote>
  <w:footnote w:id="41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】草稿：一个民族在想象</w:t>
      </w:r>
      <w:r>
        <w:rPr>
          <w:rFonts w:hint="eastAsia"/>
        </w:rPr>
        <w:t>力变得不济之后，</w:t>
      </w:r>
      <w:r>
        <w:rPr>
          <w:rFonts w:hint="eastAsia"/>
        </w:rPr>
        <w:t xml:space="preserve"> </w:t>
      </w:r>
      <w:r>
        <w:rPr>
          <w:rFonts w:hint="eastAsia"/>
        </w:rPr>
        <w:t>就会满足于在舞台上表演他们的传奇。对于有着强烈感受性的人来说，幻想的这一降临过于直接，不能有力地唤起同情。</w:t>
      </w:r>
    </w:p>
  </w:footnote>
  <w:footnote w:id="416">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 xml:space="preserve"> Scylla und Charybdis</w:t>
      </w:r>
      <w:r>
        <w:rPr>
          <w:rFonts w:hint="eastAsia"/>
        </w:rPr>
        <w:t>，希腊神话中的两个海怪，一个横在海峡，意大利墨西拿通道，无论谁从此通过都要冒生命危险。斯库拉——一个咆哮着有六个头的怪物——先袭击奥德赛，然后他的船又陷入了卡律布狄斯旋涡。只是通过伸出悬崖的一棵树他才得救。斯库拉和卡律布德斯早就成为一种谚语，用来表示一种处境，在这处境中，人们从两种恶中左右难以解脱。</w:t>
      </w:r>
    </w:p>
    <w:p w:rsidR="00000000" w:rsidRDefault="00EF3B58">
      <w:pPr>
        <w:pStyle w:val="a7"/>
        <w:rPr>
          <w:rFonts w:hint="eastAsia"/>
        </w:rPr>
      </w:pPr>
    </w:p>
  </w:footnote>
  <w:footnote w:id="417">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 xml:space="preserve"> Dav</w:t>
      </w:r>
      <w:r>
        <w:rPr>
          <w:rFonts w:hint="eastAsia"/>
        </w:rPr>
        <w:t>id Livingstone, 1813-73</w:t>
      </w:r>
      <w:r>
        <w:rPr>
          <w:rFonts w:hint="eastAsia"/>
        </w:rPr>
        <w:t>，穿越南非的英国科考旅行者。</w:t>
      </w:r>
    </w:p>
    <w:p w:rsidR="00000000" w:rsidRDefault="00EF3B58">
      <w:pPr>
        <w:pStyle w:val="a7"/>
        <w:rPr>
          <w:rFonts w:hint="eastAsia"/>
        </w:rPr>
      </w:pPr>
    </w:p>
  </w:footnote>
  <w:footnote w:id="418">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】草稿：不肯放弃任何一个机会表现我们自己激情的卑贱习惯。有些人变成美德的化身，只是为了以此伤害别人。</w:t>
      </w:r>
    </w:p>
  </w:footnote>
  <w:footnote w:id="41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】草稿：孩子们活动的目的不是维持他们的生存；他们知道，他们的行动不具有任何决定性的意义。谁在这两方面像孩子一样生活，谁就仍然是孩子似的。</w:t>
      </w:r>
    </w:p>
  </w:footnote>
  <w:footnote w:id="420">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意大利语：谁无所有，谁无所是。</w:t>
      </w:r>
    </w:p>
    <w:p w:rsidR="00000000" w:rsidRDefault="00EF3B58">
      <w:pPr>
        <w:pStyle w:val="a7"/>
        <w:rPr>
          <w:lang w:val="fr-FR"/>
        </w:rPr>
      </w:pPr>
    </w:p>
  </w:footnote>
  <w:footnote w:id="42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】草稿：对于动物和植物来说，人是他们中间的一个怎样的居民！二者最大的敌人。他们就这样生活，最后竟然开始对他们</w:t>
      </w:r>
      <w:r>
        <w:rPr>
          <w:rFonts w:hint="eastAsia"/>
        </w:rPr>
        <w:t>的被征服者和牺牲者感伤起来了。</w:t>
      </w:r>
    </w:p>
  </w:footnote>
  <w:footnote w:id="422">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】“一个认为……很好认识自己”：这人因为他太不了解对方，那个因为他太了解对方。（草稿）</w:t>
      </w:r>
    </w:p>
  </w:footnote>
  <w:footnote w:id="42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】草稿：一个单独字母（如</w:t>
      </w:r>
      <w:r>
        <w:rPr>
          <w:rFonts w:hint="eastAsia"/>
        </w:rPr>
        <w:t>R</w:t>
      </w:r>
      <w:r>
        <w:rPr>
          <w:rFonts w:hint="eastAsia"/>
        </w:rPr>
        <w:t>）的发音就足以使我们怀疑所表达情感的真诚。风格也是这样。许多根深蒂固的误解都来源于此。例如，德国人误解所有用德语表达的犹太人。</w:t>
      </w:r>
    </w:p>
  </w:footnote>
  <w:footnote w:id="424">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拉丁语：渎神的暴民。（语出贺拉斯的《颂歌》</w:t>
      </w:r>
      <w:r>
        <w:rPr>
          <w:rFonts w:hint="eastAsia"/>
        </w:rPr>
        <w:t>III</w:t>
      </w:r>
      <w:r>
        <w:rPr>
          <w:rFonts w:hint="eastAsia"/>
        </w:rPr>
        <w:t>，</w:t>
      </w:r>
      <w:r>
        <w:t>i, 1</w:t>
      </w:r>
      <w:r>
        <w:rPr>
          <w:rFonts w:hint="eastAsia"/>
        </w:rPr>
        <w:t>。）</w:t>
      </w:r>
    </w:p>
    <w:p w:rsidR="00000000" w:rsidRDefault="00EF3B58">
      <w:pPr>
        <w:pStyle w:val="a7"/>
        <w:rPr>
          <w:rFonts w:hint="eastAsia"/>
        </w:rPr>
      </w:pPr>
    </w:p>
  </w:footnote>
  <w:footnote w:id="425">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 xml:space="preserve"> </w:t>
      </w:r>
      <w:r>
        <w:rPr>
          <w:rFonts w:hint="eastAsia"/>
        </w:rPr>
        <w:t>拉丁语：为了荣耀上帝（语出大格利高里教皇</w:t>
      </w:r>
      <w:r>
        <w:rPr>
          <w:rFonts w:hint="eastAsia"/>
        </w:rPr>
        <w:t>[590-604]</w:t>
      </w:r>
      <w:r>
        <w:rPr>
          <w:rFonts w:hint="eastAsia"/>
        </w:rPr>
        <w:t>《对话》</w:t>
      </w:r>
      <w:r>
        <w:rPr>
          <w:rFonts w:hint="eastAsia"/>
        </w:rPr>
        <w:t>I</w:t>
      </w:r>
      <w:r>
        <w:rPr>
          <w:rFonts w:hint="eastAsia"/>
        </w:rPr>
        <w:t>，</w:t>
      </w:r>
      <w:r>
        <w:rPr>
          <w:rFonts w:hint="eastAsia"/>
        </w:rPr>
        <w:t>2</w:t>
      </w:r>
      <w:r>
        <w:rPr>
          <w:rFonts w:hint="eastAsia"/>
        </w:rPr>
        <w:t>；后成为耶稣会士的箴言。</w:t>
      </w:r>
    </w:p>
    <w:p w:rsidR="00000000" w:rsidRDefault="00EF3B58">
      <w:pPr>
        <w:pStyle w:val="a7"/>
        <w:rPr>
          <w:rFonts w:hint="eastAsia"/>
        </w:rPr>
      </w:pPr>
    </w:p>
  </w:footnote>
  <w:footnote w:id="426">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 xml:space="preserve"> </w:t>
      </w:r>
      <w:r>
        <w:rPr>
          <w:rFonts w:hint="eastAsia"/>
        </w:rPr>
        <w:t>拉丁语：五体投地，拜倒在地。在基督受难节和神甫授职时天主教礼拜仪式所使用的祈祷姿势。</w:t>
      </w:r>
    </w:p>
    <w:p w:rsidR="00000000" w:rsidRDefault="00EF3B58">
      <w:pPr>
        <w:pStyle w:val="a7"/>
        <w:rPr>
          <w:rFonts w:hint="eastAsia"/>
        </w:rPr>
      </w:pPr>
    </w:p>
  </w:footnote>
  <w:footnote w:id="427">
    <w:p w:rsidR="00000000" w:rsidRDefault="00EF3B58">
      <w:pPr>
        <w:pStyle w:val="a7"/>
        <w:rPr>
          <w:rFonts w:hint="eastAsia"/>
        </w:rPr>
      </w:pPr>
      <w:r>
        <w:rPr>
          <w:rStyle w:val="a8"/>
        </w:rPr>
        <w:footnoteRef/>
      </w:r>
      <w:r>
        <w:t>【</w:t>
      </w:r>
      <w:r>
        <w:rPr>
          <w:szCs w:val="21"/>
          <w:lang w:val="de-DE"/>
        </w:rPr>
        <w:t>Pütz</w:t>
      </w:r>
      <w:r>
        <w:rPr>
          <w:lang w:val="de-DE"/>
        </w:rPr>
        <w:t>】</w:t>
      </w:r>
      <w:r>
        <w:rPr>
          <w:rFonts w:hint="eastAsia"/>
        </w:rPr>
        <w:t>尼采引自拜伦：《杂文》，卷</w:t>
      </w:r>
      <w:r>
        <w:rPr>
          <w:rFonts w:hint="eastAsia"/>
        </w:rPr>
        <w:t>2</w:t>
      </w:r>
      <w:r>
        <w:rPr>
          <w:rFonts w:hint="eastAsia"/>
        </w:rPr>
        <w:t>，页</w:t>
      </w:r>
      <w:r>
        <w:rPr>
          <w:rFonts w:hint="eastAsia"/>
        </w:rPr>
        <w:t>145</w:t>
      </w:r>
      <w:r>
        <w:rPr>
          <w:rFonts w:hint="eastAsia"/>
        </w:rPr>
        <w:t>。</w:t>
      </w:r>
    </w:p>
    <w:p w:rsidR="00000000" w:rsidRDefault="00EF3B58">
      <w:pPr>
        <w:pStyle w:val="a7"/>
        <w:rPr>
          <w:rFonts w:hint="eastAsia"/>
        </w:rPr>
      </w:pPr>
    </w:p>
  </w:footnote>
  <w:footnote w:id="428">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 xml:space="preserve"> Thomas Carlyle</w:t>
      </w:r>
      <w:r>
        <w:rPr>
          <w:rFonts w:hint="eastAsia"/>
        </w:rPr>
        <w:t>，</w:t>
      </w:r>
      <w:r>
        <w:rPr>
          <w:rFonts w:hint="eastAsia"/>
        </w:rPr>
        <w:t>1795-1881</w:t>
      </w:r>
      <w:r>
        <w:rPr>
          <w:rFonts w:hint="eastAsia"/>
        </w:rPr>
        <w:t>，英国作家，他扎根于苏格兰清教，受到德国唯心主义的影响，坚决反对</w:t>
      </w:r>
      <w:r>
        <w:rPr>
          <w:rFonts w:hint="eastAsia"/>
        </w:rPr>
        <w:t>19</w:t>
      </w:r>
      <w:r>
        <w:rPr>
          <w:rFonts w:hint="eastAsia"/>
        </w:rPr>
        <w:t>世纪的唯物主义。在他的著作《法国大革命》（</w:t>
      </w:r>
      <w:r>
        <w:rPr>
          <w:rFonts w:hint="eastAsia"/>
        </w:rPr>
        <w:t>1837</w:t>
      </w:r>
      <w:r>
        <w:rPr>
          <w:rFonts w:hint="eastAsia"/>
        </w:rPr>
        <w:t>）和《论英雄和英雄崇拜》（</w:t>
      </w:r>
      <w:r>
        <w:rPr>
          <w:rFonts w:hint="eastAsia"/>
        </w:rPr>
        <w:t>1841</w:t>
      </w:r>
      <w:r>
        <w:rPr>
          <w:rFonts w:hint="eastAsia"/>
        </w:rPr>
        <w:t>）中，世界历史被描绘成为上帝所引导的伟大人物的作品。</w:t>
      </w:r>
    </w:p>
    <w:p w:rsidR="00000000" w:rsidRDefault="00EF3B58">
      <w:pPr>
        <w:pStyle w:val="a7"/>
        <w:rPr>
          <w:rFonts w:hint="eastAsia"/>
        </w:rPr>
      </w:pPr>
    </w:p>
  </w:footnote>
  <w:footnote w:id="42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】草稿：怯懦者会奋勇冲入敌人中间，为什么？</w:t>
      </w:r>
    </w:p>
  </w:footnote>
  <w:footnote w:id="430">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传说中的</w:t>
      </w:r>
      <w:r>
        <w:rPr>
          <w:rFonts w:hint="eastAsia"/>
        </w:rPr>
        <w:t>Itha</w:t>
      </w:r>
      <w:r>
        <w:rPr>
          <w:rFonts w:hint="eastAsia"/>
        </w:rPr>
        <w:t>ka</w:t>
      </w:r>
      <w:r>
        <w:rPr>
          <w:rFonts w:hint="eastAsia"/>
        </w:rPr>
        <w:t>的国王，</w:t>
      </w:r>
      <w:r>
        <w:rPr>
          <w:rFonts w:hint="eastAsia"/>
        </w:rPr>
        <w:t xml:space="preserve">Laerte </w:t>
      </w:r>
      <w:r>
        <w:rPr>
          <w:rFonts w:hint="eastAsia"/>
        </w:rPr>
        <w:t>和</w:t>
      </w:r>
      <w:r>
        <w:rPr>
          <w:rFonts w:hint="eastAsia"/>
        </w:rPr>
        <w:t>Antikeia</w:t>
      </w:r>
      <w:r>
        <w:rPr>
          <w:rFonts w:hint="eastAsia"/>
        </w:rPr>
        <w:t>之子；荷马《伊利亚特》中的重要角色和《奥德赛》的主人公。尼采经常将他的狡诈和谎言说成是他的勇敢。</w:t>
      </w:r>
    </w:p>
    <w:p w:rsidR="00000000" w:rsidRDefault="00EF3B58">
      <w:pPr>
        <w:pStyle w:val="a7"/>
        <w:rPr>
          <w:rFonts w:hint="eastAsia"/>
        </w:rPr>
      </w:pPr>
    </w:p>
  </w:footnote>
  <w:footnote w:id="431">
    <w:p w:rsidR="00000000" w:rsidRDefault="00EF3B58">
      <w:pPr>
        <w:pStyle w:val="a7"/>
        <w:rPr>
          <w:rFonts w:hint="eastAsia"/>
        </w:rPr>
      </w:pPr>
      <w:r>
        <w:rPr>
          <w:rStyle w:val="a8"/>
        </w:rPr>
        <w:footnoteRef/>
      </w:r>
      <w:r>
        <w:t>【</w:t>
      </w:r>
      <w:r>
        <w:rPr>
          <w:szCs w:val="21"/>
          <w:lang w:val="de-DE"/>
        </w:rPr>
        <w:t>Pütz</w:t>
      </w:r>
      <w:r>
        <w:rPr>
          <w:lang w:val="de-DE"/>
        </w:rPr>
        <w:t>】</w:t>
      </w:r>
      <w:r>
        <w:t xml:space="preserve"> </w:t>
      </w:r>
      <w:r>
        <w:rPr>
          <w:rFonts w:hint="eastAsia"/>
        </w:rPr>
        <w:t>拉丁语：事实！虚构的事实！</w:t>
      </w:r>
    </w:p>
    <w:p w:rsidR="00000000" w:rsidRDefault="00EF3B58">
      <w:pPr>
        <w:pStyle w:val="a7"/>
        <w:rPr>
          <w:rFonts w:hint="eastAsia"/>
        </w:rPr>
      </w:pPr>
    </w:p>
  </w:footnote>
  <w:footnote w:id="432">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按照亚里士多德的《诗学》，历史学家描写真正发生的，相反，诗人则描写根据概率或必然规律可能发生的。（特别参《诗学》第</w:t>
      </w:r>
      <w:r>
        <w:rPr>
          <w:rFonts w:hint="eastAsia"/>
        </w:rPr>
        <w:t>9</w:t>
      </w:r>
      <w:r>
        <w:rPr>
          <w:rFonts w:hint="eastAsia"/>
        </w:rPr>
        <w:t>章。）因此，按照通常的哲学标准，诗人的构造的事实比历史学家的史实更真实。特别是在德国深受历史思想影响的</w:t>
      </w:r>
      <w:r>
        <w:rPr>
          <w:rFonts w:hint="eastAsia"/>
        </w:rPr>
        <w:t>19</w:t>
      </w:r>
      <w:r>
        <w:rPr>
          <w:rFonts w:hint="eastAsia"/>
        </w:rPr>
        <w:t>世纪，由于否认一种超时间的普遍性，更愿意在这一背景下颠倒亚里士多德关于历史写作和诗歌</w:t>
      </w:r>
      <w:r>
        <w:rPr>
          <w:rFonts w:hint="eastAsia"/>
        </w:rPr>
        <w:t>的概括。历史科学的首要任务是，永远只探讨一个时代的精神，以及通过这种方式同时只描写那个过去了的时代有效的事实或“观念”（例如可参兰克</w:t>
      </w:r>
      <w:r>
        <w:rPr>
          <w:rFonts w:hint="eastAsia"/>
        </w:rPr>
        <w:t>[Leopold von Ranke, 1795-1886]</w:t>
      </w:r>
      <w:r>
        <w:rPr>
          <w:rFonts w:hint="eastAsia"/>
        </w:rPr>
        <w:t>）。尼采反对这种观点，用对于真实发生的事件的解释的效果代替了真实发生的事件。历史学家不是记录历史，而永远只是抄写历史写作。</w:t>
      </w:r>
    </w:p>
    <w:p w:rsidR="00000000" w:rsidRDefault="00EF3B58">
      <w:pPr>
        <w:pStyle w:val="a7"/>
        <w:rPr>
          <w:rFonts w:hint="eastAsia"/>
        </w:rPr>
      </w:pPr>
    </w:p>
  </w:footnote>
  <w:footnote w:id="43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】“像教师……水平”：作为教师、官员、艺术家，用自己放高利贷，以最高价格、甚至不合理价格出卖自己——是卑贱的。（清样）</w:t>
      </w:r>
    </w:p>
  </w:footnote>
  <w:footnote w:id="43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】清样：和善者的和善性情是通过不断的被攻击恐惧获得</w:t>
      </w:r>
      <w:r>
        <w:rPr>
          <w:rFonts w:hint="eastAsia"/>
        </w:rPr>
        <w:t>的。一旦和善者超越他们的恐惧，他们的怒火是可怕的。—草稿：和善者是由于对外来攻击的恐惧而成为和善的，他们不愿意刺激别人，而愿意自己看起来是友善的。</w:t>
      </w:r>
    </w:p>
  </w:footnote>
  <w:footnote w:id="43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】开头部分清样：弱小的宗派相对来说是最容易忍受的。—“宗派”：党派。（草稿）</w:t>
      </w:r>
    </w:p>
  </w:footnote>
  <w:footnote w:id="436">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 xml:space="preserve"> Aphrodisien</w:t>
      </w:r>
      <w:r>
        <w:rPr>
          <w:rFonts w:hint="eastAsia"/>
        </w:rPr>
        <w:t>，云雨之欢，也指高度性兴奋（源于希腊性爱女神阿芙洛狄特）。</w:t>
      </w:r>
    </w:p>
    <w:p w:rsidR="00000000" w:rsidRDefault="00EF3B58">
      <w:pPr>
        <w:pStyle w:val="a7"/>
        <w:rPr>
          <w:rFonts w:hint="eastAsia"/>
        </w:rPr>
      </w:pPr>
    </w:p>
  </w:footnote>
  <w:footnote w:id="437">
    <w:p w:rsidR="00000000" w:rsidRDefault="00EF3B58">
      <w:pPr>
        <w:pStyle w:val="a7"/>
        <w:rPr>
          <w:rFonts w:hint="eastAsia"/>
        </w:rPr>
      </w:pPr>
      <w:r>
        <w:rPr>
          <w:rStyle w:val="a8"/>
        </w:rPr>
        <w:footnoteRef/>
      </w:r>
      <w:r>
        <w:t xml:space="preserve"> </w:t>
      </w:r>
      <w:r>
        <w:t>【</w:t>
      </w:r>
      <w:r>
        <w:rPr>
          <w:szCs w:val="21"/>
          <w:lang w:val="de-DE"/>
        </w:rPr>
        <w:t>Pütz</w:t>
      </w:r>
      <w:r>
        <w:rPr>
          <w:lang w:val="de-DE"/>
        </w:rPr>
        <w:t>】</w:t>
      </w:r>
      <w:r>
        <w:rPr>
          <w:rFonts w:hint="eastAsia"/>
        </w:rPr>
        <w:t>从一个预言，俄底修斯在特洛伊战争的第十个年头得知，只有使用赫拉克勒斯的弓箭，才能攻占特洛伊。该弓箭在被遗弃在雷诺斯岛上的伤员菲罗克忒忒斯手里。狡诈的俄底修斯</w:t>
      </w:r>
      <w:r>
        <w:rPr>
          <w:rFonts w:hint="eastAsia"/>
        </w:rPr>
        <w:t>利用天真的涅俄普托罗摩斯，阿喀琉斯的儿子，将菲罗克忒忒斯接到特洛伊。根据索福克洛斯的戏剧《菲罗克忒忒斯》（公元前</w:t>
      </w:r>
      <w:r>
        <w:rPr>
          <w:rFonts w:hint="eastAsia"/>
        </w:rPr>
        <w:t>409</w:t>
      </w:r>
      <w:r>
        <w:rPr>
          <w:rFonts w:hint="eastAsia"/>
        </w:rPr>
        <w:t>），涅俄普托罗摩斯为自己帮助实施俄底修斯的狡诈计划而羞愧，打算将受伤的菲罗克忒忒斯带回希腊。但是赫拉克勒斯却显身并命令菲罗克忒忒斯，一起到特洛伊去和参加战斗；在那里他也会康复。在特洛伊，康复了的菲罗克忒忒斯用一只毒箭杀死了帕里斯。</w:t>
      </w:r>
    </w:p>
    <w:p w:rsidR="00000000" w:rsidRDefault="00EF3B58">
      <w:pPr>
        <w:pStyle w:val="a7"/>
        <w:rPr>
          <w:rFonts w:hint="eastAsia"/>
        </w:rPr>
      </w:pPr>
    </w:p>
  </w:footnote>
  <w:footnote w:id="438">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rPr>
        <w:t>Propyl</w:t>
      </w:r>
      <w:r>
        <w:rPr>
          <w:lang w:val="de-DE"/>
        </w:rPr>
        <w:t>äen</w:t>
      </w:r>
      <w:r>
        <w:rPr>
          <w:rFonts w:hint="eastAsia"/>
          <w:lang w:val="de-DE"/>
        </w:rPr>
        <w:t>，源于希腊语</w:t>
      </w:r>
      <w:r>
        <w:rPr>
          <w:rFonts w:hint="eastAsia"/>
          <w:lang w:val="de-DE"/>
        </w:rPr>
        <w:t>propylon(</w:t>
      </w:r>
      <w:r>
        <w:rPr>
          <w:rFonts w:hint="eastAsia"/>
          <w:lang w:val="de-DE"/>
        </w:rPr>
        <w:t>前厅</w:t>
      </w:r>
      <w:r>
        <w:rPr>
          <w:rFonts w:hint="eastAsia"/>
          <w:lang w:val="de-DE"/>
        </w:rPr>
        <w:t>)</w:t>
      </w:r>
      <w:r>
        <w:rPr>
          <w:rFonts w:hint="eastAsia"/>
          <w:lang w:val="de-DE"/>
        </w:rPr>
        <w:t>；在古代，当然也在特洛伊，人们建立巨大的带纪念柱的前厅，作为神殿、宫殿和公共建筑的突出部分</w:t>
      </w:r>
      <w:r>
        <w:rPr>
          <w:rFonts w:hint="eastAsia"/>
          <w:lang w:val="de-DE"/>
        </w:rPr>
        <w:t>。</w:t>
      </w:r>
      <w:r>
        <w:rPr>
          <w:rFonts w:hint="eastAsia"/>
        </w:rPr>
        <w:t>Propyl</w:t>
      </w:r>
      <w:r>
        <w:rPr>
          <w:lang w:val="de-DE"/>
        </w:rPr>
        <w:t>äen</w:t>
      </w:r>
      <w:r>
        <w:rPr>
          <w:rFonts w:hint="eastAsia"/>
          <w:lang w:val="de-DE"/>
        </w:rPr>
        <w:t>也指歌德在</w:t>
      </w:r>
      <w:r>
        <w:rPr>
          <w:rFonts w:hint="eastAsia"/>
          <w:lang w:val="de-DE"/>
        </w:rPr>
        <w:t>1798-1800</w:t>
      </w:r>
      <w:r>
        <w:rPr>
          <w:rFonts w:hint="eastAsia"/>
          <w:lang w:val="de-DE"/>
        </w:rPr>
        <w:t>年间所编艺术杂志，这些杂志被认为好象是通向完美典范的入门。</w:t>
      </w:r>
    </w:p>
    <w:p w:rsidR="00000000" w:rsidRDefault="00EF3B58">
      <w:pPr>
        <w:pStyle w:val="a7"/>
        <w:rPr>
          <w:rFonts w:hint="eastAsia"/>
        </w:rPr>
      </w:pPr>
    </w:p>
  </w:footnote>
  <w:footnote w:id="43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】草稿：羞怯的人们，他们的举止就好象有人偷走了他们的四肢，他们在孤独中通过一种权力感进行报复——。</w:t>
      </w:r>
    </w:p>
  </w:footnote>
  <w:footnote w:id="440">
    <w:p w:rsidR="00000000" w:rsidRDefault="00EF3B58">
      <w:pPr>
        <w:pStyle w:val="a7"/>
        <w:rPr>
          <w:rFonts w:hint="eastAsia"/>
        </w:rPr>
      </w:pPr>
      <w:r>
        <w:rPr>
          <w:rStyle w:val="a8"/>
        </w:rPr>
        <w:footnoteRef/>
      </w:r>
      <w:r>
        <w:t xml:space="preserve"> </w:t>
      </w:r>
      <w:r>
        <w:rPr>
          <w:rFonts w:hint="eastAsia"/>
        </w:rPr>
        <w:t>【译注】“哲学”</w:t>
      </w:r>
      <w:r>
        <w:rPr>
          <w:rFonts w:hint="eastAsia"/>
        </w:rPr>
        <w:t>P</w:t>
      </w:r>
      <w:r>
        <w:rPr>
          <w:rFonts w:hint="eastAsia"/>
        </w:rPr>
        <w:t>ü</w:t>
      </w:r>
      <w:r>
        <w:rPr>
          <w:rFonts w:hint="eastAsia"/>
        </w:rPr>
        <w:t>tz</w:t>
      </w:r>
      <w:r>
        <w:rPr>
          <w:rFonts w:hint="eastAsia"/>
        </w:rPr>
        <w:t>版为“心理学”。【</w:t>
      </w:r>
      <w:r>
        <w:rPr>
          <w:rFonts w:hint="eastAsia"/>
        </w:rPr>
        <w:t>KSA</w:t>
      </w:r>
      <w:r>
        <w:rPr>
          <w:rFonts w:hint="eastAsia"/>
        </w:rPr>
        <w:t>】“哲学”：在第一版中为“心理学”（大八开版全集），手稿中缺。</w:t>
      </w:r>
    </w:p>
  </w:footnote>
  <w:footnote w:id="441">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这些典型用语同时也概括了瓦格纳和他的音乐。【</w:t>
      </w:r>
      <w:r>
        <w:rPr>
          <w:rFonts w:hint="eastAsia"/>
          <w:lang w:val="de-DE"/>
        </w:rPr>
        <w:t>KSA</w:t>
      </w:r>
      <w:r>
        <w:rPr>
          <w:rFonts w:hint="eastAsia"/>
          <w:lang w:val="de-DE"/>
        </w:rPr>
        <w:t>】结尾部分草稿：这是德意志原创天才最新推出的闹剧。</w:t>
      </w:r>
    </w:p>
    <w:p w:rsidR="00000000" w:rsidRDefault="00EF3B58">
      <w:pPr>
        <w:pStyle w:val="a7"/>
        <w:rPr>
          <w:rFonts w:hint="eastAsia"/>
        </w:rPr>
      </w:pPr>
    </w:p>
  </w:footnote>
  <w:footnote w:id="442">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John Wesley, 1703-9</w:t>
      </w:r>
      <w:r>
        <w:rPr>
          <w:rFonts w:hint="eastAsia"/>
          <w:lang w:val="de-DE"/>
        </w:rPr>
        <w:t>1)</w:t>
      </w:r>
      <w:r>
        <w:rPr>
          <w:rFonts w:hint="eastAsia"/>
          <w:lang w:val="de-DE"/>
        </w:rPr>
        <w:t>，循道宗的创立者，</w:t>
      </w:r>
      <w:r>
        <w:rPr>
          <w:rFonts w:hint="eastAsia"/>
          <w:lang w:val="de-DE"/>
        </w:rPr>
        <w:t>1738</w:t>
      </w:r>
      <w:r>
        <w:rPr>
          <w:rFonts w:hint="eastAsia"/>
          <w:lang w:val="de-DE"/>
        </w:rPr>
        <w:t>年他作为英国圣公会的牧师“皈依”新教兄弟会的精神。他多次旅行，宣传循道宗，使其在英格兰成为一种群众运动，在美国得到广泛传播。作为宗教觉醒运动，循道宗反对圣公会的理性主义和僵化教条，并在卫斯理死后脱离圣公会。循道宗接受宗教改革的原则，强调罪和神的救恩的普遍性，通过忏悔（皈依）获得拯救，个人对拯救的确信和对神圣化的不懈追求。</w:t>
      </w:r>
    </w:p>
    <w:p w:rsidR="00000000" w:rsidRDefault="00EF3B58">
      <w:pPr>
        <w:pStyle w:val="a7"/>
        <w:rPr>
          <w:rFonts w:hint="eastAsia"/>
        </w:rPr>
      </w:pPr>
    </w:p>
  </w:footnote>
  <w:footnote w:id="443">
    <w:p w:rsidR="00000000" w:rsidRDefault="00EF3B58">
      <w:pPr>
        <w:pStyle w:val="a7"/>
        <w:rPr>
          <w:rFonts w:hint="eastAsia"/>
          <w:lang w:val="de-DE"/>
        </w:rPr>
      </w:pPr>
      <w:r>
        <w:rPr>
          <w:rStyle w:val="a8"/>
        </w:rPr>
        <w:footnoteRef/>
      </w:r>
      <w:r>
        <w:t>【</w:t>
      </w:r>
      <w:r>
        <w:rPr>
          <w:szCs w:val="21"/>
          <w:lang w:val="de-DE"/>
        </w:rPr>
        <w:t>Pütz</w:t>
      </w:r>
      <w:r>
        <w:rPr>
          <w:lang w:val="de-DE"/>
        </w:rPr>
        <w:t>】</w:t>
      </w:r>
      <w:r>
        <w:rPr>
          <w:rFonts w:hint="eastAsia"/>
          <w:lang w:val="de-DE"/>
        </w:rPr>
        <w:t>Peter B</w:t>
      </w:r>
      <w:r>
        <w:rPr>
          <w:lang w:val="de-DE"/>
        </w:rPr>
        <w:t>öhler</w:t>
      </w:r>
      <w:r>
        <w:rPr>
          <w:rFonts w:hint="eastAsia"/>
        </w:rPr>
        <w:t>，</w:t>
      </w:r>
      <w:r>
        <w:rPr>
          <w:rFonts w:hint="eastAsia"/>
          <w:lang w:val="de-DE"/>
        </w:rPr>
        <w:t>1712-75</w:t>
      </w:r>
      <w:r>
        <w:rPr>
          <w:rFonts w:hint="eastAsia"/>
        </w:rPr>
        <w:t>，</w:t>
      </w:r>
      <w:r>
        <w:rPr>
          <w:rFonts w:hint="eastAsia"/>
          <w:lang w:val="de-DE"/>
        </w:rPr>
        <w:t>盎格鲁萨克逊兄弟会的主要教会上层人物</w:t>
      </w:r>
      <w:r>
        <w:rPr>
          <w:rFonts w:hint="eastAsia"/>
        </w:rPr>
        <w:t>，</w:t>
      </w:r>
      <w:r>
        <w:rPr>
          <w:rFonts w:hint="eastAsia"/>
          <w:lang w:val="de-DE"/>
        </w:rPr>
        <w:t>来自亲岑道夫伯爵</w:t>
      </w:r>
      <w:r>
        <w:rPr>
          <w:rFonts w:hint="eastAsia"/>
        </w:rPr>
        <w:t>（</w:t>
      </w:r>
      <w:r>
        <w:rPr>
          <w:rFonts w:hint="eastAsia"/>
          <w:lang w:val="de-DE"/>
        </w:rPr>
        <w:t>Nikolaus Ludwig von Zi</w:t>
      </w:r>
      <w:r>
        <w:rPr>
          <w:rFonts w:hint="eastAsia"/>
          <w:lang w:val="de-DE"/>
        </w:rPr>
        <w:t>nzendorf, 1700-60</w:t>
      </w:r>
      <w:r>
        <w:rPr>
          <w:rFonts w:hint="eastAsia"/>
        </w:rPr>
        <w:t>）</w:t>
      </w:r>
      <w:r>
        <w:rPr>
          <w:rFonts w:hint="eastAsia"/>
          <w:lang w:val="de-DE"/>
        </w:rPr>
        <w:t>的周围。亲岑道夫作为虔信派摩拉维亚兄弟会的创始人通过伯勒尔影响了循道宗创始人卫斯理。</w:t>
      </w:r>
    </w:p>
    <w:p w:rsidR="00000000" w:rsidRDefault="00EF3B58">
      <w:pPr>
        <w:pStyle w:val="a7"/>
        <w:rPr>
          <w:rFonts w:hint="eastAsia"/>
        </w:rPr>
      </w:pPr>
    </w:p>
  </w:footnote>
  <w:footnote w:id="444">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引文出自莱凯（</w:t>
      </w:r>
      <w:r>
        <w:rPr>
          <w:rFonts w:hint="eastAsia"/>
          <w:lang w:val="de-DE"/>
        </w:rPr>
        <w:t>Lecky</w:t>
      </w:r>
      <w:r>
        <w:rPr>
          <w:rFonts w:hint="eastAsia"/>
          <w:lang w:val="de-DE"/>
        </w:rPr>
        <w:t>）：《</w:t>
      </w:r>
      <w:r>
        <w:rPr>
          <w:rFonts w:hint="eastAsia"/>
          <w:lang w:val="de-DE"/>
        </w:rPr>
        <w:t>18</w:t>
      </w:r>
      <w:r>
        <w:rPr>
          <w:rFonts w:hint="eastAsia"/>
          <w:lang w:val="de-DE"/>
        </w:rPr>
        <w:t>世纪英国史》，卷</w:t>
      </w:r>
      <w:r>
        <w:rPr>
          <w:rFonts w:hint="eastAsia"/>
          <w:lang w:val="de-DE"/>
        </w:rPr>
        <w:t>2</w:t>
      </w:r>
      <w:r>
        <w:rPr>
          <w:rFonts w:hint="eastAsia"/>
          <w:lang w:val="de-DE"/>
        </w:rPr>
        <w:t>，章</w:t>
      </w:r>
      <w:r>
        <w:rPr>
          <w:rFonts w:hint="eastAsia"/>
          <w:lang w:val="de-DE"/>
        </w:rPr>
        <w:t>9</w:t>
      </w:r>
      <w:r>
        <w:rPr>
          <w:rFonts w:hint="eastAsia"/>
          <w:lang w:val="de-DE"/>
        </w:rPr>
        <w:t>，页</w:t>
      </w:r>
      <w:r>
        <w:rPr>
          <w:rFonts w:hint="eastAsia"/>
          <w:lang w:val="de-DE"/>
        </w:rPr>
        <w:t>600</w:t>
      </w:r>
      <w:r>
        <w:rPr>
          <w:rFonts w:hint="eastAsia"/>
          <w:lang w:val="de-DE"/>
        </w:rPr>
        <w:t>。【</w:t>
      </w:r>
      <w:r>
        <w:rPr>
          <w:rFonts w:hint="eastAsia"/>
          <w:lang w:val="de-DE"/>
        </w:rPr>
        <w:t>KSA</w:t>
      </w:r>
      <w:r>
        <w:rPr>
          <w:rFonts w:hint="eastAsia"/>
          <w:lang w:val="de-DE"/>
        </w:rPr>
        <w:t>】草稿：直到今天，一个独自生活、没有多少知识、拥有一些观念和很多自负的人，仍然很容易将自己看作一个先知，并真心以为，没有他人类就活不下去。</w:t>
      </w:r>
    </w:p>
    <w:p w:rsidR="00000000" w:rsidRDefault="00EF3B58">
      <w:pPr>
        <w:pStyle w:val="a7"/>
        <w:rPr>
          <w:rFonts w:hint="eastAsia"/>
        </w:rPr>
      </w:pPr>
    </w:p>
  </w:footnote>
  <w:footnote w:id="445">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尼采选择不可救药的引诱者唐璜的文学题材作为比喻，唐璜永远不停地追寻他的引诱艺术爱好的新的牺牲品，而他对他所引诱的女性的爱仅仅是一个借口。</w:t>
      </w:r>
    </w:p>
    <w:p w:rsidR="00000000" w:rsidRDefault="00EF3B58">
      <w:pPr>
        <w:pStyle w:val="a7"/>
        <w:rPr>
          <w:rFonts w:hint="eastAsia"/>
        </w:rPr>
      </w:pPr>
    </w:p>
  </w:footnote>
  <w:footnote w:id="446">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苦艾酒是一种（有害健康的）以苦艾为原料制成的烈性酒。硝酸被用来分解一种金银合金。</w:t>
      </w:r>
    </w:p>
    <w:p w:rsidR="00000000" w:rsidRDefault="00EF3B58">
      <w:pPr>
        <w:pStyle w:val="a7"/>
        <w:rPr>
          <w:rFonts w:hint="eastAsia"/>
        </w:rPr>
      </w:pPr>
    </w:p>
  </w:footnote>
  <w:footnote w:id="447">
    <w:p w:rsidR="00000000" w:rsidRDefault="00EF3B58">
      <w:pPr>
        <w:pStyle w:val="a7"/>
        <w:rPr>
          <w:rFonts w:hint="eastAsia"/>
          <w:lang w:val="de-DE"/>
        </w:rPr>
      </w:pPr>
      <w:r>
        <w:rPr>
          <w:rStyle w:val="a8"/>
        </w:rPr>
        <w:footnoteRef/>
      </w:r>
      <w:r>
        <w:t>【</w:t>
      </w:r>
      <w:r>
        <w:rPr>
          <w:szCs w:val="21"/>
          <w:lang w:val="de-DE"/>
        </w:rPr>
        <w:t>Pütz</w:t>
      </w:r>
      <w:r>
        <w:rPr>
          <w:lang w:val="de-DE"/>
        </w:rPr>
        <w:t>】</w:t>
      </w:r>
      <w:r>
        <w:t xml:space="preserve"> </w:t>
      </w:r>
      <w:r>
        <w:rPr>
          <w:rFonts w:hint="eastAsia"/>
          <w:lang w:val="de-DE"/>
        </w:rPr>
        <w:t>Sonntagsheiligung</w:t>
      </w:r>
      <w:r>
        <w:rPr>
          <w:rFonts w:hint="eastAsia"/>
          <w:lang w:val="de-DE"/>
        </w:rPr>
        <w:t>，由于加尔文</w:t>
      </w:r>
      <w:r>
        <w:rPr>
          <w:rFonts w:hint="eastAsia"/>
          <w:lang w:val="de-DE"/>
        </w:rPr>
        <w:t>-</w:t>
      </w:r>
      <w:r>
        <w:rPr>
          <w:rFonts w:hint="eastAsia"/>
          <w:lang w:val="de-DE"/>
        </w:rPr>
        <w:t>清教的传统，在英格兰，“星期日神圣化”，对不敬的娱乐、工作、甚至孩子的游戏的禁止，被赋予了一种特别的价值。</w:t>
      </w:r>
    </w:p>
    <w:p w:rsidR="00000000" w:rsidRDefault="00EF3B58">
      <w:pPr>
        <w:pStyle w:val="a7"/>
        <w:rPr>
          <w:rFonts w:hint="eastAsia"/>
        </w:rPr>
      </w:pPr>
    </w:p>
  </w:footnote>
  <w:footnote w:id="448">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那些疲倦于生活的人看到热烈欢快的景象，听到愉快的音乐，总是感到难言之伤痛：在每一株玫瑰都掩盖着一个坟墓，而玫瑰并不知道它们掩盖的是什么。垂死的儿童在病床上还在做儿童游戏。这种伤痛是疲倦之阴暗背景对于欢乐的反射——不</w:t>
      </w:r>
      <w:r>
        <w:rPr>
          <w:rFonts w:hint="eastAsia"/>
        </w:rPr>
        <w:t>是对快乐生活的有根据的判断。</w:t>
      </w:r>
    </w:p>
  </w:footnote>
  <w:footnote w:id="44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】“但也仅仅是这些人而已”：可以据此判断圣徒。（草稿）</w:t>
      </w:r>
    </w:p>
  </w:footnote>
  <w:footnote w:id="45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】草稿：我们不认为动物是道德性的！动物同样不认为我们是道德性的！我们的人性也许是一种偏见。</w:t>
      </w:r>
    </w:p>
  </w:footnote>
  <w:footnote w:id="451">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寂静主义精神原则的信奉者。</w:t>
      </w:r>
    </w:p>
    <w:p w:rsidR="00000000" w:rsidRDefault="00EF3B58">
      <w:pPr>
        <w:pStyle w:val="a7"/>
        <w:rPr>
          <w:rFonts w:hint="eastAsia"/>
        </w:rPr>
      </w:pPr>
    </w:p>
  </w:footnote>
  <w:footnote w:id="452">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参康德《实践理性批判》，第一部分，第一卷，第二章（“纯粹实践理性的动机”）。</w:t>
      </w:r>
    </w:p>
    <w:p w:rsidR="00000000" w:rsidRDefault="00EF3B58">
      <w:pPr>
        <w:pStyle w:val="a7"/>
        <w:rPr>
          <w:rFonts w:hint="eastAsia"/>
        </w:rPr>
      </w:pPr>
    </w:p>
  </w:footnote>
  <w:footnote w:id="45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】“想入非非”：情绪性。（清样）</w:t>
      </w:r>
    </w:p>
  </w:footnote>
  <w:footnote w:id="45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】“沙漠、自己的沼泽”：荒漠，海洋。（清样）</w:t>
      </w:r>
    </w:p>
  </w:footnote>
  <w:footnote w:id="455">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 xml:space="preserve"> S</w:t>
      </w:r>
      <w:r>
        <w:rPr>
          <w:lang w:val="de-DE"/>
        </w:rPr>
        <w:t>äulenheiligen</w:t>
      </w:r>
      <w:r>
        <w:rPr>
          <w:rFonts w:hint="eastAsia"/>
          <w:lang w:val="de-DE"/>
        </w:rPr>
        <w:t>，高柱苦行僧，源于</w:t>
      </w:r>
      <w:r>
        <w:rPr>
          <w:rFonts w:hint="eastAsia"/>
          <w:lang w:val="de-DE"/>
        </w:rPr>
        <w:t>希腊文</w:t>
      </w:r>
      <w:r>
        <w:rPr>
          <w:rFonts w:hint="eastAsia"/>
          <w:lang w:val="de-DE"/>
        </w:rPr>
        <w:t>stylos(</w:t>
      </w:r>
      <w:r>
        <w:rPr>
          <w:rFonts w:hint="eastAsia"/>
          <w:lang w:val="de-DE"/>
        </w:rPr>
        <w:t>柱子</w:t>
      </w:r>
      <w:r>
        <w:rPr>
          <w:rFonts w:hint="eastAsia"/>
          <w:lang w:val="de-DE"/>
        </w:rPr>
        <w:t>)</w:t>
      </w:r>
      <w:r>
        <w:rPr>
          <w:rFonts w:hint="eastAsia"/>
          <w:lang w:val="de-DE"/>
        </w:rPr>
        <w:t>。基督教修行的特殊形式，</w:t>
      </w:r>
      <w:r>
        <w:rPr>
          <w:rFonts w:hint="eastAsia"/>
          <w:lang w:val="de-DE"/>
        </w:rPr>
        <w:t>4-6</w:t>
      </w:r>
      <w:r>
        <w:rPr>
          <w:rFonts w:hint="eastAsia"/>
          <w:lang w:val="de-DE"/>
        </w:rPr>
        <w:t>世纪在东方教会里一度广泛传播。为了更接近上帝，隐居者在一根柱子上孤独地度过他的生活，并且驱使自己将这种站立作为禁欲练习，直到最后筋疲力尽。他们常常是朝圣旅行的目标，作为预言者有巨大的影响。</w:t>
      </w:r>
    </w:p>
    <w:p w:rsidR="00000000" w:rsidRDefault="00EF3B58">
      <w:pPr>
        <w:pStyle w:val="a7"/>
        <w:rPr>
          <w:rFonts w:hint="eastAsia"/>
        </w:rPr>
      </w:pPr>
    </w:p>
  </w:footnote>
  <w:footnote w:id="456">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生活在公元前</w:t>
      </w:r>
      <w:r>
        <w:rPr>
          <w:rFonts w:hint="eastAsia"/>
          <w:lang w:val="de-DE"/>
        </w:rPr>
        <w:t>8</w:t>
      </w:r>
      <w:r>
        <w:rPr>
          <w:rFonts w:hint="eastAsia"/>
          <w:lang w:val="de-DE"/>
        </w:rPr>
        <w:t>世纪，西方最早的史诗诗人，希腊人认为他是《伊利亚特》和《奥德赛》的作者；几千年来被阅读最多和最为人赞美的诗人。希腊人崇敬他，将他看作他们自己的人的形象和神的世界的第一个真正的创造者。尼采在荷马身上看到的也同样是希腊人的代表。因此尼采在</w:t>
      </w:r>
      <w:r>
        <w:rPr>
          <w:rFonts w:hint="eastAsia"/>
          <w:lang w:val="de-DE"/>
        </w:rPr>
        <w:t>此援引贺拉斯的《诗艺》，“大才如荷马者亦时有疏忽，”为了让人们原谅他作品的长度，“就打一会盹”（行</w:t>
      </w:r>
      <w:r>
        <w:rPr>
          <w:rFonts w:hint="eastAsia"/>
          <w:lang w:val="de-DE"/>
        </w:rPr>
        <w:t>359</w:t>
      </w:r>
      <w:r>
        <w:rPr>
          <w:rFonts w:hint="eastAsia"/>
          <w:lang w:val="de-DE"/>
        </w:rPr>
        <w:t>以下）。尼采关于“被野心驱使时刻全神贯注的艺术家”的评论在贺拉斯的文字中也找到了其对应，或者更准确地说，在亚历山大大帝的天真的宫廷诗人查里罗斯（</w:t>
      </w:r>
      <w:r>
        <w:rPr>
          <w:rFonts w:hint="eastAsia"/>
          <w:lang w:val="de-DE"/>
        </w:rPr>
        <w:t>Choirilos</w:t>
      </w:r>
      <w:r>
        <w:rPr>
          <w:rFonts w:hint="eastAsia"/>
          <w:lang w:val="de-DE"/>
        </w:rPr>
        <w:t>）身上找到勤奋但是拙劣的文学家的原型（贺拉斯：《诗学》，行</w:t>
      </w:r>
      <w:r>
        <w:rPr>
          <w:rFonts w:hint="eastAsia"/>
          <w:lang w:val="de-DE"/>
        </w:rPr>
        <w:t>356</w:t>
      </w:r>
      <w:r>
        <w:rPr>
          <w:rFonts w:hint="eastAsia"/>
          <w:lang w:val="de-DE"/>
        </w:rPr>
        <w:t>以下）。</w:t>
      </w:r>
    </w:p>
    <w:p w:rsidR="00000000" w:rsidRDefault="00EF3B58">
      <w:pPr>
        <w:pStyle w:val="a7"/>
        <w:rPr>
          <w:rFonts w:hint="eastAsia"/>
        </w:rPr>
      </w:pPr>
    </w:p>
  </w:footnote>
  <w:footnote w:id="45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】草稿：如果像人们所说，荷马时有疏忽，那么，他比那些从不疏忽的人更精明。时不时地犯个错：否则没有人能忍受我们，我们就会变成人们痛恨地跟在后面的工头。</w:t>
      </w:r>
    </w:p>
  </w:footnote>
  <w:footnote w:id="458">
    <w:p w:rsidR="00000000" w:rsidRDefault="00EF3B58">
      <w:pPr>
        <w:pStyle w:val="a7"/>
        <w:rPr>
          <w:rFonts w:hint="eastAsia"/>
        </w:rPr>
      </w:pPr>
      <w:r>
        <w:rPr>
          <w:rStyle w:val="a8"/>
        </w:rPr>
        <w:footnoteRef/>
      </w:r>
      <w:r>
        <w:t xml:space="preserve"> </w:t>
      </w:r>
      <w:r>
        <w:rPr>
          <w:rFonts w:hint="eastAsia"/>
        </w:rPr>
        <w:t>【</w:t>
      </w:r>
      <w:r>
        <w:rPr>
          <w:rFonts w:hint="eastAsia"/>
        </w:rPr>
        <w:t>K</w:t>
      </w:r>
      <w:r>
        <w:rPr>
          <w:rFonts w:hint="eastAsia"/>
        </w:rPr>
        <w:t>SA</w:t>
      </w:r>
      <w:r>
        <w:rPr>
          <w:rFonts w:hint="eastAsia"/>
        </w:rPr>
        <w:t>】“其智慧”：道德。（清样）</w:t>
      </w:r>
    </w:p>
  </w:footnote>
  <w:footnote w:id="45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】“一个对其他……冲动”：叔本华这样说——毫无节制的性冲动的判断，（草稿）</w:t>
      </w:r>
    </w:p>
  </w:footnote>
  <w:footnote w:id="460">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来自萨摩斯的希腊哲学家、数学家和天文学家毕达哥拉斯之学说的大多不为人知的信奉者。虽然人们对他和他的学说很少了解，但是通过亚里士多德人们却对毕达哥拉斯派的学说知道的较多。他们建立了一个以意大利南部为中心、有严格的生活规定（如缄默禁令）的团体。他们的学说将数学原理理解为存在的根本秩序，因此世界的和谐通过数字关系表现出来。</w:t>
      </w:r>
    </w:p>
    <w:p w:rsidR="00000000" w:rsidRDefault="00EF3B58">
      <w:pPr>
        <w:pStyle w:val="a7"/>
        <w:rPr>
          <w:rFonts w:hint="eastAsia"/>
        </w:rPr>
      </w:pPr>
    </w:p>
  </w:footnote>
  <w:footnote w:id="46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】开头部分草稿：面对任何一个死亡场面，我</w:t>
      </w:r>
      <w:r>
        <w:rPr>
          <w:rFonts w:hint="eastAsia"/>
        </w:rPr>
        <w:t>都有（？）一种印象，—。</w:t>
      </w:r>
    </w:p>
  </w:footnote>
  <w:footnote w:id="462">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】草稿：做出许诺的不是言辞，而是言辞后面没有说出来的东西。不仅如此，言辞还消耗了一部分力量，从而减弱了许诺的效力。</w:t>
      </w:r>
    </w:p>
  </w:footnote>
  <w:footnote w:id="463">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尼采在此转述费希特。在他反对</w:t>
      </w:r>
      <w:r>
        <w:rPr>
          <w:rFonts w:hint="eastAsia"/>
          <w:lang w:val="de-DE"/>
        </w:rPr>
        <w:t>1788</w:t>
      </w:r>
      <w:r>
        <w:rPr>
          <w:rFonts w:hint="eastAsia"/>
          <w:lang w:val="de-DE"/>
        </w:rPr>
        <w:t>年普鲁士书报检查法令的〈向欧洲各国君主索回思想自由〉（</w:t>
      </w:r>
      <w:r>
        <w:rPr>
          <w:rFonts w:hint="eastAsia"/>
          <w:lang w:val="de-DE"/>
        </w:rPr>
        <w:t>1793</w:t>
      </w:r>
      <w:r>
        <w:rPr>
          <w:rFonts w:hint="eastAsia"/>
          <w:lang w:val="de-DE"/>
        </w:rPr>
        <w:t>）一文中，费希特将“思想自由”，就是将发表意见的自由，看作是追求真理的前提条件。在这一背景下他要求：“君主，你无权压制我们的思想自由</w:t>
      </w:r>
      <w:r>
        <w:rPr>
          <w:rFonts w:hint="eastAsia"/>
          <w:lang w:val="de-DE"/>
        </w:rPr>
        <w:t>[</w:t>
      </w:r>
      <w:r>
        <w:rPr>
          <w:rFonts w:hint="eastAsia"/>
          <w:lang w:val="de-DE"/>
        </w:rPr>
        <w:t>……</w:t>
      </w:r>
      <w:r>
        <w:rPr>
          <w:rFonts w:hint="eastAsia"/>
          <w:lang w:val="de-DE"/>
        </w:rPr>
        <w:t>]</w:t>
      </w:r>
      <w:r>
        <w:rPr>
          <w:rFonts w:hint="eastAsia"/>
          <w:lang w:val="de-DE"/>
        </w:rPr>
        <w:t>，当你周围的世界倒台，当你和你的一伙将要被埋葬在你的废墟下。”（费希特《拜仁科学院全集》，斯图加特</w:t>
      </w:r>
      <w:r>
        <w:rPr>
          <w:rFonts w:hint="eastAsia"/>
          <w:lang w:val="de-DE"/>
        </w:rPr>
        <w:t>196</w:t>
      </w:r>
      <w:r>
        <w:rPr>
          <w:rFonts w:hint="eastAsia"/>
          <w:lang w:val="de-DE"/>
        </w:rPr>
        <w:t>4</w:t>
      </w:r>
      <w:r>
        <w:rPr>
          <w:rFonts w:hint="eastAsia"/>
          <w:lang w:val="de-DE"/>
        </w:rPr>
        <w:t>以后，第一系列，第一卷，页</w:t>
      </w:r>
      <w:r>
        <w:rPr>
          <w:rFonts w:hint="eastAsia"/>
          <w:lang w:val="de-DE"/>
        </w:rPr>
        <w:t>187</w:t>
      </w:r>
      <w:r>
        <w:rPr>
          <w:rFonts w:hint="eastAsia"/>
          <w:lang w:val="de-DE"/>
        </w:rPr>
        <w:t>）</w:t>
      </w:r>
    </w:p>
    <w:p w:rsidR="00000000" w:rsidRDefault="00EF3B58">
      <w:pPr>
        <w:pStyle w:val="a7"/>
        <w:rPr>
          <w:rFonts w:hint="eastAsia"/>
        </w:rPr>
      </w:pPr>
    </w:p>
  </w:footnote>
  <w:footnote w:id="46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】草稿：我们的反感往往是本能使然的：我们为此提出的通常是本能以外的与本能无关的其他理由。我们提出理由，已经是在进行一种美化了。</w:t>
      </w:r>
    </w:p>
  </w:footnote>
  <w:footnote w:id="46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】草稿：节制是美的，其误在于，它以阴沉和让人扫兴的面目出现。</w:t>
      </w:r>
    </w:p>
  </w:footnote>
  <w:footnote w:id="466">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指阿特拉斯的“阔背”；阿特拉斯是希腊神话中的一个巨人，他的肩膀支撑着天界和苍穹。当赫拉克勒斯被派去偷金苹果，他暂时接过阿特拉斯肩上的重担，以便让阿特拉斯帮他去偷。在完成使命后，阿特拉斯却不愿意再接过沉重的苍天，而是让赫拉克勒斯扛下去。然而赫拉</w:t>
      </w:r>
      <w:r>
        <w:rPr>
          <w:rFonts w:hint="eastAsia"/>
          <w:lang w:val="de-DE"/>
        </w:rPr>
        <w:t>克勒斯假装说，他先得放个垫肩，从而骗阿特拉斯重新负担起他的沉重的使命。【</w:t>
      </w:r>
      <w:r>
        <w:rPr>
          <w:rFonts w:hint="eastAsia"/>
          <w:lang w:val="de-DE"/>
        </w:rPr>
        <w:t>KSA</w:t>
      </w:r>
      <w:r>
        <w:rPr>
          <w:rFonts w:hint="eastAsia"/>
          <w:lang w:val="de-DE"/>
        </w:rPr>
        <w:t>】草稿：一个人在其中羞于表达其虚弱和病态的环境，是我希望的：但我现在所处的环境，其对人的影响正好相反，人们在其中只能抱怨和讲述困苦。如此感觉带来环境的不满和忿怒。－阿特拉斯：参海涅：叙事诗集，还乡，</w:t>
      </w:r>
      <w:r>
        <w:rPr>
          <w:rFonts w:hint="eastAsia"/>
          <w:lang w:val="de-DE"/>
        </w:rPr>
        <w:t>24</w:t>
      </w:r>
      <w:r>
        <w:rPr>
          <w:rFonts w:hint="eastAsia"/>
          <w:lang w:val="de-DE"/>
        </w:rPr>
        <w:t>。</w:t>
      </w:r>
    </w:p>
    <w:p w:rsidR="00000000" w:rsidRDefault="00EF3B58">
      <w:pPr>
        <w:pStyle w:val="a7"/>
        <w:rPr>
          <w:rFonts w:hint="eastAsia"/>
        </w:rPr>
      </w:pPr>
    </w:p>
  </w:footnote>
  <w:footnote w:id="467">
    <w:p w:rsidR="00000000" w:rsidRDefault="00EF3B58">
      <w:pPr>
        <w:pStyle w:val="a7"/>
        <w:rPr>
          <w:rFonts w:hint="eastAsia"/>
          <w:lang w:val="de-DE"/>
        </w:rPr>
      </w:pPr>
      <w:r>
        <w:rPr>
          <w:rStyle w:val="a8"/>
        </w:rPr>
        <w:footnoteRef/>
      </w:r>
      <w:r>
        <w:t>【</w:t>
      </w:r>
      <w:r>
        <w:rPr>
          <w:szCs w:val="21"/>
        </w:rPr>
        <w:t>Pütz</w:t>
      </w:r>
      <w:r>
        <w:rPr>
          <w:lang w:val="de-DE"/>
        </w:rPr>
        <w:t>】</w:t>
      </w:r>
      <w:r>
        <w:t xml:space="preserve"> </w:t>
      </w:r>
      <w:r>
        <w:rPr>
          <w:rFonts w:hint="eastAsia"/>
        </w:rPr>
        <w:t>Zyniker</w:t>
      </w:r>
      <w:r>
        <w:rPr>
          <w:rFonts w:hint="eastAsia"/>
        </w:rPr>
        <w:t>，</w:t>
      </w:r>
      <w:r>
        <w:rPr>
          <w:rFonts w:hint="eastAsia"/>
          <w:lang w:val="de-DE"/>
        </w:rPr>
        <w:t>希腊文</w:t>
      </w:r>
      <w:r>
        <w:rPr>
          <w:rFonts w:hint="eastAsia"/>
        </w:rPr>
        <w:t>：</w:t>
      </w:r>
      <w:r>
        <w:rPr>
          <w:rFonts w:hint="eastAsia"/>
        </w:rPr>
        <w:t xml:space="preserve"> Kyniker</w:t>
      </w:r>
      <w:r>
        <w:rPr>
          <w:rFonts w:hint="eastAsia"/>
        </w:rPr>
        <w:t>（</w:t>
      </w:r>
      <w:r>
        <w:rPr>
          <w:rFonts w:hint="eastAsia"/>
          <w:lang w:val="de-DE"/>
        </w:rPr>
        <w:t>来源于</w:t>
      </w:r>
      <w:r>
        <w:rPr>
          <w:rFonts w:hint="eastAsia"/>
        </w:rPr>
        <w:t>kynikos[</w:t>
      </w:r>
      <w:r>
        <w:rPr>
          <w:rFonts w:hint="eastAsia"/>
          <w:lang w:val="de-DE"/>
        </w:rPr>
        <w:t>狗似的</w:t>
      </w:r>
      <w:r>
        <w:rPr>
          <w:rFonts w:hint="eastAsia"/>
        </w:rPr>
        <w:t>][</w:t>
      </w:r>
      <w:r>
        <w:rPr>
          <w:rFonts w:hint="eastAsia"/>
          <w:lang w:val="de-DE"/>
        </w:rPr>
        <w:t>就其简朴和不以为耻的生活方式而言</w:t>
      </w:r>
      <w:r>
        <w:rPr>
          <w:rFonts w:hint="eastAsia"/>
        </w:rPr>
        <w:t>]</w:t>
      </w:r>
      <w:r>
        <w:rPr>
          <w:rFonts w:hint="eastAsia"/>
        </w:rPr>
        <w:t>）；</w:t>
      </w:r>
      <w:r>
        <w:rPr>
          <w:rFonts w:hint="eastAsia"/>
          <w:lang w:val="de-DE"/>
        </w:rPr>
        <w:t>犬儒派是一些与苏格拉底的美德学说联系在一起的希腊哲学家。根据其主要代表安提斯泰尼斯和第欧根尼的学说</w:t>
      </w:r>
      <w:r>
        <w:rPr>
          <w:rFonts w:hint="eastAsia"/>
          <w:lang w:val="de-DE"/>
        </w:rPr>
        <w:t>，最高的美德是内心幸福的美德，也就是简朴以及因此非依赖的美德。对于犬儒派生活方式的拒绝后来发展成贬义的概念“犬儒主义者”和“犬儒主义”。</w:t>
      </w:r>
    </w:p>
    <w:p w:rsidR="00000000" w:rsidRDefault="00EF3B58">
      <w:pPr>
        <w:pStyle w:val="a7"/>
        <w:rPr>
          <w:rFonts w:hint="eastAsia"/>
        </w:rPr>
      </w:pPr>
    </w:p>
  </w:footnote>
  <w:footnote w:id="468">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参</w:t>
      </w:r>
      <w:r>
        <w:rPr>
          <w:rFonts w:hint="eastAsia"/>
          <w:lang w:val="de-DE"/>
        </w:rPr>
        <w:t>PÜTZ</w:t>
      </w:r>
      <w:r>
        <w:rPr>
          <w:rFonts w:hint="eastAsia"/>
          <w:lang w:val="de-DE"/>
        </w:rPr>
        <w:t>版编辑说明。</w:t>
      </w:r>
    </w:p>
    <w:p w:rsidR="00000000" w:rsidRDefault="00EF3B58">
      <w:pPr>
        <w:pStyle w:val="a7"/>
        <w:rPr>
          <w:rFonts w:hint="eastAsia"/>
        </w:rPr>
      </w:pPr>
    </w:p>
  </w:footnote>
  <w:footnote w:id="46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】草稿：“他不了解人”——这或者意味着，他不了解个别性——或者意味着，他不了解一般性。</w:t>
      </w:r>
    </w:p>
  </w:footnote>
  <w:footnote w:id="470">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参《马太福音》</w:t>
      </w:r>
      <w:r>
        <w:rPr>
          <w:rFonts w:hint="eastAsia"/>
          <w:lang w:val="de-DE"/>
        </w:rPr>
        <w:t>5</w:t>
      </w:r>
      <w:r>
        <w:rPr>
          <w:rFonts w:hint="eastAsia"/>
          <w:lang w:val="de-DE"/>
        </w:rPr>
        <w:t>，</w:t>
      </w:r>
      <w:r>
        <w:rPr>
          <w:rFonts w:hint="eastAsia"/>
          <w:lang w:val="de-DE"/>
        </w:rPr>
        <w:t>44</w:t>
      </w:r>
      <w:r>
        <w:rPr>
          <w:rFonts w:hint="eastAsia"/>
          <w:lang w:val="de-DE"/>
        </w:rPr>
        <w:t>和《路加福音》</w:t>
      </w:r>
      <w:r>
        <w:rPr>
          <w:rFonts w:hint="eastAsia"/>
          <w:lang w:val="de-DE"/>
        </w:rPr>
        <w:t>6</w:t>
      </w:r>
      <w:r>
        <w:rPr>
          <w:rFonts w:hint="eastAsia"/>
          <w:lang w:val="de-DE"/>
        </w:rPr>
        <w:t>，</w:t>
      </w:r>
      <w:r>
        <w:rPr>
          <w:rFonts w:hint="eastAsia"/>
          <w:lang w:val="de-DE"/>
        </w:rPr>
        <w:t>27</w:t>
      </w:r>
      <w:r>
        <w:rPr>
          <w:rFonts w:hint="eastAsia"/>
          <w:lang w:val="de-DE"/>
        </w:rPr>
        <w:t>、</w:t>
      </w:r>
      <w:r>
        <w:rPr>
          <w:rFonts w:hint="eastAsia"/>
          <w:lang w:val="de-DE"/>
        </w:rPr>
        <w:t>35</w:t>
      </w:r>
      <w:r>
        <w:rPr>
          <w:rFonts w:hint="eastAsia"/>
          <w:lang w:val="de-DE"/>
        </w:rPr>
        <w:t>。（参前</w:t>
      </w:r>
      <w:r>
        <w:rPr>
          <w:rFonts w:hint="eastAsia"/>
          <w:lang w:val="de-DE"/>
        </w:rPr>
        <w:t>205</w:t>
      </w:r>
      <w:r>
        <w:rPr>
          <w:rFonts w:hint="eastAsia"/>
          <w:lang w:val="de-DE"/>
        </w:rPr>
        <w:t>节“论以色列民族”，页</w:t>
      </w:r>
      <w:r>
        <w:rPr>
          <w:rFonts w:hint="eastAsia"/>
          <w:lang w:val="de-DE"/>
        </w:rPr>
        <w:t>160</w:t>
      </w:r>
      <w:r>
        <w:rPr>
          <w:rFonts w:hint="eastAsia"/>
          <w:lang w:val="de-DE"/>
        </w:rPr>
        <w:t>以下。）</w:t>
      </w:r>
    </w:p>
    <w:p w:rsidR="00000000" w:rsidRDefault="00EF3B58">
      <w:pPr>
        <w:pStyle w:val="a7"/>
        <w:rPr>
          <w:rFonts w:hint="eastAsia"/>
        </w:rPr>
      </w:pPr>
    </w:p>
  </w:footnote>
  <w:footnote w:id="47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】“很少……虚荣之上”：很少想到别人；这使他们超越于虚荣之上。—草稿结尾部分：西塞罗很少激情，德摩</w:t>
      </w:r>
      <w:r>
        <w:rPr>
          <w:rFonts w:hint="eastAsia"/>
        </w:rPr>
        <w:t>斯提尼有激情。</w:t>
      </w:r>
    </w:p>
  </w:footnote>
  <w:footnote w:id="472">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】“然虽……更感兴趣”：二者都通过真理得到了满足。（草稿）</w:t>
      </w:r>
    </w:p>
  </w:footnote>
  <w:footnote w:id="47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】草稿：如果人不知道去爱别人，那么，最后他就会不知道去爱自己。—参尼采</w:t>
      </w:r>
      <w:r>
        <w:rPr>
          <w:rFonts w:hint="eastAsia"/>
        </w:rPr>
        <w:t>1880</w:t>
      </w:r>
      <w:r>
        <w:rPr>
          <w:rFonts w:hint="eastAsia"/>
        </w:rPr>
        <w:t>年</w:t>
      </w:r>
      <w:r>
        <w:rPr>
          <w:rFonts w:hint="eastAsia"/>
        </w:rPr>
        <w:t>7</w:t>
      </w:r>
      <w:r>
        <w:rPr>
          <w:rFonts w:hint="eastAsia"/>
        </w:rPr>
        <w:t>月</w:t>
      </w:r>
      <w:r>
        <w:rPr>
          <w:rFonts w:hint="eastAsia"/>
        </w:rPr>
        <w:t>18</w:t>
      </w:r>
      <w:r>
        <w:rPr>
          <w:rFonts w:hint="eastAsia"/>
        </w:rPr>
        <w:t>日从玛丽巴德致加斯特（</w:t>
      </w:r>
      <w:r>
        <w:rPr>
          <w:rFonts w:hint="eastAsia"/>
        </w:rPr>
        <w:t>Peter Gaster</w:t>
      </w:r>
      <w:r>
        <w:rPr>
          <w:rFonts w:hint="eastAsia"/>
        </w:rPr>
        <w:t>）的信。</w:t>
      </w:r>
    </w:p>
  </w:footnote>
  <w:footnote w:id="47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】“我这里指……配得上我？”：后者是有力量的男人，所以在激情中成为献身的男人——前者是弱者，所以在激情中最骄傲。</w:t>
      </w:r>
    </w:p>
  </w:footnote>
  <w:footnote w:id="47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】草稿：我们若要与我们的激情告别，就不应该带着仇恨。基督徒毁于他们的仇恨。</w:t>
      </w:r>
    </w:p>
  </w:footnote>
  <w:footnote w:id="476">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】草稿：注意，对我们的献身热情乃是对内心背</w:t>
      </w:r>
      <w:r>
        <w:rPr>
          <w:rFonts w:hint="eastAsia"/>
        </w:rPr>
        <w:t>叛的补偿和是一种忿怒！——一种自愿的盲目。</w:t>
      </w:r>
    </w:p>
  </w:footnote>
  <w:footnote w:id="477">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拉丁语：爱之良药；指罗马诗人奥维德（</w:t>
      </w:r>
      <w:r>
        <w:rPr>
          <w:rFonts w:hint="eastAsia"/>
          <w:lang w:val="de-DE"/>
        </w:rPr>
        <w:t xml:space="preserve">Ovid, </w:t>
      </w:r>
      <w:r>
        <w:rPr>
          <w:rFonts w:hint="eastAsia"/>
          <w:lang w:val="de-DE"/>
        </w:rPr>
        <w:t>公元前</w:t>
      </w:r>
      <w:r>
        <w:rPr>
          <w:rFonts w:hint="eastAsia"/>
          <w:lang w:val="de-DE"/>
        </w:rPr>
        <w:t>43-</w:t>
      </w:r>
      <w:r>
        <w:rPr>
          <w:rFonts w:hint="eastAsia"/>
          <w:lang w:val="de-DE"/>
        </w:rPr>
        <w:t>公元后</w:t>
      </w:r>
      <w:r>
        <w:rPr>
          <w:rFonts w:hint="eastAsia"/>
          <w:lang w:val="de-DE"/>
        </w:rPr>
        <w:t>18</w:t>
      </w:r>
      <w:r>
        <w:rPr>
          <w:rFonts w:hint="eastAsia"/>
          <w:lang w:val="de-DE"/>
        </w:rPr>
        <w:t>前后）的色情教育诗</w:t>
      </w:r>
      <w:r>
        <w:rPr>
          <w:rFonts w:hint="eastAsia"/>
          <w:lang w:val="de-DE"/>
        </w:rPr>
        <w:t>Remedium amoris(</w:t>
      </w:r>
      <w:r>
        <w:rPr>
          <w:rFonts w:hint="eastAsia"/>
          <w:lang w:val="de-DE"/>
        </w:rPr>
        <w:t>爱之良药【译注：中译本分别名为《爱经》、《爱的艺术》】</w:t>
      </w:r>
      <w:r>
        <w:rPr>
          <w:rFonts w:hint="eastAsia"/>
          <w:lang w:val="de-DE"/>
        </w:rPr>
        <w:t>)</w:t>
      </w:r>
      <w:r>
        <w:rPr>
          <w:rFonts w:hint="eastAsia"/>
          <w:lang w:val="de-DE"/>
        </w:rPr>
        <w:t>。</w:t>
      </w:r>
    </w:p>
    <w:p w:rsidR="00000000" w:rsidRDefault="00EF3B58">
      <w:pPr>
        <w:pStyle w:val="a7"/>
        <w:rPr>
          <w:rFonts w:hint="eastAsia"/>
        </w:rPr>
      </w:pPr>
    </w:p>
  </w:footnote>
  <w:footnote w:id="478">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 xml:space="preserve"> </w:t>
      </w:r>
      <w:r>
        <w:rPr>
          <w:rFonts w:hint="eastAsia"/>
          <w:lang w:val="de-DE"/>
        </w:rPr>
        <w:t>拉丁语：因其悖理，我故信之。</w:t>
      </w:r>
    </w:p>
    <w:p w:rsidR="00000000" w:rsidRDefault="00EF3B58">
      <w:pPr>
        <w:pStyle w:val="a7"/>
        <w:rPr>
          <w:rFonts w:hint="eastAsia"/>
        </w:rPr>
      </w:pPr>
    </w:p>
  </w:footnote>
  <w:footnote w:id="479">
    <w:p w:rsidR="00000000" w:rsidRDefault="00EF3B58">
      <w:pPr>
        <w:pStyle w:val="a7"/>
        <w:rPr>
          <w:rFonts w:hint="eastAsia"/>
          <w:lang w:val="de-DE"/>
        </w:rPr>
      </w:pPr>
      <w:r>
        <w:rPr>
          <w:rStyle w:val="a8"/>
        </w:rPr>
        <w:footnoteRef/>
      </w:r>
      <w:r>
        <w:t>【</w:t>
      </w:r>
      <w:r>
        <w:rPr>
          <w:szCs w:val="21"/>
          <w:lang w:val="de-DE"/>
        </w:rPr>
        <w:t>Pütz</w:t>
      </w:r>
      <w:r>
        <w:rPr>
          <w:lang w:val="de-DE"/>
        </w:rPr>
        <w:t>】</w:t>
      </w:r>
      <w:r>
        <w:rPr>
          <w:rFonts w:hint="eastAsia"/>
          <w:lang w:val="de-DE"/>
        </w:rPr>
        <w:t>拉丁语：因我悖理，我故相信（或者：因我生存无意义，故我相信）。</w:t>
      </w:r>
    </w:p>
    <w:p w:rsidR="00000000" w:rsidRDefault="00EF3B58">
      <w:pPr>
        <w:pStyle w:val="a7"/>
        <w:rPr>
          <w:rFonts w:hint="eastAsia"/>
        </w:rPr>
      </w:pPr>
    </w:p>
  </w:footnote>
  <w:footnote w:id="48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】草稿：制造快乐的快乐超过了所有快乐：其中并没有什么道德。</w:t>
      </w:r>
    </w:p>
  </w:footnote>
  <w:footnote w:id="481">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 xml:space="preserve"> Glocken des Ave Maria</w:t>
      </w:r>
      <w:r>
        <w:rPr>
          <w:rFonts w:hint="eastAsia"/>
          <w:lang w:val="de-DE"/>
        </w:rPr>
        <w:t>：自从</w:t>
      </w:r>
      <w:r>
        <w:rPr>
          <w:rFonts w:hint="eastAsia"/>
          <w:lang w:val="de-DE"/>
        </w:rPr>
        <w:t>1</w:t>
      </w:r>
      <w:r>
        <w:rPr>
          <w:rFonts w:hint="eastAsia"/>
          <w:lang w:val="de-DE"/>
        </w:rPr>
        <w:t>4</w:t>
      </w:r>
      <w:r>
        <w:rPr>
          <w:rFonts w:hint="eastAsia"/>
          <w:lang w:val="de-DE"/>
        </w:rPr>
        <w:t>世纪以后天主教教堂在早晨、中午和晚上响起的钟声；钟声对应于以“万福玛利亚”开头的三次祈祷中的某次祈祷以及对应于圣经中的一节，并被看作是一种民众祈祷，早晨是纪念复活，中午是纪念钉十字架，晚上上纪念基督变成人。</w:t>
      </w:r>
    </w:p>
    <w:p w:rsidR="00000000" w:rsidRDefault="00EF3B58">
      <w:pPr>
        <w:pStyle w:val="a7"/>
        <w:rPr>
          <w:rFonts w:hint="eastAsia"/>
        </w:rPr>
      </w:pPr>
    </w:p>
  </w:footnote>
  <w:footnote w:id="482">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参</w:t>
      </w:r>
      <w:r>
        <w:rPr>
          <w:rFonts w:hint="eastAsia"/>
          <w:lang w:val="de-DE"/>
        </w:rPr>
        <w:t>PÜTZ</w:t>
      </w:r>
      <w:r>
        <w:rPr>
          <w:rFonts w:hint="eastAsia"/>
          <w:lang w:val="de-DE"/>
        </w:rPr>
        <w:t>版编辑说明。</w:t>
      </w:r>
    </w:p>
    <w:p w:rsidR="00000000" w:rsidRDefault="00EF3B58">
      <w:pPr>
        <w:pStyle w:val="a7"/>
        <w:rPr>
          <w:rFonts w:hint="eastAsia"/>
        </w:rPr>
      </w:pPr>
    </w:p>
  </w:footnote>
  <w:footnote w:id="483">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希腊哲学家，公元前</w:t>
      </w:r>
      <w:r>
        <w:rPr>
          <w:rFonts w:hint="eastAsia"/>
          <w:lang w:val="de-DE"/>
        </w:rPr>
        <w:t>384-322</w:t>
      </w:r>
      <w:r>
        <w:rPr>
          <w:rFonts w:hint="eastAsia"/>
          <w:lang w:val="de-DE"/>
        </w:rPr>
        <w:t>，父亲是医生，出生于马其顿和特拉肯（</w:t>
      </w:r>
      <w:r>
        <w:rPr>
          <w:rFonts w:hint="eastAsia"/>
          <w:lang w:val="de-DE"/>
        </w:rPr>
        <w:t>T</w:t>
      </w:r>
      <w:r>
        <w:rPr>
          <w:lang w:val="de-DE"/>
        </w:rPr>
        <w:t>hrakien</w:t>
      </w:r>
      <w:r>
        <w:rPr>
          <w:rFonts w:hint="eastAsia"/>
          <w:lang w:val="de-DE"/>
        </w:rPr>
        <w:t>）之间的边界地区。前</w:t>
      </w:r>
      <w:r>
        <w:rPr>
          <w:rFonts w:hint="eastAsia"/>
          <w:lang w:val="de-DE"/>
        </w:rPr>
        <w:t>367</w:t>
      </w:r>
      <w:r>
        <w:rPr>
          <w:rFonts w:hint="eastAsia"/>
          <w:lang w:val="de-DE"/>
        </w:rPr>
        <w:t>年后他是柏拉图学园的成员。此后他先是在阿塔尼亚城的僭主赫尔米亚处停留，然后于</w:t>
      </w:r>
      <w:r>
        <w:rPr>
          <w:rFonts w:hint="eastAsia"/>
          <w:lang w:val="de-DE"/>
        </w:rPr>
        <w:t>343</w:t>
      </w:r>
      <w:r>
        <w:rPr>
          <w:rFonts w:hint="eastAsia"/>
          <w:lang w:val="de-DE"/>
        </w:rPr>
        <w:t>年应马其顿的腓力二世邀请，担任教育他的儿子亚历山大</w:t>
      </w:r>
      <w:r>
        <w:rPr>
          <w:rFonts w:hint="eastAsia"/>
          <w:lang w:val="de-DE"/>
        </w:rPr>
        <w:t>的工作。公元前</w:t>
      </w:r>
      <w:r>
        <w:rPr>
          <w:rFonts w:hint="eastAsia"/>
          <w:lang w:val="de-DE"/>
        </w:rPr>
        <w:t>355</w:t>
      </w:r>
      <w:r>
        <w:rPr>
          <w:rFonts w:hint="eastAsia"/>
          <w:lang w:val="de-DE"/>
        </w:rPr>
        <w:t>年他在雅典创立了一所自己的学校，被称为“吕克昂”或“逍遥”学校。他的主要著作包括《物理学》，《形而上学》（原意为《物理学》之后所编之书），以及关于逻辑学、伦理学，政治学，修辞学和诗学的若干著作。</w:t>
      </w:r>
    </w:p>
    <w:p w:rsidR="00000000" w:rsidRDefault="00EF3B58">
      <w:pPr>
        <w:pStyle w:val="a7"/>
        <w:rPr>
          <w:rFonts w:hint="eastAsia"/>
        </w:rPr>
      </w:pPr>
    </w:p>
  </w:footnote>
  <w:footnote w:id="48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】草稿：如果真理无能于安慰——真理是否因此就被反驳了呢？真理与这些内心痛苦不堪的憔悴的病人究竟有什么共同之处，以至于它必须对他们有好处呢？——希腊人的诸神也不安慰人。</w:t>
      </w:r>
    </w:p>
  </w:footnote>
  <w:footnote w:id="485">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“道德”一词的复数化已经表明，它们并不适合充当一种具有统一的、普遍的有效性权威机构。</w:t>
      </w:r>
    </w:p>
    <w:p w:rsidR="00000000" w:rsidRDefault="00EF3B58">
      <w:pPr>
        <w:pStyle w:val="a7"/>
        <w:rPr>
          <w:rFonts w:hint="eastAsia"/>
        </w:rPr>
      </w:pPr>
    </w:p>
  </w:footnote>
  <w:footnote w:id="486">
    <w:p w:rsidR="00000000" w:rsidRDefault="00EF3B58">
      <w:pPr>
        <w:pStyle w:val="a7"/>
        <w:rPr>
          <w:rFonts w:hint="eastAsia"/>
          <w:lang w:val="de-DE"/>
        </w:rPr>
      </w:pPr>
      <w:r>
        <w:rPr>
          <w:rStyle w:val="a8"/>
        </w:rPr>
        <w:footnoteRef/>
      </w:r>
      <w:r>
        <w:t xml:space="preserve"> </w:t>
      </w:r>
      <w:r>
        <w:t>【</w:t>
      </w:r>
      <w:r>
        <w:rPr>
          <w:szCs w:val="21"/>
          <w:lang w:val="de-DE"/>
        </w:rPr>
        <w:t>Pü</w:t>
      </w:r>
      <w:r>
        <w:rPr>
          <w:szCs w:val="21"/>
          <w:lang w:val="de-DE"/>
        </w:rPr>
        <w:t>tz</w:t>
      </w:r>
      <w:r>
        <w:rPr>
          <w:lang w:val="de-DE"/>
        </w:rPr>
        <w:t>】</w:t>
      </w:r>
      <w:r>
        <w:rPr>
          <w:rFonts w:hint="eastAsia"/>
          <w:lang w:val="de-DE"/>
        </w:rPr>
        <w:t>根据古代的颜色理论，比如德谟克利特的颜色理论，希腊人只区分四种颜色：白，黑，红和绿，这四种颜色分别由不同的原子形状造成。（关于最新的研究进展参</w:t>
      </w:r>
      <w:r>
        <w:rPr>
          <w:rFonts w:hint="eastAsia"/>
          <w:lang w:val="de-DE"/>
        </w:rPr>
        <w:t>Andrea Orsucci</w:t>
      </w:r>
      <w:r>
        <w:rPr>
          <w:rFonts w:hint="eastAsia"/>
          <w:lang w:val="de-DE"/>
        </w:rPr>
        <w:t>的论文〈希腊人颜色感觉的发展和</w:t>
      </w:r>
      <w:r>
        <w:rPr>
          <w:rFonts w:hint="eastAsia"/>
          <w:lang w:val="de-DE"/>
        </w:rPr>
        <w:t xml:space="preserve">L. Geiger </w:t>
      </w:r>
      <w:r>
        <w:rPr>
          <w:rFonts w:hint="eastAsia"/>
          <w:lang w:val="de-DE"/>
        </w:rPr>
        <w:t>、</w:t>
      </w:r>
      <w:r>
        <w:rPr>
          <w:rFonts w:hint="eastAsia"/>
          <w:lang w:val="de-DE"/>
        </w:rPr>
        <w:t>H. Magnus</w:t>
      </w:r>
      <w:r>
        <w:rPr>
          <w:rFonts w:hint="eastAsia"/>
          <w:lang w:val="de-DE"/>
        </w:rPr>
        <w:t>的“语言学考古”：关于《朝霞》第</w:t>
      </w:r>
      <w:r>
        <w:rPr>
          <w:rFonts w:hint="eastAsia"/>
          <w:lang w:val="de-DE"/>
        </w:rPr>
        <w:t>426</w:t>
      </w:r>
      <w:r>
        <w:rPr>
          <w:rFonts w:hint="eastAsia"/>
          <w:lang w:val="de-DE"/>
        </w:rPr>
        <w:t>节的一个评注〉，载《尼采研究》</w:t>
      </w:r>
      <w:r>
        <w:rPr>
          <w:rFonts w:hint="eastAsia"/>
          <w:lang w:val="de-DE"/>
        </w:rPr>
        <w:t>22</w:t>
      </w:r>
      <w:r>
        <w:rPr>
          <w:rFonts w:hint="eastAsia"/>
          <w:lang w:val="de-DE"/>
        </w:rPr>
        <w:t>，</w:t>
      </w:r>
      <w:r>
        <w:rPr>
          <w:rFonts w:hint="eastAsia"/>
          <w:lang w:val="de-DE"/>
        </w:rPr>
        <w:t>1993</w:t>
      </w:r>
      <w:r>
        <w:rPr>
          <w:rFonts w:hint="eastAsia"/>
          <w:lang w:val="de-DE"/>
        </w:rPr>
        <w:t>，页</w:t>
      </w:r>
      <w:r>
        <w:rPr>
          <w:rFonts w:hint="eastAsia"/>
          <w:lang w:val="de-DE"/>
        </w:rPr>
        <w:t>243-256</w:t>
      </w:r>
      <w:r>
        <w:rPr>
          <w:rFonts w:hint="eastAsia"/>
          <w:lang w:val="de-DE"/>
        </w:rPr>
        <w:t>。</w:t>
      </w:r>
    </w:p>
    <w:p w:rsidR="00000000" w:rsidRDefault="00EF3B58">
      <w:pPr>
        <w:pStyle w:val="a7"/>
        <w:rPr>
          <w:rFonts w:hint="eastAsia"/>
        </w:rPr>
      </w:pPr>
    </w:p>
  </w:footnote>
  <w:footnote w:id="487">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作为巴洛克艺术的继起艺术的洛可可园林在很大程度上建立在美化未经雕凿的自然的愿望上。巴洛克园林的壮观和华丽、庄严的特点，被园林各部分之间的一种并列</w:t>
      </w:r>
      <w:r>
        <w:rPr>
          <w:rFonts w:hint="eastAsia"/>
          <w:lang w:val="de-DE"/>
        </w:rPr>
        <w:t>杂陈所取代，并通过装饰手段来表达其柔美。</w:t>
      </w:r>
    </w:p>
    <w:p w:rsidR="00000000" w:rsidRDefault="00EF3B58">
      <w:pPr>
        <w:pStyle w:val="a7"/>
        <w:rPr>
          <w:rFonts w:hint="eastAsia"/>
        </w:rPr>
      </w:pPr>
    </w:p>
  </w:footnote>
  <w:footnote w:id="488">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法语：美化自然。“美化自然”可以看作是巴洛克时期和洛可可时期法国园林的纲领。</w:t>
      </w:r>
    </w:p>
    <w:p w:rsidR="00000000" w:rsidRDefault="00EF3B58">
      <w:pPr>
        <w:pStyle w:val="a7"/>
        <w:rPr>
          <w:rFonts w:hint="eastAsia"/>
        </w:rPr>
      </w:pPr>
    </w:p>
  </w:footnote>
  <w:footnote w:id="489">
    <w:p w:rsidR="00000000" w:rsidRDefault="00EF3B58">
      <w:pPr>
        <w:pStyle w:val="a7"/>
        <w:rPr>
          <w:rFonts w:hint="eastAsia"/>
          <w:lang w:val="de-DE"/>
        </w:rPr>
      </w:pPr>
      <w:r>
        <w:rPr>
          <w:rStyle w:val="a8"/>
        </w:rPr>
        <w:footnoteRef/>
      </w:r>
      <w:r>
        <w:t>【</w:t>
      </w:r>
      <w:r>
        <w:rPr>
          <w:szCs w:val="21"/>
          <w:lang w:val="de-DE"/>
        </w:rPr>
        <w:t>Pütz</w:t>
      </w:r>
      <w:r>
        <w:rPr>
          <w:lang w:val="de-DE"/>
        </w:rPr>
        <w:t>】</w:t>
      </w:r>
      <w:r>
        <w:t xml:space="preserve"> </w:t>
      </w:r>
      <w:r>
        <w:rPr>
          <w:rFonts w:hint="eastAsia"/>
          <w:lang w:val="de-DE"/>
        </w:rPr>
        <w:t>指一般被与卢梭联系起来的“回到自然”；但是这种形式的表达既不是来源于卢梭，他也没有将其视为行动座右铭。尼采的暗示比假设的引文更准确地符合卢梭的批评性意图，因为卢梭也将“自然”同样理解为一种“科学”的理论规定，从这一规定出发，可以在迄今支配性的美学现象中看到一种普遍的衰落。【</w:t>
      </w:r>
      <w:r>
        <w:rPr>
          <w:rFonts w:hint="eastAsia"/>
          <w:lang w:val="de-DE"/>
        </w:rPr>
        <w:t>KSA</w:t>
      </w:r>
      <w:r>
        <w:rPr>
          <w:rFonts w:hint="eastAsia"/>
          <w:lang w:val="de-DE"/>
        </w:rPr>
        <w:t>】草稿：洛可可园林所追求的自然之美化和视觉的幻象（利用亭阁等），也是哲学所追</w:t>
      </w:r>
      <w:r>
        <w:rPr>
          <w:rFonts w:hint="eastAsia"/>
          <w:lang w:val="de-DE"/>
        </w:rPr>
        <w:t>求的：科学的美化（孔德）。实际上，迄今的所有哲学的目的都在于求娱乐，哲学与通常的娱乐方式是成比例的：人们用一把尺子衡量艺术作品、哲学和宗教，还有自然美。将来有一天，“回到科学”将与卢梭的“回到自然”一样古怪。</w:t>
      </w:r>
    </w:p>
    <w:p w:rsidR="00000000" w:rsidRDefault="00EF3B58">
      <w:pPr>
        <w:pStyle w:val="a7"/>
        <w:rPr>
          <w:rFonts w:hint="eastAsia"/>
        </w:rPr>
      </w:pPr>
    </w:p>
  </w:footnote>
  <w:footnote w:id="490">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尼采在此在例如可以拉罗斯福柯为代表的道德家与他自己的经验之间加以区别。在此强调的重点特别是与表面措辞（解释观察事实）不同，更深刻的切入的知（“虚构”和“不羁的幻想”）的生产性的品性。</w:t>
      </w:r>
    </w:p>
    <w:p w:rsidR="00000000" w:rsidRDefault="00EF3B58">
      <w:pPr>
        <w:pStyle w:val="a7"/>
        <w:rPr>
          <w:rFonts w:hint="eastAsia"/>
        </w:rPr>
      </w:pPr>
    </w:p>
  </w:footnote>
  <w:footnote w:id="49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】草稿：对野蛮状态的恐惧？——为什么？野蛮状态使人不快乐？——非也，我们的知识冲动太强</w:t>
      </w:r>
      <w:r>
        <w:rPr>
          <w:rFonts w:hint="eastAsia"/>
        </w:rPr>
        <w:t>，以至于我们不能认为一种不带知识的快乐也是快乐，这种快乐使我们不快。不断的知识使我们使我们着迷，正如不幸的恋情使恋爱者着迷（他是不愿意将这种不幸恋情换取无情之境的）。我们满意地将知识转化为一种激情，即使人类因此毁灭也在所不惜：这并不是什么不可设想的事。基督教同样从来没有在这样一种思想面前退缩过。每一个恋爱者都愿意死亡。我们宁愿毁灭也不愿意后退。但是真如此？如果知识的激情必然导致普遍的退步！——</w:t>
      </w:r>
      <w:r>
        <w:rPr>
          <w:rFonts w:hint="eastAsia"/>
        </w:rPr>
        <w:t>[</w:t>
      </w:r>
      <w:r>
        <w:rPr>
          <w:rFonts w:hint="eastAsia"/>
        </w:rPr>
        <w:t>所以我们将用一个有双重含义的词来谈论人类的进化：其中一个指野蛮状态</w:t>
      </w:r>
      <w:r>
        <w:rPr>
          <w:rFonts w:hint="eastAsia"/>
        </w:rPr>
        <w:t>]</w:t>
      </w:r>
      <w:r>
        <w:rPr>
          <w:rFonts w:hint="eastAsia"/>
        </w:rPr>
        <w:t>一旦它试图成为普遍的，它就会变得虚弱！另一种出</w:t>
      </w:r>
      <w:r>
        <w:rPr>
          <w:rFonts w:hint="eastAsia"/>
        </w:rPr>
        <w:t>动同样要求实现它的每一种理想，这是好的。最后：如果人类不因为激情而毁灭，它就会因为其虚弱而毁灭：人类愿意怎样呢！这是主要问题。—“但是，基督教……孪生兄弟吗？”：每一个恋爱者都宁可死亡，基督教也从来没有害怕过类似的前景。（清样）</w:t>
      </w:r>
    </w:p>
  </w:footnote>
  <w:footnote w:id="492">
    <w:p w:rsidR="00000000" w:rsidRDefault="00EF3B58">
      <w:pPr>
        <w:pStyle w:val="a7"/>
        <w:rPr>
          <w:rFonts w:hint="eastAsia"/>
          <w:lang w:val="de-DE"/>
        </w:rPr>
      </w:pPr>
      <w:r>
        <w:rPr>
          <w:rStyle w:val="a8"/>
        </w:rPr>
        <w:footnoteRef/>
      </w:r>
      <w:r>
        <w:t xml:space="preserve"> </w:t>
      </w:r>
      <w:r>
        <w:t>【</w:t>
      </w:r>
      <w:r>
        <w:rPr>
          <w:szCs w:val="21"/>
          <w:lang w:val="de-DE"/>
        </w:rPr>
        <w:t>Pütz</w:t>
      </w:r>
      <w:r>
        <w:rPr>
          <w:lang w:val="de-DE"/>
        </w:rPr>
        <w:t>】</w:t>
      </w:r>
      <w:r>
        <w:rPr>
          <w:rFonts w:hint="eastAsia"/>
          <w:lang w:val="de-DE"/>
        </w:rPr>
        <w:t>宙斯和阿尔科墨涅的儿子，奉密刻奈的欧律斯透斯之命去完成十二件困难的、实际上是人类所不可能完成的工作，其中包括打扫养有众多牲畜的奥革阿斯的牛圈。</w:t>
      </w:r>
    </w:p>
    <w:p w:rsidR="00000000" w:rsidRDefault="00EF3B58">
      <w:pPr>
        <w:pStyle w:val="a7"/>
        <w:rPr>
          <w:rFonts w:hint="eastAsia"/>
        </w:rPr>
      </w:pPr>
    </w:p>
  </w:footnote>
  <w:footnote w:id="49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】草稿：与事物交谈的艺术——作为警察，或作为神甫，或作为漫游者。同情或暴力，对于事物及其秘密的敬重，无耻地或</w:t>
      </w:r>
      <w:r>
        <w:rPr>
          <w:rFonts w:hint="eastAsia"/>
        </w:rPr>
        <w:t>不怀好意地解释事物，等等，所有这些在各种不同的科学研究中都可以看到。不存在什么唯一神圣的科学方法：我们只能尝试性地对待事物，有时好，有时坏，有时热情，有时冷淡。我们把事物当成人了吗？……非也……但是同样存在着一种事物之纠缠——而谁使自己在里面娇惯了——小心！</w:t>
      </w:r>
    </w:p>
  </w:footnote>
  <w:footnote w:id="494">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de-DE"/>
        </w:rPr>
        <w:t>尼采在此引用司汤达</w:t>
      </w:r>
      <w:r>
        <w:rPr>
          <w:rFonts w:hint="eastAsia"/>
        </w:rPr>
        <w:t>（</w:t>
      </w:r>
      <w:r>
        <w:rPr>
          <w:rFonts w:hint="eastAsia"/>
          <w:lang w:val="de-DE"/>
        </w:rPr>
        <w:t>即</w:t>
      </w:r>
      <w:r>
        <w:rPr>
          <w:rFonts w:hint="eastAsia"/>
          <w:lang w:val="de-DE"/>
        </w:rPr>
        <w:t>Henry Beyle, 1783-1842</w:t>
      </w:r>
      <w:r>
        <w:rPr>
          <w:rFonts w:hint="eastAsia"/>
        </w:rPr>
        <w:t>）：</w:t>
      </w:r>
      <w:r>
        <w:rPr>
          <w:lang w:val="fr-FR"/>
        </w:rPr>
        <w:t>La bequté n’est jamais</w:t>
      </w:r>
      <w:r>
        <w:t>，</w:t>
      </w:r>
      <w:r>
        <w:rPr>
          <w:lang w:val="fr-FR"/>
        </w:rPr>
        <w:t>ce me semble</w:t>
      </w:r>
      <w:r>
        <w:t>，</w:t>
      </w:r>
      <w:r>
        <w:rPr>
          <w:lang w:val="fr-FR"/>
        </w:rPr>
        <w:t>qu’une promesse de bonheur</w:t>
      </w:r>
      <w:r>
        <w:rPr>
          <w:rFonts w:hint="eastAsia"/>
          <w:lang w:val="fr-FR"/>
        </w:rPr>
        <w:t>[</w:t>
      </w:r>
      <w:r>
        <w:rPr>
          <w:rFonts w:hint="eastAsia"/>
          <w:lang w:val="fr-FR"/>
        </w:rPr>
        <w:t>在我看来</w:t>
      </w:r>
      <w:r>
        <w:rPr>
          <w:rFonts w:hint="eastAsia"/>
        </w:rPr>
        <w:t>，</w:t>
      </w:r>
      <w:r>
        <w:rPr>
          <w:rFonts w:hint="eastAsia"/>
          <w:lang w:val="fr-FR"/>
        </w:rPr>
        <w:t>美永远只是一种幸福诺言</w:t>
      </w:r>
      <w:r>
        <w:rPr>
          <w:rFonts w:hint="eastAsia"/>
          <w:lang w:val="fr-FR"/>
        </w:rPr>
        <w:t>]</w:t>
      </w:r>
      <w:r>
        <w:rPr>
          <w:rFonts w:hint="eastAsia"/>
          <w:lang w:val="fr-FR"/>
        </w:rPr>
        <w:t>。载：</w:t>
      </w:r>
      <w:r>
        <w:rPr>
          <w:rFonts w:hint="eastAsia"/>
          <w:lang w:val="fr-FR"/>
        </w:rPr>
        <w:t>司汤达《罗马，那不勒斯，佛罗伦萨》，巴黎</w:t>
      </w:r>
      <w:r>
        <w:rPr>
          <w:rFonts w:hint="eastAsia"/>
          <w:lang w:val="fr-FR"/>
        </w:rPr>
        <w:t>1854</w:t>
      </w:r>
      <w:r>
        <w:rPr>
          <w:rFonts w:hint="eastAsia"/>
          <w:lang w:val="fr-FR"/>
        </w:rPr>
        <w:t>，页</w:t>
      </w:r>
      <w:r>
        <w:rPr>
          <w:rFonts w:hint="eastAsia"/>
          <w:lang w:val="fr-FR"/>
        </w:rPr>
        <w:t>30</w:t>
      </w:r>
      <w:r>
        <w:rPr>
          <w:rFonts w:hint="eastAsia"/>
          <w:lang w:val="fr-FR"/>
        </w:rPr>
        <w:t>。</w:t>
      </w:r>
    </w:p>
    <w:p w:rsidR="00000000" w:rsidRDefault="00EF3B58">
      <w:pPr>
        <w:pStyle w:val="a7"/>
        <w:rPr>
          <w:rFonts w:hint="eastAsia"/>
        </w:rPr>
      </w:pPr>
    </w:p>
  </w:footnote>
  <w:footnote w:id="495">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fr-FR"/>
        </w:rPr>
        <w:t xml:space="preserve"> </w:t>
      </w:r>
      <w:r>
        <w:rPr>
          <w:rFonts w:hint="eastAsia"/>
          <w:lang w:val="fr-FR"/>
        </w:rPr>
        <w:t>现实主义已经表现出了自然科学方法和成就的影响，而这种影响在自然主义中变本加厉，自然主义进一步希望用现实的尽可能更准确的复制来代替艺术家创作中的主观成分。尼采将所谓现实作为“关于现实性的知识”而从实在本身中勾销，解释为现实之虚构，从而彻底摧毁了这样一种观点。</w:t>
      </w:r>
    </w:p>
    <w:p w:rsidR="00000000" w:rsidRDefault="00EF3B58">
      <w:pPr>
        <w:pStyle w:val="a7"/>
        <w:rPr>
          <w:rFonts w:hint="eastAsia"/>
        </w:rPr>
      </w:pPr>
    </w:p>
  </w:footnote>
  <w:footnote w:id="496">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】草稿：艺术中的美——对幸福事物的模仿或对幸福事物的环境的模仿。现在人们相信，幸福在于</w:t>
      </w:r>
      <w:r>
        <w:rPr>
          <w:rFonts w:hint="eastAsia"/>
        </w:rPr>
        <w:t>[</w:t>
      </w:r>
      <w:r>
        <w:rPr>
          <w:rFonts w:hint="eastAsia"/>
        </w:rPr>
        <w:t>庸俗化！</w:t>
      </w:r>
      <w:r>
        <w:rPr>
          <w:rFonts w:hint="eastAsia"/>
        </w:rPr>
        <w:t>]</w:t>
      </w:r>
      <w:r>
        <w:rPr>
          <w:rFonts w:hint="eastAsia"/>
        </w:rPr>
        <w:t>对于现实的尽可能敏锐的感觉和尽可能准确的把握——为什么艺术家今</w:t>
      </w:r>
      <w:r>
        <w:rPr>
          <w:rFonts w:hint="eastAsia"/>
        </w:rPr>
        <w:t>天心甘情愿地如此现实主义？——虽然人类在现实中完全不觉得自己幸福。</w:t>
      </w:r>
    </w:p>
  </w:footnote>
  <w:footnote w:id="497">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fr-FR"/>
        </w:rPr>
        <w:t>尼采崇敬的所谓大风景画家</w:t>
      </w:r>
      <w:r>
        <w:rPr>
          <w:rFonts w:hint="eastAsia"/>
        </w:rPr>
        <w:t>，</w:t>
      </w:r>
      <w:r>
        <w:rPr>
          <w:rFonts w:hint="eastAsia"/>
          <w:lang w:val="fr-FR"/>
        </w:rPr>
        <w:t>首先是法国画家洛兰</w:t>
      </w:r>
      <w:r>
        <w:rPr>
          <w:rFonts w:hint="eastAsia"/>
        </w:rPr>
        <w:t>（</w:t>
      </w:r>
      <w:r>
        <w:rPr>
          <w:rFonts w:hint="eastAsia"/>
          <w:lang w:val="fr-FR"/>
        </w:rPr>
        <w:t>Claude Lorrain, 1600-82</w:t>
      </w:r>
      <w:r>
        <w:rPr>
          <w:rFonts w:hint="eastAsia"/>
        </w:rPr>
        <w:t>）</w:t>
      </w:r>
      <w:r>
        <w:rPr>
          <w:rFonts w:hint="eastAsia"/>
          <w:lang w:val="fr-FR"/>
        </w:rPr>
        <w:t>。他的典型风景以生动逼真的自然描述闻名，同时与神话中和圣经中的场景结合在一起。</w:t>
      </w:r>
    </w:p>
    <w:p w:rsidR="00000000" w:rsidRDefault="00EF3B58">
      <w:pPr>
        <w:pStyle w:val="a7"/>
      </w:pPr>
    </w:p>
  </w:footnote>
  <w:footnote w:id="498">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fr-FR"/>
        </w:rPr>
        <w:t>与航海术有关的知识，关于航行、航行辅助工具、水域和气象、方位确定等等的理论。</w:t>
      </w:r>
    </w:p>
    <w:p w:rsidR="00000000" w:rsidRDefault="00EF3B58">
      <w:pPr>
        <w:pStyle w:val="a7"/>
        <w:rPr>
          <w:rFonts w:hint="eastAsia"/>
        </w:rPr>
      </w:pPr>
    </w:p>
  </w:footnote>
  <w:footnote w:id="49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】草稿：当人们想到人类，觉得他周围的人都变成了一些影子时的那种孤独：随着我们的内心的洪流增长，我们对邻人的冷漠增加。我们与已死者一起生活和共同死</w:t>
      </w:r>
      <w:r>
        <w:rPr>
          <w:rFonts w:hint="eastAsia"/>
        </w:rPr>
        <w:t>亡。</w:t>
      </w:r>
    </w:p>
  </w:footnote>
  <w:footnote w:id="50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】草稿：对规则比对例外更感兴趣—一个进步。</w:t>
      </w:r>
    </w:p>
  </w:footnote>
  <w:footnote w:id="50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让另一个人的思想……讲述他的困苦”：为另一个人的思想辩护，让我心中产生新的感情和发生悄悄的变化，这多么使我欣喜！我最渴望不过的是，能当老年来临的时候，像一位殷勤的听告解的神父，了解思想的所有小路幽径，坐在一个角落里，焦急地等待某个人前来对他讲述他的老的和新的困苦。（清样）</w:t>
      </w:r>
    </w:p>
  </w:footnote>
  <w:footnote w:id="502">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】草稿：总想把自己的思想强加给别人在我看来是不顾尊严的。这使我反感！使用任何辩才只是为了对另一人有好处！注意，我只愿做一个别人对他坦白内心并从而与他</w:t>
      </w:r>
      <w:r>
        <w:rPr>
          <w:rFonts w:hint="eastAsia"/>
        </w:rPr>
        <w:t>们交谈的人：我将使他们的灵魂变得轻松，但自己并不因此获得名声！注意，只有简单的对人的理解和一把知识，但是也许我却可以以此帮助某些思想被搞混乱的人。我比他们多一点健康和少一点发烧，当他们嘲笑我的这点骄傲时，我也愿意对他们微笑。注意，我不想在任何事情上占先，人们给我的更好的营养使我压抑，给我更好的精神也是如此；我试图回报，分发，和通过给予变得更为贫穷，比我被给予前更为贫穷。我将如此谦卑，许多人都可以走来，对我摊开他们的心灵的漫长的履历：一个贫穷的小客栈，不拒绝任何需要的人。—“—</w:t>
      </w:r>
    </w:p>
  </w:footnote>
  <w:footnote w:id="503">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fr-FR"/>
        </w:rPr>
        <w:t xml:space="preserve">Marcus </w:t>
      </w:r>
      <w:r>
        <w:rPr>
          <w:rFonts w:hint="eastAsia"/>
          <w:lang w:val="fr-FR"/>
        </w:rPr>
        <w:t>Aurelius Antonius, 121-180</w:t>
      </w:r>
      <w:r>
        <w:rPr>
          <w:rFonts w:hint="eastAsia"/>
          <w:lang w:val="fr-FR"/>
        </w:rPr>
        <w:t>，</w:t>
      </w:r>
      <w:r>
        <w:rPr>
          <w:rFonts w:hint="eastAsia"/>
          <w:lang w:val="fr-FR"/>
        </w:rPr>
        <w:t>161-180</w:t>
      </w:r>
      <w:r>
        <w:rPr>
          <w:rFonts w:hint="eastAsia"/>
          <w:lang w:val="fr-FR"/>
        </w:rPr>
        <w:t>年为罗马皇帝。他领导了多次防御战争，最后以第一罗马帝国的政府形式的结束而告终。他早年受过修辞学的训练，从</w:t>
      </w:r>
      <w:r>
        <w:rPr>
          <w:rFonts w:hint="eastAsia"/>
          <w:lang w:val="fr-FR"/>
        </w:rPr>
        <w:t>146</w:t>
      </w:r>
      <w:r>
        <w:rPr>
          <w:rFonts w:hint="eastAsia"/>
          <w:lang w:val="fr-FR"/>
        </w:rPr>
        <w:t>年起同时开始致力于哲学，并成为斯多葛派的最后一个重要代表。在戎马倥偬中他写了由格言和独白组成的《沉思录》（尼采这里的引文出自第</w:t>
      </w:r>
      <w:r>
        <w:rPr>
          <w:rFonts w:hint="eastAsia"/>
          <w:lang w:val="fr-FR"/>
        </w:rPr>
        <w:t>4</w:t>
      </w:r>
      <w:r>
        <w:rPr>
          <w:rFonts w:hint="eastAsia"/>
          <w:lang w:val="fr-FR"/>
        </w:rPr>
        <w:t>卷第</w:t>
      </w:r>
      <w:r>
        <w:rPr>
          <w:rFonts w:hint="eastAsia"/>
          <w:lang w:val="fr-FR"/>
        </w:rPr>
        <w:t>7</w:t>
      </w:r>
      <w:r>
        <w:rPr>
          <w:rFonts w:hint="eastAsia"/>
          <w:lang w:val="fr-FR"/>
        </w:rPr>
        <w:t>节。）与马可·奥勒留要求过苦行生活相反，在非自私的人类之爱影响下，尼采表现出对知识的无限诱惑的热烈的渴望。</w:t>
      </w:r>
    </w:p>
    <w:p w:rsidR="00000000" w:rsidRDefault="00EF3B58">
      <w:pPr>
        <w:pStyle w:val="a7"/>
        <w:rPr>
          <w:rFonts w:hint="eastAsia"/>
        </w:rPr>
      </w:pPr>
    </w:p>
  </w:footnote>
  <w:footnote w:id="50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】“很少”：在其整个一生中都从未。（清样）</w:t>
      </w:r>
    </w:p>
  </w:footnote>
  <w:footnote w:id="50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】草稿：无耐心的人一遇</w:t>
      </w:r>
      <w:r>
        <w:rPr>
          <w:rFonts w:hint="eastAsia"/>
        </w:rPr>
        <w:t>到不成功，就立刻跑一个新的相反的思想领域，在那里热情干起来，这样的人学习许多性格的实践，</w:t>
      </w:r>
      <w:r>
        <w:rPr>
          <w:rFonts w:hint="eastAsia"/>
        </w:rPr>
        <w:t xml:space="preserve"> </w:t>
      </w:r>
      <w:r>
        <w:rPr>
          <w:rFonts w:hint="eastAsia"/>
        </w:rPr>
        <w:t>能够成为伟大的实干家——培养外交家和人类思想者的学校。</w:t>
      </w:r>
    </w:p>
  </w:footnote>
  <w:footnote w:id="506">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fr-FR"/>
        </w:rPr>
        <w:t xml:space="preserve"> </w:t>
      </w:r>
      <w:r>
        <w:rPr>
          <w:rFonts w:hint="eastAsia"/>
          <w:lang w:val="fr-FR"/>
        </w:rPr>
        <w:t>拉丁语中的</w:t>
      </w:r>
      <w:r>
        <w:rPr>
          <w:rFonts w:hint="eastAsia"/>
          <w:lang w:val="fr-FR"/>
        </w:rPr>
        <w:t>interregnum</w:t>
      </w:r>
      <w:r>
        <w:rPr>
          <w:rFonts w:hint="eastAsia"/>
          <w:lang w:val="fr-FR"/>
        </w:rPr>
        <w:t>原来的含义是王（</w:t>
      </w:r>
      <w:r>
        <w:rPr>
          <w:rFonts w:hint="eastAsia"/>
          <w:lang w:val="fr-FR"/>
        </w:rPr>
        <w:t>reges</w:t>
      </w:r>
      <w:r>
        <w:rPr>
          <w:rFonts w:hint="eastAsia"/>
          <w:lang w:val="fr-FR"/>
        </w:rPr>
        <w:t>）位仍然空缺的“过渡时期”；在此指有效的道德规则和体系的搁置。</w:t>
      </w:r>
    </w:p>
    <w:p w:rsidR="00000000" w:rsidRDefault="00EF3B58">
      <w:pPr>
        <w:pStyle w:val="a7"/>
        <w:rPr>
          <w:rFonts w:hint="eastAsia"/>
        </w:rPr>
      </w:pPr>
    </w:p>
  </w:footnote>
  <w:footnote w:id="507">
    <w:p w:rsidR="00000000" w:rsidRDefault="00EF3B58">
      <w:pPr>
        <w:pStyle w:val="a7"/>
        <w:rPr>
          <w:rFonts w:hint="eastAsia"/>
          <w:lang w:val="fr-FR"/>
        </w:rPr>
      </w:pPr>
      <w:r>
        <w:rPr>
          <w:rStyle w:val="a8"/>
        </w:rPr>
        <w:footnoteRef/>
      </w:r>
      <w:r>
        <w:t xml:space="preserve"> </w:t>
      </w:r>
      <w:r>
        <w:rPr>
          <w:rFonts w:hint="eastAsia"/>
          <w:lang w:val="fr-FR"/>
        </w:rPr>
        <w:t xml:space="preserve"> </w:t>
      </w:r>
      <w:r>
        <w:t>【</w:t>
      </w:r>
      <w:r>
        <w:rPr>
          <w:szCs w:val="21"/>
          <w:lang w:val="de-DE"/>
        </w:rPr>
        <w:t>Pütz</w:t>
      </w:r>
      <w:r>
        <w:rPr>
          <w:lang w:val="de-DE"/>
        </w:rPr>
        <w:t>】</w:t>
      </w:r>
      <w:r>
        <w:rPr>
          <w:rFonts w:hint="eastAsia"/>
          <w:lang w:val="fr-FR"/>
        </w:rPr>
        <w:t>参</w:t>
      </w:r>
      <w:r>
        <w:rPr>
          <w:rFonts w:hint="eastAsia"/>
          <w:lang w:val="fr-FR"/>
        </w:rPr>
        <w:t>PÜTZ</w:t>
      </w:r>
      <w:r>
        <w:rPr>
          <w:rFonts w:hint="eastAsia"/>
          <w:lang w:val="fr-FR"/>
        </w:rPr>
        <w:t>版编辑说明。</w:t>
      </w:r>
    </w:p>
    <w:p w:rsidR="00000000" w:rsidRDefault="00EF3B58">
      <w:pPr>
        <w:pStyle w:val="a7"/>
        <w:rPr>
          <w:rFonts w:hint="eastAsia"/>
        </w:rPr>
      </w:pPr>
    </w:p>
  </w:footnote>
  <w:footnote w:id="508">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fr-FR"/>
        </w:rPr>
        <w:t xml:space="preserve"> </w:t>
      </w:r>
      <w:r>
        <w:rPr>
          <w:rFonts w:hint="eastAsia"/>
          <w:lang w:val="fr-FR"/>
        </w:rPr>
        <w:t>拉丁语：国王。</w:t>
      </w:r>
    </w:p>
    <w:p w:rsidR="00000000" w:rsidRDefault="00EF3B58">
      <w:pPr>
        <w:pStyle w:val="a7"/>
        <w:rPr>
          <w:rFonts w:hint="eastAsia"/>
        </w:rPr>
      </w:pPr>
    </w:p>
  </w:footnote>
  <w:footnote w:id="509">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fr-FR"/>
        </w:rPr>
        <w:t xml:space="preserve"> </w:t>
      </w:r>
      <w:r>
        <w:rPr>
          <w:rFonts w:hint="eastAsia"/>
          <w:lang w:val="fr-FR"/>
        </w:rPr>
        <w:t>参</w:t>
      </w:r>
      <w:r>
        <w:rPr>
          <w:rFonts w:hint="eastAsia"/>
          <w:lang w:val="fr-FR"/>
        </w:rPr>
        <w:t>PÜTZ</w:t>
      </w:r>
      <w:r>
        <w:rPr>
          <w:rFonts w:hint="eastAsia"/>
          <w:lang w:val="fr-FR"/>
        </w:rPr>
        <w:t>版编辑说明。</w:t>
      </w:r>
    </w:p>
    <w:p w:rsidR="00000000" w:rsidRDefault="00EF3B58">
      <w:pPr>
        <w:pStyle w:val="a7"/>
        <w:rPr>
          <w:rFonts w:hint="eastAsia"/>
        </w:rPr>
      </w:pPr>
    </w:p>
  </w:footnote>
  <w:footnote w:id="51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】草稿：我完全不处在这样一种位置，可以写下什么有朝一日将取代道德情感和道德判断。但是，这</w:t>
      </w:r>
      <w:r>
        <w:rPr>
          <w:rFonts w:hint="eastAsia"/>
        </w:rPr>
        <w:t>些情感和判断确实从根本上错了，其约束力必须日益减少。建立新的生活和行动规定作为一项事业，我们的生理学、医学和社会理论的科学还不敷应用。因此，首先要取得新理想的基础。目前我们必须满足于暂时的理想，例如正义的理想，尽管是以非常粗暴的方式。</w:t>
      </w:r>
    </w:p>
  </w:footnote>
  <w:footnote w:id="511">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fr-FR"/>
        </w:rPr>
        <w:t>指苏格拉底的命题：对善的知识、美德、和幸福是统一的。</w:t>
      </w:r>
    </w:p>
    <w:p w:rsidR="00000000" w:rsidRDefault="00EF3B58">
      <w:pPr>
        <w:pStyle w:val="a7"/>
        <w:rPr>
          <w:rFonts w:hint="eastAsia"/>
        </w:rPr>
      </w:pPr>
    </w:p>
  </w:footnote>
  <w:footnote w:id="512">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fr-FR"/>
        </w:rPr>
        <w:t>参《马太福音》</w:t>
      </w:r>
      <w:r>
        <w:rPr>
          <w:rFonts w:hint="eastAsia"/>
          <w:lang w:val="fr-FR"/>
        </w:rPr>
        <w:t>6</w:t>
      </w:r>
      <w:r>
        <w:rPr>
          <w:rFonts w:hint="eastAsia"/>
          <w:lang w:val="fr-FR"/>
        </w:rPr>
        <w:t>，</w:t>
      </w:r>
      <w:r>
        <w:rPr>
          <w:rFonts w:hint="eastAsia"/>
          <w:lang w:val="fr-FR"/>
        </w:rPr>
        <w:t>33</w:t>
      </w:r>
      <w:r>
        <w:rPr>
          <w:rFonts w:hint="eastAsia"/>
          <w:lang w:val="fr-FR"/>
        </w:rPr>
        <w:t>：“你们要先求他的国和他的义，这些东西都要加给你们了。”亦参《路加福音》</w:t>
      </w:r>
      <w:r>
        <w:rPr>
          <w:rFonts w:hint="eastAsia"/>
          <w:lang w:val="fr-FR"/>
        </w:rPr>
        <w:t>12</w:t>
      </w:r>
      <w:r>
        <w:rPr>
          <w:rFonts w:hint="eastAsia"/>
          <w:lang w:val="fr-FR"/>
        </w:rPr>
        <w:t>，</w:t>
      </w:r>
      <w:r>
        <w:rPr>
          <w:rFonts w:hint="eastAsia"/>
          <w:lang w:val="fr-FR"/>
        </w:rPr>
        <w:t>31</w:t>
      </w:r>
      <w:r>
        <w:rPr>
          <w:rFonts w:hint="eastAsia"/>
          <w:lang w:val="fr-FR"/>
        </w:rPr>
        <w:t>。</w:t>
      </w:r>
    </w:p>
    <w:p w:rsidR="00000000" w:rsidRDefault="00EF3B58">
      <w:pPr>
        <w:pStyle w:val="a7"/>
        <w:rPr>
          <w:rFonts w:hint="eastAsia"/>
        </w:rPr>
      </w:pPr>
    </w:p>
  </w:footnote>
  <w:footnote w:id="513">
    <w:p w:rsidR="00000000" w:rsidRDefault="00EF3B58">
      <w:pPr>
        <w:pStyle w:val="a7"/>
        <w:rPr>
          <w:rFonts w:hint="eastAsia"/>
          <w:lang w:val="fr-FR"/>
        </w:rPr>
      </w:pPr>
      <w:r>
        <w:rPr>
          <w:rStyle w:val="a8"/>
        </w:rPr>
        <w:footnoteRef/>
      </w:r>
      <w:r>
        <w:t>【</w:t>
      </w:r>
      <w:r>
        <w:rPr>
          <w:szCs w:val="21"/>
          <w:lang w:val="de-DE"/>
        </w:rPr>
        <w:t>Pütz</w:t>
      </w:r>
      <w:r>
        <w:rPr>
          <w:lang w:val="de-DE"/>
        </w:rPr>
        <w:t>】</w:t>
      </w:r>
      <w:r>
        <w:t xml:space="preserve"> </w:t>
      </w:r>
      <w:r>
        <w:rPr>
          <w:rFonts w:hint="eastAsia"/>
          <w:lang w:val="fr-FR"/>
        </w:rPr>
        <w:t>拉丁语：极端尊敬。</w:t>
      </w:r>
    </w:p>
    <w:p w:rsidR="00000000" w:rsidRDefault="00EF3B58">
      <w:pPr>
        <w:pStyle w:val="a7"/>
        <w:rPr>
          <w:rFonts w:hint="eastAsia"/>
        </w:rPr>
      </w:pPr>
    </w:p>
  </w:footnote>
  <w:footnote w:id="514">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fr-FR"/>
        </w:rPr>
        <w:t>第</w:t>
      </w:r>
      <w:r>
        <w:rPr>
          <w:rFonts w:hint="eastAsia"/>
          <w:lang w:val="fr-FR"/>
        </w:rPr>
        <w:t>370</w:t>
      </w:r>
      <w:r>
        <w:rPr>
          <w:rFonts w:hint="eastAsia"/>
          <w:lang w:val="fr-FR"/>
        </w:rPr>
        <w:t>和第</w:t>
      </w:r>
      <w:r>
        <w:rPr>
          <w:rFonts w:hint="eastAsia"/>
          <w:lang w:val="fr-FR"/>
        </w:rPr>
        <w:t>482</w:t>
      </w:r>
      <w:r>
        <w:rPr>
          <w:rFonts w:hint="eastAsia"/>
          <w:lang w:val="fr-FR"/>
        </w:rPr>
        <w:t>节给出</w:t>
      </w:r>
      <w:r>
        <w:rPr>
          <w:rFonts w:hint="eastAsia"/>
          <w:lang w:val="fr-FR"/>
        </w:rPr>
        <w:t>了真诚的一个简短的概括。自《朝霞》起，尼采召唤在叔本华那里已经预先塑造出来的真诚之认识激情</w:t>
      </w:r>
      <w:r>
        <w:rPr>
          <w:lang w:val="de-DE"/>
        </w:rPr>
        <w:t>(Erkenntnispathos der Redlichkeit)</w:t>
      </w:r>
      <w:r>
        <w:rPr>
          <w:rFonts w:hint="eastAsia"/>
          <w:lang w:val="fr-FR"/>
        </w:rPr>
        <w:t>，这种激情他在基督教美德目录中以及苏格拉底美德中都未能发现。</w:t>
      </w:r>
    </w:p>
    <w:p w:rsidR="00000000" w:rsidRDefault="00EF3B58">
      <w:pPr>
        <w:pStyle w:val="a7"/>
        <w:rPr>
          <w:rFonts w:hint="eastAsia"/>
        </w:rPr>
      </w:pPr>
    </w:p>
  </w:footnote>
  <w:footnote w:id="515">
    <w:p w:rsidR="00000000" w:rsidRDefault="00EF3B58">
      <w:pPr>
        <w:pStyle w:val="a7"/>
        <w:rPr>
          <w:rFonts w:hint="eastAsia"/>
          <w:lang w:val="fr-FR"/>
        </w:rPr>
      </w:pPr>
      <w:r>
        <w:rPr>
          <w:rStyle w:val="a8"/>
        </w:rPr>
        <w:footnoteRef/>
      </w:r>
      <w:r>
        <w:t xml:space="preserve"> </w:t>
      </w:r>
      <w:r>
        <w:rPr>
          <w:rFonts w:hint="eastAsia"/>
        </w:rPr>
        <w:t>【</w:t>
      </w:r>
      <w:r>
        <w:rPr>
          <w:rFonts w:hint="eastAsia"/>
        </w:rPr>
        <w:t>KSA</w:t>
      </w:r>
      <w:r>
        <w:rPr>
          <w:rFonts w:hint="eastAsia"/>
        </w:rPr>
        <w:t>】草稿结尾部分：例如</w:t>
      </w:r>
      <w:r>
        <w:rPr>
          <w:rFonts w:hint="eastAsia"/>
        </w:rPr>
        <w:t>R</w:t>
      </w:r>
      <w:r>
        <w:rPr>
          <w:lang w:val="fr-FR"/>
        </w:rPr>
        <w:t>ée</w:t>
      </w:r>
      <w:r>
        <w:rPr>
          <w:rFonts w:hint="eastAsia"/>
          <w:lang w:val="fr-FR"/>
        </w:rPr>
        <w:t>。</w:t>
      </w:r>
    </w:p>
  </w:footnote>
  <w:footnote w:id="516">
    <w:p w:rsidR="00000000" w:rsidRDefault="00EF3B58">
      <w:pPr>
        <w:pStyle w:val="a7"/>
        <w:rPr>
          <w:rFonts w:hint="eastAsia"/>
          <w:lang w:val="fr-FR"/>
        </w:rPr>
      </w:pPr>
      <w:r>
        <w:rPr>
          <w:rStyle w:val="a8"/>
        </w:rPr>
        <w:footnoteRef/>
      </w:r>
      <w:r>
        <w:t>【</w:t>
      </w:r>
      <w:r>
        <w:rPr>
          <w:szCs w:val="21"/>
          <w:lang w:val="fr-FR"/>
        </w:rPr>
        <w:t>Pütz</w:t>
      </w:r>
      <w:r>
        <w:rPr>
          <w:lang w:val="de-DE"/>
        </w:rPr>
        <w:t>】</w:t>
      </w:r>
      <w:r>
        <w:rPr>
          <w:lang w:val="fr-FR"/>
        </w:rPr>
        <w:t xml:space="preserve"> </w:t>
      </w:r>
      <w:r>
        <w:rPr>
          <w:rFonts w:hint="eastAsia"/>
          <w:lang w:val="fr-FR"/>
        </w:rPr>
        <w:t>卢梭的批评者特别就其</w:t>
      </w:r>
      <w:r>
        <w:rPr>
          <w:rFonts w:hint="eastAsia"/>
          <w:lang w:val="fr-FR"/>
        </w:rPr>
        <w:t>1762</w:t>
      </w:r>
      <w:r>
        <w:rPr>
          <w:rFonts w:hint="eastAsia"/>
          <w:lang w:val="fr-FR"/>
        </w:rPr>
        <w:t>年问世的小说</w:t>
      </w:r>
      <w:r>
        <w:rPr>
          <w:rFonts w:hint="eastAsia"/>
          <w:lang w:val="fr-FR"/>
        </w:rPr>
        <w:t>Emil ou de L</w:t>
      </w:r>
      <w:r>
        <w:rPr>
          <w:rFonts w:hint="eastAsia"/>
          <w:lang w:val="fr-FR"/>
        </w:rPr>
        <w:t>’</w:t>
      </w:r>
      <w:r>
        <w:rPr>
          <w:rFonts w:hint="eastAsia"/>
          <w:lang w:val="fr-FR"/>
        </w:rPr>
        <w:t>Education[</w:t>
      </w:r>
      <w:r>
        <w:rPr>
          <w:rFonts w:hint="eastAsia"/>
          <w:lang w:val="fr-FR"/>
        </w:rPr>
        <w:t>爱弥尔或论教育</w:t>
      </w:r>
      <w:r>
        <w:rPr>
          <w:rFonts w:hint="eastAsia"/>
          <w:lang w:val="fr-FR"/>
        </w:rPr>
        <w:t>]</w:t>
      </w:r>
      <w:r>
        <w:rPr>
          <w:rFonts w:hint="eastAsia"/>
          <w:lang w:val="fr-FR"/>
        </w:rPr>
        <w:t>所表现的法国哲学家的生活和他作品之间进行对比。小说讲述了虚构的住宿生爱弥尔的教育故事，他在远离有害影响的乡下、在他的教育者的时刻陪</w:t>
      </w:r>
      <w:r>
        <w:rPr>
          <w:rFonts w:hint="eastAsia"/>
          <w:lang w:val="fr-FR"/>
        </w:rPr>
        <w:t>伴下成长。借助于这一理想情境，卢梭展开了他的教育理论，按照这一理论，强迫和命令作为教育手段被儿童的自由发展所取代。这部教育小说，同样还有批评者，与卢梭的生活处于一种明显的矛盾之中。一方面，当卢梭致力于从理论上探讨教育主题时，他只有一段很短的作为教育者的亲身实践工作可以回忆（在</w:t>
      </w:r>
      <w:r>
        <w:rPr>
          <w:rFonts w:hint="eastAsia"/>
          <w:lang w:val="fr-FR"/>
        </w:rPr>
        <w:t>de Mably in Lyon</w:t>
      </w:r>
      <w:r>
        <w:rPr>
          <w:rFonts w:hint="eastAsia"/>
          <w:lang w:val="fr-FR"/>
        </w:rPr>
        <w:t>家里，从</w:t>
      </w:r>
      <w:r>
        <w:rPr>
          <w:rFonts w:hint="eastAsia"/>
          <w:lang w:val="fr-FR"/>
        </w:rPr>
        <w:t>1740</w:t>
      </w:r>
      <w:r>
        <w:rPr>
          <w:rFonts w:hint="eastAsia"/>
          <w:lang w:val="fr-FR"/>
        </w:rPr>
        <w:t>年</w:t>
      </w:r>
      <w:r>
        <w:rPr>
          <w:rFonts w:hint="eastAsia"/>
          <w:lang w:val="fr-FR"/>
        </w:rPr>
        <w:t>4</w:t>
      </w:r>
      <w:r>
        <w:rPr>
          <w:rFonts w:hint="eastAsia"/>
          <w:lang w:val="fr-FR"/>
        </w:rPr>
        <w:t>月到</w:t>
      </w:r>
      <w:r>
        <w:rPr>
          <w:rFonts w:hint="eastAsia"/>
          <w:lang w:val="fr-FR"/>
        </w:rPr>
        <w:t>1741</w:t>
      </w:r>
      <w:r>
        <w:rPr>
          <w:rFonts w:hint="eastAsia"/>
          <w:lang w:val="fr-FR"/>
        </w:rPr>
        <w:t>年初）。另一方面，事实表明，卢梭将他自己的孩子们送到育婴堂，因此，他完全不处在与孩子交流更不用说教育他们的位置。因此似乎很难对《爱弥尔》当真。</w:t>
      </w:r>
    </w:p>
    <w:p w:rsidR="00000000" w:rsidRDefault="00EF3B58">
      <w:pPr>
        <w:pStyle w:val="a7"/>
        <w:rPr>
          <w:rFonts w:hint="eastAsia"/>
        </w:rPr>
      </w:pPr>
    </w:p>
  </w:footnote>
  <w:footnote w:id="517">
    <w:p w:rsidR="00000000" w:rsidRDefault="00EF3B58">
      <w:pPr>
        <w:pStyle w:val="a7"/>
        <w:rPr>
          <w:rFonts w:hint="eastAsia"/>
          <w:lang w:val="fr-FR"/>
        </w:rPr>
      </w:pPr>
      <w:r>
        <w:rPr>
          <w:rStyle w:val="a8"/>
        </w:rPr>
        <w:footnoteRef/>
      </w:r>
      <w:r>
        <w:t xml:space="preserve"> </w:t>
      </w:r>
      <w:r>
        <w:t>【</w:t>
      </w:r>
      <w:r>
        <w:rPr>
          <w:szCs w:val="21"/>
          <w:lang w:val="de-DE"/>
        </w:rPr>
        <w:t>Pütz</w:t>
      </w:r>
      <w:r>
        <w:rPr>
          <w:lang w:val="de-DE"/>
        </w:rPr>
        <w:t>】</w:t>
      </w:r>
      <w:r>
        <w:rPr>
          <w:rFonts w:hint="eastAsia"/>
          <w:lang w:val="fr-FR"/>
        </w:rPr>
        <w:t>参</w:t>
      </w:r>
      <w:r>
        <w:rPr>
          <w:rFonts w:hint="eastAsia"/>
          <w:lang w:val="fr-FR"/>
        </w:rPr>
        <w:t>47-2</w:t>
      </w:r>
      <w:r>
        <w:rPr>
          <w:rFonts w:hint="eastAsia"/>
          <w:lang w:val="fr-FR"/>
        </w:rPr>
        <w:t>。经常可以发现，在叔本华的生活实践，例如他在性方面的敏感，或他的明显的忧虑状态，与他的否定生命的哲学之间，存在着矛盾。</w:t>
      </w:r>
    </w:p>
    <w:p w:rsidR="00000000" w:rsidRDefault="00EF3B58">
      <w:pPr>
        <w:pStyle w:val="a7"/>
        <w:rPr>
          <w:rFonts w:hint="eastAsia"/>
        </w:rPr>
      </w:pPr>
    </w:p>
  </w:footnote>
  <w:footnote w:id="518">
    <w:p w:rsidR="00000000" w:rsidRDefault="00EF3B58">
      <w:pPr>
        <w:pStyle w:val="a7"/>
        <w:rPr>
          <w:rFonts w:hint="eastAsia"/>
          <w:sz w:val="20"/>
          <w:lang w:val="fr-FR"/>
        </w:rPr>
      </w:pPr>
      <w:r>
        <w:rPr>
          <w:rStyle w:val="a8"/>
        </w:rPr>
        <w:footnoteRef/>
      </w:r>
      <w:r>
        <w:t xml:space="preserve"> </w:t>
      </w:r>
      <w:r>
        <w:t>【</w:t>
      </w:r>
      <w:r>
        <w:rPr>
          <w:szCs w:val="21"/>
          <w:lang w:val="de-DE"/>
        </w:rPr>
        <w:t>Pütz</w:t>
      </w:r>
      <w:r>
        <w:rPr>
          <w:lang w:val="de-DE"/>
        </w:rPr>
        <w:t>】</w:t>
      </w:r>
      <w:r>
        <w:rPr>
          <w:rFonts w:hint="eastAsia"/>
          <w:lang w:val="fr-FR"/>
        </w:rPr>
        <w:t>拉丁语：将生命献给真理（语出尤维纳利斯（</w:t>
      </w:r>
      <w:r>
        <w:rPr>
          <w:rFonts w:hint="eastAsia"/>
          <w:lang w:val="fr-FR"/>
        </w:rPr>
        <w:t>Juvenal</w:t>
      </w:r>
      <w:r>
        <w:rPr>
          <w:rFonts w:hint="eastAsia"/>
          <w:lang w:val="fr-FR"/>
        </w:rPr>
        <w:t>）</w:t>
      </w:r>
      <w:r>
        <w:rPr>
          <w:rFonts w:hint="eastAsia"/>
          <w:sz w:val="20"/>
          <w:lang w:val="fr-FR"/>
        </w:rPr>
        <w:t>《讽刺诗》</w:t>
      </w:r>
      <w:r>
        <w:rPr>
          <w:rFonts w:hint="eastAsia"/>
          <w:sz w:val="20"/>
          <w:lang w:val="fr-FR"/>
        </w:rPr>
        <w:t>I</w:t>
      </w:r>
      <w:r>
        <w:rPr>
          <w:rFonts w:hint="eastAsia"/>
          <w:sz w:val="20"/>
          <w:lang w:val="fr-FR"/>
        </w:rPr>
        <w:t>，</w:t>
      </w:r>
      <w:r>
        <w:rPr>
          <w:rFonts w:hint="eastAsia"/>
          <w:sz w:val="20"/>
          <w:lang w:val="fr-FR"/>
        </w:rPr>
        <w:t>4</w:t>
      </w:r>
      <w:r>
        <w:rPr>
          <w:rFonts w:hint="eastAsia"/>
          <w:sz w:val="20"/>
          <w:lang w:val="fr-FR"/>
        </w:rPr>
        <w:t>，</w:t>
      </w:r>
      <w:r>
        <w:rPr>
          <w:rFonts w:hint="eastAsia"/>
          <w:sz w:val="20"/>
          <w:lang w:val="fr-FR"/>
        </w:rPr>
        <w:t>91</w:t>
      </w:r>
      <w:r>
        <w:rPr>
          <w:rFonts w:hint="eastAsia"/>
          <w:sz w:val="20"/>
          <w:lang w:val="fr-FR"/>
        </w:rPr>
        <w:t>）。</w:t>
      </w:r>
    </w:p>
    <w:p w:rsidR="00000000" w:rsidRDefault="00EF3B58">
      <w:pPr>
        <w:pStyle w:val="a7"/>
        <w:rPr>
          <w:rFonts w:hint="eastAsia"/>
        </w:rPr>
      </w:pPr>
    </w:p>
  </w:footnote>
  <w:footnote w:id="519">
    <w:p w:rsidR="00000000" w:rsidRDefault="00EF3B58">
      <w:pPr>
        <w:pStyle w:val="a7"/>
        <w:rPr>
          <w:rFonts w:ascii="宋体" w:hAnsi="宋体" w:hint="eastAsia"/>
          <w:szCs w:val="21"/>
          <w:lang w:val="fr-FR"/>
        </w:rPr>
      </w:pPr>
      <w:r>
        <w:rPr>
          <w:rStyle w:val="a8"/>
        </w:rPr>
        <w:footnoteRef/>
      </w:r>
      <w:r>
        <w:t>【</w:t>
      </w:r>
      <w:r>
        <w:rPr>
          <w:szCs w:val="21"/>
          <w:lang w:val="de-DE"/>
        </w:rPr>
        <w:t>Pütz</w:t>
      </w:r>
      <w:r>
        <w:rPr>
          <w:lang w:val="de-DE"/>
        </w:rPr>
        <w:t>】</w:t>
      </w:r>
      <w:r>
        <w:t xml:space="preserve"> </w:t>
      </w:r>
      <w:r>
        <w:rPr>
          <w:rFonts w:ascii="宋体" w:hAnsi="宋体" w:hint="eastAsia"/>
          <w:szCs w:val="21"/>
          <w:lang w:val="fr-FR"/>
        </w:rPr>
        <w:t xml:space="preserve"> </w:t>
      </w:r>
      <w:r>
        <w:rPr>
          <w:rFonts w:ascii="宋体" w:hAnsi="宋体" w:hint="eastAsia"/>
          <w:szCs w:val="21"/>
          <w:lang w:val="fr-FR"/>
        </w:rPr>
        <w:t>拉丁语：将真理献给生命；前一句引文的颠倒。</w:t>
      </w:r>
    </w:p>
    <w:p w:rsidR="00000000" w:rsidRDefault="00EF3B58">
      <w:pPr>
        <w:pStyle w:val="a7"/>
        <w:rPr>
          <w:rFonts w:hint="eastAsia"/>
        </w:rPr>
      </w:pPr>
    </w:p>
  </w:footnote>
  <w:footnote w:id="520">
    <w:p w:rsidR="00000000" w:rsidRDefault="00EF3B58">
      <w:pPr>
        <w:pStyle w:val="a7"/>
        <w:rPr>
          <w:rFonts w:ascii="宋体" w:hAnsi="宋体" w:hint="eastAsia"/>
          <w:szCs w:val="21"/>
          <w:lang w:val="fr-FR"/>
        </w:rPr>
      </w:pPr>
      <w:r>
        <w:rPr>
          <w:rStyle w:val="a8"/>
        </w:rPr>
        <w:footnoteRef/>
      </w:r>
      <w:r>
        <w:t xml:space="preserve"> </w:t>
      </w:r>
      <w:r>
        <w:t>【</w:t>
      </w:r>
      <w:r>
        <w:rPr>
          <w:szCs w:val="21"/>
          <w:lang w:val="de-DE"/>
        </w:rPr>
        <w:t>Pütz</w:t>
      </w:r>
      <w:r>
        <w:rPr>
          <w:lang w:val="de-DE"/>
        </w:rPr>
        <w:t>】</w:t>
      </w:r>
      <w:r>
        <w:rPr>
          <w:rFonts w:ascii="宋体" w:hAnsi="宋体" w:hint="eastAsia"/>
          <w:szCs w:val="21"/>
          <w:lang w:val="fr-FR"/>
        </w:rPr>
        <w:t xml:space="preserve"> Claudius Nero Tiberius</w:t>
      </w:r>
      <w:r>
        <w:rPr>
          <w:rFonts w:ascii="宋体" w:hAnsi="宋体" w:hint="eastAsia"/>
          <w:szCs w:val="21"/>
        </w:rPr>
        <w:t>，</w:t>
      </w:r>
      <w:r>
        <w:rPr>
          <w:rFonts w:ascii="宋体" w:hAnsi="宋体" w:hint="eastAsia"/>
          <w:szCs w:val="21"/>
          <w:lang w:val="fr-FR"/>
        </w:rPr>
        <w:t>公元前</w:t>
      </w:r>
      <w:r>
        <w:rPr>
          <w:rFonts w:ascii="宋体" w:hAnsi="宋体" w:hint="eastAsia"/>
          <w:szCs w:val="21"/>
          <w:lang w:val="fr-FR"/>
        </w:rPr>
        <w:t>42-</w:t>
      </w:r>
      <w:r>
        <w:rPr>
          <w:rFonts w:ascii="宋体" w:hAnsi="宋体" w:hint="eastAsia"/>
          <w:szCs w:val="21"/>
          <w:lang w:val="fr-FR"/>
        </w:rPr>
        <w:t>公元后</w:t>
      </w:r>
      <w:r>
        <w:rPr>
          <w:rFonts w:ascii="宋体" w:hAnsi="宋体" w:hint="eastAsia"/>
          <w:szCs w:val="21"/>
          <w:lang w:val="fr-FR"/>
        </w:rPr>
        <w:t>37</w:t>
      </w:r>
      <w:r>
        <w:rPr>
          <w:rFonts w:ascii="宋体" w:hAnsi="宋体" w:hint="eastAsia"/>
          <w:szCs w:val="21"/>
        </w:rPr>
        <w:t>，</w:t>
      </w:r>
      <w:r>
        <w:rPr>
          <w:rFonts w:ascii="宋体" w:hAnsi="宋体" w:hint="eastAsia"/>
          <w:szCs w:val="21"/>
          <w:lang w:val="fr-FR"/>
        </w:rPr>
        <w:t>罗马皇帝</w:t>
      </w:r>
      <w:r>
        <w:rPr>
          <w:rFonts w:ascii="宋体" w:hAnsi="宋体" w:hint="eastAsia"/>
          <w:szCs w:val="21"/>
        </w:rPr>
        <w:t>（</w:t>
      </w:r>
      <w:r>
        <w:rPr>
          <w:rFonts w:ascii="宋体" w:hAnsi="宋体" w:hint="eastAsia"/>
          <w:szCs w:val="21"/>
          <w:lang w:val="fr-FR"/>
        </w:rPr>
        <w:t>14-37</w:t>
      </w:r>
      <w:r>
        <w:rPr>
          <w:rFonts w:ascii="宋体" w:hAnsi="宋体" w:hint="eastAsia"/>
          <w:szCs w:val="21"/>
        </w:rPr>
        <w:t>）；</w:t>
      </w:r>
      <w:r>
        <w:rPr>
          <w:rFonts w:ascii="宋体" w:hAnsi="宋体" w:hint="eastAsia"/>
          <w:szCs w:val="21"/>
          <w:lang w:val="fr-FR"/>
        </w:rPr>
        <w:t>由于他的母亲与</w:t>
      </w:r>
      <w:r>
        <w:rPr>
          <w:rFonts w:ascii="宋体" w:hAnsi="宋体" w:hint="eastAsia"/>
          <w:szCs w:val="21"/>
          <w:lang w:val="fr-FR"/>
        </w:rPr>
        <w:t>Oktavian</w:t>
      </w:r>
      <w:r>
        <w:rPr>
          <w:rFonts w:ascii="宋体" w:hAnsi="宋体" w:hint="eastAsia"/>
          <w:szCs w:val="21"/>
          <w:lang w:val="fr-FR"/>
        </w:rPr>
        <w:t>结婚</w:t>
      </w:r>
      <w:r>
        <w:rPr>
          <w:rFonts w:ascii="宋体" w:hAnsi="宋体" w:hint="eastAsia"/>
          <w:szCs w:val="21"/>
        </w:rPr>
        <w:t>，</w:t>
      </w:r>
      <w:r>
        <w:rPr>
          <w:rFonts w:ascii="宋体" w:hAnsi="宋体" w:hint="eastAsia"/>
          <w:szCs w:val="21"/>
          <w:lang w:val="fr-FR"/>
        </w:rPr>
        <w:t>台比留在公元前</w:t>
      </w:r>
      <w:r>
        <w:rPr>
          <w:rFonts w:ascii="宋体" w:hAnsi="宋体" w:hint="eastAsia"/>
          <w:szCs w:val="21"/>
          <w:lang w:val="fr-FR"/>
        </w:rPr>
        <w:t>38</w:t>
      </w:r>
      <w:r>
        <w:rPr>
          <w:rFonts w:ascii="宋体" w:hAnsi="宋体" w:hint="eastAsia"/>
          <w:szCs w:val="21"/>
          <w:lang w:val="fr-FR"/>
        </w:rPr>
        <w:t>年成为后来的罗马皇帝奥古斯都</w:t>
      </w:r>
      <w:r>
        <w:rPr>
          <w:rFonts w:ascii="宋体" w:hAnsi="宋体" w:hint="eastAsia"/>
          <w:szCs w:val="21"/>
        </w:rPr>
        <w:t>（</w:t>
      </w:r>
      <w:r>
        <w:rPr>
          <w:rFonts w:ascii="宋体" w:hAnsi="宋体" w:hint="eastAsia"/>
          <w:szCs w:val="21"/>
          <w:lang w:val="fr-FR"/>
        </w:rPr>
        <w:t>参下注</w:t>
      </w:r>
      <w:r>
        <w:rPr>
          <w:rFonts w:ascii="宋体" w:hAnsi="宋体" w:hint="eastAsia"/>
          <w:szCs w:val="21"/>
        </w:rPr>
        <w:t>）</w:t>
      </w:r>
      <w:r>
        <w:rPr>
          <w:rFonts w:ascii="宋体" w:hAnsi="宋体" w:hint="eastAsia"/>
          <w:szCs w:val="21"/>
          <w:lang w:val="fr-FR"/>
        </w:rPr>
        <w:t>的养子</w:t>
      </w:r>
      <w:r>
        <w:rPr>
          <w:rFonts w:ascii="宋体" w:hAnsi="宋体" w:hint="eastAsia"/>
          <w:szCs w:val="21"/>
        </w:rPr>
        <w:t>，</w:t>
      </w:r>
      <w:r>
        <w:rPr>
          <w:rFonts w:ascii="宋体" w:hAnsi="宋体" w:hint="eastAsia"/>
          <w:szCs w:val="21"/>
          <w:lang w:val="fr-FR"/>
        </w:rPr>
        <w:t>并于公元后</w:t>
      </w:r>
      <w:r>
        <w:rPr>
          <w:rFonts w:ascii="宋体" w:hAnsi="宋体" w:hint="eastAsia"/>
          <w:szCs w:val="21"/>
          <w:lang w:val="fr-FR"/>
        </w:rPr>
        <w:t>1</w:t>
      </w:r>
      <w:r>
        <w:rPr>
          <w:rFonts w:ascii="宋体" w:hAnsi="宋体" w:hint="eastAsia"/>
          <w:szCs w:val="21"/>
          <w:lang w:val="fr-FR"/>
        </w:rPr>
        <w:t>4</w:t>
      </w:r>
      <w:r>
        <w:rPr>
          <w:rFonts w:ascii="宋体" w:hAnsi="宋体" w:hint="eastAsia"/>
          <w:szCs w:val="21"/>
          <w:lang w:val="fr-FR"/>
        </w:rPr>
        <w:t>年成为他的继任者。</w:t>
      </w:r>
    </w:p>
    <w:p w:rsidR="00000000" w:rsidRDefault="00EF3B58">
      <w:pPr>
        <w:pStyle w:val="a7"/>
        <w:rPr>
          <w:rFonts w:hint="eastAsia"/>
        </w:rPr>
      </w:pPr>
    </w:p>
  </w:footnote>
  <w:footnote w:id="521">
    <w:p w:rsidR="00000000" w:rsidRDefault="00EF3B58">
      <w:pPr>
        <w:pStyle w:val="a7"/>
        <w:rPr>
          <w:rFonts w:ascii="宋体" w:hAnsi="宋体" w:hint="eastAsia"/>
          <w:szCs w:val="21"/>
          <w:lang w:val="fr-FR"/>
        </w:rPr>
      </w:pPr>
      <w:r>
        <w:rPr>
          <w:rStyle w:val="a8"/>
        </w:rPr>
        <w:footnoteRef/>
      </w:r>
      <w:r>
        <w:t xml:space="preserve"> </w:t>
      </w:r>
      <w:r>
        <w:t>【</w:t>
      </w:r>
      <w:r>
        <w:rPr>
          <w:szCs w:val="21"/>
          <w:lang w:val="de-DE"/>
        </w:rPr>
        <w:t>Pütz</w:t>
      </w:r>
      <w:r>
        <w:rPr>
          <w:lang w:val="de-DE"/>
        </w:rPr>
        <w:t>】</w:t>
      </w:r>
      <w:r>
        <w:rPr>
          <w:rFonts w:ascii="宋体" w:hAnsi="宋体" w:hint="eastAsia"/>
          <w:szCs w:val="21"/>
          <w:lang w:val="fr-FR"/>
        </w:rPr>
        <w:t>奥古斯都</w:t>
      </w:r>
      <w:r>
        <w:rPr>
          <w:rFonts w:ascii="宋体" w:hAnsi="宋体" w:hint="eastAsia"/>
          <w:szCs w:val="21"/>
        </w:rPr>
        <w:t>（</w:t>
      </w:r>
      <w:r>
        <w:rPr>
          <w:rFonts w:ascii="宋体" w:hAnsi="宋体" w:hint="eastAsia"/>
          <w:szCs w:val="21"/>
          <w:lang w:val="fr-FR"/>
        </w:rPr>
        <w:t>Augustus</w:t>
      </w:r>
      <w:r>
        <w:rPr>
          <w:rFonts w:ascii="宋体" w:hAnsi="宋体"/>
          <w:szCs w:val="21"/>
        </w:rPr>
        <w:t>）</w:t>
      </w:r>
      <w:r>
        <w:rPr>
          <w:rFonts w:ascii="宋体" w:hAnsi="宋体" w:hint="eastAsia"/>
          <w:szCs w:val="21"/>
          <w:lang w:val="fr-FR"/>
        </w:rPr>
        <w:t>在拉丁文中意为</w:t>
      </w:r>
      <w:r>
        <w:rPr>
          <w:rFonts w:ascii="宋体" w:hAnsi="宋体" w:hint="eastAsia"/>
          <w:szCs w:val="21"/>
        </w:rPr>
        <w:t>“</w:t>
      </w:r>
      <w:r>
        <w:rPr>
          <w:rFonts w:ascii="宋体" w:hAnsi="宋体" w:hint="eastAsia"/>
          <w:szCs w:val="21"/>
          <w:lang w:val="fr-FR"/>
        </w:rPr>
        <w:t>至高者</w:t>
      </w:r>
      <w:r>
        <w:rPr>
          <w:rFonts w:ascii="宋体" w:hAnsi="宋体" w:hint="eastAsia"/>
          <w:szCs w:val="21"/>
        </w:rPr>
        <w:t>”，</w:t>
      </w:r>
      <w:r>
        <w:rPr>
          <w:rFonts w:ascii="宋体" w:hAnsi="宋体" w:hint="eastAsia"/>
          <w:szCs w:val="21"/>
          <w:lang w:val="fr-FR"/>
        </w:rPr>
        <w:t>即</w:t>
      </w:r>
      <w:r>
        <w:rPr>
          <w:rFonts w:ascii="宋体" w:hAnsi="宋体" w:hint="eastAsia"/>
          <w:szCs w:val="21"/>
          <w:lang w:val="fr-FR"/>
        </w:rPr>
        <w:t>Gaius Iulius Caesar Octavianus,</w:t>
      </w:r>
      <w:r>
        <w:rPr>
          <w:rFonts w:ascii="宋体" w:hAnsi="宋体" w:hint="eastAsia"/>
          <w:szCs w:val="21"/>
          <w:lang w:val="fr-FR"/>
        </w:rPr>
        <w:t>公元前</w:t>
      </w:r>
      <w:r>
        <w:rPr>
          <w:rFonts w:ascii="宋体" w:hAnsi="宋体" w:hint="eastAsia"/>
          <w:szCs w:val="21"/>
          <w:lang w:val="fr-FR"/>
        </w:rPr>
        <w:t>63-</w:t>
      </w:r>
      <w:r>
        <w:rPr>
          <w:rFonts w:ascii="宋体" w:hAnsi="宋体" w:hint="eastAsia"/>
          <w:szCs w:val="21"/>
          <w:lang w:val="fr-FR"/>
        </w:rPr>
        <w:t>公元后</w:t>
      </w:r>
      <w:r>
        <w:rPr>
          <w:rFonts w:ascii="宋体" w:hAnsi="宋体" w:hint="eastAsia"/>
          <w:szCs w:val="21"/>
          <w:lang w:val="fr-FR"/>
        </w:rPr>
        <w:t>14</w:t>
      </w:r>
      <w:r>
        <w:rPr>
          <w:rFonts w:ascii="宋体" w:hAnsi="宋体" w:hint="eastAsia"/>
          <w:szCs w:val="21"/>
        </w:rPr>
        <w:t>，</w:t>
      </w:r>
      <w:r>
        <w:rPr>
          <w:rFonts w:ascii="宋体" w:hAnsi="宋体" w:hint="eastAsia"/>
          <w:szCs w:val="21"/>
          <w:lang w:val="fr-FR"/>
        </w:rPr>
        <w:t>从公元前</w:t>
      </w:r>
      <w:r>
        <w:rPr>
          <w:rFonts w:ascii="宋体" w:hAnsi="宋体" w:hint="eastAsia"/>
          <w:szCs w:val="21"/>
          <w:lang w:val="fr-FR"/>
        </w:rPr>
        <w:t>27</w:t>
      </w:r>
      <w:r>
        <w:rPr>
          <w:rFonts w:ascii="宋体" w:hAnsi="宋体" w:hint="eastAsia"/>
          <w:szCs w:val="21"/>
          <w:lang w:val="fr-FR"/>
        </w:rPr>
        <w:t>年被授予奥古斯都称号后的奥古斯都大帝。在公元</w:t>
      </w:r>
      <w:r>
        <w:rPr>
          <w:rFonts w:ascii="宋体" w:hAnsi="宋体" w:hint="eastAsia"/>
          <w:szCs w:val="21"/>
          <w:lang w:val="fr-FR"/>
        </w:rPr>
        <w:t>31</w:t>
      </w:r>
      <w:r>
        <w:rPr>
          <w:rFonts w:ascii="宋体" w:hAnsi="宋体" w:hint="eastAsia"/>
          <w:szCs w:val="21"/>
          <w:lang w:val="fr-FR"/>
        </w:rPr>
        <w:t>年对抗安东尼的阿克兴角海战后，他确保了自己不受限制的支配权力，在维护共和国传统的幌子下奠定了帝制，自称为</w:t>
      </w:r>
      <w:r>
        <w:rPr>
          <w:rFonts w:ascii="宋体" w:hAnsi="宋体" w:hint="eastAsia"/>
          <w:szCs w:val="21"/>
          <w:lang w:val="fr-FR"/>
        </w:rPr>
        <w:t>Princeps[</w:t>
      </w:r>
      <w:r>
        <w:rPr>
          <w:rFonts w:ascii="宋体" w:hAnsi="宋体" w:hint="eastAsia"/>
          <w:szCs w:val="21"/>
          <w:lang w:val="fr-FR"/>
        </w:rPr>
        <w:t>第一公民</w:t>
      </w:r>
      <w:r>
        <w:rPr>
          <w:rFonts w:ascii="宋体" w:hAnsi="宋体" w:hint="eastAsia"/>
          <w:szCs w:val="21"/>
          <w:lang w:val="fr-FR"/>
        </w:rPr>
        <w:t>]</w:t>
      </w:r>
      <w:r>
        <w:rPr>
          <w:rFonts w:ascii="宋体" w:hAnsi="宋体" w:hint="eastAsia"/>
          <w:szCs w:val="21"/>
          <w:lang w:val="fr-FR"/>
        </w:rPr>
        <w:t>，并作为被神圣化的恺撒的儿子而受到崇拜。</w:t>
      </w:r>
    </w:p>
    <w:p w:rsidR="00000000" w:rsidRDefault="00EF3B58">
      <w:pPr>
        <w:pStyle w:val="a7"/>
        <w:rPr>
          <w:rFonts w:hint="eastAsia"/>
        </w:rPr>
      </w:pPr>
    </w:p>
  </w:footnote>
  <w:footnote w:id="522">
    <w:p w:rsidR="00000000" w:rsidRDefault="00EF3B58">
      <w:pPr>
        <w:pStyle w:val="a7"/>
        <w:rPr>
          <w:rFonts w:ascii="宋体" w:hAnsi="宋体" w:hint="eastAsia"/>
          <w:szCs w:val="21"/>
          <w:lang w:val="fr-FR"/>
        </w:rPr>
      </w:pPr>
      <w:r>
        <w:rPr>
          <w:rStyle w:val="a8"/>
        </w:rPr>
        <w:footnoteRef/>
      </w:r>
      <w:r>
        <w:rPr>
          <w:rFonts w:ascii="宋体" w:hAnsi="宋体" w:hint="eastAsia"/>
          <w:szCs w:val="21"/>
          <w:lang w:val="fr-FR"/>
        </w:rPr>
        <w:t xml:space="preserve"> </w:t>
      </w:r>
      <w:r>
        <w:t>【</w:t>
      </w:r>
      <w:r>
        <w:rPr>
          <w:szCs w:val="21"/>
          <w:lang w:val="de-DE"/>
        </w:rPr>
        <w:t>Pütz</w:t>
      </w:r>
      <w:r>
        <w:rPr>
          <w:lang w:val="de-DE"/>
        </w:rPr>
        <w:t>】</w:t>
      </w:r>
      <w:r>
        <w:rPr>
          <w:rFonts w:ascii="宋体" w:hAnsi="宋体" w:hint="eastAsia"/>
          <w:szCs w:val="21"/>
          <w:lang w:val="fr-FR"/>
        </w:rPr>
        <w:t>拉丁语：这里就是罗陀斯，就在这里跳吧！（语出《伊索寓言》“吹牛的人”，在这个寓</w:t>
      </w:r>
      <w:r>
        <w:rPr>
          <w:rFonts w:ascii="宋体" w:hAnsi="宋体" w:hint="eastAsia"/>
          <w:szCs w:val="21"/>
          <w:lang w:val="fr-FR"/>
        </w:rPr>
        <w:t>言中，一个好说大话的运动员吹嘘说，他在罗陀斯有一次跳的何其远，于是一个围观者就用上面的话回答他。）</w:t>
      </w:r>
    </w:p>
    <w:p w:rsidR="00000000" w:rsidRDefault="00EF3B58">
      <w:pPr>
        <w:pStyle w:val="a7"/>
        <w:rPr>
          <w:rFonts w:hint="eastAsia"/>
        </w:rPr>
      </w:pPr>
      <w:r>
        <w:t xml:space="preserve"> </w:t>
      </w:r>
    </w:p>
  </w:footnote>
  <w:footnote w:id="52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】“我们的音乐”：音乐，我们的新的普罗透斯，（清样）。</w:t>
      </w:r>
    </w:p>
  </w:footnote>
  <w:footnote w:id="524">
    <w:p w:rsidR="00000000" w:rsidRDefault="00EF3B58">
      <w:pPr>
        <w:pStyle w:val="a7"/>
        <w:rPr>
          <w:rFonts w:ascii="宋体" w:hAnsi="宋体" w:hint="eastAsia"/>
          <w:szCs w:val="21"/>
          <w:lang w:val="fr-FR"/>
        </w:rPr>
      </w:pPr>
      <w:r>
        <w:rPr>
          <w:rStyle w:val="a8"/>
        </w:rPr>
        <w:footnoteRef/>
      </w:r>
      <w:r>
        <w:t xml:space="preserve"> </w:t>
      </w:r>
      <w:r>
        <w:t>【</w:t>
      </w:r>
      <w:r>
        <w:rPr>
          <w:szCs w:val="21"/>
          <w:lang w:val="de-DE"/>
        </w:rPr>
        <w:t>Pütz</w:t>
      </w:r>
      <w:r>
        <w:rPr>
          <w:lang w:val="de-DE"/>
        </w:rPr>
        <w:t>】</w:t>
      </w:r>
      <w:r>
        <w:rPr>
          <w:rFonts w:ascii="宋体" w:hAnsi="宋体" w:hint="eastAsia"/>
          <w:szCs w:val="21"/>
          <w:lang w:val="fr-FR"/>
        </w:rPr>
        <w:t>以人文主义精神与词联系在一起的、后来同样被加以修辞地解释的文艺复兴时期和巴洛克时期的学者文化，特别在宗教改革的德国，屈服于宗教的、伦理和教育的要求。由此发展出了新教的教堂音乐，例如圣乐曲艺术。</w:t>
      </w:r>
    </w:p>
    <w:p w:rsidR="00000000" w:rsidRDefault="00EF3B58">
      <w:pPr>
        <w:pStyle w:val="a7"/>
        <w:rPr>
          <w:rFonts w:hint="eastAsia"/>
        </w:rPr>
      </w:pPr>
    </w:p>
  </w:footnote>
  <w:footnote w:id="52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w:t>
      </w:r>
      <w:r>
        <w:rPr>
          <w:rFonts w:hint="eastAsia"/>
          <w:lang w:val="el-GR"/>
        </w:rPr>
        <w:t>一件事情之需要帮助状态，使我不由地深深卷进去，然而当我好不容易到达它的基础，我却发现它并不值得如此费力。英雄</w:t>
      </w:r>
      <w:r>
        <w:rPr>
          <w:rFonts w:hint="eastAsia"/>
          <w:lang w:val="el-GR"/>
        </w:rPr>
        <w:t>主义最终是悲剧，这就是我的经验。每天我都在较小的程度上如此经历三次。</w:t>
      </w:r>
    </w:p>
  </w:footnote>
  <w:footnote w:id="526">
    <w:p w:rsidR="00000000" w:rsidRDefault="00EF3B58">
      <w:pPr>
        <w:pStyle w:val="a7"/>
        <w:rPr>
          <w:rFonts w:ascii="宋体" w:hAnsi="宋体" w:hint="eastAsia"/>
          <w:szCs w:val="21"/>
          <w:lang w:val="fr-FR"/>
        </w:rPr>
      </w:pPr>
      <w:r>
        <w:rPr>
          <w:rStyle w:val="a8"/>
        </w:rPr>
        <w:footnoteRef/>
      </w:r>
      <w:r>
        <w:t xml:space="preserve"> </w:t>
      </w:r>
      <w:r>
        <w:t>【</w:t>
      </w:r>
      <w:r>
        <w:rPr>
          <w:szCs w:val="21"/>
          <w:lang w:val="de-DE"/>
        </w:rPr>
        <w:t>Pütz</w:t>
      </w:r>
      <w:r>
        <w:rPr>
          <w:lang w:val="de-DE"/>
        </w:rPr>
        <w:t>】</w:t>
      </w:r>
      <w:r>
        <w:rPr>
          <w:rFonts w:ascii="宋体" w:hAnsi="宋体" w:hint="eastAsia"/>
          <w:szCs w:val="21"/>
          <w:lang w:val="fr-FR"/>
        </w:rPr>
        <w:t>拉丁语：不为人知的；某人身份的隐蔽状态，以其他名字出现。</w:t>
      </w:r>
    </w:p>
    <w:p w:rsidR="00000000" w:rsidRDefault="00EF3B58">
      <w:pPr>
        <w:pStyle w:val="a7"/>
      </w:pPr>
    </w:p>
  </w:footnote>
  <w:footnote w:id="527">
    <w:p w:rsidR="00000000" w:rsidRDefault="00EF3B58">
      <w:pPr>
        <w:pStyle w:val="a7"/>
        <w:rPr>
          <w:rFonts w:ascii="宋体" w:hAnsi="宋体" w:hint="eastAsia"/>
          <w:szCs w:val="21"/>
          <w:lang w:val="fr-FR"/>
        </w:rPr>
      </w:pPr>
      <w:r>
        <w:rPr>
          <w:rStyle w:val="a8"/>
        </w:rPr>
        <w:footnoteRef/>
      </w:r>
      <w:r>
        <w:t xml:space="preserve"> </w:t>
      </w:r>
      <w:r>
        <w:t>【</w:t>
      </w:r>
      <w:r>
        <w:rPr>
          <w:szCs w:val="21"/>
          <w:lang w:val="de-DE"/>
        </w:rPr>
        <w:t>Pütz</w:t>
      </w:r>
      <w:r>
        <w:rPr>
          <w:lang w:val="de-DE"/>
        </w:rPr>
        <w:t>】</w:t>
      </w:r>
      <w:r>
        <w:rPr>
          <w:rFonts w:ascii="宋体" w:hAnsi="宋体" w:hint="eastAsia"/>
          <w:szCs w:val="21"/>
          <w:lang w:val="fr-FR"/>
        </w:rPr>
        <w:t>参《经集。早期佛教巴利文教理诗选》，</w:t>
      </w:r>
      <w:r>
        <w:rPr>
          <w:rFonts w:ascii="宋体" w:hAnsi="宋体" w:hint="eastAsia"/>
          <w:szCs w:val="21"/>
          <w:lang w:val="fr-FR"/>
        </w:rPr>
        <w:t>Nyanaponika</w:t>
      </w:r>
      <w:r>
        <w:rPr>
          <w:rFonts w:ascii="宋体" w:hAnsi="宋体" w:hint="eastAsia"/>
          <w:szCs w:val="21"/>
          <w:lang w:val="fr-FR"/>
        </w:rPr>
        <w:t>翻译和编辑，修订第</w:t>
      </w:r>
      <w:r>
        <w:rPr>
          <w:rFonts w:ascii="宋体" w:hAnsi="宋体" w:hint="eastAsia"/>
          <w:szCs w:val="21"/>
          <w:lang w:val="fr-FR"/>
        </w:rPr>
        <w:t>2</w:t>
      </w:r>
      <w:r>
        <w:rPr>
          <w:rFonts w:ascii="宋体" w:hAnsi="宋体" w:hint="eastAsia"/>
          <w:szCs w:val="21"/>
          <w:lang w:val="fr-FR"/>
        </w:rPr>
        <w:t>版，康斯坦茨</w:t>
      </w:r>
      <w:r>
        <w:rPr>
          <w:rFonts w:ascii="宋体" w:hAnsi="宋体" w:hint="eastAsia"/>
          <w:szCs w:val="21"/>
          <w:lang w:val="fr-FR"/>
        </w:rPr>
        <w:t>1977</w:t>
      </w:r>
      <w:r>
        <w:rPr>
          <w:rFonts w:ascii="宋体" w:hAnsi="宋体" w:hint="eastAsia"/>
          <w:szCs w:val="21"/>
          <w:lang w:val="fr-FR"/>
        </w:rPr>
        <w:t>，页</w:t>
      </w:r>
      <w:r>
        <w:rPr>
          <w:rFonts w:ascii="宋体" w:hAnsi="宋体" w:hint="eastAsia"/>
          <w:szCs w:val="21"/>
          <w:lang w:val="fr-FR"/>
        </w:rPr>
        <w:t>40</w:t>
      </w:r>
      <w:r>
        <w:rPr>
          <w:rFonts w:ascii="宋体" w:hAnsi="宋体" w:hint="eastAsia"/>
          <w:szCs w:val="21"/>
          <w:lang w:val="fr-FR"/>
        </w:rPr>
        <w:t>以下。《犀牛》：歌曲，由每节四行的</w:t>
      </w:r>
      <w:r>
        <w:rPr>
          <w:rFonts w:ascii="宋体" w:hAnsi="宋体" w:hint="eastAsia"/>
          <w:szCs w:val="21"/>
          <w:lang w:val="fr-FR"/>
        </w:rPr>
        <w:t>41</w:t>
      </w:r>
      <w:r>
        <w:rPr>
          <w:rFonts w:ascii="宋体" w:hAnsi="宋体" w:hint="eastAsia"/>
          <w:szCs w:val="21"/>
          <w:lang w:val="fr-FR"/>
        </w:rPr>
        <w:t>节四行诗组成，每节的最后一行每次总是像咒语一样重复折返：“人喜欢独行，犀牛也是一样”。尼采熟悉《经集》的一个英文译本，并且将上引诗行付诸“自用”。（参</w:t>
      </w:r>
      <w:r>
        <w:rPr>
          <w:rFonts w:ascii="宋体" w:hAnsi="宋体" w:hint="eastAsia"/>
          <w:szCs w:val="21"/>
          <w:lang w:val="fr-FR"/>
        </w:rPr>
        <w:t>1875</w:t>
      </w:r>
      <w:r>
        <w:rPr>
          <w:rFonts w:ascii="宋体" w:hAnsi="宋体" w:hint="eastAsia"/>
          <w:szCs w:val="21"/>
          <w:lang w:val="fr-FR"/>
        </w:rPr>
        <w:t>年</w:t>
      </w:r>
      <w:r>
        <w:rPr>
          <w:rFonts w:ascii="宋体" w:hAnsi="宋体" w:hint="eastAsia"/>
          <w:szCs w:val="21"/>
          <w:lang w:val="fr-FR"/>
        </w:rPr>
        <w:t>12</w:t>
      </w:r>
      <w:r>
        <w:rPr>
          <w:rFonts w:ascii="宋体" w:hAnsi="宋体" w:hint="eastAsia"/>
          <w:szCs w:val="21"/>
          <w:lang w:val="fr-FR"/>
        </w:rPr>
        <w:t>月</w:t>
      </w:r>
      <w:r>
        <w:rPr>
          <w:rFonts w:ascii="宋体" w:hAnsi="宋体" w:hint="eastAsia"/>
          <w:szCs w:val="21"/>
          <w:lang w:val="fr-FR"/>
        </w:rPr>
        <w:t>13</w:t>
      </w:r>
      <w:r>
        <w:rPr>
          <w:rFonts w:ascii="宋体" w:hAnsi="宋体" w:hint="eastAsia"/>
          <w:szCs w:val="21"/>
          <w:lang w:val="fr-FR"/>
        </w:rPr>
        <w:t>日尼采致</w:t>
      </w:r>
      <w:r>
        <w:rPr>
          <w:rFonts w:ascii="宋体" w:hAnsi="宋体" w:hint="eastAsia"/>
          <w:szCs w:val="21"/>
          <w:lang w:val="fr-FR"/>
        </w:rPr>
        <w:t>Carl von Gersd</w:t>
      </w:r>
      <w:r>
        <w:rPr>
          <w:rFonts w:ascii="宋体" w:hAnsi="宋体" w:hint="eastAsia"/>
          <w:szCs w:val="21"/>
          <w:lang w:val="fr-FR"/>
        </w:rPr>
        <w:t>orff</w:t>
      </w:r>
      <w:r>
        <w:rPr>
          <w:rFonts w:ascii="宋体" w:hAnsi="宋体" w:hint="eastAsia"/>
          <w:szCs w:val="21"/>
          <w:lang w:val="fr-FR"/>
        </w:rPr>
        <w:t>。</w:t>
      </w:r>
      <w:r>
        <w:rPr>
          <w:rFonts w:ascii="宋体" w:hAnsi="宋体"/>
          <w:szCs w:val="21"/>
          <w:lang w:val="fr-FR"/>
        </w:rPr>
        <w:t>）</w:t>
      </w:r>
    </w:p>
    <w:p w:rsidR="00000000" w:rsidRDefault="00EF3B58">
      <w:pPr>
        <w:pStyle w:val="a7"/>
        <w:rPr>
          <w:rFonts w:hint="eastAsia"/>
        </w:rPr>
      </w:pPr>
    </w:p>
  </w:footnote>
  <w:footnote w:id="528">
    <w:p w:rsidR="00000000" w:rsidRDefault="00EF3B58">
      <w:pPr>
        <w:pStyle w:val="a7"/>
        <w:rPr>
          <w:rFonts w:ascii="宋体" w:hAnsi="宋体" w:hint="eastAsia"/>
          <w:szCs w:val="21"/>
          <w:lang w:val="fr-FR"/>
        </w:rPr>
      </w:pPr>
      <w:r>
        <w:rPr>
          <w:rStyle w:val="a8"/>
        </w:rPr>
        <w:footnoteRef/>
      </w:r>
      <w:r>
        <w:t>【</w:t>
      </w:r>
      <w:r>
        <w:rPr>
          <w:szCs w:val="21"/>
          <w:lang w:val="de-DE"/>
        </w:rPr>
        <w:t>Pütz</w:t>
      </w:r>
      <w:r>
        <w:rPr>
          <w:lang w:val="de-DE"/>
        </w:rPr>
        <w:t>】</w:t>
      </w:r>
      <w:r>
        <w:rPr>
          <w:rFonts w:ascii="宋体" w:hAnsi="宋体" w:hint="eastAsia"/>
          <w:szCs w:val="21"/>
          <w:lang w:val="fr-FR"/>
        </w:rPr>
        <w:t>参《马太福音》</w:t>
      </w:r>
      <w:r>
        <w:rPr>
          <w:rFonts w:ascii="宋体" w:hAnsi="宋体" w:hint="eastAsia"/>
          <w:szCs w:val="21"/>
          <w:lang w:val="fr-FR"/>
        </w:rPr>
        <w:t>6</w:t>
      </w:r>
      <w:r>
        <w:rPr>
          <w:rFonts w:ascii="宋体" w:hAnsi="宋体" w:hint="eastAsia"/>
          <w:szCs w:val="21"/>
          <w:lang w:val="fr-FR"/>
        </w:rPr>
        <w:t>，</w:t>
      </w:r>
      <w:r>
        <w:rPr>
          <w:rFonts w:ascii="宋体" w:hAnsi="宋体" w:hint="eastAsia"/>
          <w:szCs w:val="21"/>
          <w:lang w:val="fr-FR"/>
        </w:rPr>
        <w:t>26</w:t>
      </w:r>
      <w:r>
        <w:rPr>
          <w:rFonts w:ascii="宋体" w:hAnsi="宋体" w:hint="eastAsia"/>
          <w:szCs w:val="21"/>
          <w:lang w:val="fr-FR"/>
        </w:rPr>
        <w:t>：“你们看那天上的飞鸟，也不种，也不收，也不积蓄在仓里，你们的天父尚且养活它。你们不比飞鸟贵重得多吗？”亦参《路加福音》</w:t>
      </w:r>
      <w:r>
        <w:rPr>
          <w:rFonts w:ascii="宋体" w:hAnsi="宋体" w:hint="eastAsia"/>
          <w:szCs w:val="21"/>
          <w:lang w:val="fr-FR"/>
        </w:rPr>
        <w:t>12</w:t>
      </w:r>
      <w:r>
        <w:rPr>
          <w:rFonts w:ascii="宋体" w:hAnsi="宋体" w:hint="eastAsia"/>
          <w:szCs w:val="21"/>
          <w:lang w:val="fr-FR"/>
        </w:rPr>
        <w:t>，</w:t>
      </w:r>
      <w:r>
        <w:rPr>
          <w:rFonts w:ascii="宋体" w:hAnsi="宋体" w:hint="eastAsia"/>
          <w:szCs w:val="21"/>
          <w:lang w:val="fr-FR"/>
        </w:rPr>
        <w:t>24</w:t>
      </w:r>
      <w:r>
        <w:rPr>
          <w:rFonts w:ascii="宋体" w:hAnsi="宋体" w:hint="eastAsia"/>
          <w:szCs w:val="21"/>
          <w:lang w:val="fr-FR"/>
        </w:rPr>
        <w:t>。</w:t>
      </w:r>
    </w:p>
    <w:p w:rsidR="00000000" w:rsidRDefault="00EF3B58">
      <w:pPr>
        <w:pStyle w:val="a7"/>
        <w:rPr>
          <w:rFonts w:hint="eastAsia"/>
        </w:rPr>
      </w:pPr>
    </w:p>
  </w:footnote>
  <w:footnote w:id="52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】“爱其邻人的”：热心与人交往的。（清样）</w:t>
      </w:r>
    </w:p>
  </w:footnote>
  <w:footnote w:id="53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】草稿：我能在</w:t>
      </w:r>
      <w:r>
        <w:rPr>
          <w:rFonts w:hint="eastAsia"/>
        </w:rPr>
        <w:t>100</w:t>
      </w:r>
      <w:r>
        <w:rPr>
          <w:rFonts w:hint="eastAsia"/>
        </w:rPr>
        <w:t>件事上证明自己，但我鄙视这证明所包含的快乐，不能容忍其他人可能的对我的想象：我真的很看重这些事情。这完全不是真的——这对我来说并没有什么重要，而做另一个人以为看透我要做的事情使我不快。</w:t>
      </w:r>
    </w:p>
  </w:footnote>
  <w:footnote w:id="531">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ascii="宋体" w:hAnsi="宋体" w:hint="eastAsia"/>
          <w:szCs w:val="21"/>
          <w:lang w:val="fr-FR"/>
        </w:rPr>
        <w:t>拉丁语：</w:t>
      </w:r>
      <w:r>
        <w:rPr>
          <w:rFonts w:hint="eastAsia"/>
          <w:szCs w:val="21"/>
          <w:lang w:val="el-GR"/>
        </w:rPr>
        <w:t>哪里我成为父亲，哪里就是我</w:t>
      </w:r>
      <w:r>
        <w:rPr>
          <w:rFonts w:hint="eastAsia"/>
          <w:szCs w:val="21"/>
          <w:lang w:val="el-GR"/>
        </w:rPr>
        <w:t>的祖国；这是对一个短语的改编，这一短语可以追溯到阿里斯多芬（《普洛托》</w:t>
      </w:r>
      <w:r>
        <w:rPr>
          <w:rFonts w:hint="eastAsia"/>
          <w:szCs w:val="21"/>
          <w:lang w:val="el-GR"/>
        </w:rPr>
        <w:t>1151</w:t>
      </w:r>
      <w:r>
        <w:rPr>
          <w:rFonts w:hint="eastAsia"/>
          <w:szCs w:val="21"/>
          <w:lang w:val="el-GR"/>
        </w:rPr>
        <w:t>），以及西塞罗（《塔斯库勒姆对话》</w:t>
      </w:r>
      <w:r>
        <w:rPr>
          <w:rFonts w:hint="eastAsia"/>
          <w:szCs w:val="21"/>
          <w:lang w:val="el-GR"/>
        </w:rPr>
        <w:t>V</w:t>
      </w:r>
      <w:r>
        <w:rPr>
          <w:rFonts w:hint="eastAsia"/>
          <w:szCs w:val="21"/>
          <w:lang w:val="el-GR"/>
        </w:rPr>
        <w:t>，</w:t>
      </w:r>
      <w:r>
        <w:rPr>
          <w:rFonts w:hint="eastAsia"/>
          <w:szCs w:val="21"/>
          <w:lang w:val="el-GR"/>
        </w:rPr>
        <w:t>37</w:t>
      </w:r>
      <w:r>
        <w:rPr>
          <w:rFonts w:hint="eastAsia"/>
          <w:szCs w:val="21"/>
          <w:lang w:val="el-GR"/>
        </w:rPr>
        <w:t>，</w:t>
      </w:r>
      <w:r>
        <w:rPr>
          <w:rFonts w:hint="eastAsia"/>
          <w:szCs w:val="21"/>
          <w:lang w:val="el-GR"/>
        </w:rPr>
        <w:t>108</w:t>
      </w:r>
      <w:r>
        <w:rPr>
          <w:rFonts w:hint="eastAsia"/>
          <w:szCs w:val="21"/>
          <w:lang w:val="el-GR"/>
        </w:rPr>
        <w:t>）根据帕库维乌斯（《透克洛斯》，残篇</w:t>
      </w:r>
      <w:r>
        <w:rPr>
          <w:rFonts w:hint="eastAsia"/>
          <w:szCs w:val="21"/>
          <w:lang w:val="el-GR"/>
        </w:rPr>
        <w:t>19</w:t>
      </w:r>
      <w:r>
        <w:rPr>
          <w:rFonts w:hint="eastAsia"/>
          <w:szCs w:val="21"/>
          <w:lang w:val="el-GR"/>
        </w:rPr>
        <w:t>）引用的说法：</w:t>
      </w:r>
      <w:r>
        <w:rPr>
          <w:rFonts w:hint="eastAsia"/>
          <w:szCs w:val="21"/>
          <w:lang w:val="el-GR"/>
        </w:rPr>
        <w:t>Patria est, ubicumque est bene</w:t>
      </w:r>
      <w:r>
        <w:rPr>
          <w:rFonts w:hint="eastAsia"/>
          <w:szCs w:val="21"/>
          <w:lang w:val="el-GR"/>
        </w:rPr>
        <w:t>。其简化形式广为人知：</w:t>
      </w:r>
      <w:r>
        <w:rPr>
          <w:rFonts w:hint="eastAsia"/>
          <w:szCs w:val="21"/>
          <w:lang w:val="el-GR"/>
        </w:rPr>
        <w:t xml:space="preserve">Ubi bene </w:t>
      </w:r>
      <w:r>
        <w:rPr>
          <w:rFonts w:hint="eastAsia"/>
          <w:szCs w:val="21"/>
          <w:lang w:val="el-GR"/>
        </w:rPr>
        <w:t>，</w:t>
      </w:r>
      <w:r>
        <w:rPr>
          <w:rFonts w:hint="eastAsia"/>
          <w:szCs w:val="21"/>
          <w:lang w:val="el-GR"/>
        </w:rPr>
        <w:t>ibi patria[</w:t>
      </w:r>
      <w:r>
        <w:rPr>
          <w:rFonts w:hint="eastAsia"/>
          <w:szCs w:val="21"/>
          <w:lang w:val="el-GR"/>
        </w:rPr>
        <w:t>哪里过的好，哪里就是祖国</w:t>
      </w:r>
      <w:r>
        <w:rPr>
          <w:rFonts w:hint="eastAsia"/>
          <w:szCs w:val="21"/>
          <w:lang w:val="el-GR"/>
        </w:rPr>
        <w:t>]</w:t>
      </w:r>
    </w:p>
    <w:p w:rsidR="00000000" w:rsidRDefault="00EF3B58">
      <w:pPr>
        <w:pStyle w:val="a7"/>
        <w:rPr>
          <w:rFonts w:hint="eastAsia"/>
        </w:rPr>
      </w:pPr>
    </w:p>
  </w:footnote>
  <w:footnote w:id="532">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引自穆勒</w:t>
      </w:r>
      <w:r>
        <w:rPr>
          <w:rFonts w:hint="eastAsia"/>
          <w:szCs w:val="21"/>
        </w:rPr>
        <w:t>：</w:t>
      </w:r>
      <w:r>
        <w:rPr>
          <w:rFonts w:hint="eastAsia"/>
          <w:szCs w:val="21"/>
          <w:lang w:val="el-GR"/>
        </w:rPr>
        <w:t>《全集》</w:t>
      </w:r>
      <w:r>
        <w:rPr>
          <w:rFonts w:hint="eastAsia"/>
          <w:szCs w:val="21"/>
        </w:rPr>
        <w:t>，</w:t>
      </w:r>
      <w:r>
        <w:rPr>
          <w:rFonts w:hint="eastAsia"/>
          <w:szCs w:val="21"/>
          <w:lang w:val="el-GR"/>
        </w:rPr>
        <w:t>Th. Gomperz</w:t>
      </w:r>
      <w:r>
        <w:rPr>
          <w:rFonts w:hint="eastAsia"/>
          <w:szCs w:val="21"/>
          <w:lang w:val="el-GR"/>
        </w:rPr>
        <w:t>编，莱比锡</w:t>
      </w:r>
      <w:r>
        <w:rPr>
          <w:rFonts w:hint="eastAsia"/>
          <w:szCs w:val="21"/>
          <w:lang w:val="el-GR"/>
        </w:rPr>
        <w:t>1869-80</w:t>
      </w:r>
      <w:r>
        <w:rPr>
          <w:rFonts w:hint="eastAsia"/>
          <w:szCs w:val="21"/>
          <w:lang w:val="el-GR"/>
        </w:rPr>
        <w:t>，</w:t>
      </w:r>
      <w:r>
        <w:rPr>
          <w:rFonts w:hint="eastAsia"/>
          <w:szCs w:val="21"/>
          <w:lang w:val="el-GR"/>
        </w:rPr>
        <w:t>XII</w:t>
      </w:r>
      <w:r>
        <w:rPr>
          <w:rFonts w:hint="eastAsia"/>
          <w:szCs w:val="21"/>
          <w:lang w:val="el-GR"/>
        </w:rPr>
        <w:t>，页</w:t>
      </w:r>
      <w:r>
        <w:rPr>
          <w:rFonts w:hint="eastAsia"/>
          <w:szCs w:val="21"/>
          <w:lang w:val="el-GR"/>
        </w:rPr>
        <w:t>67</w:t>
      </w:r>
      <w:r>
        <w:rPr>
          <w:rFonts w:hint="eastAsia"/>
          <w:szCs w:val="21"/>
          <w:lang w:val="el-GR"/>
        </w:rPr>
        <w:t>。与辩证法相反的方法指的是直觉。</w:t>
      </w:r>
    </w:p>
    <w:p w:rsidR="00000000" w:rsidRDefault="00EF3B58">
      <w:pPr>
        <w:pStyle w:val="a7"/>
        <w:rPr>
          <w:rFonts w:hint="eastAsia"/>
        </w:rPr>
      </w:pPr>
    </w:p>
  </w:footnote>
  <w:footnote w:id="53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】草稿：辩证法是达到神圣存在的</w:t>
      </w:r>
      <w:r>
        <w:rPr>
          <w:rFonts w:hint="eastAsia"/>
        </w:rPr>
        <w:t>唯一道路：柏拉图，穆勒，叔本华从直觉出发同样断言。</w:t>
      </w:r>
    </w:p>
  </w:footnote>
  <w:footnote w:id="53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】在草稿中是“我”而不是“他”。</w:t>
      </w:r>
    </w:p>
  </w:footnote>
  <w:footnote w:id="535">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指涉登山训众的第一个祝福，见《马太福音》</w:t>
      </w:r>
      <w:r>
        <w:rPr>
          <w:rFonts w:hint="eastAsia"/>
          <w:szCs w:val="21"/>
          <w:lang w:val="el-GR"/>
        </w:rPr>
        <w:t>5</w:t>
      </w:r>
      <w:r>
        <w:rPr>
          <w:rFonts w:hint="eastAsia"/>
          <w:szCs w:val="21"/>
          <w:lang w:val="el-GR"/>
        </w:rPr>
        <w:t>，</w:t>
      </w:r>
      <w:r>
        <w:rPr>
          <w:rFonts w:hint="eastAsia"/>
          <w:szCs w:val="21"/>
          <w:lang w:val="el-GR"/>
        </w:rPr>
        <w:t>3</w:t>
      </w:r>
      <w:r>
        <w:rPr>
          <w:rFonts w:hint="eastAsia"/>
          <w:szCs w:val="21"/>
          <w:lang w:val="el-GR"/>
        </w:rPr>
        <w:t>：“虚心的人有福了，因为天国是他们的。”</w:t>
      </w:r>
    </w:p>
    <w:p w:rsidR="00000000" w:rsidRDefault="00EF3B58">
      <w:pPr>
        <w:pStyle w:val="a7"/>
        <w:rPr>
          <w:rFonts w:hint="eastAsia"/>
        </w:rPr>
      </w:pPr>
    </w:p>
  </w:footnote>
  <w:footnote w:id="536">
    <w:p w:rsidR="00000000" w:rsidRDefault="00EF3B58">
      <w:pPr>
        <w:pStyle w:val="a7"/>
        <w:rPr>
          <w:rFonts w:hint="eastAsia"/>
          <w:szCs w:val="21"/>
          <w:lang w:val="de-DE"/>
        </w:rPr>
      </w:pPr>
      <w:r>
        <w:rPr>
          <w:rStyle w:val="a8"/>
        </w:rPr>
        <w:footnoteRef/>
      </w:r>
      <w:r>
        <w:t>【</w:t>
      </w:r>
      <w:r>
        <w:rPr>
          <w:szCs w:val="21"/>
          <w:lang w:val="de-DE"/>
        </w:rPr>
        <w:t>Pütz</w:t>
      </w:r>
      <w:r>
        <w:rPr>
          <w:lang w:val="de-DE"/>
        </w:rPr>
        <w:t>】</w:t>
      </w:r>
      <w:r>
        <w:rPr>
          <w:rFonts w:hint="eastAsia"/>
          <w:szCs w:val="21"/>
          <w:lang w:val="el-GR"/>
        </w:rPr>
        <w:t>除了向所谓批判哲学的决定性转变以外，康德哲学的发展没有经历什么戏剧性转变；他的哲学风格以清醒的批评，严密的逻辑，和极端抽象为特点</w:t>
      </w:r>
      <w:r>
        <w:rPr>
          <w:rFonts w:hint="eastAsia"/>
          <w:szCs w:val="21"/>
          <w:lang w:val="de-DE"/>
        </w:rPr>
        <w:t>，以至于过了五十年他才写出这一转折著作。</w:t>
      </w:r>
    </w:p>
    <w:p w:rsidR="00000000" w:rsidRDefault="00EF3B58">
      <w:pPr>
        <w:pStyle w:val="a7"/>
        <w:rPr>
          <w:rFonts w:hint="eastAsia"/>
        </w:rPr>
      </w:pPr>
    </w:p>
  </w:footnote>
  <w:footnote w:id="537">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早在</w:t>
      </w:r>
      <w:r>
        <w:rPr>
          <w:rFonts w:hint="eastAsia"/>
          <w:szCs w:val="21"/>
          <w:lang w:val="de-DE"/>
        </w:rPr>
        <w:t>1818</w:t>
      </w:r>
      <w:r>
        <w:rPr>
          <w:rFonts w:hint="eastAsia"/>
          <w:szCs w:val="21"/>
          <w:lang w:val="de-DE"/>
        </w:rPr>
        <w:t>年，叔本华就在给歌德关于《作为意志和表象的世界》问世的一篇书面通知中写到，他“以为，爱尔维修说</w:t>
      </w:r>
      <w:r>
        <w:rPr>
          <w:rFonts w:hint="eastAsia"/>
          <w:szCs w:val="21"/>
          <w:lang w:val="de-DE"/>
        </w:rPr>
        <w:t>的是正确的：人到了</w:t>
      </w:r>
      <w:r>
        <w:rPr>
          <w:rFonts w:hint="eastAsia"/>
          <w:szCs w:val="21"/>
          <w:lang w:val="de-DE"/>
        </w:rPr>
        <w:t>30</w:t>
      </w:r>
      <w:r>
        <w:rPr>
          <w:rFonts w:hint="eastAsia"/>
          <w:szCs w:val="21"/>
          <w:lang w:val="de-DE"/>
        </w:rPr>
        <w:t>岁，最多到</w:t>
      </w:r>
      <w:r>
        <w:rPr>
          <w:rFonts w:hint="eastAsia"/>
          <w:szCs w:val="21"/>
          <w:lang w:val="de-DE"/>
        </w:rPr>
        <w:t>35</w:t>
      </w:r>
      <w:r>
        <w:rPr>
          <w:rFonts w:hint="eastAsia"/>
          <w:szCs w:val="21"/>
          <w:lang w:val="de-DE"/>
        </w:rPr>
        <w:t>岁，通过对于世界的印象就获得了所有思想，他此后所能做到的永远只是展开这些思想而已。”通过提请注意叔本华的“不变”特点，尼采影射叔本华关于可理解个性（</w:t>
      </w:r>
      <w:r>
        <w:rPr>
          <w:rFonts w:hint="eastAsia"/>
          <w:szCs w:val="21"/>
          <w:lang w:val="de-DE"/>
        </w:rPr>
        <w:t>intelligiblen Charakter</w:t>
      </w:r>
      <w:r>
        <w:rPr>
          <w:rFonts w:hint="eastAsia"/>
          <w:szCs w:val="21"/>
          <w:lang w:val="de-DE"/>
        </w:rPr>
        <w:t>）的理论。</w:t>
      </w:r>
    </w:p>
    <w:p w:rsidR="00000000" w:rsidRDefault="00EF3B58">
      <w:pPr>
        <w:pStyle w:val="a7"/>
        <w:rPr>
          <w:rFonts w:hint="eastAsia"/>
        </w:rPr>
      </w:pPr>
    </w:p>
  </w:footnote>
  <w:footnote w:id="538">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在歌德从《维特的烦恼》（</w:t>
      </w:r>
      <w:r>
        <w:rPr>
          <w:rFonts w:hint="eastAsia"/>
          <w:szCs w:val="21"/>
          <w:lang w:val="de-DE"/>
        </w:rPr>
        <w:t>1774</w:t>
      </w:r>
      <w:r>
        <w:rPr>
          <w:rFonts w:hint="eastAsia"/>
          <w:szCs w:val="21"/>
          <w:lang w:val="de-DE"/>
        </w:rPr>
        <w:t>）直到《玛丽恩悲歌》（</w:t>
      </w:r>
      <w:r>
        <w:rPr>
          <w:rFonts w:hint="eastAsia"/>
          <w:szCs w:val="21"/>
          <w:lang w:val="de-DE"/>
        </w:rPr>
        <w:t>1823</w:t>
      </w:r>
      <w:r>
        <w:rPr>
          <w:rFonts w:hint="eastAsia"/>
          <w:szCs w:val="21"/>
          <w:lang w:val="de-DE"/>
        </w:rPr>
        <w:t>）的作品中，都可以看到作为创作动机的痛苦主题。</w:t>
      </w:r>
    </w:p>
    <w:p w:rsidR="00000000" w:rsidRDefault="00EF3B58">
      <w:pPr>
        <w:pStyle w:val="a7"/>
        <w:rPr>
          <w:rFonts w:hint="eastAsia"/>
        </w:rPr>
      </w:pPr>
    </w:p>
  </w:footnote>
  <w:footnote w:id="53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】草稿：康德是一个可敬的但也无足轻重的人，他的个人需要有时流露出来：他的经历有限，他的思想方式没有给他以时间去经历什么：他缺少广</w:t>
      </w:r>
      <w:r>
        <w:rPr>
          <w:rFonts w:hint="eastAsia"/>
        </w:rPr>
        <w:t>度和力量。叔本华要好，他至少表现出某种强烈的丑陋性情，在仇恨、贪欲和虚荣中，他表现出更狂野的天性并有时间发展这种狂野。——但是，这两人都没有其自我的深刻的历史，没有危机和生死时刻，他们的思想并不就是一部传记，在康德那里只是他的头脑的历史，在叔本华那里只是其性格和对反映、对智力的兴趣的记录。叔本华的思想中没有冒险事件，没有传奇，没有灾难。想想帕斯卡！</w:t>
      </w:r>
    </w:p>
  </w:footnote>
  <w:footnote w:id="54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】“可怕的敌人”：逃跑的奴隶。（清样）</w:t>
      </w:r>
    </w:p>
  </w:footnote>
  <w:footnote w:id="54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】草稿：为什么这样孤独！我并没有恼任何人。当我独处时，我比跟我朋友在一起时离他们更近：当我最热爱</w:t>
      </w:r>
      <w:r>
        <w:rPr>
          <w:rFonts w:hint="eastAsia"/>
        </w:rPr>
        <w:t>音乐的时候，正是我远离音乐而生活的时候：当听到我曾经工作过的东西，出于厌恶而扭曲了脸。</w:t>
      </w:r>
    </w:p>
  </w:footnote>
  <w:footnote w:id="54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指关于弗里季斯国王米达斯的希腊传说，这位国王所碰到的一切都会立刻变成金子。他跳到</w:t>
      </w:r>
      <w:r>
        <w:rPr>
          <w:rFonts w:hint="eastAsia"/>
          <w:szCs w:val="21"/>
          <w:lang w:val="de-DE"/>
        </w:rPr>
        <w:t>Paktolos</w:t>
      </w:r>
      <w:r>
        <w:rPr>
          <w:rFonts w:hint="eastAsia"/>
          <w:szCs w:val="21"/>
          <w:lang w:val="de-DE"/>
        </w:rPr>
        <w:t>河中——这条河从那时起就流淌金子——，才解除这一才能，因此消除了被饿死的危险。</w:t>
      </w:r>
    </w:p>
    <w:p w:rsidR="00000000" w:rsidRDefault="00EF3B58">
      <w:pPr>
        <w:pStyle w:val="a7"/>
        <w:rPr>
          <w:rFonts w:hint="eastAsia"/>
        </w:rPr>
      </w:pPr>
    </w:p>
  </w:footnote>
  <w:footnote w:id="543">
    <w:p w:rsidR="00000000" w:rsidRDefault="00EF3B58">
      <w:pPr>
        <w:pStyle w:val="a7"/>
        <w:rPr>
          <w:rFonts w:hint="eastAsia"/>
        </w:rPr>
      </w:pPr>
      <w:r>
        <w:rPr>
          <w:rStyle w:val="a8"/>
        </w:rPr>
        <w:footnoteRef/>
      </w:r>
      <w:r>
        <w:rPr>
          <w:rFonts w:hint="eastAsia"/>
        </w:rPr>
        <w:t>【</w:t>
      </w:r>
      <w:r>
        <w:rPr>
          <w:rFonts w:hint="eastAsia"/>
        </w:rPr>
        <w:t>KSA</w:t>
      </w:r>
      <w:r>
        <w:rPr>
          <w:rFonts w:hint="eastAsia"/>
        </w:rPr>
        <w:t>】草稿：</w:t>
      </w:r>
      <w:r>
        <w:t xml:space="preserve"> </w:t>
      </w:r>
      <w:r>
        <w:rPr>
          <w:rFonts w:hint="eastAsia"/>
        </w:rPr>
        <w:t>我疲倦了：看到我面前的漂亮的骏马又有什么用呢：它用脚刨地，打着响鼻，期待他的骑手纵其驰骋，但是，惭愧！这位今天不能跃上他的马背！</w:t>
      </w:r>
    </w:p>
  </w:footnote>
  <w:footnote w:id="54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】草稿：当我们觉得自己嫌恶某人时，我们不禁为之脸红。我们的心收紧了，</w:t>
      </w:r>
      <w:r>
        <w:rPr>
          <w:rFonts w:hint="eastAsia"/>
        </w:rPr>
        <w:t>当某人给予我们的喜爱是以剥夺另外的人为代价时，听着由于我们被选出来而跳动的脉搏，一个声音告诉我们，我们是更受喜爱的——啊哈，每一个这样感觉我的人正是通过这种方式从我离去。我有什么关系！我承担我自己的困苦，心每每是充实的和精神高涨的，人们不应该将其他人急需的东西给我。</w:t>
      </w:r>
    </w:p>
  </w:footnote>
  <w:footnote w:id="54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】“在他们中间生活……恢复正常”：并且幻想，好象我是被流放了和失去了灵魂。（草稿）</w:t>
      </w:r>
    </w:p>
  </w:footnote>
  <w:footnote w:id="546">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带着对歌德在《意大利之旅》中的威尼斯生活的印象，尼采多次访问威尼斯，最早是在</w:t>
      </w:r>
      <w:r>
        <w:rPr>
          <w:rFonts w:hint="eastAsia"/>
          <w:szCs w:val="21"/>
          <w:lang w:val="de-DE"/>
        </w:rPr>
        <w:t>1880</w:t>
      </w:r>
      <w:r>
        <w:rPr>
          <w:rFonts w:hint="eastAsia"/>
          <w:szCs w:val="21"/>
          <w:lang w:val="de-DE"/>
        </w:rPr>
        <w:t>年年初，也就是《朝霞》出版的那年。在这里，他口授</w:t>
      </w:r>
      <w:r>
        <w:rPr>
          <w:rFonts w:hint="eastAsia"/>
          <w:szCs w:val="21"/>
          <w:lang w:val="de-DE"/>
        </w:rPr>
        <w:t>了他的格言的一部分，名为</w:t>
      </w:r>
      <w:r>
        <w:rPr>
          <w:rFonts w:hint="eastAsia"/>
          <w:szCs w:val="21"/>
          <w:lang w:val="de-DE"/>
        </w:rPr>
        <w:t>L</w:t>
      </w:r>
      <w:r>
        <w:rPr>
          <w:rFonts w:hint="eastAsia"/>
          <w:szCs w:val="21"/>
          <w:lang w:val="de-DE"/>
        </w:rPr>
        <w:t>’</w:t>
      </w:r>
      <w:r>
        <w:rPr>
          <w:rFonts w:hint="eastAsia"/>
          <w:szCs w:val="21"/>
          <w:lang w:val="de-DE"/>
        </w:rPr>
        <w:t>Ombra di Venezia[</w:t>
      </w:r>
      <w:r>
        <w:rPr>
          <w:rFonts w:hint="eastAsia"/>
          <w:szCs w:val="21"/>
          <w:lang w:val="de-DE"/>
        </w:rPr>
        <w:t>威尼斯的影子</w:t>
      </w:r>
      <w:r>
        <w:rPr>
          <w:szCs w:val="21"/>
          <w:lang w:val="de-DE"/>
        </w:rPr>
        <w:t>]</w:t>
      </w:r>
      <w:r>
        <w:rPr>
          <w:rFonts w:hint="eastAsia"/>
          <w:szCs w:val="21"/>
          <w:lang w:val="de-DE"/>
        </w:rPr>
        <w:t>。威尼斯在</w:t>
      </w:r>
      <w:r>
        <w:rPr>
          <w:rFonts w:hint="eastAsia"/>
          <w:szCs w:val="21"/>
          <w:lang w:val="de-DE"/>
        </w:rPr>
        <w:t>1900</w:t>
      </w:r>
      <w:r>
        <w:rPr>
          <w:rFonts w:hint="eastAsia"/>
          <w:szCs w:val="21"/>
          <w:lang w:val="de-DE"/>
        </w:rPr>
        <w:t>年前后成了文学没落的体现：从尼采著名的《威尼斯诗歌》（</w:t>
      </w:r>
      <w:r>
        <w:rPr>
          <w:rFonts w:hint="eastAsia"/>
          <w:szCs w:val="21"/>
          <w:lang w:val="de-DE"/>
        </w:rPr>
        <w:t>1888</w:t>
      </w:r>
      <w:r>
        <w:rPr>
          <w:rFonts w:hint="eastAsia"/>
          <w:szCs w:val="21"/>
          <w:lang w:val="de-DE"/>
        </w:rPr>
        <w:t>，见《尼采反对瓦格纳》，“插曲”一节，</w:t>
      </w:r>
      <w:r>
        <w:rPr>
          <w:rFonts w:hint="eastAsia"/>
          <w:szCs w:val="21"/>
          <w:lang w:val="de-DE"/>
        </w:rPr>
        <w:t>GKA7650</w:t>
      </w:r>
      <w:r>
        <w:rPr>
          <w:rFonts w:hint="eastAsia"/>
          <w:szCs w:val="21"/>
          <w:lang w:val="de-DE"/>
        </w:rPr>
        <w:t>，页</w:t>
      </w:r>
      <w:r>
        <w:rPr>
          <w:rFonts w:hint="eastAsia"/>
          <w:szCs w:val="21"/>
          <w:lang w:val="de-DE"/>
        </w:rPr>
        <w:t>156</w:t>
      </w:r>
      <w:r>
        <w:rPr>
          <w:rFonts w:hint="eastAsia"/>
          <w:szCs w:val="21"/>
          <w:lang w:val="de-DE"/>
        </w:rPr>
        <w:t>以下；亦参</w:t>
      </w:r>
      <w:r>
        <w:rPr>
          <w:rFonts w:hint="eastAsia"/>
          <w:szCs w:val="21"/>
          <w:lang w:val="de-DE"/>
        </w:rPr>
        <w:t>PÜTZ</w:t>
      </w:r>
      <w:r>
        <w:rPr>
          <w:rFonts w:hint="eastAsia"/>
          <w:szCs w:val="21"/>
          <w:lang w:val="de-DE"/>
        </w:rPr>
        <w:t>版编辑说明）到托马斯·曼的小说《威尼斯之死》（</w:t>
      </w:r>
      <w:r>
        <w:rPr>
          <w:rFonts w:hint="eastAsia"/>
          <w:szCs w:val="21"/>
          <w:lang w:val="de-DE"/>
        </w:rPr>
        <w:t>1912</w:t>
      </w:r>
      <w:r>
        <w:rPr>
          <w:rFonts w:hint="eastAsia"/>
          <w:szCs w:val="21"/>
          <w:lang w:val="de-DE"/>
        </w:rPr>
        <w:t>）。</w:t>
      </w:r>
    </w:p>
    <w:p w:rsidR="00000000" w:rsidRDefault="00EF3B58">
      <w:pPr>
        <w:pStyle w:val="a7"/>
        <w:rPr>
          <w:rFonts w:hint="eastAsia"/>
        </w:rPr>
      </w:pPr>
    </w:p>
  </w:footnote>
  <w:footnote w:id="547">
    <w:p w:rsidR="00000000" w:rsidRDefault="00EF3B58">
      <w:pPr>
        <w:pStyle w:val="a7"/>
        <w:rPr>
          <w:rFonts w:hint="eastAsia"/>
        </w:rPr>
      </w:pPr>
      <w:r>
        <w:rPr>
          <w:rStyle w:val="a8"/>
        </w:rPr>
        <w:footnoteRef/>
      </w:r>
      <w:r>
        <w:rPr>
          <w:rFonts w:hint="eastAsia"/>
          <w:lang w:val="el-GR"/>
        </w:rPr>
        <w:t>【</w:t>
      </w:r>
      <w:r>
        <w:rPr>
          <w:rFonts w:hint="eastAsia"/>
          <w:lang w:val="el-GR"/>
        </w:rPr>
        <w:t>KSA</w:t>
      </w:r>
      <w:r>
        <w:rPr>
          <w:rFonts w:hint="eastAsia"/>
          <w:lang w:val="el-GR"/>
        </w:rPr>
        <w:t>】草稿：没有哪个思想家的思想像我自己的思想这样让我愉快：当然，这并不表明它们就更有价值，但是，某些甜美可口的果实，如果我仅仅因为它们碰巧长在</w:t>
      </w:r>
      <w:r>
        <w:rPr>
          <w:rFonts w:ascii="楷体_GB2312" w:eastAsia="楷体_GB2312" w:hint="eastAsia"/>
          <w:lang w:val="el-GR"/>
        </w:rPr>
        <w:t>我</w:t>
      </w:r>
      <w:r>
        <w:rPr>
          <w:rFonts w:hint="eastAsia"/>
          <w:lang w:val="el-GR"/>
        </w:rPr>
        <w:t>的树上就对它们视而不见，那我也是一个傻瓜！——而我曾经是这样一</w:t>
      </w:r>
      <w:r>
        <w:rPr>
          <w:rFonts w:hint="eastAsia"/>
          <w:lang w:val="el-GR"/>
        </w:rPr>
        <w:t>个傻瓜！</w:t>
      </w:r>
    </w:p>
  </w:footnote>
  <w:footnote w:id="548">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】“我何足虑之有”：这句话及其变体在尼采这时期草稿中很多，亦可参本书中格言</w:t>
      </w:r>
      <w:r>
        <w:rPr>
          <w:rFonts w:hint="eastAsia"/>
        </w:rPr>
        <w:t>488</w:t>
      </w:r>
      <w:r>
        <w:rPr>
          <w:rFonts w:hint="eastAsia"/>
        </w:rPr>
        <w:t>和</w:t>
      </w:r>
      <w:r>
        <w:rPr>
          <w:rFonts w:hint="eastAsia"/>
        </w:rPr>
        <w:t>539</w:t>
      </w:r>
      <w:r>
        <w:rPr>
          <w:rFonts w:hint="eastAsia"/>
        </w:rPr>
        <w:t>；此外亦参这一时期的信件，如</w:t>
      </w:r>
      <w:r>
        <w:rPr>
          <w:rFonts w:hint="eastAsia"/>
        </w:rPr>
        <w:t>1880</w:t>
      </w:r>
      <w:r>
        <w:rPr>
          <w:rFonts w:hint="eastAsia"/>
        </w:rPr>
        <w:t>年</w:t>
      </w:r>
      <w:r>
        <w:rPr>
          <w:rFonts w:hint="eastAsia"/>
        </w:rPr>
        <w:t>10</w:t>
      </w:r>
      <w:r>
        <w:rPr>
          <w:rFonts w:hint="eastAsia"/>
        </w:rPr>
        <w:t>月</w:t>
      </w:r>
      <w:r>
        <w:rPr>
          <w:rFonts w:hint="eastAsia"/>
        </w:rPr>
        <w:t>31</w:t>
      </w:r>
      <w:r>
        <w:rPr>
          <w:rFonts w:hint="eastAsia"/>
        </w:rPr>
        <w:t>日致欧韦贝克信。</w:t>
      </w:r>
    </w:p>
  </w:footnote>
  <w:footnote w:id="54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】草稿：在其少年时代人们在其当代求师，碰到谁就是谁。日后人们必须赎买自己———。</w:t>
      </w:r>
    </w:p>
  </w:footnote>
  <w:footnote w:id="550">
    <w:p w:rsidR="00000000" w:rsidRDefault="00EF3B58">
      <w:pPr>
        <w:pStyle w:val="a7"/>
        <w:rPr>
          <w:rFonts w:hint="eastAsia"/>
          <w:szCs w:val="21"/>
          <w:lang w:val="de-DE"/>
        </w:rPr>
      </w:pPr>
      <w:r>
        <w:rPr>
          <w:rStyle w:val="a8"/>
        </w:rPr>
        <w:footnoteRef/>
      </w:r>
      <w:r>
        <w:t>【</w:t>
      </w:r>
      <w:r>
        <w:rPr>
          <w:szCs w:val="21"/>
          <w:lang w:val="de-DE"/>
        </w:rPr>
        <w:t>Pütz</w:t>
      </w:r>
      <w:r>
        <w:rPr>
          <w:lang w:val="de-DE"/>
        </w:rPr>
        <w:t>】</w:t>
      </w:r>
      <w:r>
        <w:t xml:space="preserve"> </w:t>
      </w:r>
      <w:r>
        <w:rPr>
          <w:rFonts w:hint="eastAsia"/>
          <w:szCs w:val="21"/>
          <w:lang w:val="de-DE"/>
        </w:rPr>
        <w:t>事涉哲学家柏拉图的《第七封信》（</w:t>
      </w:r>
      <w:r>
        <w:rPr>
          <w:rFonts w:hint="eastAsia"/>
          <w:szCs w:val="21"/>
          <w:lang w:val="de-DE"/>
        </w:rPr>
        <w:t>324b</w:t>
      </w:r>
      <w:r>
        <w:rPr>
          <w:rFonts w:hint="eastAsia"/>
          <w:szCs w:val="21"/>
          <w:lang w:val="de-DE"/>
        </w:rPr>
        <w:t>）（参</w:t>
      </w:r>
      <w:r>
        <w:rPr>
          <w:rFonts w:hint="eastAsia"/>
          <w:szCs w:val="21"/>
          <w:lang w:val="de-DE"/>
        </w:rPr>
        <w:t>9-3</w:t>
      </w:r>
      <w:r>
        <w:rPr>
          <w:rFonts w:hint="eastAsia"/>
          <w:szCs w:val="21"/>
          <w:lang w:val="de-DE"/>
        </w:rPr>
        <w:t>）。</w:t>
      </w:r>
    </w:p>
    <w:p w:rsidR="00000000" w:rsidRDefault="00EF3B58">
      <w:pPr>
        <w:pStyle w:val="a7"/>
        <w:rPr>
          <w:rFonts w:hint="eastAsia"/>
        </w:rPr>
      </w:pPr>
    </w:p>
  </w:footnote>
  <w:footnote w:id="551">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伊斯兰教的创立者（</w:t>
      </w:r>
      <w:r>
        <w:rPr>
          <w:rFonts w:hint="eastAsia"/>
          <w:szCs w:val="21"/>
          <w:lang w:val="de-DE"/>
        </w:rPr>
        <w:t>570-632</w:t>
      </w:r>
      <w:r>
        <w:rPr>
          <w:rFonts w:hint="eastAsia"/>
          <w:szCs w:val="21"/>
          <w:lang w:val="de-DE"/>
        </w:rPr>
        <w:t>）；最初是麦加的一个商人，他于</w:t>
      </w:r>
      <w:r>
        <w:rPr>
          <w:rFonts w:hint="eastAsia"/>
          <w:szCs w:val="21"/>
          <w:lang w:val="de-DE"/>
        </w:rPr>
        <w:t>610</w:t>
      </w:r>
      <w:r>
        <w:rPr>
          <w:rFonts w:hint="eastAsia"/>
          <w:szCs w:val="21"/>
          <w:lang w:val="de-DE"/>
        </w:rPr>
        <w:t>年意识到他的使命和接受了神启，其核心是是造物主的唯一性和末日审判。在最初的宣布之后</w:t>
      </w:r>
      <w:r>
        <w:rPr>
          <w:rFonts w:hint="eastAsia"/>
          <w:szCs w:val="21"/>
          <w:lang w:val="de-DE"/>
        </w:rPr>
        <w:t>，他只在小圈子里作为神的使者出现，但却在麦加引起了如此激烈的反对，以至于他于</w:t>
      </w:r>
      <w:r>
        <w:rPr>
          <w:rFonts w:hint="eastAsia"/>
          <w:szCs w:val="21"/>
          <w:lang w:val="de-DE"/>
        </w:rPr>
        <w:t>622</w:t>
      </w:r>
      <w:r>
        <w:rPr>
          <w:rFonts w:hint="eastAsia"/>
          <w:szCs w:val="21"/>
          <w:lang w:val="de-DE"/>
        </w:rPr>
        <w:t>年决心进行“希吉拉”（</w:t>
      </w:r>
      <w:r>
        <w:rPr>
          <w:rFonts w:hint="eastAsia"/>
          <w:szCs w:val="21"/>
          <w:lang w:val="de-DE"/>
        </w:rPr>
        <w:t>Hidschra</w:t>
      </w:r>
      <w:r>
        <w:rPr>
          <w:rFonts w:hint="eastAsia"/>
          <w:szCs w:val="21"/>
          <w:lang w:val="de-DE"/>
        </w:rPr>
        <w:t>，大迁徙），也就是迁移到麦地那，在那里他被承认为先知和被接受为领袖。他特别极大发展了他的学说的法律的方面，并且制定了礼俗仪式，使伊斯兰教与基督教和犹太教区别开来。</w:t>
      </w:r>
    </w:p>
    <w:p w:rsidR="00000000" w:rsidRDefault="00EF3B58">
      <w:pPr>
        <w:pStyle w:val="a7"/>
        <w:rPr>
          <w:rFonts w:hint="eastAsia"/>
        </w:rPr>
      </w:pPr>
    </w:p>
  </w:footnote>
  <w:footnote w:id="552">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我们可以毫不犹豫地将这样一些人称为“天才”，他们的精神与性格和性情似乎只有松散的联系，作为一种能飞的存在可以超越于二者之上（而如叔本华等，则给予其性情以最无边的表达，一点也不能脱离其自己）。能够飞行于自我之</w:t>
      </w:r>
      <w:r>
        <w:rPr>
          <w:rFonts w:hint="eastAsia"/>
        </w:rPr>
        <w:t>上——这是天才之所为。拥有并非其性格和性情产物的目光——包括反对我们自己的固执，不在乎连贯或不连贯之名的骄傲，喜爱某一假设却用尽全力证明相反的假设（这是一种永远必要的练习），没有反驳之恶毒快乐。</w:t>
      </w:r>
    </w:p>
  </w:footnote>
  <w:footnote w:id="55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】草稿：一遇到人或事物，其要求屈服，我的骄傲就油然而生——在此之前我都是顺从的，亲切的，只要求能让我安静呆会！</w:t>
      </w:r>
    </w:p>
  </w:footnote>
  <w:footnote w:id="554">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de-DE"/>
        </w:rPr>
        <w:t>参法国作家狄德罗</w:t>
      </w:r>
      <w:r>
        <w:rPr>
          <w:rFonts w:hint="eastAsia"/>
          <w:szCs w:val="21"/>
          <w:lang w:val="de-DE"/>
        </w:rPr>
        <w:t>(Denis Diderot, 1713-84)</w:t>
      </w:r>
      <w:r>
        <w:rPr>
          <w:rFonts w:hint="eastAsia"/>
          <w:szCs w:val="21"/>
          <w:lang w:val="de-DE"/>
        </w:rPr>
        <w:t>的市民感伤剧</w:t>
      </w:r>
      <w:r>
        <w:rPr>
          <w:rFonts w:hint="eastAsia"/>
          <w:szCs w:val="21"/>
          <w:lang w:val="de-DE"/>
        </w:rPr>
        <w:t xml:space="preserve">Le fils naturel ou les </w:t>
      </w:r>
      <w:r>
        <w:rPr>
          <w:szCs w:val="21"/>
          <w:lang w:val="fr-FR"/>
        </w:rPr>
        <w:t>épreuves de la vertu</w:t>
      </w:r>
      <w:r>
        <w:rPr>
          <w:rFonts w:hint="eastAsia"/>
          <w:szCs w:val="21"/>
          <w:lang w:val="fr-FR"/>
        </w:rPr>
        <w:t>[</w:t>
      </w:r>
      <w:r>
        <w:rPr>
          <w:rFonts w:hint="eastAsia"/>
          <w:szCs w:val="21"/>
          <w:lang w:val="fr-FR"/>
        </w:rPr>
        <w:t>自然之子或考</w:t>
      </w:r>
      <w:r>
        <w:rPr>
          <w:rFonts w:hint="eastAsia"/>
          <w:szCs w:val="21"/>
          <w:lang w:val="fr-FR"/>
        </w:rPr>
        <w:t>验过的美德</w:t>
      </w:r>
      <w:r>
        <w:rPr>
          <w:rFonts w:hint="eastAsia"/>
          <w:szCs w:val="21"/>
          <w:lang w:val="fr-FR"/>
        </w:rPr>
        <w:t>]</w:t>
      </w:r>
      <w:r>
        <w:rPr>
          <w:rFonts w:hint="eastAsia"/>
          <w:szCs w:val="21"/>
        </w:rPr>
        <w:t>，</w:t>
      </w:r>
      <w:r>
        <w:rPr>
          <w:rFonts w:hint="eastAsia"/>
          <w:szCs w:val="21"/>
          <w:lang w:val="fr-FR"/>
        </w:rPr>
        <w:t>但其中的说法相反</w:t>
      </w:r>
      <w:r>
        <w:rPr>
          <w:rFonts w:hint="eastAsia"/>
          <w:szCs w:val="21"/>
        </w:rPr>
        <w:t>：</w:t>
      </w:r>
      <w:r>
        <w:rPr>
          <w:szCs w:val="21"/>
          <w:lang w:val="fr-FR"/>
        </w:rPr>
        <w:t>Il n’y a que le méchant qui soit seul[</w:t>
      </w:r>
      <w:r>
        <w:rPr>
          <w:rFonts w:hint="eastAsia"/>
          <w:szCs w:val="21"/>
          <w:lang w:val="fr-FR"/>
        </w:rPr>
        <w:t>只有恶人是孤独的</w:t>
      </w:r>
      <w:r>
        <w:rPr>
          <w:rFonts w:hint="eastAsia"/>
          <w:szCs w:val="21"/>
          <w:lang w:val="fr-FR"/>
        </w:rPr>
        <w:t>]</w:t>
      </w:r>
      <w:r>
        <w:rPr>
          <w:rFonts w:hint="eastAsia"/>
          <w:szCs w:val="21"/>
          <w:lang w:val="fr-FR"/>
        </w:rPr>
        <w:t>。</w:t>
      </w:r>
    </w:p>
    <w:p w:rsidR="00000000" w:rsidRDefault="00EF3B58">
      <w:pPr>
        <w:pStyle w:val="a7"/>
        <w:rPr>
          <w:rFonts w:hint="eastAsia"/>
        </w:rPr>
      </w:pPr>
    </w:p>
  </w:footnote>
  <w:footnote w:id="555">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由于认为不能被他的环境做理解，所以卢梭总是一再与他的同时代人闹翻。这一内在的和外在的冲突的结果是他不得不忍受巨大的孤独，但是，他同时又把这种孤独理解为他的独特特性的证明。</w:t>
      </w:r>
    </w:p>
    <w:p w:rsidR="00000000" w:rsidRDefault="00EF3B58">
      <w:pPr>
        <w:pStyle w:val="a7"/>
        <w:rPr>
          <w:rFonts w:hint="eastAsia"/>
        </w:rPr>
      </w:pPr>
    </w:p>
  </w:footnote>
  <w:footnote w:id="556">
    <w:p w:rsidR="00000000" w:rsidRDefault="00EF3B58">
      <w:pPr>
        <w:pStyle w:val="a7"/>
        <w:rPr>
          <w:rFonts w:hint="eastAsia"/>
          <w:szCs w:val="21"/>
          <w:lang w:val="el-GR"/>
        </w:rPr>
      </w:pPr>
      <w:r>
        <w:rPr>
          <w:rStyle w:val="a8"/>
        </w:rPr>
        <w:footnoteRef/>
      </w:r>
      <w:r>
        <w:t xml:space="preserve"> </w:t>
      </w:r>
      <w:r>
        <w:rPr>
          <w:rFonts w:hint="eastAsia"/>
          <w:szCs w:val="21"/>
          <w:lang w:val="fr-FR"/>
        </w:rPr>
        <w:t xml:space="preserve"> </w:t>
      </w:r>
      <w:r>
        <w:t>【</w:t>
      </w:r>
      <w:r>
        <w:rPr>
          <w:szCs w:val="21"/>
          <w:lang w:val="de-DE"/>
        </w:rPr>
        <w:t>Pütz</w:t>
      </w:r>
      <w:r>
        <w:rPr>
          <w:lang w:val="de-DE"/>
        </w:rPr>
        <w:t>】</w:t>
      </w:r>
      <w:r>
        <w:rPr>
          <w:rFonts w:hint="eastAsia"/>
          <w:szCs w:val="21"/>
          <w:lang w:val="el-GR"/>
        </w:rPr>
        <w:t>普罗克洛斯特（</w:t>
      </w:r>
      <w:r>
        <w:rPr>
          <w:rFonts w:hint="eastAsia"/>
          <w:szCs w:val="21"/>
          <w:lang w:val="el-GR"/>
        </w:rPr>
        <w:t>Prokrustes</w:t>
      </w:r>
      <w:r>
        <w:rPr>
          <w:rFonts w:hint="eastAsia"/>
          <w:szCs w:val="21"/>
          <w:lang w:val="el-GR"/>
        </w:rPr>
        <w:t>）在希腊语中的意思“拉长者），希腊神话中的一个大恶棍和拦路抢劫的强盗，自称是波塞冬的儿子，他拦截过路者。身材短下的人他将其拉长，直到与一张</w:t>
      </w:r>
      <w:r>
        <w:rPr>
          <w:rFonts w:hint="eastAsia"/>
          <w:szCs w:val="21"/>
          <w:lang w:val="el-GR"/>
        </w:rPr>
        <w:t>大床一致，身材高大的人他则将其截肢，直到与一张小床一致。他被忒修斯杀死。尼采在此通过借用“普罗克洛斯特之床”指一种必须痛苦地适应的预定的规划。</w:t>
      </w:r>
    </w:p>
    <w:p w:rsidR="00000000" w:rsidRDefault="00EF3B58">
      <w:pPr>
        <w:pStyle w:val="a7"/>
        <w:rPr>
          <w:rFonts w:hint="eastAsia"/>
        </w:rPr>
      </w:pPr>
    </w:p>
  </w:footnote>
  <w:footnote w:id="557">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：“我们就是实验：我们同时意愿自己成为实验！”（亦参</w:t>
      </w:r>
      <w:r>
        <w:rPr>
          <w:rFonts w:hint="eastAsia"/>
          <w:szCs w:val="21"/>
          <w:lang w:val="el-GR"/>
        </w:rPr>
        <w:t>PÜTZ</w:t>
      </w:r>
      <w:r>
        <w:rPr>
          <w:rFonts w:hint="eastAsia"/>
          <w:szCs w:val="21"/>
          <w:lang w:val="el-GR"/>
        </w:rPr>
        <w:t>版编辑说明）</w:t>
      </w:r>
    </w:p>
    <w:p w:rsidR="00000000" w:rsidRDefault="00EF3B58">
      <w:pPr>
        <w:pStyle w:val="a7"/>
        <w:rPr>
          <w:rFonts w:hint="eastAsia"/>
        </w:rPr>
      </w:pPr>
    </w:p>
  </w:footnote>
  <w:footnote w:id="558">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指通过柏拉图和其他人奠定的</w:t>
      </w:r>
      <w:r>
        <w:rPr>
          <w:rFonts w:hint="eastAsia"/>
          <w:szCs w:val="21"/>
        </w:rPr>
        <w:t>“</w:t>
      </w:r>
      <w:r>
        <w:rPr>
          <w:rFonts w:hint="eastAsia"/>
          <w:szCs w:val="21"/>
          <w:lang w:val="el-GR"/>
        </w:rPr>
        <w:t>迷狂</w:t>
      </w:r>
      <w:r>
        <w:rPr>
          <w:rFonts w:hint="eastAsia"/>
          <w:szCs w:val="21"/>
        </w:rPr>
        <w:t>”（</w:t>
      </w:r>
      <w:r>
        <w:rPr>
          <w:rFonts w:hint="eastAsia"/>
          <w:szCs w:val="21"/>
          <w:lang w:val="el-GR"/>
        </w:rPr>
        <w:t>Enthusiasmos</w:t>
      </w:r>
      <w:r>
        <w:rPr>
          <w:rFonts w:hint="eastAsia"/>
          <w:szCs w:val="21"/>
        </w:rPr>
        <w:t>）（</w:t>
      </w:r>
      <w:r>
        <w:rPr>
          <w:rFonts w:hint="eastAsia"/>
          <w:szCs w:val="21"/>
          <w:lang w:val="el-GR"/>
        </w:rPr>
        <w:t>神圣激情</w:t>
      </w:r>
      <w:r>
        <w:rPr>
          <w:rFonts w:hint="eastAsia"/>
          <w:szCs w:val="21"/>
        </w:rPr>
        <w:t>）</w:t>
      </w:r>
      <w:r>
        <w:rPr>
          <w:rFonts w:hint="eastAsia"/>
          <w:szCs w:val="21"/>
          <w:lang w:val="el-GR"/>
        </w:rPr>
        <w:t>学说。迷狂首先被看作诗人艺术成功的前提条件，在古代后期也被看作造型艺术艺术成功的前提条件；他可以上升到“神圣的疯狂”（</w:t>
      </w:r>
      <w:r>
        <w:rPr>
          <w:rFonts w:hint="eastAsia"/>
          <w:szCs w:val="21"/>
          <w:lang w:val="el-GR"/>
        </w:rPr>
        <w:t>theia mania</w:t>
      </w:r>
      <w:r>
        <w:rPr>
          <w:rFonts w:hint="eastAsia"/>
          <w:szCs w:val="21"/>
          <w:lang w:val="el-GR"/>
        </w:rPr>
        <w:t>），但并不排除冷静的技术和有意识的形象。关于</w:t>
      </w:r>
      <w:r>
        <w:rPr>
          <w:rFonts w:hint="eastAsia"/>
          <w:szCs w:val="21"/>
          <w:lang w:val="el-GR"/>
        </w:rPr>
        <w:t>艺术创造的这一观念，在诗学理论中，通过文艺复兴的中介，影响到</w:t>
      </w:r>
      <w:r>
        <w:rPr>
          <w:rFonts w:hint="eastAsia"/>
          <w:szCs w:val="21"/>
          <w:lang w:val="el-GR"/>
        </w:rPr>
        <w:t>18</w:t>
      </w:r>
      <w:r>
        <w:rPr>
          <w:rFonts w:hint="eastAsia"/>
          <w:szCs w:val="21"/>
          <w:lang w:val="el-GR"/>
        </w:rPr>
        <w:t>世纪。在尼采作品中语义双关的“狂飙和突进”只是</w:t>
      </w:r>
      <w:r>
        <w:rPr>
          <w:rFonts w:hint="eastAsia"/>
          <w:szCs w:val="21"/>
          <w:lang w:val="el-GR"/>
        </w:rPr>
        <w:t>18</w:t>
      </w:r>
      <w:r>
        <w:rPr>
          <w:rFonts w:hint="eastAsia"/>
          <w:szCs w:val="21"/>
          <w:lang w:val="el-GR"/>
        </w:rPr>
        <w:t>世纪末的许多表现形式之一。</w:t>
      </w:r>
    </w:p>
    <w:p w:rsidR="00000000" w:rsidRDefault="00EF3B58">
      <w:pPr>
        <w:pStyle w:val="a7"/>
        <w:rPr>
          <w:rFonts w:hint="eastAsia"/>
        </w:rPr>
      </w:pPr>
    </w:p>
  </w:footnote>
  <w:footnote w:id="559">
    <w:p w:rsidR="00000000" w:rsidRDefault="00EF3B58">
      <w:pPr>
        <w:pStyle w:val="a7"/>
        <w:rPr>
          <w:rFonts w:hint="eastAsia"/>
          <w:szCs w:val="21"/>
          <w:lang w:val="el-GR"/>
        </w:rPr>
      </w:pPr>
      <w:r>
        <w:rPr>
          <w:rStyle w:val="a8"/>
        </w:rPr>
        <w:footnoteRef/>
      </w:r>
      <w:r>
        <w:t>【</w:t>
      </w:r>
      <w:r>
        <w:rPr>
          <w:szCs w:val="21"/>
          <w:lang w:val="de-DE"/>
        </w:rPr>
        <w:t>Pütz</w:t>
      </w:r>
      <w:r>
        <w:rPr>
          <w:lang w:val="de-DE"/>
        </w:rPr>
        <w:t>】</w:t>
      </w:r>
      <w:r>
        <w:t xml:space="preserve"> </w:t>
      </w:r>
      <w:r>
        <w:rPr>
          <w:rFonts w:hint="eastAsia"/>
          <w:szCs w:val="21"/>
          <w:lang w:val="el-GR"/>
        </w:rPr>
        <w:t>与</w:t>
      </w:r>
      <w:r>
        <w:rPr>
          <w:rFonts w:hint="eastAsia"/>
          <w:szCs w:val="21"/>
          <w:lang w:val="el-GR"/>
        </w:rPr>
        <w:t>19</w:t>
      </w:r>
      <w:r>
        <w:rPr>
          <w:rFonts w:hint="eastAsia"/>
          <w:szCs w:val="21"/>
          <w:lang w:val="el-GR"/>
        </w:rPr>
        <w:t>世纪的历史思想原则对应的是“像时代那样”理解每一部作品的原则。与此相反，尼采早在其《不合时宜的沉思》（</w:t>
      </w:r>
      <w:r>
        <w:rPr>
          <w:rFonts w:hint="eastAsia"/>
          <w:szCs w:val="21"/>
          <w:lang w:val="el-GR"/>
        </w:rPr>
        <w:t>1873-76</w:t>
      </w:r>
      <w:r>
        <w:rPr>
          <w:rFonts w:hint="eastAsia"/>
          <w:szCs w:val="21"/>
          <w:lang w:val="el-GR"/>
        </w:rPr>
        <w:t>）中已经表明，所有伟大的东西如何与当代势力根本对立和如何本质上是面向未来的。理论上充满教益的和整体上奠基性的第二个沉思《关于历史对于人生的利弊》（</w:t>
      </w:r>
      <w:r>
        <w:rPr>
          <w:rFonts w:hint="eastAsia"/>
          <w:szCs w:val="21"/>
          <w:lang w:val="el-GR"/>
        </w:rPr>
        <w:t>1874</w:t>
      </w:r>
      <w:r>
        <w:rPr>
          <w:rFonts w:hint="eastAsia"/>
          <w:szCs w:val="21"/>
          <w:lang w:val="el-GR"/>
        </w:rPr>
        <w:t>）在其历史类型学中同时提出对于“时间性”的一个未明言的概括。“生命”保留时间</w:t>
      </w:r>
      <w:r>
        <w:rPr>
          <w:rFonts w:hint="eastAsia"/>
          <w:szCs w:val="21"/>
          <w:lang w:val="el-GR"/>
        </w:rPr>
        <w:t>性事物的创造性价值和对抗遗忘的权利。</w:t>
      </w:r>
    </w:p>
    <w:p w:rsidR="00000000" w:rsidRDefault="00EF3B58">
      <w:pPr>
        <w:pStyle w:val="a7"/>
        <w:rPr>
          <w:rFonts w:hint="eastAsia"/>
        </w:rPr>
      </w:pPr>
    </w:p>
  </w:footnote>
  <w:footnote w:id="560">
    <w:p w:rsidR="00000000" w:rsidRDefault="00EF3B58">
      <w:pPr>
        <w:pStyle w:val="a7"/>
        <w:rPr>
          <w:rFonts w:hint="eastAsia"/>
          <w:szCs w:val="21"/>
          <w:lang w:val="el-GR"/>
        </w:rPr>
      </w:pPr>
      <w:r>
        <w:rPr>
          <w:rStyle w:val="a8"/>
        </w:rPr>
        <w:footnoteRef/>
      </w:r>
      <w:r>
        <w:t xml:space="preserve"> </w:t>
      </w:r>
      <w:r>
        <w:t>【</w:t>
      </w:r>
      <w:r>
        <w:rPr>
          <w:szCs w:val="21"/>
        </w:rPr>
        <w:t>Pütz</w:t>
      </w:r>
      <w:r>
        <w:rPr>
          <w:lang w:val="de-DE"/>
        </w:rPr>
        <w:t>】</w:t>
      </w:r>
      <w:r>
        <w:rPr>
          <w:rFonts w:hint="eastAsia"/>
          <w:szCs w:val="21"/>
          <w:lang w:val="el-GR"/>
        </w:rPr>
        <w:t xml:space="preserve"> </w:t>
      </w:r>
      <w:r>
        <w:rPr>
          <w:rFonts w:hint="eastAsia"/>
          <w:szCs w:val="21"/>
          <w:lang w:val="el-GR"/>
        </w:rPr>
        <w:t>热烈激动的感伤状态</w:t>
      </w:r>
      <w:r>
        <w:rPr>
          <w:rFonts w:hint="eastAsia"/>
          <w:szCs w:val="21"/>
          <w:lang w:val="el-GR"/>
        </w:rPr>
        <w:t>(pathetische Zustand</w:t>
      </w:r>
      <w:r>
        <w:rPr>
          <w:rFonts w:hint="eastAsia"/>
          <w:szCs w:val="21"/>
        </w:rPr>
        <w:t>，</w:t>
      </w:r>
      <w:r>
        <w:rPr>
          <w:rFonts w:hint="eastAsia"/>
          <w:szCs w:val="21"/>
          <w:lang w:val="el-GR"/>
        </w:rPr>
        <w:t>来自希腊语</w:t>
      </w:r>
      <w:r>
        <w:rPr>
          <w:rFonts w:hint="eastAsia"/>
          <w:szCs w:val="21"/>
          <w:lang w:val="el-GR"/>
        </w:rPr>
        <w:t>pathos</w:t>
      </w:r>
      <w:r>
        <w:rPr>
          <w:rFonts w:hint="eastAsia"/>
          <w:szCs w:val="21"/>
        </w:rPr>
        <w:t>，</w:t>
      </w:r>
      <w:r>
        <w:rPr>
          <w:rFonts w:hint="eastAsia"/>
          <w:szCs w:val="21"/>
          <w:lang w:val="el-GR"/>
        </w:rPr>
        <w:t>意为</w:t>
      </w:r>
      <w:r>
        <w:rPr>
          <w:rFonts w:hint="eastAsia"/>
          <w:szCs w:val="21"/>
        </w:rPr>
        <w:t>“</w:t>
      </w:r>
      <w:r>
        <w:rPr>
          <w:rFonts w:hint="eastAsia"/>
          <w:szCs w:val="21"/>
          <w:lang w:val="el-GR"/>
        </w:rPr>
        <w:t>忍受</w:t>
      </w:r>
      <w:r>
        <w:rPr>
          <w:rFonts w:hint="eastAsia"/>
          <w:szCs w:val="21"/>
        </w:rPr>
        <w:t>”，</w:t>
      </w:r>
      <w:r>
        <w:rPr>
          <w:rFonts w:hint="eastAsia"/>
          <w:szCs w:val="21"/>
          <w:lang w:val="el-GR"/>
        </w:rPr>
        <w:t>表明人从其原来的形象的异化。尼采在此追随一个古老的历史思考模式，对于一个文化上后来的时期的分裂状态，用人类返回到“质朴”，也就是返回到自我统一的乌托邦来对抗（参例如席勒《论质朴诗和感伤诗》，</w:t>
      </w:r>
      <w:r>
        <w:rPr>
          <w:rFonts w:hint="eastAsia"/>
          <w:szCs w:val="21"/>
          <w:lang w:val="el-GR"/>
        </w:rPr>
        <w:t>1795/96</w:t>
      </w:r>
      <w:r>
        <w:rPr>
          <w:rFonts w:hint="eastAsia"/>
          <w:szCs w:val="21"/>
          <w:lang w:val="el-GR"/>
        </w:rPr>
        <w:t>）。－【</w:t>
      </w:r>
      <w:r>
        <w:rPr>
          <w:rFonts w:hint="eastAsia"/>
          <w:szCs w:val="21"/>
          <w:lang w:val="el-GR"/>
        </w:rPr>
        <w:t>KSA</w:t>
      </w:r>
      <w:r>
        <w:rPr>
          <w:rFonts w:hint="eastAsia"/>
          <w:szCs w:val="21"/>
          <w:lang w:val="el-GR"/>
        </w:rPr>
        <w:t>】草稿：一项对我们有好处的行动，不应该为我们带来道德赞美：我们为我们自己高兴所做的一切也是这样。避免在这样一些情况下慷慨激昂（</w:t>
      </w:r>
      <w:r>
        <w:rPr>
          <w:rFonts w:hint="eastAsia"/>
          <w:szCs w:val="21"/>
          <w:lang w:val="el-GR"/>
        </w:rPr>
        <w:t>Pathet</w:t>
      </w:r>
      <w:r>
        <w:rPr>
          <w:rFonts w:hint="eastAsia"/>
          <w:szCs w:val="21"/>
          <w:lang w:val="el-GR"/>
        </w:rPr>
        <w:t>ischen</w:t>
      </w:r>
      <w:r>
        <w:rPr>
          <w:rFonts w:hint="eastAsia"/>
          <w:szCs w:val="21"/>
          <w:lang w:val="el-GR"/>
        </w:rPr>
        <w:t>）乃是更优秀的人们的成色。相反则是半野蛮状态的标志。</w:t>
      </w:r>
    </w:p>
    <w:p w:rsidR="00000000" w:rsidRDefault="00EF3B58">
      <w:pPr>
        <w:pStyle w:val="a7"/>
        <w:rPr>
          <w:rFonts w:hint="eastAsia"/>
        </w:rPr>
      </w:pPr>
    </w:p>
  </w:footnote>
  <w:footnote w:id="56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】“不知道如何经常逃离自己的美德”：不能超越他自己的美德。（清样）</w:t>
      </w:r>
    </w:p>
  </w:footnote>
  <w:footnote w:id="562">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传说路德在</w:t>
      </w:r>
      <w:r>
        <w:rPr>
          <w:rFonts w:hint="eastAsia"/>
          <w:szCs w:val="21"/>
          <w:lang w:val="el-GR"/>
        </w:rPr>
        <w:t>Wartburg</w:t>
      </w:r>
      <w:r>
        <w:rPr>
          <w:rFonts w:hint="eastAsia"/>
          <w:szCs w:val="21"/>
          <w:lang w:val="el-GR"/>
        </w:rPr>
        <w:t>时遇一魔鬼诱惑他，他掷墨水瓶驱之。</w:t>
      </w:r>
    </w:p>
    <w:p w:rsidR="00000000" w:rsidRDefault="00EF3B58">
      <w:pPr>
        <w:pStyle w:val="a7"/>
        <w:rPr>
          <w:rFonts w:hint="eastAsia"/>
        </w:rPr>
      </w:pPr>
    </w:p>
  </w:footnote>
  <w:footnote w:id="56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】清样结尾部分删除：因为我们掩盖最好的东西。</w:t>
      </w:r>
    </w:p>
  </w:footnote>
  <w:footnote w:id="56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】“做起事来却很勇敢”：愿意讲述普遍的真理。</w:t>
      </w:r>
    </w:p>
  </w:footnote>
  <w:footnote w:id="565">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事见《马太福音》</w:t>
      </w:r>
      <w:r>
        <w:rPr>
          <w:rFonts w:hint="eastAsia"/>
          <w:szCs w:val="21"/>
          <w:lang w:val="el-GR"/>
        </w:rPr>
        <w:t>8</w:t>
      </w:r>
      <w:r>
        <w:rPr>
          <w:rFonts w:hint="eastAsia"/>
          <w:szCs w:val="21"/>
          <w:lang w:val="el-GR"/>
        </w:rPr>
        <w:t>，</w:t>
      </w:r>
      <w:r>
        <w:rPr>
          <w:rFonts w:hint="eastAsia"/>
          <w:szCs w:val="21"/>
          <w:lang w:val="el-GR"/>
        </w:rPr>
        <w:t>28-34</w:t>
      </w:r>
      <w:r>
        <w:rPr>
          <w:rFonts w:hint="eastAsia"/>
          <w:szCs w:val="21"/>
          <w:lang w:val="el-GR"/>
        </w:rPr>
        <w:t>，《马可福音》</w:t>
      </w:r>
      <w:r>
        <w:rPr>
          <w:rFonts w:hint="eastAsia"/>
          <w:szCs w:val="21"/>
          <w:lang w:val="el-GR"/>
        </w:rPr>
        <w:t>5</w:t>
      </w:r>
      <w:r>
        <w:rPr>
          <w:rFonts w:hint="eastAsia"/>
          <w:szCs w:val="21"/>
          <w:lang w:val="el-GR"/>
        </w:rPr>
        <w:t>，</w:t>
      </w:r>
      <w:r>
        <w:rPr>
          <w:rFonts w:hint="eastAsia"/>
          <w:szCs w:val="21"/>
          <w:lang w:val="el-GR"/>
        </w:rPr>
        <w:t>1-17</w:t>
      </w:r>
      <w:r>
        <w:rPr>
          <w:rFonts w:hint="eastAsia"/>
          <w:szCs w:val="21"/>
          <w:lang w:val="el-GR"/>
        </w:rPr>
        <w:t>，《路加福音》</w:t>
      </w:r>
      <w:r>
        <w:rPr>
          <w:rFonts w:hint="eastAsia"/>
          <w:szCs w:val="21"/>
          <w:lang w:val="el-GR"/>
        </w:rPr>
        <w:t>8</w:t>
      </w:r>
      <w:r>
        <w:rPr>
          <w:rFonts w:hint="eastAsia"/>
          <w:szCs w:val="21"/>
          <w:lang w:val="el-GR"/>
        </w:rPr>
        <w:t>，</w:t>
      </w:r>
      <w:r>
        <w:rPr>
          <w:rFonts w:hint="eastAsia"/>
          <w:szCs w:val="21"/>
          <w:lang w:val="el-GR"/>
        </w:rPr>
        <w:t>26-39</w:t>
      </w:r>
      <w:r>
        <w:rPr>
          <w:rFonts w:hint="eastAsia"/>
          <w:szCs w:val="21"/>
          <w:lang w:val="el-GR"/>
        </w:rPr>
        <w:t>：耶稣治疗加大拉和格拉森地方的被鬼附体的人，将作祟的鬼驱赶到猪群里去</w:t>
      </w:r>
      <w:r>
        <w:rPr>
          <w:rFonts w:hint="eastAsia"/>
          <w:szCs w:val="21"/>
          <w:lang w:val="el-GR"/>
        </w:rPr>
        <w:t>了。</w:t>
      </w:r>
    </w:p>
    <w:p w:rsidR="00000000" w:rsidRDefault="00EF3B58">
      <w:pPr>
        <w:pStyle w:val="a7"/>
        <w:rPr>
          <w:rFonts w:hint="eastAsia"/>
        </w:rPr>
      </w:pPr>
    </w:p>
  </w:footnote>
  <w:footnote w:id="566">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】“自我放弃是”：不是什么道德！而是……。（草稿）</w:t>
      </w:r>
    </w:p>
  </w:footnote>
  <w:footnote w:id="567">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拉丁语：尘世之名。</w:t>
      </w:r>
    </w:p>
    <w:p w:rsidR="00000000" w:rsidRDefault="00EF3B58">
      <w:pPr>
        <w:pStyle w:val="a7"/>
        <w:rPr>
          <w:rFonts w:hint="eastAsia"/>
        </w:rPr>
      </w:pPr>
    </w:p>
  </w:footnote>
  <w:footnote w:id="568">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】骄傲可以补偿一切，代替一切：拿破仑的法国希望这样弥补其所有损失，整个人类事实上也是如此。历史就是写下的葬礼演说：人们埋葬他最热爱的东西，他的思想和希望：以此来维持其骄傲。尘世之名。</w:t>
      </w:r>
    </w:p>
  </w:footnote>
  <w:footnote w:id="56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w:t>
      </w:r>
      <w:r>
        <w:rPr>
          <w:rFonts w:hint="eastAsia"/>
          <w:lang w:val="el-GR"/>
        </w:rPr>
        <w:t>某人拥有某种伟大品质并为此感到欣慰，而对他身上其余的一切都感到轻蔑。然而，一条道路从</w:t>
      </w:r>
      <w:r>
        <w:rPr>
          <w:rFonts w:hint="eastAsia"/>
          <w:lang w:val="el-GR"/>
        </w:rPr>
        <w:t>Cypressen</w:t>
      </w:r>
      <w:r>
        <w:rPr>
          <w:rFonts w:hint="eastAsia"/>
          <w:lang w:val="el-GR"/>
        </w:rPr>
        <w:t>通向圣殿——在那里他自我康复了。</w:t>
      </w:r>
    </w:p>
  </w:footnote>
  <w:footnote w:id="570">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法语：机智，妙语。</w:t>
      </w:r>
    </w:p>
    <w:p w:rsidR="00000000" w:rsidRDefault="00EF3B58">
      <w:pPr>
        <w:pStyle w:val="a7"/>
        <w:rPr>
          <w:rFonts w:hint="eastAsia"/>
        </w:rPr>
      </w:pPr>
    </w:p>
  </w:footnote>
  <w:footnote w:id="57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】清样结尾部分删去：帽子下的真理——这是他们的趣味。</w:t>
      </w:r>
    </w:p>
  </w:footnote>
  <w:footnote w:id="572">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】草稿：当人生活在深刻的和富有成果的思想中，人们需要艺术的是与以前完全不同的东西。因此我对艺术的趣味发生了改变。其他人想到从艺术中得到我现在生活于其中的东西。</w:t>
      </w:r>
    </w:p>
  </w:footnote>
  <w:footnote w:id="573">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指法国大革命。</w:t>
      </w:r>
      <w:r>
        <w:rPr>
          <w:rFonts w:hint="eastAsia"/>
          <w:szCs w:val="21"/>
          <w:lang w:val="el-GR"/>
        </w:rPr>
        <w:t>1793/94</w:t>
      </w:r>
      <w:r>
        <w:rPr>
          <w:rFonts w:hint="eastAsia"/>
          <w:szCs w:val="21"/>
          <w:lang w:val="el-GR"/>
        </w:rPr>
        <w:t>年雅各宾派少数所获得的不是法国大革命的本来目标：自由，平等和民主，而是一种恐怖专政。</w:t>
      </w:r>
    </w:p>
    <w:p w:rsidR="00000000" w:rsidRDefault="00EF3B58">
      <w:pPr>
        <w:pStyle w:val="a7"/>
        <w:rPr>
          <w:rFonts w:hint="eastAsia"/>
        </w:rPr>
      </w:pPr>
    </w:p>
  </w:footnote>
  <w:footnote w:id="574">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甚至康德的后期应征论文《回答这个问题：什么是启蒙运动？》（</w:t>
      </w:r>
      <w:r>
        <w:rPr>
          <w:rFonts w:hint="eastAsia"/>
          <w:szCs w:val="21"/>
          <w:lang w:val="el-GR"/>
        </w:rPr>
        <w:t>1784</w:t>
      </w:r>
      <w:r>
        <w:rPr>
          <w:rFonts w:hint="eastAsia"/>
          <w:szCs w:val="21"/>
          <w:lang w:val="el-GR"/>
        </w:rPr>
        <w:t>）仍然以一种启蒙运动式的对真理之力量的信任为标志，这种真理最终可以通过进</w:t>
      </w:r>
      <w:r>
        <w:rPr>
          <w:rFonts w:hint="eastAsia"/>
          <w:szCs w:val="21"/>
          <w:lang w:val="el-GR"/>
        </w:rPr>
        <w:t>化带来政治上的自我决定。</w:t>
      </w:r>
    </w:p>
    <w:p w:rsidR="00000000" w:rsidRDefault="00EF3B58">
      <w:pPr>
        <w:pStyle w:val="a7"/>
        <w:rPr>
          <w:rFonts w:hint="eastAsia"/>
        </w:rPr>
      </w:pPr>
    </w:p>
  </w:footnote>
  <w:footnote w:id="575">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 xml:space="preserve"> </w:t>
      </w:r>
      <w:r>
        <w:rPr>
          <w:rFonts w:hint="eastAsia"/>
          <w:szCs w:val="21"/>
          <w:lang w:val="el-GR"/>
        </w:rPr>
        <w:t>参</w:t>
      </w:r>
      <w:r>
        <w:rPr>
          <w:rFonts w:hint="eastAsia"/>
          <w:szCs w:val="21"/>
          <w:lang w:val="el-GR"/>
        </w:rPr>
        <w:t>PÜTZ</w:t>
      </w:r>
      <w:r>
        <w:rPr>
          <w:rFonts w:hint="eastAsia"/>
          <w:szCs w:val="21"/>
          <w:lang w:val="el-GR"/>
        </w:rPr>
        <w:t>版编辑说明。</w:t>
      </w:r>
    </w:p>
    <w:p w:rsidR="00000000" w:rsidRDefault="00EF3B58">
      <w:pPr>
        <w:pStyle w:val="a7"/>
        <w:rPr>
          <w:rFonts w:hint="eastAsia"/>
        </w:rPr>
      </w:pPr>
    </w:p>
  </w:footnote>
  <w:footnote w:id="576">
    <w:p w:rsidR="00000000" w:rsidRDefault="00EF3B58">
      <w:pPr>
        <w:pStyle w:val="a7"/>
        <w:rPr>
          <w:rFonts w:hint="eastAsia"/>
          <w:szCs w:val="21"/>
          <w:lang w:val="el-GR"/>
        </w:rPr>
      </w:pPr>
      <w:r>
        <w:rPr>
          <w:rStyle w:val="a8"/>
        </w:rPr>
        <w:footnoteRef/>
      </w:r>
      <w:r>
        <w:t>【</w:t>
      </w:r>
      <w:r>
        <w:rPr>
          <w:szCs w:val="21"/>
          <w:lang w:val="de-DE"/>
        </w:rPr>
        <w:t>Pütz</w:t>
      </w:r>
      <w:r>
        <w:rPr>
          <w:lang w:val="de-DE"/>
        </w:rPr>
        <w:t>】</w:t>
      </w:r>
      <w:r>
        <w:rPr>
          <w:rFonts w:hint="eastAsia"/>
          <w:szCs w:val="21"/>
          <w:lang w:val="el-GR"/>
        </w:rPr>
        <w:t xml:space="preserve"> </w:t>
      </w:r>
      <w:r>
        <w:rPr>
          <w:rFonts w:hint="eastAsia"/>
          <w:szCs w:val="21"/>
          <w:lang w:val="el-GR"/>
        </w:rPr>
        <w:t>节</w:t>
      </w:r>
      <w:r>
        <w:rPr>
          <w:rFonts w:hint="eastAsia"/>
          <w:szCs w:val="21"/>
          <w:lang w:val="el-GR"/>
        </w:rPr>
        <w:t>459</w:t>
      </w:r>
      <w:r>
        <w:rPr>
          <w:rFonts w:hint="eastAsia"/>
          <w:szCs w:val="21"/>
          <w:lang w:val="el-GR"/>
        </w:rPr>
        <w:t>。</w:t>
      </w:r>
    </w:p>
    <w:p w:rsidR="00000000" w:rsidRDefault="00EF3B58">
      <w:pPr>
        <w:pStyle w:val="a7"/>
        <w:rPr>
          <w:rFonts w:hint="eastAsia"/>
        </w:rPr>
      </w:pPr>
      <w:r>
        <w:t xml:space="preserve"> </w:t>
      </w:r>
    </w:p>
  </w:footnote>
  <w:footnote w:id="57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】清样结尾部分删去：确实！我愿意，我愿意参加游戏——我该怎样回答！回答永远只有一个，没有别的：我有什么关系！我有什么关系！</w:t>
      </w:r>
    </w:p>
  </w:footnote>
  <w:footnote w:id="578">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 xml:space="preserve"> Michelangelo Buonarroti, 1475-1564</w:t>
      </w:r>
      <w:r>
        <w:rPr>
          <w:rFonts w:hint="eastAsia"/>
          <w:szCs w:val="21"/>
          <w:lang w:val="el-GR"/>
        </w:rPr>
        <w:t>，文艺复兴盛期的意大利雕塑家，画家，建筑家和诗人，他的作品不仅对意大利艺术，而且对欧洲整个巴洛克时期产生了持久的影响。</w:t>
      </w:r>
    </w:p>
    <w:p w:rsidR="00000000" w:rsidRDefault="00EF3B58">
      <w:pPr>
        <w:pStyle w:val="a7"/>
        <w:rPr>
          <w:rFonts w:hint="eastAsia"/>
        </w:rPr>
      </w:pPr>
    </w:p>
  </w:footnote>
  <w:footnote w:id="579">
    <w:p w:rsidR="00000000" w:rsidRDefault="00EF3B58">
      <w:pPr>
        <w:pStyle w:val="a7"/>
        <w:rPr>
          <w:rFonts w:hint="eastAsia"/>
          <w:szCs w:val="21"/>
          <w:lang w:val="el-GR"/>
        </w:rPr>
      </w:pPr>
      <w:r>
        <w:rPr>
          <w:rStyle w:val="a8"/>
        </w:rPr>
        <w:footnoteRef/>
      </w:r>
      <w:r>
        <w:t xml:space="preserve"> </w:t>
      </w:r>
      <w:r>
        <w:t>【</w:t>
      </w:r>
      <w:r>
        <w:rPr>
          <w:szCs w:val="21"/>
          <w:lang w:val="de-DE"/>
        </w:rPr>
        <w:t>Pütz</w:t>
      </w:r>
      <w:r>
        <w:rPr>
          <w:lang w:val="de-DE"/>
        </w:rPr>
        <w:t>】</w:t>
      </w:r>
      <w:r>
        <w:rPr>
          <w:rFonts w:hint="eastAsia"/>
          <w:szCs w:val="21"/>
          <w:lang w:val="el-GR"/>
        </w:rPr>
        <w:t xml:space="preserve"> Bis hierher und nicht w</w:t>
      </w:r>
      <w:r>
        <w:rPr>
          <w:rFonts w:hint="eastAsia"/>
          <w:szCs w:val="21"/>
          <w:lang w:val="el-GR"/>
        </w:rPr>
        <w:t>eiter</w:t>
      </w:r>
      <w:r>
        <w:rPr>
          <w:rFonts w:hint="eastAsia"/>
          <w:szCs w:val="21"/>
        </w:rPr>
        <w:t>，</w:t>
      </w:r>
      <w:r>
        <w:rPr>
          <w:rFonts w:hint="eastAsia"/>
          <w:szCs w:val="21"/>
          <w:lang w:val="el-GR"/>
        </w:rPr>
        <w:t>参《约伯记》</w:t>
      </w:r>
      <w:r>
        <w:rPr>
          <w:rFonts w:hint="eastAsia"/>
          <w:szCs w:val="21"/>
          <w:lang w:val="el-GR"/>
        </w:rPr>
        <w:t>38</w:t>
      </w:r>
      <w:r>
        <w:rPr>
          <w:rFonts w:hint="eastAsia"/>
          <w:szCs w:val="21"/>
        </w:rPr>
        <w:t>，</w:t>
      </w:r>
      <w:r>
        <w:rPr>
          <w:rFonts w:hint="eastAsia"/>
          <w:szCs w:val="21"/>
          <w:lang w:val="el-GR"/>
        </w:rPr>
        <w:t>11</w:t>
      </w:r>
      <w:r>
        <w:rPr>
          <w:rFonts w:hint="eastAsia"/>
          <w:szCs w:val="21"/>
          <w:lang w:val="el-GR"/>
        </w:rPr>
        <w:t>。席勒的《强盗》第二幕第一场亦引用了这句话。</w:t>
      </w:r>
    </w:p>
    <w:p w:rsidR="00000000" w:rsidRDefault="00EF3B58">
      <w:pPr>
        <w:pStyle w:val="a7"/>
        <w:rPr>
          <w:rFonts w:hint="eastAsia"/>
        </w:rPr>
      </w:pPr>
    </w:p>
  </w:footnote>
  <w:footnote w:id="58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】清样：孔德的堕落——我指的是那个时期，孔德将这个时期描述为其再生，作为“新的和更好的”对他那伟大和富有成果的过去的自我超越——也许是一种疲倦的结果。这种疲倦表现在：</w:t>
      </w:r>
      <w:r>
        <w:rPr>
          <w:rFonts w:hint="eastAsia"/>
        </w:rPr>
        <w:t>1</w:t>
      </w:r>
      <w:r>
        <w:rPr>
          <w:rFonts w:hint="eastAsia"/>
        </w:rPr>
        <w:t>，突然产生的天才信仰；他的特殊地位现在使他以为自己可以更为随便地做事，下命令而不是进行证明。</w:t>
      </w:r>
      <w:r>
        <w:rPr>
          <w:rFonts w:hint="eastAsia"/>
        </w:rPr>
        <w:t>2</w:t>
      </w:r>
      <w:r>
        <w:rPr>
          <w:rFonts w:hint="eastAsia"/>
        </w:rPr>
        <w:t>，他现在开始希望享受他的思想结果，并为了使这些结果更可口，去掉其中一切枯燥的成分：诗意的闪光出现了。</w:t>
      </w:r>
      <w:r>
        <w:rPr>
          <w:rFonts w:hint="eastAsia"/>
        </w:rPr>
        <w:t>3</w:t>
      </w:r>
      <w:r>
        <w:rPr>
          <w:rFonts w:hint="eastAsia"/>
        </w:rPr>
        <w:t>，他觉得，制度比证明和反驳可以更快地满足最大的虚荣心，</w:t>
      </w:r>
      <w:r>
        <w:rPr>
          <w:rFonts w:hint="eastAsia"/>
        </w:rPr>
        <w:t>因此他现在开始走上更便捷的满足虚荣心的道路。</w:t>
      </w:r>
      <w:r>
        <w:rPr>
          <w:rFonts w:hint="eastAsia"/>
        </w:rPr>
        <w:t>4</w:t>
      </w:r>
      <w:r>
        <w:rPr>
          <w:rFonts w:hint="eastAsia"/>
        </w:rPr>
        <w:t>，他在一位女性的甜言蜜语中睡着了，因此使他的整个存在变得更柔和更甜美了。</w:t>
      </w:r>
      <w:r>
        <w:rPr>
          <w:rFonts w:hint="eastAsia"/>
        </w:rPr>
        <w:t>5</w:t>
      </w:r>
      <w:r>
        <w:rPr>
          <w:rFonts w:hint="eastAsia"/>
        </w:rPr>
        <w:t>，他不再能忍受任何学生和后继者，只需要党徒；前者要求有尚未变得虚弱的力量。</w:t>
      </w:r>
      <w:r>
        <w:rPr>
          <w:rFonts w:hint="eastAsia"/>
        </w:rPr>
        <w:t>6</w:t>
      </w:r>
      <w:r>
        <w:rPr>
          <w:rFonts w:hint="eastAsia"/>
        </w:rPr>
        <w:t>，他不再能忍受向前和在前飞行的精神在其中生活的富有成果的孤独；他在他的周围布置各种让人崇敬、感动和爱的东西，他希望最终享有几乎像所有宗教一样的特权，在团体内庆祝他最珍视的东西；为此目的，他发明了一种宗教，并故意欺骗自己，方法是使自己相信，这种宗教很快也很容易就会变成现实。</w:t>
      </w:r>
      <w:r>
        <w:rPr>
          <w:rFonts w:hint="eastAsia"/>
        </w:rPr>
        <w:t>7</w:t>
      </w:r>
      <w:r>
        <w:rPr>
          <w:rFonts w:hint="eastAsia"/>
        </w:rPr>
        <w:t>，关于与未来的人有关的细节和小事，他做了大</w:t>
      </w:r>
      <w:r>
        <w:rPr>
          <w:rFonts w:hint="eastAsia"/>
        </w:rPr>
        <w:t>量的沉思，像一位园丁和水果培植者一样进行打理——老人的一项工作，充满了田园风味和安逸之感。</w:t>
      </w:r>
      <w:r>
        <w:rPr>
          <w:rFonts w:hint="eastAsia"/>
        </w:rPr>
        <w:t>8</w:t>
      </w:r>
      <w:r>
        <w:rPr>
          <w:rFonts w:hint="eastAsia"/>
        </w:rPr>
        <w:t>，他沉溺于思想的放纵中，一副牧师和诗人的模样：严格避免这类放纵要求一种严格的智力道德，只有未疲倦的思想者才有这种道德；思想的放纵乃是思想者的不道德，令人厌恶的自负也是这样：原来只是为了知识的目的才与另一种力量比较的力量疲倦了；他现在进行比较只是为了麻醉。</w:t>
      </w:r>
      <w:r>
        <w:rPr>
          <w:rFonts w:hint="eastAsia"/>
        </w:rPr>
        <w:t>9</w:t>
      </w:r>
      <w:r>
        <w:rPr>
          <w:rFonts w:hint="eastAsia"/>
        </w:rPr>
        <w:t>，他希望自己成为心灵完全自由的最后一个人；从此以后，这样一种完全主权将不再被允许；他沉思各种消灭思想自由的手段，没有什么比个人的骄傲和自由渴望更让他害怕的了。所有这</w:t>
      </w:r>
      <w:r>
        <w:rPr>
          <w:rFonts w:hint="eastAsia"/>
        </w:rPr>
        <w:t>些都注定，他让自己的思想停下来，将他的“到此为止，不可越过”的教条首先应用到他自己身上！但是，一个伟大的精神之自我束缚，只是当其不再有奋发之追求，也就是当其力量颠峰已过，疲倦了。—草稿结尾部分：最后，人们多半会认为，这样一种衰落状态不值得抱怨：一个如此</w:t>
      </w:r>
      <w:r>
        <w:rPr>
          <w:rFonts w:hint="eastAsia"/>
        </w:rPr>
        <w:t>[</w:t>
      </w:r>
      <w:r>
        <w:rPr>
          <w:rFonts w:hint="eastAsia"/>
        </w:rPr>
        <w:t>有创造力的</w:t>
      </w:r>
      <w:r>
        <w:rPr>
          <w:rFonts w:hint="eastAsia"/>
        </w:rPr>
        <w:t>]</w:t>
      </w:r>
      <w:r>
        <w:rPr>
          <w:rFonts w:hint="eastAsia"/>
        </w:rPr>
        <w:t>激进的精神却不能同样激进地反过来透彻地思考自己和激进透彻地生活，以至于他几乎像一个……。</w:t>
      </w:r>
    </w:p>
  </w:footnote>
  <w:footnote w:id="58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】“害怕”：嫉妒（清样，大八开全集）</w:t>
      </w:r>
    </w:p>
  </w:footnote>
  <w:footnote w:id="58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el-GR"/>
        </w:rPr>
        <w:t>Ambrosische N</w:t>
      </w:r>
      <w:r>
        <w:rPr>
          <w:szCs w:val="21"/>
          <w:lang w:val="de-DE"/>
        </w:rPr>
        <w:t>ächte</w:t>
      </w:r>
      <w:r>
        <w:rPr>
          <w:rFonts w:hint="eastAsia"/>
          <w:szCs w:val="21"/>
        </w:rPr>
        <w:t>，</w:t>
      </w:r>
      <w:r>
        <w:rPr>
          <w:rFonts w:hint="eastAsia"/>
          <w:szCs w:val="21"/>
          <w:lang w:val="de-DE"/>
        </w:rPr>
        <w:t>Ambrosia(</w:t>
      </w:r>
      <w:r>
        <w:rPr>
          <w:rFonts w:hint="eastAsia"/>
          <w:szCs w:val="21"/>
          <w:lang w:val="de-DE"/>
        </w:rPr>
        <w:t>源于希腊语</w:t>
      </w:r>
      <w:r>
        <w:rPr>
          <w:rFonts w:hint="eastAsia"/>
          <w:szCs w:val="21"/>
          <w:lang w:val="de-DE"/>
        </w:rPr>
        <w:t>ambrosios[</w:t>
      </w:r>
      <w:r>
        <w:rPr>
          <w:rFonts w:hint="eastAsia"/>
          <w:szCs w:val="21"/>
          <w:lang w:val="de-DE"/>
        </w:rPr>
        <w:t>不死</w:t>
      </w:r>
      <w:r>
        <w:rPr>
          <w:rFonts w:hint="eastAsia"/>
          <w:szCs w:val="21"/>
          <w:lang w:val="de-DE"/>
        </w:rPr>
        <w:t>的</w:t>
      </w:r>
      <w:r>
        <w:rPr>
          <w:rFonts w:hint="eastAsia"/>
          <w:szCs w:val="21"/>
          <w:lang w:val="de-DE"/>
        </w:rPr>
        <w:t>])</w:t>
      </w:r>
      <w:r>
        <w:rPr>
          <w:rFonts w:hint="eastAsia"/>
          <w:szCs w:val="21"/>
          <w:lang w:val="de-DE"/>
        </w:rPr>
        <w:t>在希腊神话中代表给予不死的神的奖赏</w:t>
      </w:r>
      <w:r>
        <w:rPr>
          <w:rFonts w:hint="eastAsia"/>
          <w:szCs w:val="21"/>
        </w:rPr>
        <w:t>，</w:t>
      </w:r>
      <w:r>
        <w:rPr>
          <w:rFonts w:hint="eastAsia"/>
          <w:szCs w:val="21"/>
          <w:lang w:val="de-DE"/>
        </w:rPr>
        <w:t>也表示香膏和油。原为神的饮料奈克塔尔（</w:t>
      </w:r>
      <w:r>
        <w:rPr>
          <w:rFonts w:hint="eastAsia"/>
          <w:szCs w:val="21"/>
          <w:lang w:val="de-DE"/>
        </w:rPr>
        <w:t>Nektar</w:t>
      </w:r>
      <w:r>
        <w:rPr>
          <w:rFonts w:hint="eastAsia"/>
          <w:szCs w:val="21"/>
          <w:lang w:val="de-DE"/>
        </w:rPr>
        <w:t>）和这种安波罗西亚（参荷马《奥德赛》</w:t>
      </w:r>
      <w:r>
        <w:rPr>
          <w:rFonts w:hint="eastAsia"/>
          <w:szCs w:val="21"/>
          <w:lang w:val="de-DE"/>
        </w:rPr>
        <w:t>9</w:t>
      </w:r>
      <w:r>
        <w:rPr>
          <w:rFonts w:hint="eastAsia"/>
          <w:szCs w:val="21"/>
          <w:lang w:val="de-DE"/>
        </w:rPr>
        <w:t>，</w:t>
      </w:r>
      <w:r>
        <w:rPr>
          <w:rFonts w:hint="eastAsia"/>
          <w:szCs w:val="21"/>
          <w:lang w:val="de-DE"/>
        </w:rPr>
        <w:t>359</w:t>
      </w:r>
      <w:r>
        <w:rPr>
          <w:rFonts w:hint="eastAsia"/>
          <w:szCs w:val="21"/>
          <w:lang w:val="de-DE"/>
        </w:rPr>
        <w:t>）。“安波罗西亚之夜”的惊叹指热烈的爱好。</w:t>
      </w:r>
    </w:p>
    <w:p w:rsidR="00000000" w:rsidRDefault="00EF3B58">
      <w:pPr>
        <w:pStyle w:val="a7"/>
        <w:rPr>
          <w:rFonts w:hint="eastAsia"/>
        </w:rPr>
      </w:pPr>
    </w:p>
  </w:footnote>
  <w:footnote w:id="583">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除了《申辩篇》和书信以外，柏拉图的所有作品都是由较短的讨论构成的对话。通过苏格拉底的学生，特别是柏拉图，对苏格拉底的教导的回忆，对话成了哲学讨论的经典形式，一直延续到希腊化时代。对话用于逐步发现真理而不是系统地探讨原理。亚里士多德（《诗学》</w:t>
      </w:r>
      <w:r>
        <w:rPr>
          <w:rFonts w:hint="eastAsia"/>
          <w:szCs w:val="21"/>
          <w:lang w:val="de-DE"/>
        </w:rPr>
        <w:t>1447b</w:t>
      </w:r>
      <w:r>
        <w:rPr>
          <w:rFonts w:hint="eastAsia"/>
          <w:szCs w:val="21"/>
          <w:lang w:val="de-DE"/>
        </w:rPr>
        <w:t>）将对话创作作为散文和诗的一种混合形式。</w:t>
      </w:r>
    </w:p>
    <w:p w:rsidR="00000000" w:rsidRDefault="00EF3B58">
      <w:pPr>
        <w:pStyle w:val="a7"/>
        <w:rPr>
          <w:rFonts w:hint="eastAsia"/>
        </w:rPr>
      </w:pPr>
    </w:p>
  </w:footnote>
  <w:footnote w:id="584">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Kontrapunkt</w:t>
      </w:r>
      <w:r>
        <w:rPr>
          <w:rFonts w:hint="eastAsia"/>
          <w:szCs w:val="21"/>
        </w:rPr>
        <w:t>，</w:t>
      </w:r>
      <w:r>
        <w:rPr>
          <w:rFonts w:hint="eastAsia"/>
          <w:szCs w:val="21"/>
          <w:lang w:val="de-DE"/>
        </w:rPr>
        <w:t>来自拉丁语</w:t>
      </w:r>
      <w:r>
        <w:rPr>
          <w:rFonts w:hint="eastAsia"/>
          <w:szCs w:val="21"/>
          <w:lang w:val="de-DE"/>
        </w:rPr>
        <w:t>punctus contra punctum[</w:t>
      </w:r>
      <w:r>
        <w:rPr>
          <w:rFonts w:hint="eastAsia"/>
          <w:szCs w:val="21"/>
          <w:lang w:val="de-DE"/>
        </w:rPr>
        <w:t>音符对音符</w:t>
      </w:r>
      <w:r>
        <w:rPr>
          <w:rFonts w:hint="eastAsia"/>
          <w:szCs w:val="21"/>
          <w:lang w:val="de-DE"/>
        </w:rPr>
        <w:t>]</w:t>
      </w:r>
      <w:r>
        <w:rPr>
          <w:rFonts w:hint="eastAsia"/>
          <w:szCs w:val="21"/>
        </w:rPr>
        <w:t>；</w:t>
      </w:r>
      <w:r>
        <w:rPr>
          <w:rFonts w:hint="eastAsia"/>
          <w:szCs w:val="21"/>
          <w:lang w:val="de-DE"/>
        </w:rPr>
        <w:t>在多声部的乐曲中</w:t>
      </w:r>
      <w:r>
        <w:rPr>
          <w:rFonts w:hint="eastAsia"/>
          <w:szCs w:val="21"/>
        </w:rPr>
        <w:t>，</w:t>
      </w:r>
      <w:r>
        <w:rPr>
          <w:rFonts w:hint="eastAsia"/>
          <w:szCs w:val="21"/>
          <w:lang w:val="de-DE"/>
        </w:rPr>
        <w:t>对位法的规则是</w:t>
      </w:r>
      <w:r>
        <w:rPr>
          <w:rFonts w:hint="eastAsia"/>
          <w:szCs w:val="21"/>
        </w:rPr>
        <w:t>，</w:t>
      </w:r>
      <w:r>
        <w:rPr>
          <w:rFonts w:hint="eastAsia"/>
          <w:szCs w:val="21"/>
          <w:lang w:val="de-DE"/>
        </w:rPr>
        <w:t>其各声部尽可能地保持独立</w:t>
      </w:r>
      <w:r>
        <w:rPr>
          <w:rFonts w:hint="eastAsia"/>
          <w:szCs w:val="21"/>
        </w:rPr>
        <w:t>，</w:t>
      </w:r>
      <w:r>
        <w:rPr>
          <w:rFonts w:hint="eastAsia"/>
          <w:szCs w:val="21"/>
          <w:lang w:val="de-DE"/>
        </w:rPr>
        <w:t>但同时又彼此互不冲突</w:t>
      </w:r>
      <w:r>
        <w:rPr>
          <w:rFonts w:hint="eastAsia"/>
          <w:szCs w:val="21"/>
        </w:rPr>
        <w:t>，</w:t>
      </w:r>
      <w:r>
        <w:rPr>
          <w:rFonts w:hint="eastAsia"/>
          <w:szCs w:val="21"/>
          <w:lang w:val="de-DE"/>
        </w:rPr>
        <w:t>共同构成优美的旋律。在</w:t>
      </w:r>
      <w:r>
        <w:rPr>
          <w:rFonts w:hint="eastAsia"/>
          <w:szCs w:val="21"/>
          <w:lang w:val="de-DE"/>
        </w:rPr>
        <w:t>16</w:t>
      </w:r>
      <w:r>
        <w:rPr>
          <w:rFonts w:hint="eastAsia"/>
          <w:szCs w:val="21"/>
          <w:lang w:val="de-DE"/>
        </w:rPr>
        <w:t>世纪的对位法的经典的表现在声乐交响乐中，诸如</w:t>
      </w:r>
      <w:r>
        <w:rPr>
          <w:rFonts w:hint="eastAsia"/>
          <w:szCs w:val="21"/>
          <w:lang w:val="de-DE"/>
        </w:rPr>
        <w:t xml:space="preserve">Orlando di Lasso, </w:t>
      </w:r>
      <w:r>
        <w:rPr>
          <w:rFonts w:hint="eastAsia"/>
          <w:szCs w:val="21"/>
          <w:lang w:val="de-DE"/>
        </w:rPr>
        <w:t>约</w:t>
      </w:r>
      <w:r>
        <w:rPr>
          <w:rFonts w:hint="eastAsia"/>
          <w:szCs w:val="21"/>
          <w:lang w:val="de-DE"/>
        </w:rPr>
        <w:t xml:space="preserve">1532-94 </w:t>
      </w:r>
      <w:r>
        <w:rPr>
          <w:rFonts w:hint="eastAsia"/>
          <w:szCs w:val="21"/>
          <w:lang w:val="de-DE"/>
        </w:rPr>
        <w:t>和</w:t>
      </w:r>
      <w:r>
        <w:rPr>
          <w:rFonts w:hint="eastAsia"/>
          <w:szCs w:val="21"/>
          <w:lang w:val="de-DE"/>
        </w:rPr>
        <w:t>Giovanni Pierluigi Palestrina, 1525-94</w:t>
      </w:r>
      <w:r>
        <w:rPr>
          <w:rFonts w:hint="eastAsia"/>
          <w:szCs w:val="21"/>
          <w:lang w:val="de-DE"/>
        </w:rPr>
        <w:t>的声乐交响乐中。</w:t>
      </w:r>
    </w:p>
    <w:p w:rsidR="00000000" w:rsidRDefault="00EF3B58">
      <w:pPr>
        <w:pStyle w:val="a7"/>
        <w:rPr>
          <w:rFonts w:hint="eastAsia"/>
        </w:rPr>
      </w:pPr>
    </w:p>
  </w:footnote>
  <w:footnote w:id="585">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事见柏拉图的哲学对话《会饮》。在一场饮宴上，人们依次发表赞美爱神厄若斯的讲话，一直轮到该苏格拉底</w:t>
      </w:r>
      <w:r>
        <w:rPr>
          <w:rFonts w:hint="eastAsia"/>
          <w:szCs w:val="21"/>
          <w:lang w:val="de-DE"/>
        </w:rPr>
        <w:t>讲话。他辨证地（在希腊语中意为以演讲或提问和反驳的方式）消解了演讲的形式，在知识阶梯上逐渐展开其对于爱的赞美。在这一阶梯的开端是对美的身体的爱，在最后是对于作为神圣真理的理念之纯粹的美的神秘的见。</w:t>
      </w:r>
    </w:p>
    <w:p w:rsidR="00000000" w:rsidRDefault="00EF3B58">
      <w:pPr>
        <w:pStyle w:val="a7"/>
        <w:rPr>
          <w:rFonts w:hint="eastAsia"/>
        </w:rPr>
      </w:pPr>
    </w:p>
  </w:footnote>
  <w:footnote w:id="586">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】“原因”：事实。（清样，大八开全集）</w:t>
      </w:r>
    </w:p>
  </w:footnote>
  <w:footnote w:id="587">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一种内在感觉能力的</w:t>
      </w:r>
      <w:r>
        <w:rPr>
          <w:rFonts w:hint="eastAsia"/>
          <w:szCs w:val="21"/>
          <w:lang w:val="de-DE"/>
        </w:rPr>
        <w:t>intuition[</w:t>
      </w:r>
      <w:r>
        <w:rPr>
          <w:rFonts w:hint="eastAsia"/>
          <w:szCs w:val="21"/>
          <w:lang w:val="de-DE"/>
        </w:rPr>
        <w:t>拉丁文：直觉</w:t>
      </w:r>
      <w:r>
        <w:rPr>
          <w:szCs w:val="21"/>
          <w:lang w:val="de-DE"/>
        </w:rPr>
        <w:t>]</w:t>
      </w:r>
      <w:r>
        <w:rPr>
          <w:rFonts w:hint="eastAsia"/>
          <w:szCs w:val="21"/>
          <w:lang w:val="de-DE"/>
        </w:rPr>
        <w:t>，在诸如叔本华等那里找到了用武之地。智性直观的概念说的是知性，也就是一种概念能力，这种概念能力不仅将在感觉中给定的感觉材料加以排列，而且同时还是直观其规定的创造性的能力。因此，智性直观与神的理</w:t>
      </w:r>
      <w:r>
        <w:rPr>
          <w:rFonts w:hint="eastAsia"/>
          <w:szCs w:val="21"/>
          <w:lang w:val="de-DE"/>
        </w:rPr>
        <w:t>性相近，因为对于思想来说，存在的直观和创造是一回事。康德不承认具有这样一种能力；费希特和谢林则在其中看到了自我意识和哲学知识的基础；浪漫派在其中也瞥见了艺术的奥秘。</w:t>
      </w:r>
    </w:p>
    <w:p w:rsidR="00000000" w:rsidRDefault="00EF3B58">
      <w:pPr>
        <w:pStyle w:val="a7"/>
        <w:rPr>
          <w:rFonts w:hint="eastAsia"/>
        </w:rPr>
      </w:pPr>
    </w:p>
  </w:footnote>
  <w:footnote w:id="588">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参歌德《浮士德》第</w:t>
      </w:r>
      <w:r>
        <w:rPr>
          <w:rFonts w:hint="eastAsia"/>
          <w:szCs w:val="21"/>
          <w:lang w:val="de-DE"/>
        </w:rPr>
        <w:t>465</w:t>
      </w:r>
      <w:r>
        <w:rPr>
          <w:rFonts w:hint="eastAsia"/>
          <w:szCs w:val="21"/>
          <w:lang w:val="de-DE"/>
        </w:rPr>
        <w:t>行：“</w:t>
      </w:r>
      <w:r>
        <w:rPr>
          <w:rFonts w:hint="eastAsia"/>
          <w:szCs w:val="21"/>
          <w:lang w:val="de-DE"/>
        </w:rPr>
        <w:t>[</w:t>
      </w:r>
      <w:r>
        <w:rPr>
          <w:rFonts w:hint="eastAsia"/>
          <w:szCs w:val="21"/>
          <w:lang w:val="de-DE"/>
        </w:rPr>
        <w:t>我觉得有勇气，去世界冒险，</w:t>
      </w:r>
      <w:r>
        <w:rPr>
          <w:rFonts w:hint="eastAsia"/>
          <w:szCs w:val="21"/>
          <w:lang w:val="de-DE"/>
        </w:rPr>
        <w:t>]</w:t>
      </w:r>
      <w:r>
        <w:rPr>
          <w:rFonts w:hint="eastAsia"/>
          <w:szCs w:val="21"/>
          <w:lang w:val="de-DE"/>
        </w:rPr>
        <w:t>承担人间的幸福，人间的苦难。”在此浮士德博士表达了他对冒险经历的向往。</w:t>
      </w:r>
    </w:p>
    <w:p w:rsidR="00000000" w:rsidRDefault="00EF3B58">
      <w:pPr>
        <w:pStyle w:val="a7"/>
        <w:rPr>
          <w:rFonts w:hint="eastAsia"/>
        </w:rPr>
      </w:pPr>
    </w:p>
  </w:footnote>
  <w:footnote w:id="589">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参《哥林多后书》</w:t>
      </w:r>
      <w:r>
        <w:rPr>
          <w:rFonts w:hint="eastAsia"/>
          <w:szCs w:val="21"/>
          <w:lang w:val="de-DE"/>
        </w:rPr>
        <w:t>12</w:t>
      </w:r>
      <w:r>
        <w:rPr>
          <w:rFonts w:hint="eastAsia"/>
          <w:szCs w:val="21"/>
          <w:lang w:val="de-DE"/>
        </w:rPr>
        <w:t>，</w:t>
      </w:r>
      <w:r>
        <w:rPr>
          <w:rFonts w:hint="eastAsia"/>
          <w:szCs w:val="21"/>
          <w:lang w:val="de-DE"/>
        </w:rPr>
        <w:t>4</w:t>
      </w:r>
      <w:r>
        <w:rPr>
          <w:rFonts w:hint="eastAsia"/>
          <w:szCs w:val="21"/>
          <w:lang w:val="de-DE"/>
        </w:rPr>
        <w:t>，保罗在此讲述了他的皈依经历。</w:t>
      </w:r>
    </w:p>
    <w:p w:rsidR="00000000" w:rsidRDefault="00EF3B58">
      <w:pPr>
        <w:pStyle w:val="a7"/>
        <w:rPr>
          <w:rFonts w:hint="eastAsia"/>
        </w:rPr>
      </w:pPr>
    </w:p>
  </w:footnote>
  <w:footnote w:id="59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】草稿：艾皮克塔特的榜样人物乃是一个奴隶的理想。他的存在紧张状态，永远的内心审视，打量外部世界的直接的、警惕</w:t>
      </w:r>
      <w:r>
        <w:rPr>
          <w:rFonts w:hint="eastAsia"/>
        </w:rPr>
        <w:t>的目光，所有这些都不符合我们的口味：更不用说他们的沉默和寡言。没有一种扰乱别人的自负，允许一定程度上的亲近，一点也不想败坏别人的好心情，这表现了古代人的人性（与英国清教徒相反）他微笑！此外，对我们来说，这一领域的“进步者”比夫子更让人不快。</w:t>
      </w:r>
      <w:r>
        <w:softHyphen/>
      </w:r>
      <w:r>
        <w:rPr>
          <w:rFonts w:hint="eastAsia"/>
        </w:rPr>
        <w:t>——其中最美好的是，他没有对上帝的恐惧，他严格相信理智。他不是忏悔布道者。他是一个消失在贫民大众中的安静的自我满足的人，他没有什么希望和感到满意——这就是伟大的孤立的个人。他与基督徒不同，基督徒是希望者，用无言的荣耀安慰自己者，无数次地接受爱和恩典者，允许被给予者：艾皮</w:t>
      </w:r>
      <w:r>
        <w:rPr>
          <w:rFonts w:hint="eastAsia"/>
        </w:rPr>
        <w:t>克塔特拥有最好的东西，不允许别人送给他这种最好的东西。基督徒是意志和理智都虚弱的奴隶。</w:t>
      </w:r>
    </w:p>
  </w:footnote>
  <w:footnote w:id="591">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据说亚历山大大帝挥剑斩断了以老弗里吉斯王戈尔迪斯之名命名的难结，而按照一个预言，谁解开这个结，谁将成为亚细亚之王。因此后来人们用“斩断戈尔迪斯之结”表示“用一种果断的方法了结某一难题”。</w:t>
      </w:r>
    </w:p>
    <w:p w:rsidR="00000000" w:rsidRDefault="00EF3B58">
      <w:pPr>
        <w:pStyle w:val="a7"/>
        <w:rPr>
          <w:rFonts w:hint="eastAsia"/>
        </w:rPr>
      </w:pPr>
    </w:p>
  </w:footnote>
  <w:footnote w:id="59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据说哥伦布在其第一次航行后为他举行的一次庆祝宴会上，当有人说他的发现很容易做到时，拿起一个蛋并且问大家，谁能将鸡蛋立起来。看到没有人能做到，哥伦布拿起鸡蛋，将鸡蛋一头用力一磕，于是鸡蛋立住了。用来指困难</w:t>
      </w:r>
      <w:r>
        <w:rPr>
          <w:rFonts w:hint="eastAsia"/>
          <w:szCs w:val="21"/>
          <w:lang w:val="de-DE"/>
        </w:rPr>
        <w:t>问题的出人意料的简单解决办法。</w:t>
      </w:r>
    </w:p>
    <w:p w:rsidR="00000000" w:rsidRDefault="00EF3B58">
      <w:pPr>
        <w:pStyle w:val="a7"/>
        <w:rPr>
          <w:rFonts w:hint="eastAsia"/>
        </w:rPr>
      </w:pPr>
    </w:p>
  </w:footnote>
  <w:footnote w:id="59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科学的进程表明了道德的未来的进程。人们瞧不起小问题，人们希望一蹴而就，人们希望一下子用一个词解决所有问题，就像解一个谜。任务似乎是：将一切压缩为谜语形式，以便可以用一个答案回答所有问题，即，人们粗暴地歪曲事物，以便得到作为世界之谜的解谜者的放纵快乐。连叔本华也是如此。所有无助于达到最终目的的东西，在他看来都是不值得费力的。哲学过去是一种权力之表现——人希望成为精神世界的独裁者。</w:t>
      </w:r>
    </w:p>
  </w:footnote>
  <w:footnote w:id="59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】“啊……克服了，”：衡量一个天才的伟大程度，人还没有掌握最粗糙</w:t>
      </w:r>
      <w:r>
        <w:rPr>
          <w:rFonts w:hint="eastAsia"/>
        </w:rPr>
        <w:t>的标准：是的，人是如此原始，甚至还没有衡量一种渎神行为的标准。例如，人们特别不知道那必须被考虑在内的力的标准，……。（清样）</w:t>
      </w:r>
    </w:p>
  </w:footnote>
  <w:footnote w:id="59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】“印象。伟大”：印象</w:t>
      </w:r>
      <w:r>
        <w:rPr>
          <w:rFonts w:hint="eastAsia"/>
        </w:rPr>
        <w:t>[</w:t>
      </w:r>
      <w:r>
        <w:rPr>
          <w:rFonts w:hint="eastAsia"/>
        </w:rPr>
        <w:t>——一种有时足以将某人提高到英雄高度的力之量，但有时在另一人那里，这种力之量又是如此之低下，以至于他成为可鄙的和庸俗的</w:t>
      </w:r>
      <w:r>
        <w:rPr>
          <w:rFonts w:hint="eastAsia"/>
        </w:rPr>
        <w:t>]</w:t>
      </w:r>
      <w:r>
        <w:rPr>
          <w:rFonts w:hint="eastAsia"/>
        </w:rPr>
        <w:t>。伟大……。（清样）</w:t>
      </w:r>
    </w:p>
  </w:footnote>
  <w:footnote w:id="596">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szCs w:val="21"/>
          <w:lang w:val="de-DE"/>
        </w:rPr>
        <w:t>Alfred de Musset</w:t>
      </w:r>
      <w:r>
        <w:rPr>
          <w:rFonts w:hint="eastAsia"/>
          <w:szCs w:val="21"/>
        </w:rPr>
        <w:t>，</w:t>
      </w:r>
      <w:r>
        <w:rPr>
          <w:rFonts w:hint="eastAsia"/>
          <w:szCs w:val="21"/>
          <w:lang w:val="de-DE"/>
        </w:rPr>
        <w:t>法国作家</w:t>
      </w:r>
      <w:r>
        <w:rPr>
          <w:rFonts w:hint="eastAsia"/>
          <w:szCs w:val="21"/>
        </w:rPr>
        <w:t>，</w:t>
      </w:r>
      <w:r>
        <w:rPr>
          <w:rFonts w:hint="eastAsia"/>
          <w:szCs w:val="21"/>
          <w:lang w:val="de-DE"/>
        </w:rPr>
        <w:t>1810-57</w:t>
      </w:r>
      <w:r>
        <w:rPr>
          <w:rFonts w:hint="eastAsia"/>
          <w:szCs w:val="21"/>
        </w:rPr>
        <w:t>，</w:t>
      </w:r>
      <w:r>
        <w:rPr>
          <w:rFonts w:hint="eastAsia"/>
          <w:szCs w:val="21"/>
          <w:lang w:val="de-DE"/>
        </w:rPr>
        <w:t>法国浪漫派最重要代表之一</w:t>
      </w:r>
      <w:r>
        <w:rPr>
          <w:rFonts w:hint="eastAsia"/>
          <w:szCs w:val="21"/>
        </w:rPr>
        <w:t>；</w:t>
      </w:r>
      <w:r>
        <w:rPr>
          <w:rFonts w:hint="eastAsia"/>
          <w:szCs w:val="21"/>
          <w:lang w:val="de-DE"/>
        </w:rPr>
        <w:t>作品有抒情诗</w:t>
      </w:r>
      <w:r>
        <w:rPr>
          <w:rFonts w:hint="eastAsia"/>
          <w:szCs w:val="21"/>
        </w:rPr>
        <w:t>，</w:t>
      </w:r>
      <w:r>
        <w:rPr>
          <w:rFonts w:hint="eastAsia"/>
          <w:szCs w:val="21"/>
          <w:lang w:val="de-DE"/>
        </w:rPr>
        <w:t>戏剧</w:t>
      </w:r>
      <w:r>
        <w:rPr>
          <w:rFonts w:hint="eastAsia"/>
          <w:szCs w:val="21"/>
        </w:rPr>
        <w:t>，</w:t>
      </w:r>
      <w:r>
        <w:rPr>
          <w:rFonts w:hint="eastAsia"/>
          <w:szCs w:val="21"/>
          <w:lang w:val="de-DE"/>
        </w:rPr>
        <w:t>诗体故事</w:t>
      </w:r>
      <w:r>
        <w:rPr>
          <w:rFonts w:hint="eastAsia"/>
          <w:szCs w:val="21"/>
        </w:rPr>
        <w:t>，</w:t>
      </w:r>
      <w:r>
        <w:rPr>
          <w:rFonts w:hint="eastAsia"/>
          <w:szCs w:val="21"/>
          <w:lang w:val="de-DE"/>
        </w:rPr>
        <w:t>小说。</w:t>
      </w:r>
    </w:p>
    <w:p w:rsidR="00000000" w:rsidRDefault="00EF3B58">
      <w:pPr>
        <w:pStyle w:val="a7"/>
        <w:rPr>
          <w:rFonts w:hint="eastAsia"/>
        </w:rPr>
      </w:pPr>
    </w:p>
  </w:footnote>
  <w:footnote w:id="59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】清样：他们自己的产品只能带给他们一晚上的成功喜悦，随</w:t>
      </w:r>
      <w:r>
        <w:rPr>
          <w:rFonts w:hint="eastAsia"/>
        </w:rPr>
        <w:t>后是第二天早晨的厌恶。</w:t>
      </w:r>
    </w:p>
  </w:footnote>
  <w:footnote w:id="598">
    <w:p w:rsidR="00000000" w:rsidRDefault="00EF3B58">
      <w:pPr>
        <w:pStyle w:val="a7"/>
        <w:rPr>
          <w:rFonts w:hint="eastAsia"/>
          <w:szCs w:val="21"/>
          <w:lang w:val="de-DE"/>
        </w:rPr>
      </w:pPr>
      <w:r>
        <w:rPr>
          <w:rStyle w:val="a8"/>
        </w:rPr>
        <w:footnoteRef/>
      </w:r>
      <w:r>
        <w:t xml:space="preserve"> </w:t>
      </w:r>
      <w:r>
        <w:rPr>
          <w:rFonts w:hint="eastAsia"/>
          <w:szCs w:val="21"/>
          <w:lang w:val="de-DE"/>
        </w:rPr>
        <w:t xml:space="preserve"> </w:t>
      </w:r>
      <w:r>
        <w:t>【</w:t>
      </w:r>
      <w:r>
        <w:rPr>
          <w:szCs w:val="21"/>
          <w:lang w:val="de-DE"/>
        </w:rPr>
        <w:t>Pütz</w:t>
      </w:r>
      <w:r>
        <w:rPr>
          <w:lang w:val="de-DE"/>
        </w:rPr>
        <w:t>】</w:t>
      </w:r>
      <w:r>
        <w:rPr>
          <w:rFonts w:hint="eastAsia"/>
          <w:szCs w:val="21"/>
          <w:lang w:val="de-DE"/>
        </w:rPr>
        <w:t>尼采在此想到，例如拜伦作品中的这样的地方：《杂文》卷</w:t>
      </w:r>
      <w:r>
        <w:rPr>
          <w:rFonts w:hint="eastAsia"/>
          <w:szCs w:val="21"/>
          <w:lang w:val="de-DE"/>
        </w:rPr>
        <w:t>2</w:t>
      </w:r>
      <w:r>
        <w:rPr>
          <w:rFonts w:hint="eastAsia"/>
          <w:szCs w:val="21"/>
          <w:lang w:val="de-DE"/>
        </w:rPr>
        <w:t>，页</w:t>
      </w:r>
      <w:r>
        <w:rPr>
          <w:rFonts w:hint="eastAsia"/>
          <w:szCs w:val="21"/>
          <w:lang w:val="de-DE"/>
        </w:rPr>
        <w:t>49</w:t>
      </w:r>
      <w:r>
        <w:rPr>
          <w:rFonts w:hint="eastAsia"/>
          <w:szCs w:val="21"/>
          <w:lang w:val="de-DE"/>
        </w:rPr>
        <w:t>：“当我要写点什么，我自己被从我自己拉开（哈，这种逃离自我的自私之心），这是我唯一的、特有的、真诚的动机</w:t>
      </w:r>
      <w:r>
        <w:rPr>
          <w:rFonts w:hint="eastAsia"/>
          <w:szCs w:val="21"/>
          <w:lang w:val="de-DE"/>
        </w:rPr>
        <w:t>[</w:t>
      </w:r>
      <w:r>
        <w:rPr>
          <w:rFonts w:hint="eastAsia"/>
          <w:szCs w:val="21"/>
          <w:lang w:val="de-DE"/>
        </w:rPr>
        <w:t>……</w:t>
      </w:r>
      <w:r>
        <w:rPr>
          <w:rFonts w:hint="eastAsia"/>
          <w:szCs w:val="21"/>
          <w:lang w:val="de-DE"/>
        </w:rPr>
        <w:t>]</w:t>
      </w:r>
      <w:r>
        <w:rPr>
          <w:rFonts w:hint="eastAsia"/>
          <w:szCs w:val="21"/>
          <w:lang w:val="de-DE"/>
        </w:rPr>
        <w:t>。”</w:t>
      </w:r>
    </w:p>
    <w:p w:rsidR="00000000" w:rsidRDefault="00EF3B58">
      <w:pPr>
        <w:pStyle w:val="a7"/>
        <w:rPr>
          <w:rFonts w:hint="eastAsia"/>
        </w:rPr>
      </w:pPr>
    </w:p>
  </w:footnote>
  <w:footnote w:id="599">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rFonts w:hint="eastAsia"/>
          <w:szCs w:val="21"/>
          <w:lang w:val="de-DE"/>
        </w:rPr>
        <w:t>参上述帕斯卡译本中尼采划线一章“消遣”（卷</w:t>
      </w:r>
      <w:r>
        <w:rPr>
          <w:rFonts w:hint="eastAsia"/>
          <w:szCs w:val="21"/>
          <w:lang w:val="de-DE"/>
        </w:rPr>
        <w:t>2</w:t>
      </w:r>
      <w:r>
        <w:rPr>
          <w:rFonts w:hint="eastAsia"/>
          <w:szCs w:val="21"/>
          <w:lang w:val="de-DE"/>
        </w:rPr>
        <w:t>，页</w:t>
      </w:r>
      <w:r>
        <w:rPr>
          <w:rFonts w:hint="eastAsia"/>
          <w:szCs w:val="21"/>
          <w:lang w:val="de-DE"/>
        </w:rPr>
        <w:t>26-37</w:t>
      </w:r>
      <w:r>
        <w:rPr>
          <w:rFonts w:hint="eastAsia"/>
          <w:szCs w:val="21"/>
          <w:lang w:val="de-DE"/>
        </w:rPr>
        <w:t>）。</w:t>
      </w:r>
    </w:p>
    <w:p w:rsidR="00000000" w:rsidRDefault="00EF3B58">
      <w:pPr>
        <w:pStyle w:val="a7"/>
        <w:rPr>
          <w:rFonts w:hint="eastAsia"/>
        </w:rPr>
      </w:pPr>
    </w:p>
  </w:footnote>
  <w:footnote w:id="600">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Alexander der Gro</w:t>
      </w:r>
      <w:r>
        <w:rPr>
          <w:szCs w:val="21"/>
          <w:lang w:val="de-DE"/>
        </w:rPr>
        <w:t>ße</w:t>
      </w:r>
      <w:r>
        <w:rPr>
          <w:rFonts w:hint="eastAsia"/>
          <w:szCs w:val="21"/>
        </w:rPr>
        <w:t>，</w:t>
      </w:r>
      <w:r>
        <w:rPr>
          <w:rFonts w:hint="eastAsia"/>
          <w:szCs w:val="21"/>
          <w:lang w:val="de-DE"/>
        </w:rPr>
        <w:t>公元前</w:t>
      </w:r>
      <w:r>
        <w:rPr>
          <w:rFonts w:hint="eastAsia"/>
          <w:szCs w:val="21"/>
          <w:lang w:val="de-DE"/>
        </w:rPr>
        <w:t>356-323</w:t>
      </w:r>
      <w:r>
        <w:rPr>
          <w:rFonts w:hint="eastAsia"/>
          <w:szCs w:val="21"/>
        </w:rPr>
        <w:t>，</w:t>
      </w:r>
      <w:r>
        <w:rPr>
          <w:rFonts w:hint="eastAsia"/>
          <w:szCs w:val="21"/>
          <w:lang w:val="de-DE"/>
        </w:rPr>
        <w:t>336</w:t>
      </w:r>
      <w:r>
        <w:rPr>
          <w:rFonts w:hint="eastAsia"/>
          <w:szCs w:val="21"/>
          <w:lang w:val="de-DE"/>
        </w:rPr>
        <w:t>年后为马其顿国王</w:t>
      </w:r>
      <w:r>
        <w:rPr>
          <w:rFonts w:hint="eastAsia"/>
          <w:szCs w:val="21"/>
        </w:rPr>
        <w:t>，</w:t>
      </w:r>
      <w:r>
        <w:rPr>
          <w:rFonts w:hint="eastAsia"/>
          <w:szCs w:val="21"/>
          <w:lang w:val="de-DE"/>
        </w:rPr>
        <w:t>菲利二世的儿子</w:t>
      </w:r>
      <w:r>
        <w:rPr>
          <w:rFonts w:hint="eastAsia"/>
          <w:szCs w:val="21"/>
        </w:rPr>
        <w:t>，</w:t>
      </w:r>
      <w:r>
        <w:rPr>
          <w:rFonts w:hint="eastAsia"/>
          <w:szCs w:val="21"/>
          <w:lang w:val="de-DE"/>
        </w:rPr>
        <w:t>亚里士多德的学生</w:t>
      </w:r>
      <w:r>
        <w:rPr>
          <w:rFonts w:hint="eastAsia"/>
          <w:szCs w:val="21"/>
        </w:rPr>
        <w:t>，</w:t>
      </w:r>
      <w:r>
        <w:rPr>
          <w:rFonts w:hint="eastAsia"/>
          <w:szCs w:val="21"/>
          <w:lang w:val="de-DE"/>
        </w:rPr>
        <w:t>最伟大的古代军事统帅之一。作为一系列战役胜利的结果，他的帝国从多瑙</w:t>
      </w:r>
      <w:r>
        <w:rPr>
          <w:rFonts w:hint="eastAsia"/>
          <w:szCs w:val="21"/>
          <w:lang w:val="de-DE"/>
        </w:rPr>
        <w:t>河和亚德里亚海延伸到埃及和高加索，远至印度。由于他的突然死亡（据说是由于一次发烧感染），未能实现进一步征服阿拉伯和北非的计划。</w:t>
      </w:r>
    </w:p>
    <w:p w:rsidR="00000000" w:rsidRDefault="00EF3B58">
      <w:pPr>
        <w:pStyle w:val="a7"/>
        <w:rPr>
          <w:rFonts w:hint="eastAsia"/>
        </w:rPr>
      </w:pPr>
    </w:p>
  </w:footnote>
  <w:footnote w:id="601">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 xml:space="preserve"> Gaius Iulius Caesar</w:t>
      </w:r>
      <w:r>
        <w:rPr>
          <w:rFonts w:hint="eastAsia"/>
          <w:szCs w:val="21"/>
        </w:rPr>
        <w:t>，</w:t>
      </w:r>
      <w:r>
        <w:rPr>
          <w:rFonts w:hint="eastAsia"/>
          <w:szCs w:val="21"/>
          <w:lang w:val="de-DE"/>
        </w:rPr>
        <w:t>公元前</w:t>
      </w:r>
      <w:r>
        <w:rPr>
          <w:rFonts w:hint="eastAsia"/>
          <w:szCs w:val="21"/>
          <w:lang w:val="de-DE"/>
        </w:rPr>
        <w:t>100-44</w:t>
      </w:r>
      <w:r>
        <w:rPr>
          <w:rFonts w:hint="eastAsia"/>
          <w:szCs w:val="21"/>
        </w:rPr>
        <w:t>，</w:t>
      </w:r>
      <w:r>
        <w:rPr>
          <w:rFonts w:hint="eastAsia"/>
          <w:szCs w:val="21"/>
          <w:lang w:val="de-DE"/>
        </w:rPr>
        <w:t>著名的罗马政治家</w:t>
      </w:r>
      <w:r>
        <w:rPr>
          <w:rFonts w:hint="eastAsia"/>
          <w:szCs w:val="21"/>
        </w:rPr>
        <w:t>，</w:t>
      </w:r>
      <w:r>
        <w:rPr>
          <w:rFonts w:hint="eastAsia"/>
          <w:szCs w:val="21"/>
          <w:lang w:val="de-DE"/>
        </w:rPr>
        <w:t>军队统帅和作家。尼采将他的《查拉图斯特拉》与恺撒直接联系起来：“与查拉图斯特拉的复原对应的是恺撒，坚定，友好。”（《</w:t>
      </w:r>
      <w:r>
        <w:rPr>
          <w:rFonts w:hint="eastAsia"/>
          <w:szCs w:val="21"/>
          <w:lang w:val="de-DE"/>
        </w:rPr>
        <w:t>1882-1884</w:t>
      </w:r>
      <w:r>
        <w:rPr>
          <w:rFonts w:hint="eastAsia"/>
          <w:szCs w:val="21"/>
          <w:lang w:val="de-DE"/>
        </w:rPr>
        <w:t>遗稿》，</w:t>
      </w:r>
      <w:r>
        <w:rPr>
          <w:rFonts w:hint="eastAsia"/>
          <w:szCs w:val="21"/>
          <w:lang w:val="de-DE"/>
        </w:rPr>
        <w:t>KSA</w:t>
      </w:r>
      <w:r>
        <w:rPr>
          <w:rFonts w:hint="eastAsia"/>
          <w:szCs w:val="21"/>
          <w:lang w:val="de-DE"/>
        </w:rPr>
        <w:t>，卷</w:t>
      </w:r>
      <w:r>
        <w:rPr>
          <w:rFonts w:hint="eastAsia"/>
          <w:szCs w:val="21"/>
          <w:lang w:val="de-DE"/>
        </w:rPr>
        <w:t>10</w:t>
      </w:r>
      <w:r>
        <w:rPr>
          <w:rFonts w:hint="eastAsia"/>
          <w:szCs w:val="21"/>
          <w:lang w:val="de-DE"/>
        </w:rPr>
        <w:t>，页</w:t>
      </w:r>
      <w:r>
        <w:rPr>
          <w:rFonts w:hint="eastAsia"/>
          <w:szCs w:val="21"/>
          <w:lang w:val="de-DE"/>
        </w:rPr>
        <w:t>526</w:t>
      </w:r>
      <w:r>
        <w:rPr>
          <w:rFonts w:hint="eastAsia"/>
          <w:szCs w:val="21"/>
          <w:lang w:val="de-DE"/>
        </w:rPr>
        <w:t>）在他精神彻底崩溃之前不久，尼采</w:t>
      </w:r>
      <w:r>
        <w:rPr>
          <w:rFonts w:hint="eastAsia"/>
          <w:szCs w:val="21"/>
          <w:lang w:val="de-DE"/>
        </w:rPr>
        <w:t>1889</w:t>
      </w:r>
      <w:r>
        <w:rPr>
          <w:rFonts w:hint="eastAsia"/>
          <w:szCs w:val="21"/>
          <w:lang w:val="de-DE"/>
        </w:rPr>
        <w:t>年</w:t>
      </w:r>
      <w:r>
        <w:rPr>
          <w:rFonts w:hint="eastAsia"/>
          <w:szCs w:val="21"/>
          <w:lang w:val="de-DE"/>
        </w:rPr>
        <w:t>1</w:t>
      </w:r>
      <w:r>
        <w:rPr>
          <w:rFonts w:hint="eastAsia"/>
          <w:szCs w:val="21"/>
          <w:lang w:val="de-DE"/>
        </w:rPr>
        <w:t>月</w:t>
      </w:r>
      <w:r>
        <w:rPr>
          <w:rFonts w:hint="eastAsia"/>
          <w:szCs w:val="21"/>
          <w:lang w:val="de-DE"/>
        </w:rPr>
        <w:t>3</w:t>
      </w:r>
      <w:r>
        <w:rPr>
          <w:rFonts w:hint="eastAsia"/>
          <w:szCs w:val="21"/>
          <w:lang w:val="de-DE"/>
        </w:rPr>
        <w:t>日写信给科西玛·瓦格纳，称在他最终成为“常胜的狄俄尼索斯”之前，恺撒是他</w:t>
      </w:r>
      <w:r>
        <w:rPr>
          <w:rFonts w:hint="eastAsia"/>
          <w:szCs w:val="21"/>
          <w:lang w:val="de-DE"/>
        </w:rPr>
        <w:t>的化身。</w:t>
      </w:r>
    </w:p>
    <w:p w:rsidR="00000000" w:rsidRDefault="00EF3B58">
      <w:pPr>
        <w:pStyle w:val="a7"/>
        <w:rPr>
          <w:rFonts w:hint="eastAsia"/>
        </w:rPr>
      </w:pPr>
    </w:p>
  </w:footnote>
  <w:footnote w:id="602">
    <w:p w:rsidR="00000000" w:rsidRDefault="00EF3B58">
      <w:pPr>
        <w:pStyle w:val="a7"/>
        <w:rPr>
          <w:rFonts w:hint="eastAsia"/>
          <w:szCs w:val="21"/>
          <w:lang w:val="de-DE"/>
        </w:rPr>
      </w:pPr>
      <w:r>
        <w:rPr>
          <w:rStyle w:val="a8"/>
        </w:rPr>
        <w:footnoteRef/>
      </w:r>
      <w:r>
        <w:t xml:space="preserve"> </w:t>
      </w:r>
      <w:r>
        <w:t>【</w:t>
      </w:r>
      <w:r>
        <w:rPr>
          <w:szCs w:val="21"/>
          <w:lang w:val="de-DE"/>
        </w:rPr>
        <w:t>Pütz</w:t>
      </w:r>
      <w:r>
        <w:rPr>
          <w:lang w:val="de-DE"/>
        </w:rPr>
        <w:t>】</w:t>
      </w:r>
      <w:r>
        <w:rPr>
          <w:rFonts w:hint="eastAsia"/>
          <w:szCs w:val="21"/>
          <w:lang w:val="de-DE"/>
        </w:rPr>
        <w:t>他的《尼各马可伦理学》第</w:t>
      </w:r>
      <w:r>
        <w:rPr>
          <w:rFonts w:hint="eastAsia"/>
          <w:szCs w:val="21"/>
          <w:lang w:val="de-DE"/>
        </w:rPr>
        <w:t>10</w:t>
      </w:r>
      <w:r>
        <w:rPr>
          <w:rFonts w:hint="eastAsia"/>
          <w:szCs w:val="21"/>
          <w:lang w:val="de-DE"/>
        </w:rPr>
        <w:t>卷在下述定义中达到了最高点：“属于一种存在自身的东西就对于它最好、最愉悦。同样，合于努斯的生活对于人是最好、最愉悦的，因为努斯最属于人。所以说，这种生活也是最幸福的。</w:t>
      </w:r>
      <w:r>
        <w:rPr>
          <w:rFonts w:hint="eastAsia"/>
          <w:szCs w:val="21"/>
        </w:rPr>
        <w:t>”（</w:t>
      </w:r>
      <w:r>
        <w:rPr>
          <w:rFonts w:hint="eastAsia"/>
          <w:szCs w:val="21"/>
          <w:lang w:val="de-DE"/>
        </w:rPr>
        <w:t>1178a 5-8</w:t>
      </w:r>
      <w:r>
        <w:rPr>
          <w:rFonts w:hint="eastAsia"/>
          <w:szCs w:val="21"/>
        </w:rPr>
        <w:t>）</w:t>
      </w:r>
    </w:p>
    <w:p w:rsidR="00000000" w:rsidRDefault="00EF3B58">
      <w:pPr>
        <w:pStyle w:val="a7"/>
        <w:rPr>
          <w:rFonts w:hint="eastAsia"/>
        </w:rPr>
      </w:pPr>
    </w:p>
  </w:footnote>
  <w:footnote w:id="603">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de-DE"/>
        </w:rPr>
        <w:t xml:space="preserve"> </w:t>
      </w:r>
      <w:r>
        <w:rPr>
          <w:szCs w:val="21"/>
          <w:lang w:val="fr-FR"/>
        </w:rPr>
        <w:t>René Descartes</w:t>
      </w:r>
      <w:r>
        <w:rPr>
          <w:rFonts w:hint="eastAsia"/>
          <w:szCs w:val="21"/>
        </w:rPr>
        <w:t>，</w:t>
      </w:r>
      <w:r>
        <w:rPr>
          <w:rFonts w:hint="eastAsia"/>
          <w:szCs w:val="21"/>
          <w:lang w:val="fr-FR"/>
        </w:rPr>
        <w:t>1596-1650</w:t>
      </w:r>
      <w:r>
        <w:rPr>
          <w:rFonts w:hint="eastAsia"/>
          <w:szCs w:val="21"/>
        </w:rPr>
        <w:t>，</w:t>
      </w:r>
      <w:r>
        <w:rPr>
          <w:rFonts w:hint="eastAsia"/>
          <w:szCs w:val="21"/>
          <w:lang w:val="fr-FR"/>
        </w:rPr>
        <w:t>法国哲学家。在他的</w:t>
      </w:r>
      <w:r>
        <w:rPr>
          <w:szCs w:val="21"/>
          <w:lang w:val="fr-FR"/>
        </w:rPr>
        <w:t>Discours de lq méthode .Pour bien conduire sa raison, et chercher la vérite dans les sci</w:t>
      </w:r>
      <w:r>
        <w:rPr>
          <w:szCs w:val="21"/>
          <w:lang w:val="fr-FR"/>
        </w:rPr>
        <w:t>ences</w:t>
      </w:r>
      <w:r>
        <w:rPr>
          <w:rFonts w:hint="eastAsia"/>
          <w:szCs w:val="21"/>
        </w:rPr>
        <w:t>（</w:t>
      </w:r>
      <w:r>
        <w:rPr>
          <w:rFonts w:hint="eastAsia"/>
          <w:szCs w:val="21"/>
          <w:lang w:val="fr-FR"/>
        </w:rPr>
        <w:t>《论正确运用理性和进行科学研究的方法》</w:t>
      </w:r>
      <w:r>
        <w:rPr>
          <w:rFonts w:hint="eastAsia"/>
          <w:szCs w:val="21"/>
        </w:rPr>
        <w:t>，</w:t>
      </w:r>
      <w:r>
        <w:rPr>
          <w:rFonts w:hint="eastAsia"/>
          <w:szCs w:val="21"/>
          <w:lang w:val="fr-FR"/>
        </w:rPr>
        <w:t>1637</w:t>
      </w:r>
      <w:r>
        <w:rPr>
          <w:rFonts w:hint="eastAsia"/>
          <w:szCs w:val="21"/>
        </w:rPr>
        <w:t>）</w:t>
      </w:r>
      <w:r>
        <w:rPr>
          <w:rFonts w:hint="eastAsia"/>
          <w:szCs w:val="21"/>
          <w:lang w:val="fr-FR"/>
        </w:rPr>
        <w:t>第三部分提出了一些道德原则</w:t>
      </w:r>
      <w:r>
        <w:rPr>
          <w:rFonts w:hint="eastAsia"/>
          <w:szCs w:val="21"/>
        </w:rPr>
        <w:t>，</w:t>
      </w:r>
      <w:r>
        <w:rPr>
          <w:rFonts w:hint="eastAsia"/>
          <w:szCs w:val="21"/>
          <w:lang w:val="fr-FR"/>
        </w:rPr>
        <w:t>其最高原则是理智</w:t>
      </w:r>
      <w:r>
        <w:rPr>
          <w:rFonts w:hint="eastAsia"/>
          <w:szCs w:val="21"/>
        </w:rPr>
        <w:t>（</w:t>
      </w:r>
      <w:r>
        <w:rPr>
          <w:rFonts w:hint="eastAsia"/>
          <w:szCs w:val="21"/>
          <w:lang w:val="fr-FR"/>
        </w:rPr>
        <w:t>Verstand</w:t>
      </w:r>
      <w:r>
        <w:rPr>
          <w:rFonts w:hint="eastAsia"/>
          <w:szCs w:val="21"/>
        </w:rPr>
        <w:t>）</w:t>
      </w:r>
      <w:r>
        <w:rPr>
          <w:rFonts w:hint="eastAsia"/>
          <w:szCs w:val="21"/>
          <w:lang w:val="fr-FR"/>
        </w:rPr>
        <w:t>的培育</w:t>
      </w:r>
      <w:r>
        <w:rPr>
          <w:rFonts w:hint="eastAsia"/>
          <w:szCs w:val="21"/>
        </w:rPr>
        <w:t>（</w:t>
      </w:r>
      <w:r>
        <w:rPr>
          <w:rFonts w:hint="eastAsia"/>
          <w:szCs w:val="21"/>
          <w:lang w:val="fr-FR"/>
        </w:rPr>
        <w:t>第四个原则</w:t>
      </w:r>
      <w:r>
        <w:rPr>
          <w:rFonts w:hint="eastAsia"/>
          <w:szCs w:val="21"/>
        </w:rPr>
        <w:t>）</w:t>
      </w:r>
      <w:r>
        <w:rPr>
          <w:rFonts w:hint="eastAsia"/>
          <w:szCs w:val="21"/>
          <w:lang w:val="fr-FR"/>
        </w:rPr>
        <w:t>。坚定和自我约束（第二和第三原则）最终只是达到这一目的的纯粹的工具。首先，传统的道德内容被简化为策略性的权宜之计：当知识的新建筑面对激进的怀疑时，暂时适应人们在其中生活的国家的法律、习俗和宗教是“最有利的”（</w:t>
      </w:r>
      <w:r>
        <w:rPr>
          <w:rFonts w:hint="eastAsia"/>
          <w:szCs w:val="21"/>
          <w:lang w:val="fr-FR"/>
        </w:rPr>
        <w:t>le plus utile</w:t>
      </w:r>
      <w:r>
        <w:rPr>
          <w:rFonts w:hint="eastAsia"/>
          <w:szCs w:val="21"/>
          <w:lang w:val="fr-FR"/>
        </w:rPr>
        <w:t>）。</w:t>
      </w:r>
    </w:p>
    <w:p w:rsidR="00000000" w:rsidRDefault="00EF3B58">
      <w:pPr>
        <w:pStyle w:val="a7"/>
        <w:rPr>
          <w:rFonts w:hint="eastAsia"/>
        </w:rPr>
      </w:pPr>
    </w:p>
  </w:footnote>
  <w:footnote w:id="604">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 xml:space="preserve"> Baruch (Benedictus) de Spinoza, 1632-77</w:t>
      </w:r>
      <w:r>
        <w:rPr>
          <w:rFonts w:hint="eastAsia"/>
          <w:szCs w:val="21"/>
        </w:rPr>
        <w:t>，</w:t>
      </w:r>
      <w:r>
        <w:rPr>
          <w:rFonts w:hint="eastAsia"/>
          <w:szCs w:val="21"/>
          <w:lang w:val="fr-FR"/>
        </w:rPr>
        <w:t>哲学家</w:t>
      </w:r>
      <w:r>
        <w:rPr>
          <w:rFonts w:hint="eastAsia"/>
          <w:szCs w:val="21"/>
        </w:rPr>
        <w:t>，</w:t>
      </w:r>
      <w:r>
        <w:rPr>
          <w:rFonts w:hint="eastAsia"/>
          <w:szCs w:val="21"/>
          <w:lang w:val="fr-FR"/>
        </w:rPr>
        <w:t>出生于阿姆斯特丹的</w:t>
      </w:r>
      <w:r>
        <w:rPr>
          <w:rFonts w:hint="eastAsia"/>
          <w:szCs w:val="21"/>
          <w:lang w:val="fr-FR"/>
        </w:rPr>
        <w:t>一个葡萄牙裔家庭。他在其主要著作《伦理学。按几何学方法写成》（</w:t>
      </w:r>
      <w:r>
        <w:rPr>
          <w:rFonts w:hint="eastAsia"/>
          <w:szCs w:val="21"/>
          <w:lang w:val="fr-FR"/>
        </w:rPr>
        <w:t>1677</w:t>
      </w:r>
      <w:r>
        <w:rPr>
          <w:rFonts w:hint="eastAsia"/>
          <w:szCs w:val="21"/>
          <w:lang w:val="fr-FR"/>
        </w:rPr>
        <w:t>）中提出了他的主要哲学学说，其基本是思想是上帝和自然的等同。在斯宾诺莎那里，伦理学同样不得不在知识的法庭前，特别是在数学证明的法庭前，为自己辩护。</w:t>
      </w:r>
    </w:p>
    <w:p w:rsidR="00000000" w:rsidRDefault="00EF3B58">
      <w:pPr>
        <w:pStyle w:val="a7"/>
        <w:rPr>
          <w:rFonts w:hint="eastAsia"/>
        </w:rPr>
      </w:pPr>
    </w:p>
  </w:footnote>
  <w:footnote w:id="605">
    <w:p w:rsidR="00000000" w:rsidRDefault="00EF3B58">
      <w:pPr>
        <w:pStyle w:val="a7"/>
        <w:rPr>
          <w:rFonts w:hint="eastAsia"/>
          <w:lang w:val="de-DE"/>
        </w:rPr>
      </w:pPr>
      <w:r>
        <w:rPr>
          <w:rStyle w:val="a8"/>
        </w:rPr>
        <w:footnoteRef/>
      </w:r>
      <w:r>
        <w:t xml:space="preserve"> </w:t>
      </w:r>
      <w:r>
        <w:rPr>
          <w:lang w:val="de-DE"/>
        </w:rPr>
        <w:t>【</w:t>
      </w:r>
      <w:r>
        <w:rPr>
          <w:lang w:val="de-DE"/>
        </w:rPr>
        <w:t>KSA</w:t>
      </w:r>
      <w:r>
        <w:rPr>
          <w:lang w:val="de-DE"/>
        </w:rPr>
        <w:t>】</w:t>
      </w:r>
      <w:r>
        <w:rPr>
          <w:rFonts w:hint="eastAsia"/>
          <w:lang w:val="de-DE"/>
        </w:rPr>
        <w:t>清样：我们不要忘记世俗正义的温和观念的节制。</w:t>
      </w:r>
    </w:p>
  </w:footnote>
  <w:footnote w:id="606">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】“清新自由的……生活习惯”：干净的面包，新鲜的沐浴泉水，成熟的果实，孤独，秩序，清洁……。（清样）</w:t>
      </w:r>
    </w:p>
  </w:footnote>
  <w:footnote w:id="607">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】“毫无疑问……不同的哲学”：毫无疑问，它也能找到一种属于他的哲学。（清样）</w:t>
      </w:r>
    </w:p>
  </w:footnote>
  <w:footnote w:id="608">
    <w:p w:rsidR="00000000" w:rsidRDefault="00EF3B58">
      <w:pPr>
        <w:pStyle w:val="a7"/>
        <w:rPr>
          <w:rFonts w:hint="eastAsia"/>
          <w:szCs w:val="21"/>
          <w:lang w:val="fr-FR"/>
        </w:rPr>
      </w:pPr>
      <w:r>
        <w:rPr>
          <w:rStyle w:val="a8"/>
        </w:rPr>
        <w:footnoteRef/>
      </w:r>
      <w:r>
        <w:t xml:space="preserve"> </w:t>
      </w:r>
      <w:r>
        <w:rPr>
          <w:rFonts w:hint="eastAsia"/>
          <w:szCs w:val="21"/>
          <w:lang w:val="fr-FR"/>
        </w:rPr>
        <w:t xml:space="preserve"> </w:t>
      </w:r>
      <w:r>
        <w:t>【</w:t>
      </w:r>
      <w:r>
        <w:rPr>
          <w:szCs w:val="21"/>
          <w:lang w:val="de-DE"/>
        </w:rPr>
        <w:t>Pütz</w:t>
      </w:r>
      <w:r>
        <w:rPr>
          <w:lang w:val="de-DE"/>
        </w:rPr>
        <w:t>】</w:t>
      </w:r>
      <w:r>
        <w:rPr>
          <w:rFonts w:hint="eastAsia"/>
          <w:szCs w:val="21"/>
          <w:lang w:val="fr-FR"/>
        </w:rPr>
        <w:t>古埃及文化</w:t>
      </w:r>
      <w:r>
        <w:rPr>
          <w:rFonts w:hint="eastAsia"/>
          <w:szCs w:val="21"/>
          <w:lang w:val="fr-FR"/>
        </w:rPr>
        <w:t>的成就，在欧洲观察者眼中，特别是当我们将其与希腊文化的成就对比时，最突出的印象经常是，刻板的和无时间性的巨大规模。</w:t>
      </w:r>
    </w:p>
    <w:p w:rsidR="00000000" w:rsidRDefault="00EF3B58">
      <w:pPr>
        <w:pStyle w:val="a7"/>
        <w:rPr>
          <w:rFonts w:hint="eastAsia"/>
        </w:rPr>
      </w:pPr>
    </w:p>
  </w:footnote>
  <w:footnote w:id="609">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】草稿：我避开遇到的事件。最小的事件已经表现出对我足够强的影响，人无法忽略它们。</w:t>
      </w:r>
    </w:p>
  </w:footnote>
  <w:footnote w:id="610">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 xml:space="preserve"> </w:t>
      </w:r>
      <w:r>
        <w:rPr>
          <w:rFonts w:hint="eastAsia"/>
          <w:szCs w:val="21"/>
          <w:lang w:val="fr-FR"/>
        </w:rPr>
        <w:t>柏拉图所谓主德，从这种几种主德中，可以得出其他一切德行：智慧，勇敢，正义和节制。斯多葛派继承了这一分类；基督教则补充以信仰，爱和希望。</w:t>
      </w:r>
    </w:p>
    <w:p w:rsidR="00000000" w:rsidRDefault="00EF3B58">
      <w:pPr>
        <w:pStyle w:val="a7"/>
        <w:rPr>
          <w:rFonts w:hint="eastAsia"/>
        </w:rPr>
      </w:pPr>
    </w:p>
  </w:footnote>
  <w:footnote w:id="611">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Alexander Pope</w:t>
      </w:r>
      <w:r>
        <w:rPr>
          <w:rFonts w:hint="eastAsia"/>
          <w:szCs w:val="21"/>
        </w:rPr>
        <w:t>，</w:t>
      </w:r>
      <w:r>
        <w:rPr>
          <w:rFonts w:hint="eastAsia"/>
          <w:szCs w:val="21"/>
          <w:lang w:val="fr-FR"/>
        </w:rPr>
        <w:t>1688-1744</w:t>
      </w:r>
      <w:r>
        <w:rPr>
          <w:rFonts w:hint="eastAsia"/>
          <w:szCs w:val="21"/>
        </w:rPr>
        <w:t>，</w:t>
      </w:r>
      <w:r>
        <w:rPr>
          <w:rFonts w:hint="eastAsia"/>
          <w:szCs w:val="21"/>
          <w:lang w:val="fr-FR"/>
        </w:rPr>
        <w:t>英国诗人。引文出处不详。</w:t>
      </w:r>
    </w:p>
    <w:p w:rsidR="00000000" w:rsidRDefault="00EF3B58">
      <w:pPr>
        <w:pStyle w:val="a7"/>
        <w:rPr>
          <w:rFonts w:hint="eastAsia"/>
        </w:rPr>
      </w:pPr>
    </w:p>
  </w:footnote>
  <w:footnote w:id="612">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引文出处不详。</w:t>
      </w:r>
    </w:p>
    <w:p w:rsidR="00000000" w:rsidRDefault="00EF3B58">
      <w:pPr>
        <w:pStyle w:val="a7"/>
        <w:rPr>
          <w:rFonts w:hint="eastAsia"/>
        </w:rPr>
      </w:pPr>
    </w:p>
  </w:footnote>
  <w:footnote w:id="613">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w:t>
      </w:r>
      <w:r>
        <w:rPr>
          <w:rFonts w:hint="eastAsia"/>
        </w:rPr>
        <w:t>由于到处……胜利的欢乐”：由于人们用来欺骗我们的超尘世的理想……。（草稿）</w:t>
      </w:r>
    </w:p>
  </w:footnote>
  <w:footnote w:id="614">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尼采在人与其自然本能的关系，与园艺的各种不同风格形式与纯粹自然之间的关系之间，加以比较。法国式可以路易十四时代的巴洛克园林及其对使其与天然环境区别开来的严格几何学形状（修剪过的树，草坪和装饰）的偏爱为代表。</w:t>
      </w:r>
      <w:r>
        <w:rPr>
          <w:rFonts w:hint="eastAsia"/>
          <w:szCs w:val="21"/>
          <w:lang w:val="fr-FR"/>
        </w:rPr>
        <w:t>18</w:t>
      </w:r>
      <w:r>
        <w:rPr>
          <w:rFonts w:hint="eastAsia"/>
          <w:szCs w:val="21"/>
          <w:lang w:val="fr-FR"/>
        </w:rPr>
        <w:t>世纪的英国园林则追求相反的目标：模糊自然风景和园林之间的界限。荷兰园林从当地的平原风光的自然条件出发。中国园林造成一系列场景，将人们喜爱的自然风光依次在其中加以模仿以及同时加以风格化。</w:t>
      </w:r>
    </w:p>
    <w:p w:rsidR="00000000" w:rsidRDefault="00EF3B58">
      <w:pPr>
        <w:pStyle w:val="a7"/>
        <w:rPr>
          <w:rFonts w:hint="eastAsia"/>
        </w:rPr>
      </w:pPr>
    </w:p>
  </w:footnote>
  <w:footnote w:id="615">
    <w:p w:rsidR="00000000" w:rsidRDefault="00EF3B58">
      <w:pPr>
        <w:pStyle w:val="a7"/>
        <w:rPr>
          <w:rFonts w:hint="eastAsia"/>
          <w:szCs w:val="21"/>
          <w:lang w:val="fr-FR"/>
        </w:rPr>
      </w:pPr>
      <w:r>
        <w:rPr>
          <w:rStyle w:val="a8"/>
        </w:rPr>
        <w:footnoteRef/>
      </w:r>
      <w:r>
        <w:t>【</w:t>
      </w:r>
      <w:r>
        <w:rPr>
          <w:szCs w:val="21"/>
          <w:lang w:val="de-DE"/>
        </w:rPr>
        <w:t>Pütz</w:t>
      </w:r>
      <w:r>
        <w:rPr>
          <w:lang w:val="de-DE"/>
        </w:rPr>
        <w:t>】</w:t>
      </w:r>
      <w:r>
        <w:t xml:space="preserve"> </w:t>
      </w:r>
      <w:r>
        <w:rPr>
          <w:rFonts w:hint="eastAsia"/>
          <w:szCs w:val="21"/>
          <w:lang w:val="fr-FR"/>
        </w:rPr>
        <w:t>尼采揭</w:t>
      </w:r>
      <w:r>
        <w:rPr>
          <w:rFonts w:hint="eastAsia"/>
          <w:szCs w:val="21"/>
          <w:lang w:val="fr-FR"/>
        </w:rPr>
        <w:t>露的是康德哲学的、被叔本华放到其道德哲学中心的性格学说。性格被看作是原理或法则，按照这种原理或法则，在一系列可能行动中只有某些确定的行动会被实际选择。为了避免因果决定主义，以及使责任感（叔本华）或义务感（康德）能够有其作用，康德和叔本华在经验的（可以经历到的）性格之外，区分出一种本身可以认识的、可理智化的性格，这种性格的原则就是自由。叔本华特别强调，因此也必须将自由设想为一种存在，这样我们才能从我们的所做认识我们的所是。—【</w:t>
      </w:r>
      <w:r>
        <w:rPr>
          <w:rFonts w:hint="eastAsia"/>
          <w:szCs w:val="21"/>
          <w:lang w:val="fr-FR"/>
        </w:rPr>
        <w:t>KSA</w:t>
      </w:r>
      <w:r>
        <w:rPr>
          <w:rFonts w:hint="eastAsia"/>
          <w:szCs w:val="21"/>
          <w:lang w:val="fr-FR"/>
        </w:rPr>
        <w:t>】“所有这些都是……成见上面了吗”：从整体上说，人们既不知道他们内部什么在生长</w:t>
      </w:r>
      <w:r>
        <w:rPr>
          <w:rFonts w:hint="eastAsia"/>
          <w:szCs w:val="21"/>
          <w:lang w:val="fr-FR"/>
        </w:rPr>
        <w:t>，也不知道其中每一个生长有多快，也不知道其怎样生长——他们相信自己是在与完成了的事实打交道，与充分发展了的事实打交道，不相信人也可以扼杀这些东西。（草稿）</w:t>
      </w:r>
    </w:p>
    <w:p w:rsidR="00000000" w:rsidRDefault="00EF3B58">
      <w:pPr>
        <w:pStyle w:val="a7"/>
        <w:rPr>
          <w:rFonts w:hint="eastAsia"/>
        </w:rPr>
      </w:pPr>
    </w:p>
  </w:footnote>
  <w:footnote w:id="616">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尼采偏爱洛兰以及拉斐尔的绘画及其压抑色调。</w:t>
      </w:r>
    </w:p>
    <w:p w:rsidR="00000000" w:rsidRDefault="00EF3B58">
      <w:pPr>
        <w:pStyle w:val="a7"/>
        <w:rPr>
          <w:rFonts w:hint="eastAsia"/>
        </w:rPr>
      </w:pPr>
    </w:p>
  </w:footnote>
  <w:footnote w:id="617">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尼采在此对比诡计多端的俄底修斯的“光辉冒险”与“阴沉的背景”或底色，《奥德赛》第</w:t>
      </w:r>
      <w:r>
        <w:rPr>
          <w:rFonts w:hint="eastAsia"/>
          <w:szCs w:val="21"/>
          <w:lang w:val="fr-FR"/>
        </w:rPr>
        <w:t>11</w:t>
      </w:r>
      <w:r>
        <w:rPr>
          <w:rFonts w:hint="eastAsia"/>
          <w:szCs w:val="21"/>
          <w:lang w:val="fr-FR"/>
        </w:rPr>
        <w:t>卷中向冥国的下降。</w:t>
      </w:r>
    </w:p>
    <w:p w:rsidR="00000000" w:rsidRDefault="00EF3B58">
      <w:pPr>
        <w:pStyle w:val="a7"/>
        <w:rPr>
          <w:rFonts w:hint="eastAsia"/>
        </w:rPr>
      </w:pPr>
    </w:p>
  </w:footnote>
  <w:footnote w:id="618">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 xml:space="preserve"> Unterwelt</w:t>
      </w:r>
      <w:r>
        <w:rPr>
          <w:rFonts w:hint="eastAsia"/>
          <w:szCs w:val="21"/>
          <w:lang w:val="fr-FR"/>
        </w:rPr>
        <w:t>，在许多神话和宗教观念中，通常作为死者居住的世界，这里具体指哀地斯（</w:t>
      </w:r>
      <w:r>
        <w:rPr>
          <w:rFonts w:hint="eastAsia"/>
          <w:szCs w:val="21"/>
          <w:lang w:val="fr-FR"/>
        </w:rPr>
        <w:t>Hades</w:t>
      </w:r>
      <w:r>
        <w:rPr>
          <w:rFonts w:hint="eastAsia"/>
          <w:szCs w:val="21"/>
          <w:lang w:val="fr-FR"/>
        </w:rPr>
        <w:t>）；哀地斯原为希腊神话中掌管冥界的神的名字，在《奥德赛》</w:t>
      </w:r>
      <w:r>
        <w:rPr>
          <w:rFonts w:hint="eastAsia"/>
          <w:szCs w:val="21"/>
          <w:lang w:val="fr-FR"/>
        </w:rPr>
        <w:t>第</w:t>
      </w:r>
      <w:r>
        <w:rPr>
          <w:rFonts w:hint="eastAsia"/>
          <w:szCs w:val="21"/>
          <w:lang w:val="fr-FR"/>
        </w:rPr>
        <w:t>11</w:t>
      </w:r>
      <w:r>
        <w:rPr>
          <w:rFonts w:hint="eastAsia"/>
          <w:szCs w:val="21"/>
          <w:lang w:val="fr-FR"/>
        </w:rPr>
        <w:t>卷中，俄底修斯（参上注）下降到冥界，为的是向预言者忒瑞西阿斯打听未来和重新见到他的母亲。</w:t>
      </w:r>
    </w:p>
    <w:p w:rsidR="00000000" w:rsidRDefault="00EF3B58">
      <w:pPr>
        <w:pStyle w:val="a7"/>
        <w:rPr>
          <w:rFonts w:hint="eastAsia"/>
        </w:rPr>
      </w:pPr>
    </w:p>
  </w:footnote>
  <w:footnote w:id="619">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即安提克洛亚（</w:t>
      </w:r>
      <w:r>
        <w:rPr>
          <w:rFonts w:hint="eastAsia"/>
          <w:szCs w:val="21"/>
          <w:lang w:val="fr-FR"/>
        </w:rPr>
        <w:t>Antikleia</w:t>
      </w:r>
      <w:r>
        <w:rPr>
          <w:rFonts w:hint="eastAsia"/>
          <w:szCs w:val="21"/>
          <w:lang w:val="fr-FR"/>
        </w:rPr>
        <w:t>）。当她的儿子在特洛亚战斗时，她由于儿子多年在外忧郁而死。在冥界俄底修斯遇见了她的灵魂。（参《奥德赛》第</w:t>
      </w:r>
      <w:r>
        <w:rPr>
          <w:rFonts w:hint="eastAsia"/>
          <w:szCs w:val="21"/>
          <w:lang w:val="fr-FR"/>
        </w:rPr>
        <w:t>11</w:t>
      </w:r>
      <w:r>
        <w:rPr>
          <w:rFonts w:hint="eastAsia"/>
          <w:szCs w:val="21"/>
          <w:lang w:val="fr-FR"/>
        </w:rPr>
        <w:t>章，著名的</w:t>
      </w:r>
      <w:r>
        <w:rPr>
          <w:rFonts w:hint="eastAsia"/>
          <w:szCs w:val="21"/>
          <w:lang w:val="fr-FR"/>
        </w:rPr>
        <w:t>nekyia[</w:t>
      </w:r>
      <w:r>
        <w:rPr>
          <w:rFonts w:hint="eastAsia"/>
          <w:szCs w:val="21"/>
          <w:lang w:val="fr-FR"/>
        </w:rPr>
        <w:t>祭亡</w:t>
      </w:r>
      <w:r>
        <w:rPr>
          <w:rFonts w:hint="eastAsia"/>
          <w:szCs w:val="21"/>
          <w:lang w:val="fr-FR"/>
        </w:rPr>
        <w:t>]</w:t>
      </w:r>
      <w:r>
        <w:rPr>
          <w:rFonts w:hint="eastAsia"/>
          <w:szCs w:val="21"/>
          <w:lang w:val="fr-FR"/>
        </w:rPr>
        <w:t>，特别是母亲对儿子所说的话</w:t>
      </w:r>
      <w:r>
        <w:rPr>
          <w:rFonts w:hint="eastAsia"/>
          <w:szCs w:val="21"/>
          <w:lang w:val="fr-FR"/>
        </w:rPr>
        <w:t>[155</w:t>
      </w:r>
      <w:r>
        <w:rPr>
          <w:rFonts w:hint="eastAsia"/>
          <w:szCs w:val="21"/>
          <w:lang w:val="fr-FR"/>
        </w:rPr>
        <w:t>行以下</w:t>
      </w:r>
      <w:r>
        <w:rPr>
          <w:rFonts w:hint="eastAsia"/>
          <w:szCs w:val="21"/>
          <w:lang w:val="fr-FR"/>
        </w:rPr>
        <w:t>]</w:t>
      </w:r>
      <w:r>
        <w:rPr>
          <w:rFonts w:hint="eastAsia"/>
          <w:szCs w:val="21"/>
          <w:lang w:val="fr-FR"/>
        </w:rPr>
        <w:t>。）</w:t>
      </w:r>
    </w:p>
    <w:p w:rsidR="00000000" w:rsidRDefault="00EF3B58">
      <w:pPr>
        <w:pStyle w:val="a7"/>
        <w:rPr>
          <w:rFonts w:hint="eastAsia"/>
        </w:rPr>
      </w:pPr>
    </w:p>
  </w:footnote>
  <w:footnote w:id="620">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】草稿开头部分：我们所想的伟大人物的愚昧的范围还不够广阔——。</w:t>
      </w:r>
    </w:p>
  </w:footnote>
  <w:footnote w:id="621">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】草稿：思想者的独立不倚，他需要很少，他不做重体力工作，没有良心的谴责，没有昂贵的娱乐，他</w:t>
      </w:r>
      <w:r>
        <w:rPr>
          <w:rFonts w:hint="eastAsia"/>
        </w:rPr>
        <w:t>有死者代替生者，用最优秀者代替朋友。</w:t>
      </w:r>
    </w:p>
  </w:footnote>
  <w:footnote w:id="622">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希腊神话中的一种传说性质的鸟，每当自觉死亡临近，就积木自焚，以期从自己的灰烬中重获新生。凤凰，与太阳紧密联系在一起，成为返老还童和再生的象征。在罗马帝国时代，凤凰是罗马的永恒统治的象征。自我牺牲的动机自教父和早期基督教作家起已经被应用于基督身上，并与基督的死亡和复活结合在一起。在中世纪，凤凰鸟是基督的象征。尼采在此讽刺性地使用神话传说，将诗人描述为凤凰鸟。</w:t>
      </w:r>
    </w:p>
    <w:p w:rsidR="00000000" w:rsidRDefault="00EF3B58">
      <w:pPr>
        <w:pStyle w:val="a7"/>
        <w:rPr>
          <w:rFonts w:hint="eastAsia"/>
        </w:rPr>
      </w:pPr>
    </w:p>
  </w:footnote>
  <w:footnote w:id="623">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参</w:t>
      </w:r>
      <w:r>
        <w:rPr>
          <w:rFonts w:hint="eastAsia"/>
          <w:szCs w:val="21"/>
          <w:lang w:val="fr-FR"/>
        </w:rPr>
        <w:t>PÜTZ</w:t>
      </w:r>
      <w:r>
        <w:rPr>
          <w:rFonts w:hint="eastAsia"/>
          <w:szCs w:val="21"/>
          <w:lang w:val="fr-FR"/>
        </w:rPr>
        <w:t>版编辑说明。</w:t>
      </w:r>
    </w:p>
    <w:p w:rsidR="00000000" w:rsidRDefault="00EF3B58">
      <w:pPr>
        <w:pStyle w:val="a7"/>
        <w:rPr>
          <w:rFonts w:hint="eastAsia"/>
        </w:rPr>
      </w:pPr>
    </w:p>
  </w:footnote>
  <w:footnote w:id="624">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】草稿：我的最好的药物是“胜利”。</w:t>
      </w:r>
    </w:p>
  </w:footnote>
  <w:footnote w:id="625">
    <w:p w:rsidR="00000000" w:rsidRDefault="00EF3B58">
      <w:pPr>
        <w:pStyle w:val="a7"/>
        <w:rPr>
          <w:rFonts w:hint="eastAsia"/>
        </w:rPr>
      </w:pPr>
      <w:r>
        <w:rPr>
          <w:rStyle w:val="a8"/>
        </w:rPr>
        <w:footnoteRef/>
      </w:r>
      <w:r>
        <w:t xml:space="preserve"> </w:t>
      </w:r>
      <w:r>
        <w:rPr>
          <w:rFonts w:hint="eastAsia"/>
        </w:rPr>
        <w:t>【</w:t>
      </w:r>
      <w:r>
        <w:rPr>
          <w:rFonts w:hint="eastAsia"/>
        </w:rPr>
        <w:t>KSA</w:t>
      </w:r>
      <w:r>
        <w:rPr>
          <w:rFonts w:hint="eastAsia"/>
        </w:rPr>
        <w:t>】“也被它们推动着”：编织着我们的思想。（清样）</w:t>
      </w:r>
    </w:p>
  </w:footnote>
  <w:footnote w:id="626">
    <w:p w:rsidR="00000000" w:rsidRDefault="00EF3B58">
      <w:pPr>
        <w:pStyle w:val="a7"/>
        <w:rPr>
          <w:rFonts w:hint="eastAsia"/>
          <w:szCs w:val="21"/>
          <w:lang w:val="fr-FR"/>
        </w:rPr>
      </w:pPr>
      <w:r>
        <w:rPr>
          <w:rStyle w:val="a8"/>
        </w:rPr>
        <w:footnoteRef/>
      </w:r>
      <w:r>
        <w:t>【</w:t>
      </w:r>
      <w:r>
        <w:rPr>
          <w:szCs w:val="21"/>
          <w:lang w:val="de-DE"/>
        </w:rPr>
        <w:t>Pütz</w:t>
      </w:r>
      <w:r>
        <w:rPr>
          <w:lang w:val="de-DE"/>
        </w:rPr>
        <w:t>】</w:t>
      </w:r>
      <w:r>
        <w:t xml:space="preserve"> </w:t>
      </w:r>
      <w:r>
        <w:rPr>
          <w:rFonts w:hint="eastAsia"/>
          <w:szCs w:val="21"/>
          <w:lang w:val="fr-FR"/>
        </w:rPr>
        <w:t>哥伦布向西航行，希望到达印度。</w:t>
      </w:r>
    </w:p>
    <w:p w:rsidR="00000000" w:rsidRDefault="00EF3B58">
      <w:pPr>
        <w:pStyle w:val="a7"/>
        <w:rPr>
          <w:rFonts w:hint="eastAsia"/>
        </w:rPr>
      </w:pPr>
    </w:p>
  </w:footnote>
  <w:footnote w:id="627">
    <w:p w:rsidR="00000000" w:rsidRDefault="00EF3B58">
      <w:pPr>
        <w:pStyle w:val="a7"/>
        <w:rPr>
          <w:rFonts w:hint="eastAsia"/>
          <w:szCs w:val="21"/>
          <w:lang w:val="fr-FR"/>
        </w:rPr>
      </w:pPr>
      <w:r>
        <w:rPr>
          <w:rStyle w:val="a8"/>
        </w:rPr>
        <w:footnoteRef/>
      </w:r>
      <w:r>
        <w:t xml:space="preserve"> </w:t>
      </w:r>
      <w:r>
        <w:t>【</w:t>
      </w:r>
      <w:r>
        <w:rPr>
          <w:szCs w:val="21"/>
          <w:lang w:val="de-DE"/>
        </w:rPr>
        <w:t>Pütz</w:t>
      </w:r>
      <w:r>
        <w:rPr>
          <w:lang w:val="de-DE"/>
        </w:rPr>
        <w:t>】</w:t>
      </w:r>
      <w:r>
        <w:rPr>
          <w:rFonts w:hint="eastAsia"/>
          <w:szCs w:val="21"/>
          <w:lang w:val="fr-FR"/>
        </w:rPr>
        <w:t xml:space="preserve"> </w:t>
      </w:r>
      <w:r>
        <w:rPr>
          <w:rFonts w:hint="eastAsia"/>
          <w:szCs w:val="21"/>
          <w:lang w:val="fr-FR"/>
        </w:rPr>
        <w:t>尼采指</w:t>
      </w:r>
      <w:r>
        <w:rPr>
          <w:rFonts w:hint="eastAsia"/>
          <w:szCs w:val="21"/>
          <w:lang w:val="fr-FR"/>
        </w:rPr>
        <w:t>Giacomo Leopardi</w:t>
      </w:r>
      <w:r>
        <w:rPr>
          <w:rFonts w:hint="eastAsia"/>
          <w:szCs w:val="21"/>
          <w:lang w:val="fr-FR"/>
        </w:rPr>
        <w:t>，</w:t>
      </w:r>
      <w:r>
        <w:rPr>
          <w:rFonts w:hint="eastAsia"/>
          <w:szCs w:val="21"/>
          <w:lang w:val="fr-FR"/>
        </w:rPr>
        <w:t>1798-1837</w:t>
      </w:r>
      <w:r>
        <w:rPr>
          <w:rFonts w:hint="eastAsia"/>
          <w:szCs w:val="21"/>
          <w:lang w:val="fr-FR"/>
        </w:rPr>
        <w:t>的诗</w:t>
      </w:r>
      <w:r>
        <w:rPr>
          <w:rFonts w:hint="eastAsia"/>
          <w:szCs w:val="21"/>
          <w:lang w:val="fr-FR"/>
        </w:rPr>
        <w:t>L</w:t>
      </w:r>
      <w:r>
        <w:rPr>
          <w:rFonts w:hint="eastAsia"/>
          <w:szCs w:val="21"/>
          <w:lang w:val="fr-FR"/>
        </w:rPr>
        <w:t>’</w:t>
      </w:r>
      <w:r>
        <w:rPr>
          <w:rFonts w:hint="eastAsia"/>
          <w:szCs w:val="21"/>
          <w:lang w:val="fr-FR"/>
        </w:rPr>
        <w:t>infinito[</w:t>
      </w:r>
      <w:r>
        <w:rPr>
          <w:rFonts w:hint="eastAsia"/>
          <w:szCs w:val="21"/>
          <w:lang w:val="fr-FR"/>
        </w:rPr>
        <w:t>无限性</w:t>
      </w:r>
      <w:r>
        <w:rPr>
          <w:rFonts w:hint="eastAsia"/>
          <w:szCs w:val="21"/>
          <w:lang w:val="fr-FR"/>
        </w:rPr>
        <w:t>]</w:t>
      </w:r>
      <w:r>
        <w:rPr>
          <w:rFonts w:hint="eastAsia"/>
          <w:szCs w:val="21"/>
          <w:lang w:val="fr-FR"/>
        </w:rPr>
        <w:t>的结尾。</w:t>
      </w:r>
    </w:p>
    <w:p w:rsidR="00000000" w:rsidRDefault="00EF3B58">
      <w:pPr>
        <w:pStyle w:val="a7"/>
        <w:rPr>
          <w:rFonts w:hint="eastAsia"/>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EF3B58"/>
    <w:rsid w:val="00EF3B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Document Map"/>
    <w:basedOn w:val="a"/>
    <w:semiHidden/>
    <w:pPr>
      <w:shd w:val="clear" w:color="auto" w:fill="000080"/>
    </w:pPr>
  </w:style>
  <w:style w:type="paragraph" w:styleId="a7">
    <w:name w:val="footnote text"/>
    <w:basedOn w:val="a"/>
    <w:semiHidden/>
    <w:pPr>
      <w:snapToGrid w:val="0"/>
      <w:jc w:val="left"/>
    </w:pPr>
    <w:rPr>
      <w:sz w:val="18"/>
      <w:szCs w:val="18"/>
    </w:rPr>
  </w:style>
  <w:style w:type="character" w:styleId="a8">
    <w:name w:val="footnote reference"/>
    <w:basedOn w:val="a0"/>
    <w:semiHidden/>
    <w:rPr>
      <w:vertAlign w:val="superscript"/>
    </w:rPr>
  </w:style>
  <w:style w:type="paragraph" w:styleId="a9">
    <w:name w:val="endnote text"/>
    <w:basedOn w:val="a"/>
    <w:semiHidden/>
    <w:pPr>
      <w:snapToGrid w:val="0"/>
      <w:jc w:val="left"/>
    </w:pPr>
  </w:style>
  <w:style w:type="character" w:styleId="aa">
    <w:name w:val="endnote reference"/>
    <w:basedOn w:val="a0"/>
    <w:semiHidden/>
    <w:rPr>
      <w:vertAlign w:val="superscript"/>
    </w:rPr>
  </w:style>
  <w:style w:type="paragraph" w:styleId="ab">
    <w:name w:val="Balloon Text"/>
    <w:basedOn w:val="a"/>
    <w:semiHidden/>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361</Pages>
  <Words>27776</Words>
  <Characters>158324</Characters>
  <Application>Microsoft Office Word</Application>
  <DocSecurity>0</DocSecurity>
  <Lines>1319</Lines>
  <Paragraphs>371</Paragraphs>
  <ScaleCrop>false</ScaleCrop>
  <HeadingPairs>
    <vt:vector size="2" baseType="variant">
      <vt:variant>
        <vt:lpstr>题目</vt:lpstr>
      </vt:variant>
      <vt:variant>
        <vt:i4>1</vt:i4>
      </vt:variant>
    </vt:vector>
  </HeadingPairs>
  <TitlesOfParts>
    <vt:vector size="1" baseType="lpstr">
      <vt:lpstr>还有许许多多朝霞</vt:lpstr>
    </vt:vector>
  </TitlesOfParts>
  <Company>MC SYSTEM</Company>
  <LinksUpToDate>false</LinksUpToDate>
  <CharactersWithSpaces>185729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定稿2006年1月4日</dc:description>
  <cp:lastModifiedBy>微软用户</cp:lastModifiedBy>
  <cp:revision>2</cp:revision>
  <dcterms:created xsi:type="dcterms:W3CDTF">2012-04-01T17:30:00Z</dcterms:created>
  <dcterms:modified xsi:type="dcterms:W3CDTF">2012-04-01T17:30:00Z</dcterms:modified>
</cp:coreProperties>
</file>